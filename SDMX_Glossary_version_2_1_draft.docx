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CA51CC" w14:textId="5791D93A" w:rsidR="008201DD" w:rsidRPr="00303B61" w:rsidRDefault="008201DD" w:rsidP="00586204">
      <w:pPr>
        <w:pStyle w:val="SectionTitle"/>
        <w:spacing w:before="1440"/>
      </w:pPr>
      <w:r w:rsidRPr="00303B61">
        <w:t>SDMX Gu</w:t>
      </w:r>
      <w:r w:rsidR="00B1711C">
        <w:t>ide</w:t>
      </w:r>
      <w:r w:rsidRPr="00303B61">
        <w:t>lines</w:t>
      </w:r>
    </w:p>
    <w:p w14:paraId="37B0E34A" w14:textId="77777777" w:rsidR="008201DD" w:rsidRPr="00303B61" w:rsidRDefault="008201DD" w:rsidP="00586204">
      <w:pPr>
        <w:pStyle w:val="DocumentTitle"/>
        <w:spacing w:before="3120"/>
        <w:rPr>
          <w:b w:val="0"/>
          <w:sz w:val="56"/>
          <w:lang w:val="en-GB"/>
        </w:rPr>
      </w:pPr>
      <w:r w:rsidRPr="00303B61">
        <w:rPr>
          <w:sz w:val="56"/>
          <w:lang w:val="en-GB"/>
        </w:rPr>
        <w:t>SDMX GLossary</w:t>
      </w:r>
    </w:p>
    <w:p w14:paraId="180C621B" w14:textId="77777777" w:rsidR="008201DD" w:rsidRPr="00303B61" w:rsidRDefault="008201DD" w:rsidP="00B22D54">
      <w:pPr>
        <w:pStyle w:val="FrontPage"/>
        <w:spacing w:before="600"/>
      </w:pPr>
      <w:r w:rsidRPr="00303B61">
        <w:rPr>
          <w:smallCaps/>
          <w:sz w:val="32"/>
          <w:szCs w:val="32"/>
        </w:rPr>
        <w:t xml:space="preserve">Version </w:t>
      </w:r>
      <w:r>
        <w:rPr>
          <w:smallCaps/>
          <w:sz w:val="32"/>
          <w:szCs w:val="32"/>
        </w:rPr>
        <w:t>2</w:t>
      </w:r>
      <w:r w:rsidRPr="00303B61">
        <w:rPr>
          <w:smallCaps/>
          <w:sz w:val="32"/>
          <w:szCs w:val="32"/>
        </w:rPr>
        <w:t>.0</w:t>
      </w:r>
    </w:p>
    <w:p w14:paraId="2E1C5F94" w14:textId="1DBC1BC5" w:rsidR="008201DD" w:rsidRPr="00303B61" w:rsidRDefault="002C6B54" w:rsidP="00B22D54">
      <w:pPr>
        <w:pStyle w:val="DatePub"/>
        <w:spacing w:before="6240"/>
        <w:rPr>
          <w:b/>
        </w:rPr>
      </w:pPr>
      <w:r>
        <w:rPr>
          <w:b/>
        </w:rPr>
        <w:t>August</w:t>
      </w:r>
      <w:r w:rsidR="008201DD">
        <w:rPr>
          <w:b/>
        </w:rPr>
        <w:t xml:space="preserve"> 2018</w:t>
      </w:r>
    </w:p>
    <w:p w14:paraId="118B8C55" w14:textId="77777777" w:rsidR="008201DD" w:rsidRPr="00303B61" w:rsidRDefault="008201DD" w:rsidP="00E74FD6">
      <w:pPr>
        <w:pStyle w:val="ParagraphCharCharChar"/>
        <w:sectPr w:rsidR="008201DD" w:rsidRPr="00303B61" w:rsidSect="00183292">
          <w:headerReference w:type="default" r:id="rId8"/>
          <w:pgSz w:w="11906" w:h="16838" w:code="9"/>
          <w:pgMar w:top="1440" w:right="1797" w:bottom="1440" w:left="1797" w:header="709" w:footer="709" w:gutter="0"/>
          <w:pgBorders w:display="firstPage" w:offsetFrom="page">
            <w:top w:val="single" w:sz="8" w:space="24" w:color="002060"/>
            <w:left w:val="single" w:sz="8" w:space="24" w:color="002060"/>
            <w:bottom w:val="single" w:sz="8" w:space="24" w:color="002060"/>
            <w:right w:val="single" w:sz="8" w:space="24" w:color="002060"/>
          </w:pgBorders>
          <w:cols w:space="708"/>
          <w:docGrid w:linePitch="360"/>
        </w:sectPr>
      </w:pPr>
    </w:p>
    <w:p w14:paraId="31934B02" w14:textId="77777777" w:rsidR="008201DD" w:rsidRPr="00303B61" w:rsidRDefault="008201DD" w:rsidP="00596F1C">
      <w:pPr>
        <w:pStyle w:val="ParagraphCharCharChar"/>
        <w:suppressLineNumbers/>
        <w:spacing w:before="11520"/>
      </w:pPr>
      <w:r w:rsidRPr="00303B61">
        <w:lastRenderedPageBreak/>
        <w:t>© SDMX 201</w:t>
      </w:r>
      <w:r>
        <w:t>8</w:t>
      </w:r>
    </w:p>
    <w:p w14:paraId="7AB1530E" w14:textId="77777777" w:rsidR="008201DD" w:rsidRPr="00303B61" w:rsidRDefault="00151519" w:rsidP="00596F1C">
      <w:pPr>
        <w:pStyle w:val="ParagraphCharCharChar"/>
        <w:suppressLineNumbers/>
        <w:rPr>
          <w:rFonts w:ascii="Times New Roman Bold" w:hAnsi="Times New Roman Bold"/>
          <w:smallCaps/>
          <w:color w:val="000000"/>
          <w:sz w:val="24"/>
          <w:szCs w:val="24"/>
        </w:rPr>
      </w:pPr>
      <w:hyperlink r:id="rId9" w:history="1">
        <w:r w:rsidR="008201DD">
          <w:rPr>
            <w:rStyle w:val="Hyperlink"/>
          </w:rPr>
          <w:t>https://sdmx.org/</w:t>
        </w:r>
      </w:hyperlink>
    </w:p>
    <w:p w14:paraId="7FCC3D4A" w14:textId="77777777" w:rsidR="008201DD" w:rsidRPr="00303B61" w:rsidRDefault="008201DD" w:rsidP="00646B29">
      <w:pPr>
        <w:suppressLineNumbers/>
        <w:spacing w:line="240" w:lineRule="auto"/>
        <w:rPr>
          <w:rFonts w:ascii="Times New Roman Bold" w:hAnsi="Times New Roman Bold"/>
          <w:smallCaps/>
          <w:color w:val="000000"/>
          <w:sz w:val="24"/>
          <w:szCs w:val="24"/>
        </w:rPr>
        <w:sectPr w:rsidR="008201DD" w:rsidRPr="00303B61" w:rsidSect="00B22D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lnNumType w:countBy="1" w:restart="continuous"/>
          <w:cols w:space="720"/>
          <w:noEndnote/>
          <w:titlePg/>
          <w:docGrid w:linePitch="299"/>
        </w:sectPr>
      </w:pPr>
    </w:p>
    <w:p w14:paraId="59582DCD" w14:textId="77777777" w:rsidR="008201DD" w:rsidRPr="00303B61" w:rsidRDefault="00307B01" w:rsidP="00E37985">
      <w:pPr>
        <w:suppressLineNumbers/>
        <w:jc w:val="center"/>
        <w:rPr>
          <w:rFonts w:ascii="Times New Roman Bold" w:hAnsi="Times New Roman Bold"/>
          <w:smallCaps/>
          <w:color w:val="000000"/>
          <w:sz w:val="24"/>
          <w:szCs w:val="24"/>
        </w:rPr>
      </w:pPr>
      <w:r w:rsidRPr="005C7C7B">
        <w:rPr>
          <w:rFonts w:ascii="Times New Roman" w:hAnsi="Times New Roman"/>
          <w:smallCaps/>
          <w:noProof/>
          <w:color w:val="000080"/>
          <w:spacing w:val="20"/>
          <w:sz w:val="24"/>
          <w:szCs w:val="24"/>
        </w:rPr>
        <w:lastRenderedPageBreak/>
        <w:drawing>
          <wp:inline distT="0" distB="0" distL="0" distR="0" wp14:anchorId="38365B5B" wp14:editId="185B7ABE">
            <wp:extent cx="1341755" cy="541655"/>
            <wp:effectExtent l="0" t="0" r="0" b="0"/>
            <wp:docPr id="4" name="Picture 6"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ogo"/>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46BF0EB2" w14:textId="2340A416" w:rsidR="008201DD" w:rsidRPr="00303B61" w:rsidRDefault="008201DD" w:rsidP="0011295F">
      <w:pPr>
        <w:keepLines/>
        <w:widowControl w:val="0"/>
        <w:suppressLineNumbers/>
        <w:autoSpaceDE w:val="0"/>
        <w:autoSpaceDN w:val="0"/>
        <w:adjustRightInd w:val="0"/>
        <w:spacing w:before="960" w:after="120" w:line="240" w:lineRule="auto"/>
        <w:jc w:val="center"/>
        <w:rPr>
          <w:rFonts w:ascii="Times New Roman Bold" w:hAnsi="Times New Roman Bold"/>
          <w:b/>
          <w:smallCaps/>
          <w:color w:val="548DD4"/>
          <w:sz w:val="42"/>
          <w:szCs w:val="40"/>
        </w:rPr>
      </w:pPr>
      <w:r w:rsidRPr="00303B61">
        <w:rPr>
          <w:rFonts w:ascii="Times New Roman Bold" w:hAnsi="Times New Roman Bold"/>
          <w:b/>
          <w:smallCaps/>
          <w:color w:val="548DD4"/>
          <w:sz w:val="42"/>
          <w:szCs w:val="40"/>
        </w:rPr>
        <w:t>SDMX GLOSSARY</w:t>
      </w:r>
      <w:r w:rsidR="0080427D">
        <w:rPr>
          <w:rStyle w:val="FootnoteReference"/>
          <w:rFonts w:ascii="Times New Roman Bold" w:hAnsi="Times New Roman Bold"/>
          <w:b/>
          <w:smallCaps/>
          <w:color w:val="548DD4"/>
          <w:sz w:val="42"/>
          <w:szCs w:val="40"/>
        </w:rPr>
        <w:footnoteReference w:id="2"/>
      </w:r>
    </w:p>
    <w:p w14:paraId="2AA3A472" w14:textId="241FA0FD" w:rsidR="008201DD" w:rsidRPr="00303B61" w:rsidRDefault="008201DD" w:rsidP="0011295F">
      <w:pPr>
        <w:widowControl w:val="0"/>
        <w:suppressLineNumbers/>
        <w:autoSpaceDE w:val="0"/>
        <w:autoSpaceDN w:val="0"/>
        <w:adjustRightInd w:val="0"/>
        <w:spacing w:after="1200" w:line="240" w:lineRule="auto"/>
        <w:jc w:val="center"/>
        <w:rPr>
          <w:rFonts w:ascii="Times New Roman" w:hAnsi="Times New Roman"/>
          <w:color w:val="000000"/>
          <w:sz w:val="24"/>
          <w:szCs w:val="24"/>
        </w:rPr>
      </w:pPr>
      <w:r w:rsidRPr="00303B61">
        <w:rPr>
          <w:rFonts w:ascii="Times New Roman Bold" w:hAnsi="Times New Roman Bold"/>
          <w:b/>
          <w:smallCaps/>
          <w:color w:val="000000"/>
          <w:sz w:val="32"/>
          <w:szCs w:val="32"/>
        </w:rPr>
        <w:t xml:space="preserve">Version </w:t>
      </w:r>
      <w:r w:rsidR="00210FFF">
        <w:rPr>
          <w:rFonts w:ascii="Times New Roman Bold" w:hAnsi="Times New Roman Bold"/>
          <w:b/>
          <w:smallCaps/>
          <w:color w:val="000000"/>
          <w:sz w:val="32"/>
          <w:szCs w:val="32"/>
        </w:rPr>
        <w:t>2</w:t>
      </w:r>
      <w:r w:rsidRPr="00303B61">
        <w:rPr>
          <w:rFonts w:ascii="Times New Roman Bold" w:hAnsi="Times New Roman Bold"/>
          <w:b/>
          <w:smallCaps/>
          <w:color w:val="000000"/>
          <w:sz w:val="32"/>
          <w:szCs w:val="32"/>
        </w:rPr>
        <w:t xml:space="preserve">.0 - </w:t>
      </w:r>
      <w:r w:rsidR="00AF2D0B">
        <w:rPr>
          <w:rFonts w:ascii="Times New Roman Bold" w:hAnsi="Times New Roman Bold"/>
          <w:b/>
          <w:smallCaps/>
          <w:color w:val="000000"/>
          <w:sz w:val="32"/>
          <w:szCs w:val="32"/>
        </w:rPr>
        <w:t>August</w:t>
      </w:r>
      <w:r w:rsidRPr="00303B61">
        <w:rPr>
          <w:rFonts w:ascii="Times New Roman Bold" w:hAnsi="Times New Roman Bold"/>
          <w:b/>
          <w:smallCaps/>
          <w:color w:val="000000"/>
          <w:sz w:val="32"/>
          <w:szCs w:val="32"/>
        </w:rPr>
        <w:t xml:space="preserve"> 201</w:t>
      </w:r>
      <w:r w:rsidR="00210FFF">
        <w:rPr>
          <w:rFonts w:ascii="Times New Roman Bold" w:hAnsi="Times New Roman Bold"/>
          <w:b/>
          <w:smallCaps/>
          <w:color w:val="000000"/>
          <w:sz w:val="32"/>
          <w:szCs w:val="32"/>
        </w:rPr>
        <w:t>8</w:t>
      </w:r>
    </w:p>
    <w:p w14:paraId="4917B5D6" w14:textId="1C86E3B7" w:rsidR="002C6B54" w:rsidRPr="00303B61" w:rsidRDefault="002C6B54" w:rsidP="002C6B54">
      <w:pPr>
        <w:keepLines/>
        <w:widowControl w:val="0"/>
        <w:shd w:val="pct20" w:color="auto" w:fill="auto"/>
        <w:autoSpaceDE w:val="0"/>
        <w:autoSpaceDN w:val="0"/>
        <w:adjustRightInd w:val="0"/>
        <w:spacing w:before="360" w:after="240" w:line="240" w:lineRule="auto"/>
        <w:jc w:val="both"/>
        <w:rPr>
          <w:rFonts w:ascii="Times New Roman Bold" w:hAnsi="Times New Roman Bold"/>
          <w:b/>
          <w:bCs/>
          <w:smallCaps/>
          <w:sz w:val="24"/>
          <w:szCs w:val="24"/>
        </w:rPr>
      </w:pPr>
      <w:r>
        <w:rPr>
          <w:rFonts w:ascii="Times New Roman Bold" w:hAnsi="Times New Roman Bold"/>
          <w:b/>
          <w:bCs/>
          <w:smallCaps/>
          <w:sz w:val="24"/>
          <w:szCs w:val="24"/>
        </w:rPr>
        <w:t>Document history</w:t>
      </w:r>
    </w:p>
    <w:tbl>
      <w:tblPr>
        <w:tblStyle w:val="TableGrid"/>
        <w:tblW w:w="0" w:type="auto"/>
        <w:tblLook w:val="04A0" w:firstRow="1" w:lastRow="0" w:firstColumn="1" w:lastColumn="0" w:noHBand="0" w:noVBand="1"/>
      </w:tblPr>
      <w:tblGrid>
        <w:gridCol w:w="4666"/>
        <w:gridCol w:w="4684"/>
      </w:tblGrid>
      <w:tr w:rsidR="002C6B54" w14:paraId="6EAAE808" w14:textId="77777777" w:rsidTr="002C6B54">
        <w:tc>
          <w:tcPr>
            <w:tcW w:w="4750" w:type="dxa"/>
          </w:tcPr>
          <w:p w14:paraId="75F553C5" w14:textId="310913AA"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1.0</w:t>
            </w:r>
          </w:p>
        </w:tc>
        <w:tc>
          <w:tcPr>
            <w:tcW w:w="4750" w:type="dxa"/>
          </w:tcPr>
          <w:p w14:paraId="5F9B94DE" w14:textId="08AF7198"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Finalised in February 2016</w:t>
            </w:r>
          </w:p>
        </w:tc>
      </w:tr>
      <w:tr w:rsidR="002C6B54" w14:paraId="7D8B7F0B" w14:textId="77777777" w:rsidTr="002C6B54">
        <w:tc>
          <w:tcPr>
            <w:tcW w:w="4750" w:type="dxa"/>
          </w:tcPr>
          <w:p w14:paraId="2D945D83" w14:textId="421D03B1"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2.0</w:t>
            </w:r>
          </w:p>
        </w:tc>
        <w:tc>
          <w:tcPr>
            <w:tcW w:w="4750" w:type="dxa"/>
          </w:tcPr>
          <w:p w14:paraId="2FD445EE" w14:textId="4263EF24" w:rsidR="002C6B54" w:rsidRDefault="002C6B54"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Finalised in August 2018</w:t>
            </w:r>
          </w:p>
        </w:tc>
      </w:tr>
      <w:tr w:rsidR="009803E2" w14:paraId="1707E1F6" w14:textId="77777777" w:rsidTr="002C6B54">
        <w:tc>
          <w:tcPr>
            <w:tcW w:w="4750" w:type="dxa"/>
          </w:tcPr>
          <w:p w14:paraId="29EFECE4" w14:textId="7846F119" w:rsidR="009803E2" w:rsidRDefault="009803E2" w:rsidP="002C6B54">
            <w:pPr>
              <w:keepLines/>
              <w:widowControl w:val="0"/>
              <w:autoSpaceDE w:val="0"/>
              <w:autoSpaceDN w:val="0"/>
              <w:adjustRightInd w:val="0"/>
              <w:spacing w:after="120" w:line="240" w:lineRule="auto"/>
              <w:jc w:val="both"/>
              <w:rPr>
                <w:rFonts w:ascii="Times New Roman" w:hAnsi="Times New Roman"/>
                <w:bCs/>
                <w:sz w:val="24"/>
                <w:szCs w:val="24"/>
              </w:rPr>
            </w:pPr>
            <w:r>
              <w:rPr>
                <w:rFonts w:ascii="Times New Roman" w:hAnsi="Times New Roman"/>
                <w:bCs/>
                <w:sz w:val="24"/>
                <w:szCs w:val="24"/>
              </w:rPr>
              <w:t>Version 2.1</w:t>
            </w:r>
          </w:p>
        </w:tc>
        <w:tc>
          <w:tcPr>
            <w:tcW w:w="4750" w:type="dxa"/>
          </w:tcPr>
          <w:p w14:paraId="745FB74C" w14:textId="09464C31" w:rsidR="00FB532C" w:rsidRDefault="009803E2" w:rsidP="009E0BDA">
            <w:pPr>
              <w:keepLines/>
              <w:widowControl w:val="0"/>
              <w:autoSpaceDE w:val="0"/>
              <w:autoSpaceDN w:val="0"/>
              <w:adjustRightInd w:val="0"/>
              <w:spacing w:after="120" w:line="240" w:lineRule="auto"/>
              <w:jc w:val="both"/>
              <w:rPr>
                <w:rFonts w:ascii="Times New Roman" w:hAnsi="Times New Roman"/>
                <w:bCs/>
                <w:sz w:val="24"/>
                <w:szCs w:val="24"/>
              </w:rPr>
            </w:pPr>
            <w:del w:id="0" w:author="BARRACLOUGH David, STD/SAM" w:date="2019-04-29T11:31:00Z">
              <w:r w:rsidDel="00FB532C">
                <w:rPr>
                  <w:rFonts w:ascii="Times New Roman" w:hAnsi="Times New Roman"/>
                  <w:bCs/>
                  <w:sz w:val="24"/>
                  <w:szCs w:val="24"/>
                </w:rPr>
                <w:delText>Finalised in ??? 2019</w:delText>
              </w:r>
            </w:del>
            <w:ins w:id="1" w:author="BARRACLOUGH David, SDD/SDPS" w:date="2019-12-13T19:32:00Z">
              <w:r w:rsidR="009E0BDA">
                <w:rPr>
                  <w:rFonts w:ascii="Times New Roman" w:hAnsi="Times New Roman"/>
                  <w:bCs/>
                  <w:sz w:val="24"/>
                  <w:szCs w:val="24"/>
                </w:rPr>
                <w:t>Added “</w:t>
              </w:r>
            </w:ins>
            <w:ins w:id="2" w:author="BARRACLOUGH David, STD/SAM" w:date="2019-04-29T11:31:00Z">
              <w:r w:rsidR="00FB532C">
                <w:rPr>
                  <w:rFonts w:ascii="Times New Roman" w:hAnsi="Times New Roman"/>
                  <w:bCs/>
                  <w:sz w:val="24"/>
                  <w:szCs w:val="24"/>
                </w:rPr>
                <w:t>Recommended uses and limitations</w:t>
              </w:r>
            </w:ins>
            <w:ins w:id="3" w:author="BARRACLOUGH David, SDD/SDPS" w:date="2019-12-13T19:32:00Z">
              <w:r w:rsidR="009E0BDA">
                <w:rPr>
                  <w:rFonts w:ascii="Times New Roman" w:hAnsi="Times New Roman"/>
                  <w:bCs/>
                  <w:sz w:val="24"/>
                  <w:szCs w:val="24"/>
                </w:rPr>
                <w:t>”, “Technical notes”</w:t>
              </w:r>
            </w:ins>
            <w:ins w:id="4" w:author="BARRACLOUGH David, SDD/SDPS" w:date="2019-12-13T19:33:00Z">
              <w:r w:rsidR="009E0BDA">
                <w:rPr>
                  <w:rFonts w:ascii="Times New Roman" w:hAnsi="Times New Roman"/>
                  <w:bCs/>
                  <w:sz w:val="24"/>
                  <w:szCs w:val="24"/>
                </w:rPr>
                <w:t>. Updates to existing terms</w:t>
              </w:r>
            </w:ins>
          </w:p>
        </w:tc>
      </w:tr>
    </w:tbl>
    <w:p w14:paraId="792262A5" w14:textId="4241D058" w:rsidR="007B36F4" w:rsidRDefault="007B36F4">
      <w:pPr>
        <w:rPr>
          <w:ins w:id="5" w:author="BARRACLOUGH David, STD/SAM" w:date="2019-09-18T17:22:00Z"/>
        </w:rPr>
        <w:pPrChange w:id="6" w:author="BARRACLOUGH David, STD/SAM" w:date="2019-09-18T17:21:00Z">
          <w:pPr>
            <w:keepLines/>
            <w:widowControl w:val="0"/>
            <w:shd w:val="pct20" w:color="auto" w:fill="auto"/>
            <w:autoSpaceDE w:val="0"/>
            <w:autoSpaceDN w:val="0"/>
            <w:adjustRightInd w:val="0"/>
            <w:spacing w:before="360" w:after="120" w:line="240" w:lineRule="auto"/>
            <w:jc w:val="both"/>
          </w:pPr>
        </w:pPrChange>
      </w:pPr>
    </w:p>
    <w:p w14:paraId="71E29B27" w14:textId="3ACAE9A5" w:rsidR="007B36F4" w:rsidDel="009E0BDA" w:rsidRDefault="007B36F4">
      <w:pPr>
        <w:pStyle w:val="ListBullet"/>
        <w:rPr>
          <w:ins w:id="7" w:author="BARRACLOUGH David, STD/SAM" w:date="2019-09-18T17:22:00Z"/>
          <w:del w:id="8" w:author="BARRACLOUGH David, SDD/SDPS" w:date="2019-12-13T19:33:00Z"/>
        </w:rPr>
        <w:pPrChange w:id="9" w:author="BARRACLOUGH David, STD/SAM" w:date="2019-09-18T17:22:00Z">
          <w:pPr>
            <w:keepLines/>
            <w:widowControl w:val="0"/>
            <w:shd w:val="pct20" w:color="auto" w:fill="auto"/>
            <w:autoSpaceDE w:val="0"/>
            <w:autoSpaceDN w:val="0"/>
            <w:adjustRightInd w:val="0"/>
            <w:spacing w:before="360" w:after="120" w:line="240" w:lineRule="auto"/>
            <w:jc w:val="both"/>
          </w:pPr>
        </w:pPrChange>
      </w:pPr>
      <w:ins w:id="10" w:author="BARRACLOUGH David, STD/SAM" w:date="2019-09-18T17:22:00Z">
        <w:del w:id="11" w:author="BARRACLOUGH David, SDD/SDPS" w:date="2019-12-13T19:33:00Z">
          <w:r w:rsidDel="009E0BDA">
            <w:delText>Ensure alignment with Global MCS</w:delText>
          </w:r>
        </w:del>
      </w:ins>
    </w:p>
    <w:p w14:paraId="6FEA96BE" w14:textId="5A523E51" w:rsidR="007B36F4" w:rsidDel="009E0BDA" w:rsidRDefault="007B36F4">
      <w:pPr>
        <w:pStyle w:val="ListBullet"/>
        <w:rPr>
          <w:ins w:id="12" w:author="BARRACLOUGH David, STD/SAM" w:date="2019-09-18T17:22:00Z"/>
          <w:del w:id="13" w:author="BARRACLOUGH David, SDD/SDPS" w:date="2019-12-13T19:33:00Z"/>
        </w:rPr>
        <w:pPrChange w:id="14" w:author="BARRACLOUGH David, STD/SAM" w:date="2019-09-18T17:22:00Z">
          <w:pPr>
            <w:keepLines/>
            <w:widowControl w:val="0"/>
            <w:shd w:val="pct20" w:color="auto" w:fill="auto"/>
            <w:autoSpaceDE w:val="0"/>
            <w:autoSpaceDN w:val="0"/>
            <w:adjustRightInd w:val="0"/>
            <w:spacing w:before="360" w:after="120" w:line="240" w:lineRule="auto"/>
            <w:jc w:val="both"/>
          </w:pPr>
        </w:pPrChange>
      </w:pPr>
      <w:ins w:id="15" w:author="BARRACLOUGH David, STD/SAM" w:date="2019-09-18T17:22:00Z">
        <w:del w:id="16" w:author="BARRACLOUGH David, SDD/SDPS" w:date="2019-12-13T19:33:00Z">
          <w:r w:rsidDel="009E0BDA">
            <w:delText>Include Geospatial concepts from SDG</w:delText>
          </w:r>
        </w:del>
      </w:ins>
    </w:p>
    <w:p w14:paraId="3D5F9D08" w14:textId="10DA4DCC" w:rsidR="007B36F4" w:rsidDel="009E0BDA" w:rsidRDefault="007B36F4">
      <w:pPr>
        <w:pStyle w:val="ListBullet"/>
        <w:rPr>
          <w:ins w:id="17" w:author="BARRACLOUGH David, STD/SAM" w:date="2019-09-18T17:23:00Z"/>
          <w:del w:id="18" w:author="BARRACLOUGH David, SDD/SDPS" w:date="2019-12-13T19:33:00Z"/>
        </w:rPr>
        <w:pPrChange w:id="19" w:author="BARRACLOUGH David, STD/SAM" w:date="2019-09-18T17:22:00Z">
          <w:pPr>
            <w:keepLines/>
            <w:widowControl w:val="0"/>
            <w:shd w:val="pct20" w:color="auto" w:fill="auto"/>
            <w:autoSpaceDE w:val="0"/>
            <w:autoSpaceDN w:val="0"/>
            <w:adjustRightInd w:val="0"/>
            <w:spacing w:before="360" w:after="120" w:line="240" w:lineRule="auto"/>
            <w:jc w:val="both"/>
          </w:pPr>
        </w:pPrChange>
      </w:pPr>
      <w:ins w:id="20" w:author="BARRACLOUGH David, STD/SAM" w:date="2019-09-18T17:23:00Z">
        <w:del w:id="21" w:author="BARRACLOUGH David, SDD/SDPS" w:date="2019-12-13T19:33:00Z">
          <w:r w:rsidDel="009E0BDA">
            <w:delText>Should we include concepts from Labour and Education?</w:delText>
          </w:r>
        </w:del>
      </w:ins>
    </w:p>
    <w:p w14:paraId="1FE6D8D6" w14:textId="3E1AE1D9" w:rsidR="007B36F4" w:rsidDel="009E0BDA" w:rsidRDefault="007B36F4">
      <w:pPr>
        <w:pStyle w:val="ListBullet"/>
        <w:rPr>
          <w:ins w:id="22" w:author="BARRACLOUGH David, STD/SAM" w:date="2019-09-18T17:21:00Z"/>
          <w:del w:id="23" w:author="BARRACLOUGH David, SDD/SDPS" w:date="2019-12-13T19:33:00Z"/>
        </w:rPr>
        <w:pPrChange w:id="24" w:author="BARRACLOUGH David, STD/SAM" w:date="2019-09-18T17:22:00Z">
          <w:pPr>
            <w:keepLines/>
            <w:widowControl w:val="0"/>
            <w:shd w:val="pct20" w:color="auto" w:fill="auto"/>
            <w:autoSpaceDE w:val="0"/>
            <w:autoSpaceDN w:val="0"/>
            <w:adjustRightInd w:val="0"/>
            <w:spacing w:before="360" w:after="120" w:line="240" w:lineRule="auto"/>
            <w:jc w:val="both"/>
          </w:pPr>
        </w:pPrChange>
      </w:pPr>
    </w:p>
    <w:p w14:paraId="0D3C8393" w14:textId="009F44E3" w:rsidR="008201DD" w:rsidRPr="00303B61" w:rsidRDefault="008201DD" w:rsidP="002C6B54">
      <w:pPr>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Introduction</w:t>
      </w:r>
    </w:p>
    <w:p w14:paraId="6590479C" w14:textId="79E9FC16" w:rsidR="008201DD" w:rsidRPr="00303B61"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The SDMX Glossary is an SDMX guideline containing concepts and related definitions that are useful for building and understanding data and metadata exchange arrangements based on SDMX. The Glossary provides definition of terms found in the SDMX Information Model, Data Structure Definitions</w:t>
      </w:r>
      <w:r w:rsidR="00B90813">
        <w:rPr>
          <w:rStyle w:val="FootnoteReference"/>
          <w:rFonts w:ascii="Times New Roman" w:hAnsi="Times New Roman"/>
          <w:bCs/>
          <w:sz w:val="24"/>
          <w:szCs w:val="24"/>
        </w:rPr>
        <w:footnoteReference w:id="3"/>
      </w:r>
      <w:r w:rsidRPr="00303B61">
        <w:rPr>
          <w:rFonts w:ascii="Times New Roman" w:hAnsi="Times New Roman"/>
          <w:bCs/>
          <w:sz w:val="24"/>
          <w:szCs w:val="24"/>
        </w:rPr>
        <w:t xml:space="preserve"> (DSDs)</w:t>
      </w:r>
      <w:r w:rsidR="000250FD">
        <w:rPr>
          <w:rFonts w:ascii="Times New Roman" w:hAnsi="Times New Roman"/>
          <w:bCs/>
          <w:sz w:val="24"/>
          <w:szCs w:val="24"/>
        </w:rPr>
        <w:t>,</w:t>
      </w:r>
      <w:r w:rsidRPr="00303B61">
        <w:rPr>
          <w:rFonts w:ascii="Times New Roman" w:hAnsi="Times New Roman"/>
          <w:bCs/>
          <w:sz w:val="24"/>
          <w:szCs w:val="24"/>
        </w:rPr>
        <w:t xml:space="preserve"> </w:t>
      </w:r>
      <w:r w:rsidR="00685062">
        <w:rPr>
          <w:rFonts w:ascii="Times New Roman" w:hAnsi="Times New Roman"/>
          <w:bCs/>
          <w:sz w:val="24"/>
          <w:szCs w:val="24"/>
        </w:rPr>
        <w:t xml:space="preserve">and </w:t>
      </w:r>
      <w:r w:rsidRPr="00303B61">
        <w:rPr>
          <w:rFonts w:ascii="Times New Roman" w:hAnsi="Times New Roman"/>
          <w:bCs/>
          <w:sz w:val="24"/>
          <w:szCs w:val="24"/>
        </w:rPr>
        <w:t>Metadata Structure Definitions (MSDs) at the time of the present release. It is recommended as a single entry point to a common SDMX terminology to be used in order to facilitate communication and understanding of the standard.</w:t>
      </w:r>
    </w:p>
    <w:p w14:paraId="6B182820" w14:textId="77777777" w:rsidR="008201DD" w:rsidRDefault="008201DD" w:rsidP="008323DA">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lastRenderedPageBreak/>
        <w:t>In short, the overall message of the glossary is the following: if a term is used, then its precise meaning should correspond to the SDMX Glossary definition, and any reference to a particular phenomenon described in the SDMX Glossary should use the appropriate term.</w:t>
      </w:r>
    </w:p>
    <w:p w14:paraId="2675B46D" w14:textId="45AA8C17" w:rsidR="008323DA" w:rsidRPr="00303B61" w:rsidRDefault="008323DA" w:rsidP="008323DA">
      <w:pPr>
        <w:keepLines/>
        <w:widowControl w:val="0"/>
        <w:autoSpaceDE w:val="0"/>
        <w:autoSpaceDN w:val="0"/>
        <w:adjustRightInd w:val="0"/>
        <w:spacing w:after="120" w:line="240" w:lineRule="auto"/>
        <w:jc w:val="both"/>
        <w:rPr>
          <w:rFonts w:ascii="Times New Roman" w:hAnsi="Times New Roman"/>
          <w:bCs/>
          <w:sz w:val="24"/>
          <w:szCs w:val="24"/>
        </w:rPr>
      </w:pPr>
      <w:r w:rsidRPr="008323DA">
        <w:rPr>
          <w:rFonts w:ascii="Times New Roman" w:hAnsi="Times New Roman"/>
          <w:bCs/>
          <w:sz w:val="24"/>
          <w:szCs w:val="24"/>
        </w:rPr>
        <w:t xml:space="preserve">The </w:t>
      </w:r>
      <w:r>
        <w:rPr>
          <w:rFonts w:ascii="Times New Roman" w:hAnsi="Times New Roman"/>
          <w:bCs/>
          <w:sz w:val="24"/>
          <w:szCs w:val="24"/>
        </w:rPr>
        <w:t>g</w:t>
      </w:r>
      <w:r w:rsidRPr="008323DA">
        <w:rPr>
          <w:rFonts w:ascii="Times New Roman" w:hAnsi="Times New Roman"/>
          <w:bCs/>
          <w:sz w:val="24"/>
          <w:szCs w:val="24"/>
        </w:rPr>
        <w:t>lossary is not intended to cover the whole range of statistical terminology, as this area is</w:t>
      </w:r>
      <w:r>
        <w:rPr>
          <w:rFonts w:ascii="Times New Roman" w:hAnsi="Times New Roman"/>
          <w:bCs/>
          <w:sz w:val="24"/>
          <w:szCs w:val="24"/>
        </w:rPr>
        <w:t xml:space="preserve"> </w:t>
      </w:r>
      <w:r w:rsidRPr="008323DA">
        <w:rPr>
          <w:rFonts w:ascii="Times New Roman" w:hAnsi="Times New Roman"/>
          <w:bCs/>
          <w:sz w:val="24"/>
          <w:szCs w:val="24"/>
        </w:rPr>
        <w:t xml:space="preserve">already covered by other general or domain-specific glossaries. The focus of the </w:t>
      </w:r>
      <w:r>
        <w:rPr>
          <w:rFonts w:ascii="Times New Roman" w:hAnsi="Times New Roman"/>
          <w:bCs/>
          <w:sz w:val="24"/>
          <w:szCs w:val="24"/>
        </w:rPr>
        <w:t>g</w:t>
      </w:r>
      <w:r w:rsidRPr="008323DA">
        <w:rPr>
          <w:rFonts w:ascii="Times New Roman" w:hAnsi="Times New Roman"/>
          <w:bCs/>
          <w:sz w:val="24"/>
          <w:szCs w:val="24"/>
        </w:rPr>
        <w:t>lossary is</w:t>
      </w:r>
      <w:r>
        <w:rPr>
          <w:rFonts w:ascii="Times New Roman" w:hAnsi="Times New Roman"/>
          <w:bCs/>
          <w:sz w:val="24"/>
          <w:szCs w:val="24"/>
        </w:rPr>
        <w:t xml:space="preserve"> </w:t>
      </w:r>
      <w:r w:rsidRPr="008323DA">
        <w:rPr>
          <w:rFonts w:ascii="Times New Roman" w:hAnsi="Times New Roman"/>
          <w:bCs/>
          <w:sz w:val="24"/>
          <w:szCs w:val="24"/>
        </w:rPr>
        <w:t>largely those terms that are normally used for building and understanding metadata systems</w:t>
      </w:r>
      <w:r>
        <w:rPr>
          <w:rFonts w:ascii="Times New Roman" w:hAnsi="Times New Roman"/>
          <w:bCs/>
          <w:sz w:val="24"/>
          <w:szCs w:val="24"/>
        </w:rPr>
        <w:t xml:space="preserve"> </w:t>
      </w:r>
      <w:r w:rsidRPr="008323DA">
        <w:rPr>
          <w:rFonts w:ascii="Times New Roman" w:hAnsi="Times New Roman"/>
          <w:bCs/>
          <w:sz w:val="24"/>
          <w:szCs w:val="24"/>
        </w:rPr>
        <w:t>and SDMX data exchange arrangements.</w:t>
      </w:r>
    </w:p>
    <w:p w14:paraId="5E999884" w14:textId="77777777" w:rsidR="008201DD" w:rsidRPr="00303B61" w:rsidRDefault="008201DD" w:rsidP="0011295F">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Business Case for the adoption of Cross-Domain Concepts (CDCs)</w:t>
      </w:r>
    </w:p>
    <w:p w14:paraId="457CE8DA" w14:textId="1D2FCEBA"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In th</w:t>
      </w:r>
      <w:r w:rsidR="0007533D">
        <w:rPr>
          <w:rFonts w:ascii="Times New Roman" w:hAnsi="Times New Roman"/>
          <w:bCs/>
          <w:sz w:val="24"/>
          <w:szCs w:val="24"/>
        </w:rPr>
        <w:t>e SDMX framework, "</w:t>
      </w:r>
      <w:r w:rsidRPr="00303B61">
        <w:rPr>
          <w:rFonts w:ascii="Times New Roman" w:hAnsi="Times New Roman"/>
          <w:bCs/>
          <w:sz w:val="24"/>
          <w:szCs w:val="24"/>
        </w:rPr>
        <w:t>Cross-domain concepts</w:t>
      </w:r>
      <w:r w:rsidR="0007533D">
        <w:rPr>
          <w:rFonts w:ascii="Times New Roman" w:hAnsi="Times New Roman"/>
          <w:bCs/>
          <w:sz w:val="24"/>
          <w:szCs w:val="24"/>
        </w:rPr>
        <w:t>"</w:t>
      </w:r>
      <w:r w:rsidRPr="00303B61">
        <w:rPr>
          <w:rFonts w:ascii="Times New Roman" w:hAnsi="Times New Roman"/>
          <w:bCs/>
          <w:sz w:val="24"/>
          <w:szCs w:val="24"/>
        </w:rPr>
        <w:t xml:space="preserve"> are </w:t>
      </w:r>
      <w:r>
        <w:rPr>
          <w:rFonts w:ascii="Times New Roman" w:hAnsi="Times New Roman"/>
          <w:bCs/>
          <w:sz w:val="24"/>
          <w:szCs w:val="24"/>
        </w:rPr>
        <w:t>C</w:t>
      </w:r>
      <w:r w:rsidRPr="00303B61">
        <w:rPr>
          <w:rFonts w:ascii="Times New Roman" w:hAnsi="Times New Roman"/>
          <w:bCs/>
          <w:sz w:val="24"/>
          <w:szCs w:val="24"/>
        </w:rPr>
        <w:t>oncepts relevant to several</w:t>
      </w:r>
      <w:r w:rsidR="007357B7">
        <w:rPr>
          <w:rFonts w:ascii="Times New Roman" w:hAnsi="Times New Roman"/>
          <w:bCs/>
          <w:sz w:val="24"/>
          <w:szCs w:val="24"/>
        </w:rPr>
        <w:t>, if not all,</w:t>
      </w:r>
      <w:r w:rsidRPr="00303B61">
        <w:rPr>
          <w:rFonts w:ascii="Times New Roman" w:hAnsi="Times New Roman"/>
          <w:bCs/>
          <w:sz w:val="24"/>
          <w:szCs w:val="24"/>
        </w:rPr>
        <w:t xml:space="preserve"> statistical domains. SDMX recommends the use of these concepts, whenever feasible, in SDMX data and metadata structures and messages in order to promote re-usability and exchange of statistical information and their related metadata between organisations. Whenever used, these </w:t>
      </w:r>
      <w:r w:rsidR="007357B7">
        <w:rPr>
          <w:rFonts w:ascii="Times New Roman" w:hAnsi="Times New Roman"/>
          <w:bCs/>
          <w:sz w:val="24"/>
          <w:szCs w:val="24"/>
        </w:rPr>
        <w:t>C</w:t>
      </w:r>
      <w:r w:rsidRPr="00303B61">
        <w:rPr>
          <w:rFonts w:ascii="Times New Roman" w:hAnsi="Times New Roman"/>
          <w:bCs/>
          <w:sz w:val="24"/>
          <w:szCs w:val="24"/>
        </w:rPr>
        <w:t xml:space="preserve">oncepts should conform to the specified names, ID, </w:t>
      </w:r>
      <w:r>
        <w:rPr>
          <w:rFonts w:ascii="Times New Roman" w:hAnsi="Times New Roman"/>
          <w:bCs/>
          <w:sz w:val="24"/>
          <w:szCs w:val="24"/>
        </w:rPr>
        <w:t>R</w:t>
      </w:r>
      <w:r w:rsidRPr="00303B61">
        <w:rPr>
          <w:rFonts w:ascii="Times New Roman" w:hAnsi="Times New Roman"/>
          <w:bCs/>
          <w:sz w:val="24"/>
          <w:szCs w:val="24"/>
        </w:rPr>
        <w:t>epresentations and Code</w:t>
      </w:r>
      <w:r w:rsidR="00EE58F4">
        <w:rPr>
          <w:rFonts w:ascii="Times New Roman" w:hAnsi="Times New Roman"/>
          <w:bCs/>
          <w:sz w:val="24"/>
          <w:szCs w:val="24"/>
        </w:rPr>
        <w:t>l</w:t>
      </w:r>
      <w:r w:rsidRPr="00303B61">
        <w:rPr>
          <w:rFonts w:ascii="Times New Roman" w:hAnsi="Times New Roman"/>
          <w:bCs/>
          <w:sz w:val="24"/>
          <w:szCs w:val="24"/>
        </w:rPr>
        <w:t>ists defined in the SDMX Content-Oriented Guidelines.</w:t>
      </w:r>
    </w:p>
    <w:p w14:paraId="63FDD86C" w14:textId="77777777" w:rsidR="008201DD" w:rsidRPr="00303B61" w:rsidRDefault="008201DD" w:rsidP="006C4B1F">
      <w:pPr>
        <w:keepLines/>
        <w:widowControl w:val="0"/>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Cross-Domain Concepts (CDCs) are useful for exchanging data and metadata between multiple agencies and statistical subject-matter domains.</w:t>
      </w:r>
    </w:p>
    <w:p w14:paraId="1C649049" w14:textId="77777777" w:rsidR="008201DD" w:rsidRPr="00303B61" w:rsidRDefault="008201DD" w:rsidP="008323DA">
      <w:pPr>
        <w:keepLines/>
        <w:widowControl w:val="0"/>
        <w:autoSpaceDE w:val="0"/>
        <w:autoSpaceDN w:val="0"/>
        <w:adjustRightInd w:val="0"/>
        <w:spacing w:after="60" w:line="240" w:lineRule="auto"/>
        <w:jc w:val="both"/>
        <w:rPr>
          <w:rFonts w:ascii="Times New Roman" w:hAnsi="Times New Roman"/>
          <w:bCs/>
          <w:sz w:val="24"/>
          <w:szCs w:val="24"/>
        </w:rPr>
      </w:pPr>
      <w:r w:rsidRPr="00303B61">
        <w:rPr>
          <w:rFonts w:ascii="Times New Roman" w:hAnsi="Times New Roman"/>
          <w:bCs/>
          <w:sz w:val="24"/>
          <w:szCs w:val="24"/>
        </w:rPr>
        <w:t>The CDCs, if adhered to by international organisations and national institutions, promote the:</w:t>
      </w:r>
    </w:p>
    <w:p w14:paraId="59000D52" w14:textId="77777777"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efficient exchange of data and related structural and reference metadata by interlinking statistical information systems of organisations, in spite of technological or linguistic differences that might exist between them from their internal perspectives;</w:t>
      </w:r>
    </w:p>
    <w:p w14:paraId="720BE398" w14:textId="77777777" w:rsidR="008201DD" w:rsidRPr="00303B61" w:rsidRDefault="008201DD" w:rsidP="006C4B1F">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 xml:space="preserve">exchange of consistent metadata that can be used by different international organisations and national and regional data-producing agencies to compare concepts and practices; </w:t>
      </w:r>
    </w:p>
    <w:p w14:paraId="4D273222" w14:textId="77777777" w:rsidR="008201DD" w:rsidRPr="00303B61" w:rsidRDefault="008201DD" w:rsidP="00712C81">
      <w:pPr>
        <w:pStyle w:val="ListParagraph"/>
        <w:keepLines/>
        <w:widowControl w:val="0"/>
        <w:numPr>
          <w:ilvl w:val="0"/>
          <w:numId w:val="22"/>
        </w:numPr>
        <w:autoSpaceDE w:val="0"/>
        <w:autoSpaceDN w:val="0"/>
        <w:adjustRightInd w:val="0"/>
        <w:spacing w:after="120" w:line="240" w:lineRule="auto"/>
        <w:jc w:val="both"/>
        <w:rPr>
          <w:rFonts w:ascii="Times New Roman" w:hAnsi="Times New Roman"/>
          <w:bCs/>
          <w:sz w:val="24"/>
          <w:szCs w:val="24"/>
        </w:rPr>
      </w:pPr>
      <w:r w:rsidRPr="00303B61">
        <w:rPr>
          <w:rFonts w:ascii="Times New Roman" w:hAnsi="Times New Roman"/>
          <w:bCs/>
          <w:sz w:val="24"/>
          <w:szCs w:val="24"/>
        </w:rPr>
        <w:t>re-usability of exchange messages from an institution to other institutions, thereby reducing the overall data and metadata reporting burden.</w:t>
      </w:r>
    </w:p>
    <w:p w14:paraId="73BB1C30" w14:textId="77777777" w:rsidR="008201DD" w:rsidRPr="00303B61" w:rsidRDefault="008201DD" w:rsidP="00457807">
      <w:pPr>
        <w:keepNext/>
        <w:keepLines/>
        <w:widowControl w:val="0"/>
        <w:shd w:val="pct20" w:color="auto" w:fill="auto"/>
        <w:autoSpaceDE w:val="0"/>
        <w:autoSpaceDN w:val="0"/>
        <w:adjustRightInd w:val="0"/>
        <w:spacing w:before="360" w:after="120" w:line="240" w:lineRule="auto"/>
        <w:jc w:val="both"/>
        <w:rPr>
          <w:rFonts w:ascii="Times New Roman Bold" w:hAnsi="Times New Roman Bold"/>
          <w:b/>
          <w:bCs/>
          <w:smallCaps/>
          <w:sz w:val="24"/>
          <w:szCs w:val="24"/>
        </w:rPr>
      </w:pPr>
      <w:r w:rsidRPr="00303B61">
        <w:rPr>
          <w:rFonts w:ascii="Times New Roman Bold" w:hAnsi="Times New Roman Bold"/>
          <w:b/>
          <w:bCs/>
          <w:smallCaps/>
          <w:sz w:val="24"/>
          <w:szCs w:val="24"/>
        </w:rPr>
        <w:t>Contact Address</w:t>
      </w:r>
    </w:p>
    <w:p w14:paraId="6C355578" w14:textId="77777777" w:rsidR="008201DD" w:rsidRPr="00303B61" w:rsidRDefault="008201DD" w:rsidP="00543EFE">
      <w:pPr>
        <w:keepLines/>
        <w:widowControl w:val="0"/>
        <w:autoSpaceDE w:val="0"/>
        <w:autoSpaceDN w:val="0"/>
        <w:adjustRightInd w:val="0"/>
        <w:spacing w:after="120" w:line="240" w:lineRule="auto"/>
        <w:jc w:val="both"/>
        <w:rPr>
          <w:rFonts w:ascii="Times New Roman" w:hAnsi="Times New Roman"/>
          <w:bCs/>
          <w:sz w:val="24"/>
          <w:szCs w:val="24"/>
        </w:rPr>
        <w:sectPr w:rsidR="008201DD" w:rsidRPr="00303B61" w:rsidSect="00454A5B">
          <w:footerReference w:type="default" r:id="rId17"/>
          <w:footerReference w:type="first" r:id="rId18"/>
          <w:type w:val="oddPage"/>
          <w:pgSz w:w="12240" w:h="15840"/>
          <w:pgMar w:top="1440" w:right="1440" w:bottom="1440" w:left="1440" w:header="720" w:footer="720" w:gutter="0"/>
          <w:lnNumType w:countBy="1" w:restart="continuous"/>
          <w:cols w:space="720"/>
          <w:noEndnote/>
          <w:docGrid w:linePitch="299"/>
        </w:sectPr>
      </w:pPr>
      <w:r w:rsidRPr="00303B61">
        <w:rPr>
          <w:rFonts w:ascii="Times New Roman" w:hAnsi="Times New Roman"/>
          <w:bCs/>
          <w:sz w:val="24"/>
          <w:szCs w:val="24"/>
        </w:rPr>
        <w:t xml:space="preserve">For any question, comment or correction, feel free to contact the SDMX Statistical Working Group (SWG) at the following address: </w:t>
      </w:r>
      <w:hyperlink r:id="rId19" w:history="1">
        <w:r w:rsidRPr="00303B61">
          <w:rPr>
            <w:rStyle w:val="Hyperlink"/>
            <w:rFonts w:ascii="Times New Roman" w:hAnsi="Times New Roman"/>
            <w:bCs/>
            <w:sz w:val="24"/>
            <w:szCs w:val="24"/>
          </w:rPr>
          <w:t>swg@sdmx.org</w:t>
        </w:r>
      </w:hyperlink>
      <w:r w:rsidRPr="00303B61">
        <w:rPr>
          <w:rFonts w:ascii="Times New Roman" w:hAnsi="Times New Roman"/>
          <w:bCs/>
          <w:sz w:val="24"/>
          <w:szCs w:val="24"/>
        </w:rPr>
        <w:t>.</w:t>
      </w:r>
    </w:p>
    <w:p w14:paraId="551CDC7F" w14:textId="7F68AB90" w:rsidR="008201DD" w:rsidRPr="00303B61" w:rsidRDefault="008201DD" w:rsidP="001C4566">
      <w:pPr>
        <w:spacing w:after="0" w:line="240" w:lineRule="auto"/>
        <w:rPr>
          <w:rFonts w:ascii="Times New Roman Bold" w:hAnsi="Times New Roman Bold"/>
          <w:b/>
          <w:bCs/>
          <w:smallCaps/>
          <w:sz w:val="24"/>
          <w:szCs w:val="24"/>
        </w:rPr>
      </w:pPr>
      <w:r w:rsidRPr="00303B61">
        <w:rPr>
          <w:rFonts w:ascii="Times New Roman Bold" w:hAnsi="Times New Roman Bold"/>
          <w:b/>
          <w:bCs/>
          <w:smallCaps/>
          <w:sz w:val="24"/>
          <w:szCs w:val="24"/>
        </w:rPr>
        <w:lastRenderedPageBreak/>
        <w:t xml:space="preserve">Attributes used for describing </w:t>
      </w:r>
      <w:r w:rsidR="007357B7">
        <w:rPr>
          <w:rFonts w:ascii="Times New Roman Bold" w:hAnsi="Times New Roman Bold"/>
          <w:b/>
          <w:bCs/>
          <w:smallCaps/>
          <w:sz w:val="24"/>
          <w:szCs w:val="24"/>
        </w:rPr>
        <w:t>concepts listed in the glossary</w:t>
      </w:r>
    </w:p>
    <w:p w14:paraId="4F43D05F" w14:textId="77777777" w:rsidR="008201DD" w:rsidRPr="00303B61" w:rsidRDefault="008201DD" w:rsidP="0017251B">
      <w:pPr>
        <w:keepLines/>
        <w:widowControl w:val="0"/>
        <w:tabs>
          <w:tab w:val="left" w:pos="1701"/>
        </w:tabs>
        <w:autoSpaceDE w:val="0"/>
        <w:autoSpaceDN w:val="0"/>
        <w:adjustRightInd w:val="0"/>
        <w:spacing w:before="60" w:after="240" w:line="240" w:lineRule="auto"/>
        <w:ind w:left="1718" w:hanging="1718"/>
        <w:jc w:val="both"/>
        <w:rPr>
          <w:rFonts w:ascii="Times New Roman" w:hAnsi="Times New Roman"/>
          <w:b/>
          <w:sz w:val="24"/>
          <w:szCs w:val="24"/>
        </w:rPr>
      </w:pPr>
      <w:r w:rsidRPr="00303B61">
        <w:rPr>
          <w:rFonts w:ascii="Times New Roman" w:hAnsi="Times New Roman"/>
          <w:b/>
          <w:color w:val="FF0000"/>
          <w:sz w:val="24"/>
          <w:szCs w:val="24"/>
        </w:rPr>
        <w:t>*</w:t>
      </w:r>
      <w:r w:rsidRPr="00303B61">
        <w:rPr>
          <w:rFonts w:ascii="Times New Roman" w:hAnsi="Times New Roman"/>
          <w:b/>
          <w:sz w:val="24"/>
          <w:szCs w:val="24"/>
        </w:rPr>
        <w:t xml:space="preserve"> Denotes mandatory fields</w:t>
      </w:r>
    </w:p>
    <w:p w14:paraId="779DBD5A"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Term</w:t>
      </w:r>
      <w:r w:rsidRPr="00303B61">
        <w:rPr>
          <w:rFonts w:ascii="Times New Roman" w:hAnsi="Times New Roman"/>
          <w:b/>
          <w:color w:val="FF0000"/>
          <w:sz w:val="24"/>
          <w:szCs w:val="24"/>
        </w:rPr>
        <w:t>*</w:t>
      </w:r>
      <w:r w:rsidRPr="00303B61">
        <w:rPr>
          <w:rFonts w:ascii="Times New Roman" w:hAnsi="Times New Roman"/>
          <w:b/>
          <w:sz w:val="24"/>
          <w:szCs w:val="24"/>
        </w:rPr>
        <w:tab/>
      </w:r>
      <w:r w:rsidRPr="00303B61">
        <w:rPr>
          <w:rFonts w:ascii="Times New Roman" w:hAnsi="Times New Roman"/>
          <w:bCs/>
          <w:sz w:val="24"/>
          <w:szCs w:val="24"/>
        </w:rPr>
        <w:t>Name of the concept. The term should preferably be entered in the singular form and upper cases should be avoided to the largest extent possible.</w:t>
      </w:r>
    </w:p>
    <w:p w14:paraId="797614A9" w14:textId="26C30B04"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b/>
          <w:color w:val="FF0000"/>
          <w:sz w:val="24"/>
          <w:szCs w:val="24"/>
        </w:rPr>
        <w:t>*</w:t>
      </w:r>
      <w:r w:rsidRPr="00303B61">
        <w:rPr>
          <w:rFonts w:ascii="Times New Roman" w:hAnsi="Times New Roman"/>
          <w:sz w:val="24"/>
          <w:szCs w:val="24"/>
        </w:rPr>
        <w:tab/>
        <w:t>S</w:t>
      </w:r>
      <w:r w:rsidRPr="00303B61">
        <w:rPr>
          <w:rFonts w:ascii="Times New Roman" w:hAnsi="Times New Roman"/>
          <w:bCs/>
          <w:sz w:val="24"/>
          <w:szCs w:val="24"/>
        </w:rPr>
        <w:t>hort statement explaining the meaning of the concept.</w:t>
      </w:r>
      <w:r w:rsidRPr="00303B61">
        <w:rPr>
          <w:rFonts w:ascii="Times New Roman" w:hAnsi="Times New Roman"/>
          <w:sz w:val="24"/>
          <w:szCs w:val="24"/>
        </w:rPr>
        <w:t xml:space="preserve"> </w:t>
      </w:r>
      <w:r w:rsidRPr="00303B61">
        <w:rPr>
          <w:rFonts w:ascii="Times New Roman" w:hAnsi="Times New Roman"/>
          <w:bCs/>
          <w:sz w:val="24"/>
          <w:szCs w:val="24"/>
        </w:rPr>
        <w:t xml:space="preserve">This textual description of the concept should answer the question </w:t>
      </w:r>
      <w:r w:rsidR="0007533D">
        <w:rPr>
          <w:rFonts w:ascii="Times New Roman" w:hAnsi="Times New Roman"/>
          <w:bCs/>
          <w:sz w:val="24"/>
          <w:szCs w:val="24"/>
        </w:rPr>
        <w:t>"</w:t>
      </w:r>
      <w:r w:rsidRPr="00303B61">
        <w:rPr>
          <w:rFonts w:ascii="Times New Roman" w:hAnsi="Times New Roman"/>
          <w:bCs/>
          <w:sz w:val="24"/>
          <w:szCs w:val="24"/>
        </w:rPr>
        <w:t>What is it?</w:t>
      </w:r>
      <w:r w:rsidR="0007533D">
        <w:rPr>
          <w:rFonts w:ascii="Times New Roman" w:hAnsi="Times New Roman"/>
          <w:bCs/>
          <w:sz w:val="24"/>
          <w:szCs w:val="24"/>
        </w:rPr>
        <w:t>"</w:t>
      </w:r>
      <w:r w:rsidRPr="00303B61">
        <w:rPr>
          <w:rFonts w:ascii="Times New Roman" w:hAnsi="Times New Roman"/>
          <w:bCs/>
          <w:sz w:val="24"/>
          <w:szCs w:val="24"/>
        </w:rPr>
        <w:t xml:space="preserve"> rather than </w:t>
      </w:r>
      <w:r w:rsidR="0007533D">
        <w:rPr>
          <w:rFonts w:ascii="Times New Roman" w:hAnsi="Times New Roman"/>
          <w:bCs/>
          <w:sz w:val="24"/>
          <w:szCs w:val="24"/>
        </w:rPr>
        <w:t>"</w:t>
      </w:r>
      <w:r w:rsidRPr="00303B61">
        <w:rPr>
          <w:rFonts w:ascii="Times New Roman" w:hAnsi="Times New Roman"/>
          <w:bCs/>
          <w:sz w:val="24"/>
          <w:szCs w:val="24"/>
        </w:rPr>
        <w:t>How is it done?</w:t>
      </w:r>
      <w:r w:rsidR="0007533D">
        <w:rPr>
          <w:rFonts w:ascii="Times New Roman" w:hAnsi="Times New Roman"/>
          <w:bCs/>
          <w:sz w:val="24"/>
          <w:szCs w:val="24"/>
        </w:rPr>
        <w:t>"</w:t>
      </w:r>
      <w:r w:rsidRPr="00303B61">
        <w:rPr>
          <w:rFonts w:ascii="Times New Roman" w:hAnsi="Times New Roman"/>
          <w:bCs/>
          <w:sz w:val="24"/>
          <w:szCs w:val="24"/>
        </w:rPr>
        <w:t xml:space="preserve"> or</w:t>
      </w:r>
      <w:r w:rsidR="0007533D">
        <w:rPr>
          <w:rFonts w:ascii="Times New Roman" w:hAnsi="Times New Roman"/>
          <w:bCs/>
          <w:sz w:val="24"/>
          <w:szCs w:val="24"/>
        </w:rPr>
        <w:t xml:space="preserve"> "</w:t>
      </w:r>
      <w:r w:rsidRPr="00303B61">
        <w:rPr>
          <w:rFonts w:ascii="Times New Roman" w:hAnsi="Times New Roman"/>
          <w:bCs/>
          <w:sz w:val="24"/>
          <w:szCs w:val="24"/>
        </w:rPr>
        <w:t xml:space="preserve">Why do we have it?, etc. It is recommended to keep definitions short and add any explanatory text under field </w:t>
      </w:r>
      <w:r w:rsidR="0007533D">
        <w:rPr>
          <w:rFonts w:ascii="Times New Roman" w:hAnsi="Times New Roman"/>
          <w:bCs/>
          <w:sz w:val="24"/>
          <w:szCs w:val="24"/>
        </w:rPr>
        <w:t>"</w:t>
      </w:r>
      <w:r w:rsidRPr="00303B61">
        <w:rPr>
          <w:rFonts w:ascii="Times New Roman" w:hAnsi="Times New Roman"/>
          <w:bCs/>
          <w:sz w:val="24"/>
          <w:szCs w:val="24"/>
        </w:rPr>
        <w:t>Context</w:t>
      </w:r>
      <w:r w:rsidR="0007533D">
        <w:rPr>
          <w:rFonts w:ascii="Times New Roman" w:hAnsi="Times New Roman"/>
          <w:bCs/>
          <w:sz w:val="24"/>
          <w:szCs w:val="24"/>
        </w:rPr>
        <w:t>"</w:t>
      </w:r>
      <w:r w:rsidRPr="00303B61">
        <w:rPr>
          <w:rFonts w:ascii="Times New Roman" w:hAnsi="Times New Roman"/>
          <w:bCs/>
          <w:sz w:val="24"/>
          <w:szCs w:val="24"/>
        </w:rPr>
        <w:t>.</w:t>
      </w:r>
    </w:p>
    <w:p w14:paraId="4203980C"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sz w:val="24"/>
          <w:szCs w:val="24"/>
        </w:rPr>
        <w:t>Complementary information on the background, history, use, status, etc. of the concept. This field is used to add information on how and where the term may be used. It describes SDMX use cases for the term and may contain examples of its use. This field is optional, though strongly recommended.</w:t>
      </w:r>
    </w:p>
    <w:p w14:paraId="1EECD98E"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303B61">
        <w:rPr>
          <w:rFonts w:ascii="Times New Roman" w:hAnsi="Times New Roman"/>
          <w:b/>
          <w:bCs/>
          <w:sz w:val="24"/>
          <w:szCs w:val="24"/>
        </w:rPr>
        <w:t>Type</w:t>
      </w:r>
      <w:r w:rsidRPr="00303B61">
        <w:rPr>
          <w:rFonts w:ascii="Times New Roman" w:hAnsi="Times New Roman"/>
          <w:bCs/>
          <w:sz w:val="24"/>
          <w:szCs w:val="24"/>
        </w:rPr>
        <w:tab/>
        <w:t>Used to explicitly denote concepts which are cross-domain.</w:t>
      </w:r>
    </w:p>
    <w:p w14:paraId="7F62E437" w14:textId="77777777"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b/>
          <w:color w:val="FF0000"/>
          <w:sz w:val="24"/>
          <w:szCs w:val="24"/>
        </w:rPr>
        <w:t>*</w:t>
      </w:r>
      <w:r w:rsidRPr="00303B61">
        <w:rPr>
          <w:rFonts w:ascii="Times New Roman" w:hAnsi="Times New Roman"/>
          <w:sz w:val="24"/>
          <w:szCs w:val="24"/>
        </w:rPr>
        <w:tab/>
        <w:t>Unique identifier for the concept that allows it to be unambiguously used for machine-to-machine exchange.</w:t>
      </w:r>
    </w:p>
    <w:p w14:paraId="0FDA04B3" w14:textId="5B0E72AC" w:rsidR="008201DD" w:rsidRPr="00303B61" w:rsidRDefault="008201DD" w:rsidP="009C6059">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sz w:val="24"/>
          <w:szCs w:val="24"/>
        </w:rPr>
        <w:tab/>
      </w:r>
      <w:r w:rsidRPr="00303B61">
        <w:rPr>
          <w:rFonts w:ascii="Times New Roman" w:hAnsi="Times New Roman"/>
          <w:bCs/>
          <w:sz w:val="24"/>
          <w:szCs w:val="24"/>
        </w:rPr>
        <w:t>R</w:t>
      </w:r>
      <w:r w:rsidRPr="00303B61">
        <w:rPr>
          <w:rFonts w:ascii="Times New Roman" w:hAnsi="Times New Roman"/>
          <w:sz w:val="24"/>
          <w:szCs w:val="24"/>
        </w:rPr>
        <w:t xml:space="preserve">ecommended type of value for </w:t>
      </w:r>
      <w:r w:rsidR="0007533D">
        <w:rPr>
          <w:rFonts w:ascii="Times New Roman" w:hAnsi="Times New Roman"/>
          <w:sz w:val="24"/>
          <w:szCs w:val="24"/>
        </w:rPr>
        <w:t>the concept term. Examples are "</w:t>
      </w:r>
      <w:r w:rsidRPr="00303B61">
        <w:rPr>
          <w:rFonts w:ascii="Times New Roman" w:hAnsi="Times New Roman"/>
          <w:sz w:val="24"/>
          <w:szCs w:val="24"/>
        </w:rPr>
        <w:t>primitive</w:t>
      </w:r>
      <w:r w:rsidR="0007533D">
        <w:rPr>
          <w:rFonts w:ascii="Times New Roman" w:hAnsi="Times New Roman"/>
          <w:sz w:val="24"/>
          <w:szCs w:val="24"/>
        </w:rPr>
        <w:t>"</w:t>
      </w:r>
      <w:r w:rsidRPr="00303B61">
        <w:rPr>
          <w:rFonts w:ascii="Times New Roman" w:hAnsi="Times New Roman"/>
          <w:sz w:val="24"/>
          <w:szCs w:val="24"/>
        </w:rPr>
        <w:t xml:space="preserve"> types such as </w:t>
      </w:r>
      <w:r>
        <w:rPr>
          <w:rFonts w:ascii="Times New Roman" w:hAnsi="Times New Roman"/>
          <w:bCs/>
          <w:sz w:val="24"/>
          <w:szCs w:val="24"/>
        </w:rPr>
        <w:t>string</w:t>
      </w:r>
      <w:r w:rsidR="00B4525E">
        <w:rPr>
          <w:rFonts w:ascii="Times New Roman" w:hAnsi="Times New Roman"/>
          <w:bCs/>
          <w:sz w:val="24"/>
          <w:szCs w:val="24"/>
        </w:rPr>
        <w:t xml:space="preserve"> (i.e. free text</w:t>
      </w:r>
      <w:r w:rsidR="000670F2">
        <w:rPr>
          <w:rFonts w:ascii="Times New Roman" w:hAnsi="Times New Roman"/>
          <w:bCs/>
          <w:sz w:val="24"/>
          <w:szCs w:val="24"/>
        </w:rPr>
        <w:t>)</w:t>
      </w:r>
      <w:r w:rsidR="000670F2">
        <w:rPr>
          <w:rFonts w:ascii="Times New Roman" w:hAnsi="Times New Roman"/>
          <w:sz w:val="24"/>
          <w:szCs w:val="24"/>
        </w:rPr>
        <w:t>,</w:t>
      </w:r>
      <w:r w:rsidR="000670F2" w:rsidRPr="00303B61">
        <w:rPr>
          <w:rFonts w:ascii="Times New Roman" w:hAnsi="Times New Roman"/>
          <w:sz w:val="24"/>
          <w:szCs w:val="24"/>
        </w:rPr>
        <w:t xml:space="preserve"> </w:t>
      </w:r>
      <w:r w:rsidRPr="00303B61">
        <w:rPr>
          <w:rFonts w:ascii="Times New Roman" w:hAnsi="Times New Roman"/>
          <w:sz w:val="24"/>
          <w:szCs w:val="24"/>
        </w:rPr>
        <w:t xml:space="preserve">or complex types such as </w:t>
      </w:r>
      <w:r w:rsidR="00AB4EDA">
        <w:rPr>
          <w:rFonts w:ascii="Times New Roman" w:hAnsi="Times New Roman"/>
          <w:sz w:val="24"/>
          <w:szCs w:val="24"/>
        </w:rPr>
        <w:t>C</w:t>
      </w:r>
      <w:r w:rsidRPr="00303B61">
        <w:rPr>
          <w:rFonts w:ascii="Times New Roman" w:hAnsi="Times New Roman"/>
          <w:sz w:val="24"/>
          <w:szCs w:val="24"/>
        </w:rPr>
        <w:t>ode</w:t>
      </w:r>
      <w:r w:rsidR="00680FE5">
        <w:rPr>
          <w:rFonts w:ascii="Times New Roman" w:hAnsi="Times New Roman"/>
          <w:sz w:val="24"/>
          <w:szCs w:val="24"/>
        </w:rPr>
        <w:t>l</w:t>
      </w:r>
      <w:r w:rsidRPr="00303B61">
        <w:rPr>
          <w:rFonts w:ascii="Times New Roman" w:hAnsi="Times New Roman"/>
          <w:sz w:val="24"/>
          <w:szCs w:val="24"/>
        </w:rPr>
        <w:t xml:space="preserve">ist, that is used for those terms that have an associated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in Codelist ID. There may be more than one recommended type; in this case, the first type is recommended over the others.</w:t>
      </w:r>
      <w:r>
        <w:rPr>
          <w:rFonts w:ascii="Times New Roman" w:hAnsi="Times New Roman"/>
          <w:sz w:val="24"/>
          <w:szCs w:val="24"/>
        </w:rPr>
        <w:t xml:space="preserve"> For time types, it could be possible to use a more precise representation of time than the recommended type (e.g. Reporting Time Period instead of Observational </w:t>
      </w:r>
      <w:r w:rsidR="00B4525E">
        <w:rPr>
          <w:rFonts w:ascii="Times New Roman" w:hAnsi="Times New Roman"/>
          <w:sz w:val="24"/>
          <w:szCs w:val="24"/>
        </w:rPr>
        <w:t>T</w:t>
      </w:r>
      <w:r>
        <w:rPr>
          <w:rFonts w:ascii="Times New Roman" w:hAnsi="Times New Roman"/>
          <w:sz w:val="24"/>
          <w:szCs w:val="24"/>
        </w:rPr>
        <w:t xml:space="preserve">ime Period). </w:t>
      </w:r>
    </w:p>
    <w:p w14:paraId="39F2FE1A" w14:textId="3DF415E1" w:rsidR="008201DD" w:rsidRPr="00303B61" w:rsidRDefault="008201DD" w:rsidP="00CA64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r>
      <w:r w:rsidRPr="00303B61">
        <w:rPr>
          <w:rFonts w:ascii="Times New Roman" w:hAnsi="Times New Roman"/>
          <w:bCs/>
          <w:sz w:val="24"/>
          <w:szCs w:val="24"/>
        </w:rPr>
        <w:t>Unique identifier</w:t>
      </w:r>
      <w:r w:rsidRPr="00303B61">
        <w:rPr>
          <w:rFonts w:ascii="Times New Roman" w:hAnsi="Times New Roman"/>
          <w:b/>
          <w:bCs/>
          <w:sz w:val="24"/>
          <w:szCs w:val="24"/>
        </w:rPr>
        <w:t xml:space="preserve"> </w:t>
      </w:r>
      <w:r w:rsidRPr="00303B61">
        <w:rPr>
          <w:rFonts w:ascii="Times New Roman" w:hAnsi="Times New Roman"/>
          <w:sz w:val="24"/>
          <w:szCs w:val="24"/>
        </w:rPr>
        <w:t>for the Code</w:t>
      </w:r>
      <w:r w:rsidR="00EE58F4">
        <w:rPr>
          <w:rFonts w:ascii="Times New Roman" w:hAnsi="Times New Roman"/>
          <w:sz w:val="24"/>
          <w:szCs w:val="24"/>
        </w:rPr>
        <w:t>l</w:t>
      </w:r>
      <w:r w:rsidRPr="00303B61">
        <w:rPr>
          <w:rFonts w:ascii="Times New Roman" w:hAnsi="Times New Roman"/>
          <w:sz w:val="24"/>
          <w:szCs w:val="24"/>
        </w:rPr>
        <w:t xml:space="preserve">ist </w:t>
      </w:r>
      <w:r w:rsidRPr="00303B61">
        <w:rPr>
          <w:rFonts w:ascii="Times New Roman" w:hAnsi="Times New Roman"/>
          <w:bCs/>
          <w:sz w:val="24"/>
          <w:szCs w:val="24"/>
        </w:rPr>
        <w:t xml:space="preserve">associated with the </w:t>
      </w:r>
      <w:r w:rsidR="00B90813">
        <w:rPr>
          <w:rFonts w:ascii="Times New Roman" w:hAnsi="Times New Roman"/>
          <w:bCs/>
          <w:sz w:val="24"/>
          <w:szCs w:val="24"/>
        </w:rPr>
        <w:t>C</w:t>
      </w:r>
      <w:r w:rsidRPr="00303B61">
        <w:rPr>
          <w:rFonts w:ascii="Times New Roman" w:hAnsi="Times New Roman"/>
          <w:bCs/>
          <w:sz w:val="24"/>
          <w:szCs w:val="24"/>
        </w:rPr>
        <w:t>oncept</w:t>
      </w:r>
      <w:r w:rsidRPr="00303B61">
        <w:rPr>
          <w:rFonts w:ascii="Times New Roman" w:hAnsi="Times New Roman"/>
          <w:sz w:val="24"/>
          <w:szCs w:val="24"/>
        </w:rPr>
        <w:t>. Most often it is the</w:t>
      </w:r>
      <w:r w:rsidR="0007533D">
        <w:rPr>
          <w:rFonts w:ascii="Times New Roman" w:hAnsi="Times New Roman"/>
          <w:sz w:val="24"/>
          <w:szCs w:val="24"/>
        </w:rPr>
        <w:t xml:space="preserve"> term</w:t>
      </w:r>
      <w:r w:rsidR="007357B7">
        <w:rPr>
          <w:rFonts w:ascii="Times New Roman" w:hAnsi="Times New Roman"/>
          <w:sz w:val="24"/>
          <w:szCs w:val="24"/>
        </w:rPr>
        <w:t>'</w:t>
      </w:r>
      <w:r w:rsidR="0007533D">
        <w:rPr>
          <w:rFonts w:ascii="Times New Roman" w:hAnsi="Times New Roman"/>
          <w:sz w:val="24"/>
          <w:szCs w:val="24"/>
        </w:rPr>
        <w:t>s Concept ID prefixed by "</w:t>
      </w:r>
      <w:r w:rsidRPr="00303B61">
        <w:rPr>
          <w:rFonts w:ascii="Times New Roman" w:hAnsi="Times New Roman"/>
          <w:sz w:val="24"/>
          <w:szCs w:val="24"/>
        </w:rPr>
        <w:t>CL_</w:t>
      </w:r>
      <w:r w:rsidR="0007533D">
        <w:rPr>
          <w:rFonts w:ascii="Times New Roman" w:hAnsi="Times New Roman"/>
          <w:sz w:val="24"/>
          <w:szCs w:val="24"/>
        </w:rPr>
        <w:t>"</w:t>
      </w:r>
      <w:r w:rsidRPr="00303B61">
        <w:rPr>
          <w:rFonts w:ascii="Times New Roman" w:hAnsi="Times New Roman"/>
          <w:sz w:val="24"/>
          <w:szCs w:val="24"/>
        </w:rPr>
        <w:t xml:space="preserve">. For example, the </w:t>
      </w:r>
      <w:r w:rsidR="0007533D">
        <w:rPr>
          <w:rFonts w:ascii="Times New Roman" w:hAnsi="Times New Roman"/>
          <w:sz w:val="24"/>
          <w:szCs w:val="24"/>
        </w:rPr>
        <w:t>"</w:t>
      </w:r>
      <w:r w:rsidRPr="00303B61">
        <w:rPr>
          <w:rFonts w:ascii="Times New Roman" w:hAnsi="Times New Roman"/>
          <w:sz w:val="24"/>
          <w:szCs w:val="24"/>
        </w:rPr>
        <w:t>Observation Status</w:t>
      </w:r>
      <w:r w:rsidR="0007533D">
        <w:rPr>
          <w:rFonts w:ascii="Times New Roman" w:hAnsi="Times New Roman"/>
          <w:sz w:val="24"/>
          <w:szCs w:val="24"/>
        </w:rPr>
        <w:t>"</w:t>
      </w:r>
      <w:r w:rsidRPr="00303B61">
        <w:rPr>
          <w:rFonts w:ascii="Times New Roman" w:hAnsi="Times New Roman"/>
          <w:sz w:val="24"/>
          <w:szCs w:val="24"/>
        </w:rPr>
        <w:t xml:space="preserve"> term has the Concept ID of OBS_STATUS, and the Codelist ID of CL_OBS_STATUS. This attribute is used only if the concept</w:t>
      </w:r>
      <w:r w:rsidR="007357B7">
        <w:rPr>
          <w:rFonts w:ascii="Times New Roman" w:hAnsi="Times New Roman"/>
          <w:sz w:val="24"/>
          <w:szCs w:val="24"/>
        </w:rPr>
        <w:t>'</w:t>
      </w:r>
      <w:r w:rsidRPr="00303B61">
        <w:rPr>
          <w:rFonts w:ascii="Times New Roman" w:hAnsi="Times New Roman"/>
          <w:sz w:val="24"/>
          <w:szCs w:val="24"/>
        </w:rPr>
        <w:t xml:space="preserve">s </w:t>
      </w:r>
      <w:r w:rsidR="0007533D">
        <w:rPr>
          <w:rFonts w:ascii="Times New Roman" w:hAnsi="Times New Roman"/>
          <w:sz w:val="24"/>
          <w:szCs w:val="24"/>
        </w:rPr>
        <w:t>"</w:t>
      </w:r>
      <w:r w:rsidRPr="00303B61">
        <w:rPr>
          <w:rFonts w:ascii="Times New Roman" w:hAnsi="Times New Roman"/>
          <w:sz w:val="24"/>
          <w:szCs w:val="24"/>
        </w:rPr>
        <w:t>Recommended representation</w:t>
      </w:r>
      <w:r w:rsidR="00624DDA">
        <w:rPr>
          <w:rFonts w:ascii="Times New Roman" w:hAnsi="Times New Roman"/>
          <w:sz w:val="24"/>
          <w:szCs w:val="24"/>
        </w:rPr>
        <w:t>"</w:t>
      </w:r>
      <w:r w:rsidRPr="00303B61">
        <w:rPr>
          <w:rFonts w:ascii="Times New Roman" w:hAnsi="Times New Roman"/>
          <w:sz w:val="24"/>
          <w:szCs w:val="24"/>
        </w:rPr>
        <w:t xml:space="preserve"> includes </w:t>
      </w:r>
      <w:r w:rsidR="0007533D">
        <w:rPr>
          <w:rFonts w:ascii="Times New Roman" w:hAnsi="Times New Roman"/>
          <w:sz w:val="24"/>
          <w:szCs w:val="24"/>
        </w:rPr>
        <w:t>"</w:t>
      </w:r>
      <w:r w:rsidRPr="00303B61">
        <w:rPr>
          <w:rFonts w:ascii="Times New Roman" w:hAnsi="Times New Roman"/>
          <w:sz w:val="24"/>
          <w:szCs w:val="24"/>
        </w:rPr>
        <w:t>Codelist</w:t>
      </w:r>
      <w:r w:rsidR="0007533D">
        <w:rPr>
          <w:rFonts w:ascii="Times New Roman" w:hAnsi="Times New Roman"/>
          <w:sz w:val="24"/>
          <w:szCs w:val="24"/>
        </w:rPr>
        <w:t>"</w:t>
      </w:r>
      <w:r w:rsidRPr="00303B61">
        <w:rPr>
          <w:rFonts w:ascii="Times New Roman" w:hAnsi="Times New Roman"/>
          <w:sz w:val="24"/>
          <w:szCs w:val="24"/>
        </w:rPr>
        <w:t>.</w:t>
      </w:r>
    </w:p>
    <w:p w14:paraId="3A0AF254" w14:textId="540E8328" w:rsidR="008201DD" w:rsidRPr="00303B61" w:rsidRDefault="008201DD" w:rsidP="008916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Entries in the SDMX Glossary that are closely associated with the </w:t>
      </w:r>
      <w:r w:rsidRPr="00303B61">
        <w:rPr>
          <w:rFonts w:ascii="Times New Roman" w:hAnsi="Times New Roman"/>
          <w:bCs/>
          <w:sz w:val="24"/>
          <w:szCs w:val="24"/>
        </w:rPr>
        <w:t xml:space="preserve">concept </w:t>
      </w:r>
      <w:r w:rsidRPr="00303B61">
        <w:rPr>
          <w:rFonts w:ascii="Times New Roman" w:hAnsi="Times New Roman"/>
          <w:sz w:val="24"/>
          <w:szCs w:val="24"/>
        </w:rPr>
        <w:t>term</w:t>
      </w:r>
      <w:r w:rsidRPr="00303B61">
        <w:rPr>
          <w:rFonts w:ascii="Times New Roman" w:hAnsi="Times New Roman"/>
          <w:bCs/>
          <w:sz w:val="24"/>
          <w:szCs w:val="24"/>
        </w:rPr>
        <w:t xml:space="preserve">. It is possible here to create relationships between concepts, e.g. between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Structural metadata</w:t>
      </w:r>
      <w:r w:rsidR="0007533D">
        <w:rPr>
          <w:rFonts w:ascii="Times New Roman" w:hAnsi="Times New Roman"/>
          <w:bCs/>
          <w:sz w:val="24"/>
          <w:szCs w:val="24"/>
        </w:rPr>
        <w:t>"</w:t>
      </w:r>
      <w:r w:rsidRPr="00303B61">
        <w:rPr>
          <w:rFonts w:ascii="Times New Roman" w:hAnsi="Times New Roman"/>
          <w:bCs/>
          <w:sz w:val="24"/>
          <w:szCs w:val="24"/>
        </w:rPr>
        <w:t>. No hierarchy is created between the concepts linked, i.e. if</w:t>
      </w:r>
      <w:r w:rsidR="0007533D">
        <w:rPr>
          <w:rFonts w:ascii="Times New Roman" w:hAnsi="Times New Roman"/>
          <w:bCs/>
          <w:sz w:val="24"/>
          <w:szCs w:val="24"/>
        </w:rPr>
        <w:t xml:space="preserve"> a link is established between "</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 similar link will be established between </w:t>
      </w:r>
      <w:r w:rsidR="0007533D">
        <w:rPr>
          <w:rFonts w:ascii="Times New Roman" w:hAnsi="Times New Roman"/>
          <w:bCs/>
          <w:sz w:val="24"/>
          <w:szCs w:val="24"/>
        </w:rPr>
        <w:t>"</w:t>
      </w:r>
      <w:r w:rsidRPr="00303B61">
        <w:rPr>
          <w:rFonts w:ascii="Times New Roman" w:hAnsi="Times New Roman"/>
          <w:bCs/>
          <w:sz w:val="24"/>
          <w:szCs w:val="24"/>
        </w:rPr>
        <w:t>Metadata</w:t>
      </w:r>
      <w:r w:rsidR="0007533D">
        <w:rPr>
          <w:rFonts w:ascii="Times New Roman" w:hAnsi="Times New Roman"/>
          <w:bCs/>
          <w:sz w:val="24"/>
          <w:szCs w:val="24"/>
        </w:rPr>
        <w:t>"</w:t>
      </w:r>
      <w:r w:rsidRPr="00303B61">
        <w:rPr>
          <w:rFonts w:ascii="Times New Roman" w:hAnsi="Times New Roman"/>
          <w:bCs/>
          <w:sz w:val="24"/>
          <w:szCs w:val="24"/>
        </w:rPr>
        <w:t xml:space="preserve"> and </w:t>
      </w:r>
      <w:r w:rsidR="0007533D">
        <w:rPr>
          <w:rFonts w:ascii="Times New Roman" w:hAnsi="Times New Roman"/>
          <w:bCs/>
          <w:sz w:val="24"/>
          <w:szCs w:val="24"/>
        </w:rPr>
        <w:t>"</w:t>
      </w:r>
      <w:r w:rsidRPr="00303B61">
        <w:rPr>
          <w:rFonts w:ascii="Times New Roman" w:hAnsi="Times New Roman"/>
          <w:bCs/>
          <w:sz w:val="24"/>
          <w:szCs w:val="24"/>
        </w:rPr>
        <w:t>Reference metadata</w:t>
      </w:r>
      <w:r w:rsidR="0007533D">
        <w:rPr>
          <w:rFonts w:ascii="Times New Roman" w:hAnsi="Times New Roman"/>
          <w:bCs/>
          <w:sz w:val="24"/>
          <w:szCs w:val="24"/>
        </w:rPr>
        <w:t>"</w:t>
      </w:r>
      <w:r w:rsidRPr="00303B61">
        <w:rPr>
          <w:rFonts w:ascii="Times New Roman" w:hAnsi="Times New Roman"/>
          <w:bCs/>
          <w:sz w:val="24"/>
          <w:szCs w:val="24"/>
        </w:rPr>
        <w:t>.</w:t>
      </w:r>
    </w:p>
    <w:p w14:paraId="50FF53E9" w14:textId="77777777" w:rsidR="008201DD" w:rsidRPr="00303B61" w:rsidRDefault="008201DD" w:rsidP="00CA6437">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303B61">
        <w:rPr>
          <w:rFonts w:ascii="Times New Roman" w:hAnsi="Times New Roman"/>
          <w:bCs/>
          <w:sz w:val="24"/>
          <w:szCs w:val="24"/>
        </w:rPr>
        <w:t xml:space="preserve">Source information from which the definition was extracted. The reference must be as complete as possible. When available, the source is followed by a hyperlink, i.e. </w:t>
      </w:r>
      <w:r w:rsidRPr="00303B61">
        <w:rPr>
          <w:rFonts w:ascii="Times New Roman" w:hAnsi="Times New Roman"/>
          <w:sz w:val="24"/>
          <w:szCs w:val="24"/>
        </w:rPr>
        <w:t>a</w:t>
      </w:r>
      <w:r w:rsidRPr="00303B61">
        <w:rPr>
          <w:rFonts w:ascii="Times New Roman" w:hAnsi="Times New Roman"/>
          <w:b/>
          <w:sz w:val="24"/>
          <w:szCs w:val="24"/>
        </w:rPr>
        <w:t xml:space="preserve"> </w:t>
      </w:r>
      <w:r w:rsidRPr="00303B61">
        <w:rPr>
          <w:rFonts w:ascii="Times New Roman" w:hAnsi="Times New Roman"/>
          <w:sz w:val="24"/>
          <w:szCs w:val="24"/>
        </w:rPr>
        <w:t>link to the source material for the term.</w:t>
      </w:r>
    </w:p>
    <w:p w14:paraId="6E42F1DA" w14:textId="77777777"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Cs/>
          <w:sz w:val="24"/>
          <w:szCs w:val="24"/>
        </w:rPr>
      </w:pPr>
      <w:r w:rsidRPr="00303B61">
        <w:rPr>
          <w:rFonts w:ascii="Times New Roman" w:hAnsi="Times New Roman"/>
          <w:b/>
          <w:sz w:val="24"/>
          <w:szCs w:val="24"/>
        </w:rPr>
        <w:t>Other link(s)</w:t>
      </w:r>
      <w:r w:rsidRPr="00303B61">
        <w:rPr>
          <w:rFonts w:ascii="Times New Roman" w:hAnsi="Times New Roman"/>
          <w:sz w:val="24"/>
          <w:szCs w:val="24"/>
        </w:rPr>
        <w:tab/>
        <w:t>Link</w:t>
      </w:r>
      <w:r w:rsidRPr="00303B61">
        <w:rPr>
          <w:rFonts w:ascii="Times New Roman" w:hAnsi="Times New Roman"/>
          <w:b/>
          <w:bCs/>
          <w:sz w:val="24"/>
          <w:szCs w:val="24"/>
        </w:rPr>
        <w:t>(</w:t>
      </w:r>
      <w:r w:rsidRPr="00303B61">
        <w:rPr>
          <w:rFonts w:ascii="Times New Roman" w:hAnsi="Times New Roman"/>
          <w:sz w:val="24"/>
          <w:szCs w:val="24"/>
        </w:rPr>
        <w:t>s</w:t>
      </w:r>
      <w:r w:rsidRPr="00303B61">
        <w:rPr>
          <w:rFonts w:ascii="Times New Roman" w:hAnsi="Times New Roman"/>
          <w:b/>
          <w:bCs/>
          <w:sz w:val="24"/>
          <w:szCs w:val="24"/>
        </w:rPr>
        <w:t xml:space="preserve">) </w:t>
      </w:r>
      <w:r w:rsidRPr="00303B61">
        <w:rPr>
          <w:rFonts w:ascii="Times New Roman" w:hAnsi="Times New Roman"/>
          <w:sz w:val="24"/>
          <w:szCs w:val="24"/>
        </w:rPr>
        <w:t>to material that is related</w:t>
      </w:r>
      <w:r w:rsidRPr="00303B61">
        <w:rPr>
          <w:rFonts w:ascii="Times New Roman" w:hAnsi="Times New Roman"/>
          <w:b/>
          <w:bCs/>
          <w:sz w:val="24"/>
          <w:szCs w:val="24"/>
        </w:rPr>
        <w:t>,</w:t>
      </w:r>
      <w:r w:rsidRPr="00303B61">
        <w:rPr>
          <w:rFonts w:ascii="Times New Roman" w:hAnsi="Times New Roman"/>
          <w:bCs/>
          <w:sz w:val="24"/>
          <w:szCs w:val="24"/>
        </w:rPr>
        <w:t xml:space="preserve"> closely or loosely,</w:t>
      </w:r>
      <w:r w:rsidRPr="00303B61">
        <w:rPr>
          <w:rFonts w:ascii="Times New Roman" w:hAnsi="Times New Roman"/>
          <w:sz w:val="24"/>
          <w:szCs w:val="24"/>
        </w:rPr>
        <w:t xml:space="preserve"> to, but not directly associated with the </w:t>
      </w:r>
      <w:r w:rsidRPr="00303B61">
        <w:rPr>
          <w:rFonts w:ascii="Times New Roman" w:hAnsi="Times New Roman"/>
          <w:bCs/>
          <w:sz w:val="24"/>
          <w:szCs w:val="24"/>
        </w:rPr>
        <w:t>concept</w:t>
      </w:r>
      <w:r w:rsidRPr="00303B61">
        <w:rPr>
          <w:rFonts w:ascii="Times New Roman" w:hAnsi="Times New Roman"/>
          <w:sz w:val="24"/>
          <w:szCs w:val="24"/>
        </w:rPr>
        <w:t xml:space="preserve"> source of the term</w:t>
      </w:r>
      <w:r w:rsidRPr="00303B61">
        <w:rPr>
          <w:rFonts w:ascii="Times New Roman" w:hAnsi="Times New Roman"/>
          <w:bCs/>
          <w:sz w:val="24"/>
          <w:szCs w:val="24"/>
        </w:rPr>
        <w:t>, e.g. link to a general methodological document.</w:t>
      </w:r>
    </w:p>
    <w:p w14:paraId="19451ABB" w14:textId="77777777" w:rsidR="008201DD" w:rsidRPr="00303B6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u w:val="single"/>
        </w:rPr>
        <w:sectPr w:rsidR="008201DD" w:rsidRPr="00303B61" w:rsidSect="00454A5B">
          <w:type w:val="oddPage"/>
          <w:pgSz w:w="12240" w:h="15840"/>
          <w:pgMar w:top="1440" w:right="1440" w:bottom="1440" w:left="1440" w:header="720" w:footer="720" w:gutter="0"/>
          <w:lnNumType w:countBy="1" w:restart="continuous"/>
          <w:cols w:space="720"/>
          <w:noEndnote/>
          <w:docGrid w:linePitch="299"/>
        </w:sectPr>
      </w:pPr>
    </w:p>
    <w:p w14:paraId="0B1F2605" w14:textId="77777777" w:rsidR="008201DD" w:rsidRPr="00303B61" w:rsidDel="008916AA" w:rsidRDefault="008201DD" w:rsidP="00E37985">
      <w:pPr>
        <w:keepLines/>
        <w:widowControl w:val="0"/>
        <w:suppressLineNumbers/>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45023621" w14:textId="77777777" w:rsidR="008201DD" w:rsidRPr="00303B61" w:rsidRDefault="008201DD" w:rsidP="00E37985">
      <w:pPr>
        <w:pStyle w:val="TOCHeading"/>
        <w:suppressLineNumbers/>
        <w:spacing w:before="120" w:after="480"/>
        <w:jc w:val="center"/>
        <w:rPr>
          <w:rFonts w:ascii="Times New Roman" w:hAnsi="Times New Roman"/>
          <w:sz w:val="32"/>
          <w:lang w:val="en-GB"/>
        </w:rPr>
      </w:pPr>
      <w:r w:rsidRPr="00303B61">
        <w:rPr>
          <w:rFonts w:ascii="Times New Roman" w:hAnsi="Times New Roman"/>
          <w:sz w:val="44"/>
          <w:lang w:val="en-GB"/>
        </w:rPr>
        <w:t>Table of Contents</w:t>
      </w:r>
    </w:p>
    <w:p w14:paraId="08FF7BFB" w14:textId="5B99072E" w:rsidR="00AE7575" w:rsidRDefault="008201DD">
      <w:pPr>
        <w:pStyle w:val="TOC1"/>
        <w:rPr>
          <w:rFonts w:asciiTheme="minorHAnsi" w:eastAsiaTheme="minorEastAsia" w:hAnsiTheme="minorHAnsi" w:cstheme="minorBidi"/>
          <w:b w:val="0"/>
          <w:noProof/>
          <w:sz w:val="22"/>
          <w:lang w:val="fr-BE" w:eastAsia="fr-BE"/>
        </w:rPr>
      </w:pPr>
      <w:r w:rsidRPr="00303B61">
        <w:rPr>
          <w:rFonts w:ascii="Times New Roman" w:hAnsi="Times New Roman"/>
          <w:b w:val="0"/>
          <w:szCs w:val="24"/>
        </w:rPr>
        <w:fldChar w:fldCharType="begin"/>
      </w:r>
      <w:r w:rsidRPr="00303B61">
        <w:rPr>
          <w:rFonts w:ascii="Times New Roman" w:hAnsi="Times New Roman"/>
          <w:b w:val="0"/>
          <w:szCs w:val="24"/>
        </w:rPr>
        <w:instrText xml:space="preserve"> TOC \o "1-3" \h \z \u </w:instrText>
      </w:r>
      <w:r w:rsidRPr="00303B61">
        <w:rPr>
          <w:rFonts w:ascii="Times New Roman" w:hAnsi="Times New Roman"/>
          <w:b w:val="0"/>
          <w:szCs w:val="24"/>
        </w:rPr>
        <w:fldChar w:fldCharType="separate"/>
      </w:r>
      <w:hyperlink w:anchor="_Toc521319599" w:history="1">
        <w:r w:rsidR="00AE7575" w:rsidRPr="00413703">
          <w:rPr>
            <w:rStyle w:val="Hyperlink"/>
            <w:noProof/>
          </w:rPr>
          <w:t>Accounting conventions</w:t>
        </w:r>
        <w:r w:rsidR="00AE7575">
          <w:rPr>
            <w:noProof/>
            <w:webHidden/>
          </w:rPr>
          <w:tab/>
        </w:r>
        <w:r w:rsidR="00AE7575">
          <w:rPr>
            <w:noProof/>
            <w:webHidden/>
          </w:rPr>
          <w:fldChar w:fldCharType="begin"/>
        </w:r>
        <w:r w:rsidR="00AE7575">
          <w:rPr>
            <w:noProof/>
            <w:webHidden/>
          </w:rPr>
          <w:instrText xml:space="preserve"> PAGEREF _Toc521319599 \h </w:instrText>
        </w:r>
        <w:r w:rsidR="00AE7575">
          <w:rPr>
            <w:noProof/>
            <w:webHidden/>
          </w:rPr>
        </w:r>
        <w:r w:rsidR="00AE7575">
          <w:rPr>
            <w:noProof/>
            <w:webHidden/>
          </w:rPr>
          <w:fldChar w:fldCharType="separate"/>
        </w:r>
        <w:r w:rsidR="00AE7575">
          <w:rPr>
            <w:noProof/>
            <w:webHidden/>
          </w:rPr>
          <w:t>15</w:t>
        </w:r>
        <w:r w:rsidR="00AE7575">
          <w:rPr>
            <w:noProof/>
            <w:webHidden/>
          </w:rPr>
          <w:fldChar w:fldCharType="end"/>
        </w:r>
      </w:hyperlink>
    </w:p>
    <w:p w14:paraId="4C43EFA0" w14:textId="78AF8BF5" w:rsidR="00AE7575" w:rsidRDefault="00151519">
      <w:pPr>
        <w:pStyle w:val="TOC1"/>
        <w:rPr>
          <w:rFonts w:asciiTheme="minorHAnsi" w:eastAsiaTheme="minorEastAsia" w:hAnsiTheme="minorHAnsi" w:cstheme="minorBidi"/>
          <w:b w:val="0"/>
          <w:noProof/>
          <w:sz w:val="22"/>
          <w:lang w:val="fr-BE" w:eastAsia="fr-BE"/>
        </w:rPr>
      </w:pPr>
      <w:hyperlink w:anchor="_Toc521319600" w:history="1">
        <w:r w:rsidR="00AE7575" w:rsidRPr="00413703">
          <w:rPr>
            <w:rStyle w:val="Hyperlink"/>
            <w:noProof/>
          </w:rPr>
          <w:t>Accuracy</w:t>
        </w:r>
        <w:r w:rsidR="00AE7575">
          <w:rPr>
            <w:noProof/>
            <w:webHidden/>
          </w:rPr>
          <w:tab/>
        </w:r>
        <w:r w:rsidR="00AE7575">
          <w:rPr>
            <w:noProof/>
            <w:webHidden/>
          </w:rPr>
          <w:fldChar w:fldCharType="begin"/>
        </w:r>
        <w:r w:rsidR="00AE7575">
          <w:rPr>
            <w:noProof/>
            <w:webHidden/>
          </w:rPr>
          <w:instrText xml:space="preserve"> PAGEREF _Toc521319600 \h </w:instrText>
        </w:r>
        <w:r w:rsidR="00AE7575">
          <w:rPr>
            <w:noProof/>
            <w:webHidden/>
          </w:rPr>
        </w:r>
        <w:r w:rsidR="00AE7575">
          <w:rPr>
            <w:noProof/>
            <w:webHidden/>
          </w:rPr>
          <w:fldChar w:fldCharType="separate"/>
        </w:r>
        <w:r w:rsidR="00AE7575">
          <w:rPr>
            <w:noProof/>
            <w:webHidden/>
          </w:rPr>
          <w:t>15</w:t>
        </w:r>
        <w:r w:rsidR="00AE7575">
          <w:rPr>
            <w:noProof/>
            <w:webHidden/>
          </w:rPr>
          <w:fldChar w:fldCharType="end"/>
        </w:r>
      </w:hyperlink>
    </w:p>
    <w:p w14:paraId="654CA3BD" w14:textId="2FF90C5E" w:rsidR="00AE7575" w:rsidRDefault="00151519">
      <w:pPr>
        <w:pStyle w:val="TOC1"/>
        <w:rPr>
          <w:rFonts w:asciiTheme="minorHAnsi" w:eastAsiaTheme="minorEastAsia" w:hAnsiTheme="minorHAnsi" w:cstheme="minorBidi"/>
          <w:b w:val="0"/>
          <w:noProof/>
          <w:sz w:val="22"/>
          <w:lang w:val="fr-BE" w:eastAsia="fr-BE"/>
        </w:rPr>
      </w:pPr>
      <w:hyperlink w:anchor="_Toc521319601" w:history="1">
        <w:r w:rsidR="00AE7575" w:rsidRPr="00413703">
          <w:rPr>
            <w:rStyle w:val="Hyperlink"/>
            <w:noProof/>
          </w:rPr>
          <w:t>Accuracy - overall</w:t>
        </w:r>
        <w:r w:rsidR="00AE7575">
          <w:rPr>
            <w:noProof/>
            <w:webHidden/>
          </w:rPr>
          <w:tab/>
        </w:r>
        <w:r w:rsidR="00AE7575">
          <w:rPr>
            <w:noProof/>
            <w:webHidden/>
          </w:rPr>
          <w:fldChar w:fldCharType="begin"/>
        </w:r>
        <w:r w:rsidR="00AE7575">
          <w:rPr>
            <w:noProof/>
            <w:webHidden/>
          </w:rPr>
          <w:instrText xml:space="preserve"> PAGEREF _Toc521319601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483288F7" w14:textId="352A3393" w:rsidR="00AE7575" w:rsidRDefault="00151519">
      <w:pPr>
        <w:pStyle w:val="TOC1"/>
        <w:rPr>
          <w:rFonts w:asciiTheme="minorHAnsi" w:eastAsiaTheme="minorEastAsia" w:hAnsiTheme="minorHAnsi" w:cstheme="minorBidi"/>
          <w:b w:val="0"/>
          <w:noProof/>
          <w:sz w:val="22"/>
          <w:lang w:val="fr-BE" w:eastAsia="fr-BE"/>
        </w:rPr>
      </w:pPr>
      <w:hyperlink w:anchor="_Toc521319602" w:history="1">
        <w:r w:rsidR="00AE7575" w:rsidRPr="00413703">
          <w:rPr>
            <w:rStyle w:val="Hyperlink"/>
            <w:noProof/>
          </w:rPr>
          <w:t>Action type</w:t>
        </w:r>
        <w:r w:rsidR="00AE7575">
          <w:rPr>
            <w:noProof/>
            <w:webHidden/>
          </w:rPr>
          <w:tab/>
        </w:r>
        <w:r w:rsidR="00AE7575">
          <w:rPr>
            <w:noProof/>
            <w:webHidden/>
          </w:rPr>
          <w:fldChar w:fldCharType="begin"/>
        </w:r>
        <w:r w:rsidR="00AE7575">
          <w:rPr>
            <w:noProof/>
            <w:webHidden/>
          </w:rPr>
          <w:instrText xml:space="preserve"> PAGEREF _Toc521319602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55BD3682" w14:textId="147A4624" w:rsidR="00AE7575" w:rsidRDefault="00151519">
      <w:pPr>
        <w:pStyle w:val="TOC1"/>
        <w:rPr>
          <w:rFonts w:asciiTheme="minorHAnsi" w:eastAsiaTheme="minorEastAsia" w:hAnsiTheme="minorHAnsi" w:cstheme="minorBidi"/>
          <w:b w:val="0"/>
          <w:noProof/>
          <w:sz w:val="22"/>
          <w:lang w:val="fr-BE" w:eastAsia="fr-BE"/>
        </w:rPr>
      </w:pPr>
      <w:hyperlink w:anchor="_Toc521319603" w:history="1">
        <w:r w:rsidR="00AE7575" w:rsidRPr="00413703">
          <w:rPr>
            <w:rStyle w:val="Hyperlink"/>
            <w:noProof/>
          </w:rPr>
          <w:t>Adjustment</w:t>
        </w:r>
        <w:r w:rsidR="00AE7575">
          <w:rPr>
            <w:noProof/>
            <w:webHidden/>
          </w:rPr>
          <w:tab/>
        </w:r>
        <w:r w:rsidR="00AE7575">
          <w:rPr>
            <w:noProof/>
            <w:webHidden/>
          </w:rPr>
          <w:fldChar w:fldCharType="begin"/>
        </w:r>
        <w:r w:rsidR="00AE7575">
          <w:rPr>
            <w:noProof/>
            <w:webHidden/>
          </w:rPr>
          <w:instrText xml:space="preserve"> PAGEREF _Toc521319603 \h </w:instrText>
        </w:r>
        <w:r w:rsidR="00AE7575">
          <w:rPr>
            <w:noProof/>
            <w:webHidden/>
          </w:rPr>
        </w:r>
        <w:r w:rsidR="00AE7575">
          <w:rPr>
            <w:noProof/>
            <w:webHidden/>
          </w:rPr>
          <w:fldChar w:fldCharType="separate"/>
        </w:r>
        <w:r w:rsidR="00AE7575">
          <w:rPr>
            <w:noProof/>
            <w:webHidden/>
          </w:rPr>
          <w:t>16</w:t>
        </w:r>
        <w:r w:rsidR="00AE7575">
          <w:rPr>
            <w:noProof/>
            <w:webHidden/>
          </w:rPr>
          <w:fldChar w:fldCharType="end"/>
        </w:r>
      </w:hyperlink>
    </w:p>
    <w:p w14:paraId="56E0FDB4" w14:textId="61E1525B" w:rsidR="00AE7575" w:rsidRDefault="00151519">
      <w:pPr>
        <w:pStyle w:val="TOC1"/>
        <w:rPr>
          <w:rFonts w:asciiTheme="minorHAnsi" w:eastAsiaTheme="minorEastAsia" w:hAnsiTheme="minorHAnsi" w:cstheme="minorBidi"/>
          <w:b w:val="0"/>
          <w:noProof/>
          <w:sz w:val="22"/>
          <w:lang w:val="fr-BE" w:eastAsia="fr-BE"/>
        </w:rPr>
      </w:pPr>
      <w:hyperlink w:anchor="_Toc521319604" w:history="1">
        <w:r w:rsidR="00AE7575" w:rsidRPr="00413703">
          <w:rPr>
            <w:rStyle w:val="Hyperlink"/>
            <w:noProof/>
          </w:rPr>
          <w:t>Age</w:t>
        </w:r>
        <w:r w:rsidR="00AE7575">
          <w:rPr>
            <w:noProof/>
            <w:webHidden/>
          </w:rPr>
          <w:tab/>
        </w:r>
        <w:r w:rsidR="00AE7575">
          <w:rPr>
            <w:noProof/>
            <w:webHidden/>
          </w:rPr>
          <w:fldChar w:fldCharType="begin"/>
        </w:r>
        <w:r w:rsidR="00AE7575">
          <w:rPr>
            <w:noProof/>
            <w:webHidden/>
          </w:rPr>
          <w:instrText xml:space="preserve"> PAGEREF _Toc521319604 \h </w:instrText>
        </w:r>
        <w:r w:rsidR="00AE7575">
          <w:rPr>
            <w:noProof/>
            <w:webHidden/>
          </w:rPr>
        </w:r>
        <w:r w:rsidR="00AE7575">
          <w:rPr>
            <w:noProof/>
            <w:webHidden/>
          </w:rPr>
          <w:fldChar w:fldCharType="separate"/>
        </w:r>
        <w:r w:rsidR="00AE7575">
          <w:rPr>
            <w:noProof/>
            <w:webHidden/>
          </w:rPr>
          <w:t>17</w:t>
        </w:r>
        <w:r w:rsidR="00AE7575">
          <w:rPr>
            <w:noProof/>
            <w:webHidden/>
          </w:rPr>
          <w:fldChar w:fldCharType="end"/>
        </w:r>
      </w:hyperlink>
    </w:p>
    <w:p w14:paraId="1071D27D" w14:textId="1C03AC26" w:rsidR="00AE7575" w:rsidRDefault="00151519">
      <w:pPr>
        <w:pStyle w:val="TOC1"/>
        <w:rPr>
          <w:rFonts w:asciiTheme="minorHAnsi" w:eastAsiaTheme="minorEastAsia" w:hAnsiTheme="minorHAnsi" w:cstheme="minorBidi"/>
          <w:b w:val="0"/>
          <w:noProof/>
          <w:sz w:val="22"/>
          <w:lang w:val="fr-BE" w:eastAsia="fr-BE"/>
        </w:rPr>
      </w:pPr>
      <w:hyperlink w:anchor="_Toc521319605" w:history="1">
        <w:r w:rsidR="00AE7575" w:rsidRPr="00413703">
          <w:rPr>
            <w:rStyle w:val="Hyperlink"/>
            <w:noProof/>
          </w:rPr>
          <w:t>Agency Scheme</w:t>
        </w:r>
        <w:r w:rsidR="00AE7575">
          <w:rPr>
            <w:noProof/>
            <w:webHidden/>
          </w:rPr>
          <w:tab/>
        </w:r>
        <w:r w:rsidR="00AE7575">
          <w:rPr>
            <w:noProof/>
            <w:webHidden/>
          </w:rPr>
          <w:fldChar w:fldCharType="begin"/>
        </w:r>
        <w:r w:rsidR="00AE7575">
          <w:rPr>
            <w:noProof/>
            <w:webHidden/>
          </w:rPr>
          <w:instrText xml:space="preserve"> PAGEREF _Toc521319605 \h </w:instrText>
        </w:r>
        <w:r w:rsidR="00AE7575">
          <w:rPr>
            <w:noProof/>
            <w:webHidden/>
          </w:rPr>
        </w:r>
        <w:r w:rsidR="00AE7575">
          <w:rPr>
            <w:noProof/>
            <w:webHidden/>
          </w:rPr>
          <w:fldChar w:fldCharType="separate"/>
        </w:r>
        <w:r w:rsidR="00AE7575">
          <w:rPr>
            <w:noProof/>
            <w:webHidden/>
          </w:rPr>
          <w:t>17</w:t>
        </w:r>
        <w:r w:rsidR="00AE7575">
          <w:rPr>
            <w:noProof/>
            <w:webHidden/>
          </w:rPr>
          <w:fldChar w:fldCharType="end"/>
        </w:r>
      </w:hyperlink>
    </w:p>
    <w:p w14:paraId="79A4AEB1" w14:textId="4A128000" w:rsidR="00AE7575" w:rsidRDefault="00151519">
      <w:pPr>
        <w:pStyle w:val="TOC1"/>
        <w:rPr>
          <w:rFonts w:asciiTheme="minorHAnsi" w:eastAsiaTheme="minorEastAsia" w:hAnsiTheme="minorHAnsi" w:cstheme="minorBidi"/>
          <w:b w:val="0"/>
          <w:noProof/>
          <w:sz w:val="22"/>
          <w:lang w:val="fr-BE" w:eastAsia="fr-BE"/>
        </w:rPr>
      </w:pPr>
      <w:hyperlink w:anchor="_Toc521319606" w:history="1">
        <w:r w:rsidR="00AE7575" w:rsidRPr="00413703">
          <w:rPr>
            <w:rStyle w:val="Hyperlink"/>
            <w:noProof/>
          </w:rPr>
          <w:t>Annotable Artefact</w:t>
        </w:r>
        <w:r w:rsidR="00AE7575">
          <w:rPr>
            <w:noProof/>
            <w:webHidden/>
          </w:rPr>
          <w:tab/>
        </w:r>
        <w:r w:rsidR="00AE7575">
          <w:rPr>
            <w:noProof/>
            <w:webHidden/>
          </w:rPr>
          <w:fldChar w:fldCharType="begin"/>
        </w:r>
        <w:r w:rsidR="00AE7575">
          <w:rPr>
            <w:noProof/>
            <w:webHidden/>
          </w:rPr>
          <w:instrText xml:space="preserve"> PAGEREF _Toc521319606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3DCEBFBA" w14:textId="7F6AD23B" w:rsidR="00AE7575" w:rsidRDefault="00151519">
      <w:pPr>
        <w:pStyle w:val="TOC1"/>
        <w:rPr>
          <w:rFonts w:asciiTheme="minorHAnsi" w:eastAsiaTheme="minorEastAsia" w:hAnsiTheme="minorHAnsi" w:cstheme="minorBidi"/>
          <w:b w:val="0"/>
          <w:noProof/>
          <w:sz w:val="22"/>
          <w:lang w:val="fr-BE" w:eastAsia="fr-BE"/>
        </w:rPr>
      </w:pPr>
      <w:hyperlink w:anchor="_Toc521319607" w:history="1">
        <w:r w:rsidR="00AE7575" w:rsidRPr="00413703">
          <w:rPr>
            <w:rStyle w:val="Hyperlink"/>
            <w:noProof/>
          </w:rPr>
          <w:t>Annotation</w:t>
        </w:r>
        <w:r w:rsidR="00AE7575">
          <w:rPr>
            <w:noProof/>
            <w:webHidden/>
          </w:rPr>
          <w:tab/>
        </w:r>
        <w:r w:rsidR="00AE7575">
          <w:rPr>
            <w:noProof/>
            <w:webHidden/>
          </w:rPr>
          <w:fldChar w:fldCharType="begin"/>
        </w:r>
        <w:r w:rsidR="00AE7575">
          <w:rPr>
            <w:noProof/>
            <w:webHidden/>
          </w:rPr>
          <w:instrText xml:space="preserve"> PAGEREF _Toc521319607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3F9E0D20" w14:textId="10AA4B32" w:rsidR="00AE7575" w:rsidRDefault="00151519">
      <w:pPr>
        <w:pStyle w:val="TOC1"/>
        <w:rPr>
          <w:rFonts w:asciiTheme="minorHAnsi" w:eastAsiaTheme="minorEastAsia" w:hAnsiTheme="minorHAnsi" w:cstheme="minorBidi"/>
          <w:b w:val="0"/>
          <w:noProof/>
          <w:sz w:val="22"/>
          <w:lang w:val="fr-BE" w:eastAsia="fr-BE"/>
        </w:rPr>
      </w:pPr>
      <w:hyperlink w:anchor="_Toc521319608" w:history="1">
        <w:r w:rsidR="00AE7575" w:rsidRPr="00413703">
          <w:rPr>
            <w:rStyle w:val="Hyperlink"/>
            <w:noProof/>
          </w:rPr>
          <w:t>Artefact</w:t>
        </w:r>
        <w:r w:rsidR="00AE7575">
          <w:rPr>
            <w:noProof/>
            <w:webHidden/>
          </w:rPr>
          <w:tab/>
        </w:r>
        <w:r w:rsidR="00AE7575">
          <w:rPr>
            <w:noProof/>
            <w:webHidden/>
          </w:rPr>
          <w:fldChar w:fldCharType="begin"/>
        </w:r>
        <w:r w:rsidR="00AE7575">
          <w:rPr>
            <w:noProof/>
            <w:webHidden/>
          </w:rPr>
          <w:instrText xml:space="preserve"> PAGEREF _Toc521319608 \h </w:instrText>
        </w:r>
        <w:r w:rsidR="00AE7575">
          <w:rPr>
            <w:noProof/>
            <w:webHidden/>
          </w:rPr>
        </w:r>
        <w:r w:rsidR="00AE7575">
          <w:rPr>
            <w:noProof/>
            <w:webHidden/>
          </w:rPr>
          <w:fldChar w:fldCharType="separate"/>
        </w:r>
        <w:r w:rsidR="00AE7575">
          <w:rPr>
            <w:noProof/>
            <w:webHidden/>
          </w:rPr>
          <w:t>18</w:t>
        </w:r>
        <w:r w:rsidR="00AE7575">
          <w:rPr>
            <w:noProof/>
            <w:webHidden/>
          </w:rPr>
          <w:fldChar w:fldCharType="end"/>
        </w:r>
      </w:hyperlink>
    </w:p>
    <w:p w14:paraId="2D6A5433" w14:textId="73B03DBD" w:rsidR="00AE7575" w:rsidRDefault="00151519">
      <w:pPr>
        <w:pStyle w:val="TOC1"/>
        <w:rPr>
          <w:rFonts w:asciiTheme="minorHAnsi" w:eastAsiaTheme="minorEastAsia" w:hAnsiTheme="minorHAnsi" w:cstheme="minorBidi"/>
          <w:b w:val="0"/>
          <w:noProof/>
          <w:sz w:val="22"/>
          <w:lang w:val="fr-BE" w:eastAsia="fr-BE"/>
        </w:rPr>
      </w:pPr>
      <w:hyperlink w:anchor="_Toc521319609" w:history="1">
        <w:r w:rsidR="00AE7575" w:rsidRPr="00413703">
          <w:rPr>
            <w:rStyle w:val="Hyperlink"/>
            <w:noProof/>
          </w:rPr>
          <w:t>Attachment level</w:t>
        </w:r>
        <w:r w:rsidR="00AE7575">
          <w:rPr>
            <w:noProof/>
            <w:webHidden/>
          </w:rPr>
          <w:tab/>
        </w:r>
        <w:r w:rsidR="00AE7575">
          <w:rPr>
            <w:noProof/>
            <w:webHidden/>
          </w:rPr>
          <w:fldChar w:fldCharType="begin"/>
        </w:r>
        <w:r w:rsidR="00AE7575">
          <w:rPr>
            <w:noProof/>
            <w:webHidden/>
          </w:rPr>
          <w:instrText xml:space="preserve"> PAGEREF _Toc521319609 \h </w:instrText>
        </w:r>
        <w:r w:rsidR="00AE7575">
          <w:rPr>
            <w:noProof/>
            <w:webHidden/>
          </w:rPr>
        </w:r>
        <w:r w:rsidR="00AE7575">
          <w:rPr>
            <w:noProof/>
            <w:webHidden/>
          </w:rPr>
          <w:fldChar w:fldCharType="separate"/>
        </w:r>
        <w:r w:rsidR="00AE7575">
          <w:rPr>
            <w:noProof/>
            <w:webHidden/>
          </w:rPr>
          <w:t>19</w:t>
        </w:r>
        <w:r w:rsidR="00AE7575">
          <w:rPr>
            <w:noProof/>
            <w:webHidden/>
          </w:rPr>
          <w:fldChar w:fldCharType="end"/>
        </w:r>
      </w:hyperlink>
    </w:p>
    <w:p w14:paraId="632CFE9E" w14:textId="341337FA" w:rsidR="00AE7575" w:rsidRDefault="00151519">
      <w:pPr>
        <w:pStyle w:val="TOC1"/>
        <w:rPr>
          <w:rFonts w:asciiTheme="minorHAnsi" w:eastAsiaTheme="minorEastAsia" w:hAnsiTheme="minorHAnsi" w:cstheme="minorBidi"/>
          <w:b w:val="0"/>
          <w:noProof/>
          <w:sz w:val="22"/>
          <w:lang w:val="fr-BE" w:eastAsia="fr-BE"/>
        </w:rPr>
      </w:pPr>
      <w:hyperlink w:anchor="_Toc521319610" w:history="1">
        <w:r w:rsidR="00AE7575" w:rsidRPr="00413703">
          <w:rPr>
            <w:rStyle w:val="Hyperlink"/>
            <w:noProof/>
          </w:rPr>
          <w:t>Attribute</w:t>
        </w:r>
        <w:r w:rsidR="00AE7575">
          <w:rPr>
            <w:noProof/>
            <w:webHidden/>
          </w:rPr>
          <w:tab/>
        </w:r>
        <w:r w:rsidR="00AE7575">
          <w:rPr>
            <w:noProof/>
            <w:webHidden/>
          </w:rPr>
          <w:fldChar w:fldCharType="begin"/>
        </w:r>
        <w:r w:rsidR="00AE7575">
          <w:rPr>
            <w:noProof/>
            <w:webHidden/>
          </w:rPr>
          <w:instrText xml:space="preserve"> PAGEREF _Toc521319610 \h </w:instrText>
        </w:r>
        <w:r w:rsidR="00AE7575">
          <w:rPr>
            <w:noProof/>
            <w:webHidden/>
          </w:rPr>
        </w:r>
        <w:r w:rsidR="00AE7575">
          <w:rPr>
            <w:noProof/>
            <w:webHidden/>
          </w:rPr>
          <w:fldChar w:fldCharType="separate"/>
        </w:r>
        <w:r w:rsidR="00AE7575">
          <w:rPr>
            <w:noProof/>
            <w:webHidden/>
          </w:rPr>
          <w:t>19</w:t>
        </w:r>
        <w:r w:rsidR="00AE7575">
          <w:rPr>
            <w:noProof/>
            <w:webHidden/>
          </w:rPr>
          <w:fldChar w:fldCharType="end"/>
        </w:r>
      </w:hyperlink>
    </w:p>
    <w:p w14:paraId="5030E849" w14:textId="04FAD619" w:rsidR="00AE7575" w:rsidRDefault="00151519">
      <w:pPr>
        <w:pStyle w:val="TOC1"/>
        <w:rPr>
          <w:rFonts w:asciiTheme="minorHAnsi" w:eastAsiaTheme="minorEastAsia" w:hAnsiTheme="minorHAnsi" w:cstheme="minorBidi"/>
          <w:b w:val="0"/>
          <w:noProof/>
          <w:sz w:val="22"/>
          <w:lang w:val="fr-BE" w:eastAsia="fr-BE"/>
        </w:rPr>
      </w:pPr>
      <w:hyperlink w:anchor="_Toc521319611" w:history="1">
        <w:r w:rsidR="00AE7575" w:rsidRPr="00413703">
          <w:rPr>
            <w:rStyle w:val="Hyperlink"/>
            <w:noProof/>
          </w:rPr>
          <w:t>Attribute Relationship</w:t>
        </w:r>
        <w:r w:rsidR="00AE7575">
          <w:rPr>
            <w:noProof/>
            <w:webHidden/>
          </w:rPr>
          <w:tab/>
        </w:r>
        <w:r w:rsidR="00AE7575">
          <w:rPr>
            <w:noProof/>
            <w:webHidden/>
          </w:rPr>
          <w:fldChar w:fldCharType="begin"/>
        </w:r>
        <w:r w:rsidR="00AE7575">
          <w:rPr>
            <w:noProof/>
            <w:webHidden/>
          </w:rPr>
          <w:instrText xml:space="preserve"> PAGEREF _Toc521319611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7F4C2024" w14:textId="26BB2335" w:rsidR="00AE7575" w:rsidRDefault="00151519">
      <w:pPr>
        <w:pStyle w:val="TOC1"/>
        <w:rPr>
          <w:rFonts w:asciiTheme="minorHAnsi" w:eastAsiaTheme="minorEastAsia" w:hAnsiTheme="minorHAnsi" w:cstheme="minorBidi"/>
          <w:b w:val="0"/>
          <w:noProof/>
          <w:sz w:val="22"/>
          <w:lang w:val="fr-BE" w:eastAsia="fr-BE"/>
        </w:rPr>
      </w:pPr>
      <w:hyperlink w:anchor="_Toc521319612" w:history="1">
        <w:r w:rsidR="00AE7575" w:rsidRPr="00413703">
          <w:rPr>
            <w:rStyle w:val="Hyperlink"/>
            <w:noProof/>
          </w:rPr>
          <w:t>Base period</w:t>
        </w:r>
        <w:r w:rsidR="00AE7575">
          <w:rPr>
            <w:noProof/>
            <w:webHidden/>
          </w:rPr>
          <w:tab/>
        </w:r>
        <w:r w:rsidR="00AE7575">
          <w:rPr>
            <w:noProof/>
            <w:webHidden/>
          </w:rPr>
          <w:fldChar w:fldCharType="begin"/>
        </w:r>
        <w:r w:rsidR="00AE7575">
          <w:rPr>
            <w:noProof/>
            <w:webHidden/>
          </w:rPr>
          <w:instrText xml:space="preserve"> PAGEREF _Toc521319612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267A0D4D" w14:textId="14324F69" w:rsidR="00AE7575" w:rsidRDefault="00151519">
      <w:pPr>
        <w:pStyle w:val="TOC1"/>
        <w:rPr>
          <w:rFonts w:asciiTheme="minorHAnsi" w:eastAsiaTheme="minorEastAsia" w:hAnsiTheme="minorHAnsi" w:cstheme="minorBidi"/>
          <w:b w:val="0"/>
          <w:noProof/>
          <w:sz w:val="22"/>
          <w:lang w:val="fr-BE" w:eastAsia="fr-BE"/>
        </w:rPr>
      </w:pPr>
      <w:hyperlink w:anchor="_Toc521319613" w:history="1">
        <w:r w:rsidR="00AE7575" w:rsidRPr="00413703">
          <w:rPr>
            <w:rStyle w:val="Hyperlink"/>
            <w:noProof/>
          </w:rPr>
          <w:t>Base weight</w:t>
        </w:r>
        <w:r w:rsidR="00AE7575">
          <w:rPr>
            <w:noProof/>
            <w:webHidden/>
          </w:rPr>
          <w:tab/>
        </w:r>
        <w:r w:rsidR="00AE7575">
          <w:rPr>
            <w:noProof/>
            <w:webHidden/>
          </w:rPr>
          <w:fldChar w:fldCharType="begin"/>
        </w:r>
        <w:r w:rsidR="00AE7575">
          <w:rPr>
            <w:noProof/>
            <w:webHidden/>
          </w:rPr>
          <w:instrText xml:space="preserve"> PAGEREF _Toc521319613 \h </w:instrText>
        </w:r>
        <w:r w:rsidR="00AE7575">
          <w:rPr>
            <w:noProof/>
            <w:webHidden/>
          </w:rPr>
        </w:r>
        <w:r w:rsidR="00AE7575">
          <w:rPr>
            <w:noProof/>
            <w:webHidden/>
          </w:rPr>
          <w:fldChar w:fldCharType="separate"/>
        </w:r>
        <w:r w:rsidR="00AE7575">
          <w:rPr>
            <w:noProof/>
            <w:webHidden/>
          </w:rPr>
          <w:t>20</w:t>
        </w:r>
        <w:r w:rsidR="00AE7575">
          <w:rPr>
            <w:noProof/>
            <w:webHidden/>
          </w:rPr>
          <w:fldChar w:fldCharType="end"/>
        </w:r>
      </w:hyperlink>
    </w:p>
    <w:p w14:paraId="335CFF24" w14:textId="1528ED78" w:rsidR="00AE7575" w:rsidRDefault="00151519">
      <w:pPr>
        <w:pStyle w:val="TOC1"/>
        <w:rPr>
          <w:rFonts w:asciiTheme="minorHAnsi" w:eastAsiaTheme="minorEastAsia" w:hAnsiTheme="minorHAnsi" w:cstheme="minorBidi"/>
          <w:b w:val="0"/>
          <w:noProof/>
          <w:sz w:val="22"/>
          <w:lang w:val="fr-BE" w:eastAsia="fr-BE"/>
        </w:rPr>
      </w:pPr>
      <w:hyperlink w:anchor="_Toc521319614" w:history="1">
        <w:r w:rsidR="00AE7575" w:rsidRPr="00413703">
          <w:rPr>
            <w:rStyle w:val="Hyperlink"/>
            <w:noProof/>
          </w:rPr>
          <w:t>Bilateral exchange</w:t>
        </w:r>
        <w:r w:rsidR="00AE7575">
          <w:rPr>
            <w:noProof/>
            <w:webHidden/>
          </w:rPr>
          <w:tab/>
        </w:r>
        <w:r w:rsidR="00AE7575">
          <w:rPr>
            <w:noProof/>
            <w:webHidden/>
          </w:rPr>
          <w:fldChar w:fldCharType="begin"/>
        </w:r>
        <w:r w:rsidR="00AE7575">
          <w:rPr>
            <w:noProof/>
            <w:webHidden/>
          </w:rPr>
          <w:instrText xml:space="preserve"> PAGEREF _Toc521319614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11B4DC73" w14:textId="35494D16" w:rsidR="00AE7575" w:rsidRDefault="00151519">
      <w:pPr>
        <w:pStyle w:val="TOC1"/>
        <w:rPr>
          <w:rFonts w:asciiTheme="minorHAnsi" w:eastAsiaTheme="minorEastAsia" w:hAnsiTheme="minorHAnsi" w:cstheme="minorBidi"/>
          <w:b w:val="0"/>
          <w:noProof/>
          <w:sz w:val="22"/>
          <w:lang w:val="fr-BE" w:eastAsia="fr-BE"/>
        </w:rPr>
      </w:pPr>
      <w:hyperlink w:anchor="_Toc521319615" w:history="1">
        <w:r w:rsidR="00AE7575" w:rsidRPr="00413703">
          <w:rPr>
            <w:rStyle w:val="Hyperlink"/>
            <w:noProof/>
          </w:rPr>
          <w:t>Category</w:t>
        </w:r>
        <w:r w:rsidR="00AE7575">
          <w:rPr>
            <w:noProof/>
            <w:webHidden/>
          </w:rPr>
          <w:tab/>
        </w:r>
        <w:r w:rsidR="00AE7575">
          <w:rPr>
            <w:noProof/>
            <w:webHidden/>
          </w:rPr>
          <w:fldChar w:fldCharType="begin"/>
        </w:r>
        <w:r w:rsidR="00AE7575">
          <w:rPr>
            <w:noProof/>
            <w:webHidden/>
          </w:rPr>
          <w:instrText xml:space="preserve"> PAGEREF _Toc521319615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6279EF7B" w14:textId="25498997" w:rsidR="00AE7575" w:rsidRDefault="00151519">
      <w:pPr>
        <w:pStyle w:val="TOC1"/>
        <w:rPr>
          <w:rFonts w:asciiTheme="minorHAnsi" w:eastAsiaTheme="minorEastAsia" w:hAnsiTheme="minorHAnsi" w:cstheme="minorBidi"/>
          <w:b w:val="0"/>
          <w:noProof/>
          <w:sz w:val="22"/>
          <w:lang w:val="fr-BE" w:eastAsia="fr-BE"/>
        </w:rPr>
      </w:pPr>
      <w:hyperlink w:anchor="_Toc521319616" w:history="1">
        <w:r w:rsidR="00AE7575" w:rsidRPr="00413703">
          <w:rPr>
            <w:rStyle w:val="Hyperlink"/>
            <w:noProof/>
          </w:rPr>
          <w:t>Category Scheme</w:t>
        </w:r>
        <w:r w:rsidR="00AE7575">
          <w:rPr>
            <w:noProof/>
            <w:webHidden/>
          </w:rPr>
          <w:tab/>
        </w:r>
        <w:r w:rsidR="00AE7575">
          <w:rPr>
            <w:noProof/>
            <w:webHidden/>
          </w:rPr>
          <w:fldChar w:fldCharType="begin"/>
        </w:r>
        <w:r w:rsidR="00AE7575">
          <w:rPr>
            <w:noProof/>
            <w:webHidden/>
          </w:rPr>
          <w:instrText xml:space="preserve"> PAGEREF _Toc521319616 \h </w:instrText>
        </w:r>
        <w:r w:rsidR="00AE7575">
          <w:rPr>
            <w:noProof/>
            <w:webHidden/>
          </w:rPr>
        </w:r>
        <w:r w:rsidR="00AE7575">
          <w:rPr>
            <w:noProof/>
            <w:webHidden/>
          </w:rPr>
          <w:fldChar w:fldCharType="separate"/>
        </w:r>
        <w:r w:rsidR="00AE7575">
          <w:rPr>
            <w:noProof/>
            <w:webHidden/>
          </w:rPr>
          <w:t>21</w:t>
        </w:r>
        <w:r w:rsidR="00AE7575">
          <w:rPr>
            <w:noProof/>
            <w:webHidden/>
          </w:rPr>
          <w:fldChar w:fldCharType="end"/>
        </w:r>
      </w:hyperlink>
    </w:p>
    <w:p w14:paraId="7AE53B5D" w14:textId="330A06A2" w:rsidR="00AE7575" w:rsidRDefault="00151519">
      <w:pPr>
        <w:pStyle w:val="TOC1"/>
        <w:rPr>
          <w:rFonts w:asciiTheme="minorHAnsi" w:eastAsiaTheme="minorEastAsia" w:hAnsiTheme="minorHAnsi" w:cstheme="minorBidi"/>
          <w:b w:val="0"/>
          <w:noProof/>
          <w:sz w:val="22"/>
          <w:lang w:val="fr-BE" w:eastAsia="fr-BE"/>
        </w:rPr>
      </w:pPr>
      <w:hyperlink w:anchor="_Toc521319617" w:history="1">
        <w:r w:rsidR="00AE7575" w:rsidRPr="00413703">
          <w:rPr>
            <w:rStyle w:val="Hyperlink"/>
            <w:noProof/>
          </w:rPr>
          <w:t>Civil status</w:t>
        </w:r>
        <w:r w:rsidR="00AE7575">
          <w:rPr>
            <w:noProof/>
            <w:webHidden/>
          </w:rPr>
          <w:tab/>
        </w:r>
        <w:r w:rsidR="00AE7575">
          <w:rPr>
            <w:noProof/>
            <w:webHidden/>
          </w:rPr>
          <w:fldChar w:fldCharType="begin"/>
        </w:r>
        <w:r w:rsidR="00AE7575">
          <w:rPr>
            <w:noProof/>
            <w:webHidden/>
          </w:rPr>
          <w:instrText xml:space="preserve"> PAGEREF _Toc521319617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47235E63" w14:textId="34268F6B" w:rsidR="00AE7575" w:rsidRDefault="00151519">
      <w:pPr>
        <w:pStyle w:val="TOC1"/>
        <w:rPr>
          <w:rFonts w:asciiTheme="minorHAnsi" w:eastAsiaTheme="minorEastAsia" w:hAnsiTheme="minorHAnsi" w:cstheme="minorBidi"/>
          <w:b w:val="0"/>
          <w:noProof/>
          <w:sz w:val="22"/>
          <w:lang w:val="fr-BE" w:eastAsia="fr-BE"/>
        </w:rPr>
      </w:pPr>
      <w:hyperlink w:anchor="_Toc521319618" w:history="1">
        <w:r w:rsidR="00AE7575" w:rsidRPr="00413703">
          <w:rPr>
            <w:rStyle w:val="Hyperlink"/>
            <w:noProof/>
          </w:rPr>
          <w:t>Classification: See "Statistical classification"</w:t>
        </w:r>
        <w:r w:rsidR="00AE7575">
          <w:rPr>
            <w:noProof/>
            <w:webHidden/>
          </w:rPr>
          <w:tab/>
        </w:r>
        <w:r w:rsidR="00AE7575">
          <w:rPr>
            <w:noProof/>
            <w:webHidden/>
          </w:rPr>
          <w:fldChar w:fldCharType="begin"/>
        </w:r>
        <w:r w:rsidR="00AE7575">
          <w:rPr>
            <w:noProof/>
            <w:webHidden/>
          </w:rPr>
          <w:instrText xml:space="preserve"> PAGEREF _Toc521319618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32E8E2B1" w14:textId="26DC2E6A" w:rsidR="00AE7575" w:rsidRDefault="00151519">
      <w:pPr>
        <w:pStyle w:val="TOC1"/>
        <w:rPr>
          <w:rFonts w:asciiTheme="minorHAnsi" w:eastAsiaTheme="minorEastAsia" w:hAnsiTheme="minorHAnsi" w:cstheme="minorBidi"/>
          <w:b w:val="0"/>
          <w:noProof/>
          <w:sz w:val="22"/>
          <w:lang w:val="fr-BE" w:eastAsia="fr-BE"/>
        </w:rPr>
      </w:pPr>
      <w:hyperlink w:anchor="_Toc521319619" w:history="1">
        <w:r w:rsidR="00AE7575" w:rsidRPr="00413703">
          <w:rPr>
            <w:rStyle w:val="Hyperlink"/>
            <w:noProof/>
          </w:rPr>
          <w:t>Classification system</w:t>
        </w:r>
        <w:r w:rsidR="00AE7575">
          <w:rPr>
            <w:noProof/>
            <w:webHidden/>
          </w:rPr>
          <w:tab/>
        </w:r>
        <w:r w:rsidR="00AE7575">
          <w:rPr>
            <w:noProof/>
            <w:webHidden/>
          </w:rPr>
          <w:fldChar w:fldCharType="begin"/>
        </w:r>
        <w:r w:rsidR="00AE7575">
          <w:rPr>
            <w:noProof/>
            <w:webHidden/>
          </w:rPr>
          <w:instrText xml:space="preserve"> PAGEREF _Toc521319619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2B4D7B44" w14:textId="505A2122" w:rsidR="00AE7575" w:rsidRDefault="00151519">
      <w:pPr>
        <w:pStyle w:val="TOC1"/>
        <w:rPr>
          <w:rFonts w:asciiTheme="minorHAnsi" w:eastAsiaTheme="minorEastAsia" w:hAnsiTheme="minorHAnsi" w:cstheme="minorBidi"/>
          <w:b w:val="0"/>
          <w:noProof/>
          <w:sz w:val="22"/>
          <w:lang w:val="fr-BE" w:eastAsia="fr-BE"/>
        </w:rPr>
      </w:pPr>
      <w:hyperlink w:anchor="_Toc521319620" w:history="1">
        <w:r w:rsidR="00AE7575" w:rsidRPr="00413703">
          <w:rPr>
            <w:rStyle w:val="Hyperlink"/>
            <w:noProof/>
          </w:rPr>
          <w:t>Code</w:t>
        </w:r>
        <w:r w:rsidR="00AE7575">
          <w:rPr>
            <w:noProof/>
            <w:webHidden/>
          </w:rPr>
          <w:tab/>
        </w:r>
        <w:r w:rsidR="00AE7575">
          <w:rPr>
            <w:noProof/>
            <w:webHidden/>
          </w:rPr>
          <w:fldChar w:fldCharType="begin"/>
        </w:r>
        <w:r w:rsidR="00AE7575">
          <w:rPr>
            <w:noProof/>
            <w:webHidden/>
          </w:rPr>
          <w:instrText xml:space="preserve"> PAGEREF _Toc521319620 \h </w:instrText>
        </w:r>
        <w:r w:rsidR="00AE7575">
          <w:rPr>
            <w:noProof/>
            <w:webHidden/>
          </w:rPr>
        </w:r>
        <w:r w:rsidR="00AE7575">
          <w:rPr>
            <w:noProof/>
            <w:webHidden/>
          </w:rPr>
          <w:fldChar w:fldCharType="separate"/>
        </w:r>
        <w:r w:rsidR="00AE7575">
          <w:rPr>
            <w:noProof/>
            <w:webHidden/>
          </w:rPr>
          <w:t>22</w:t>
        </w:r>
        <w:r w:rsidR="00AE7575">
          <w:rPr>
            <w:noProof/>
            <w:webHidden/>
          </w:rPr>
          <w:fldChar w:fldCharType="end"/>
        </w:r>
      </w:hyperlink>
    </w:p>
    <w:p w14:paraId="567EA6CF" w14:textId="3ED43883" w:rsidR="00AE7575" w:rsidRDefault="00151519">
      <w:pPr>
        <w:pStyle w:val="TOC1"/>
        <w:rPr>
          <w:rFonts w:asciiTheme="minorHAnsi" w:eastAsiaTheme="minorEastAsia" w:hAnsiTheme="minorHAnsi" w:cstheme="minorBidi"/>
          <w:b w:val="0"/>
          <w:noProof/>
          <w:sz w:val="22"/>
          <w:lang w:val="fr-BE" w:eastAsia="fr-BE"/>
        </w:rPr>
      </w:pPr>
      <w:hyperlink w:anchor="_Toc521319621" w:history="1">
        <w:r w:rsidR="00AE7575" w:rsidRPr="00413703">
          <w:rPr>
            <w:rStyle w:val="Hyperlink"/>
            <w:noProof/>
          </w:rPr>
          <w:t>Codelist</w:t>
        </w:r>
        <w:r w:rsidR="00AE7575">
          <w:rPr>
            <w:noProof/>
            <w:webHidden/>
          </w:rPr>
          <w:tab/>
        </w:r>
        <w:r w:rsidR="00AE7575">
          <w:rPr>
            <w:noProof/>
            <w:webHidden/>
          </w:rPr>
          <w:fldChar w:fldCharType="begin"/>
        </w:r>
        <w:r w:rsidR="00AE7575">
          <w:rPr>
            <w:noProof/>
            <w:webHidden/>
          </w:rPr>
          <w:instrText xml:space="preserve"> PAGEREF _Toc521319621 \h </w:instrText>
        </w:r>
        <w:r w:rsidR="00AE7575">
          <w:rPr>
            <w:noProof/>
            <w:webHidden/>
          </w:rPr>
        </w:r>
        <w:r w:rsidR="00AE7575">
          <w:rPr>
            <w:noProof/>
            <w:webHidden/>
          </w:rPr>
          <w:fldChar w:fldCharType="separate"/>
        </w:r>
        <w:r w:rsidR="00AE7575">
          <w:rPr>
            <w:noProof/>
            <w:webHidden/>
          </w:rPr>
          <w:t>23</w:t>
        </w:r>
        <w:r w:rsidR="00AE7575">
          <w:rPr>
            <w:noProof/>
            <w:webHidden/>
          </w:rPr>
          <w:fldChar w:fldCharType="end"/>
        </w:r>
      </w:hyperlink>
    </w:p>
    <w:p w14:paraId="53D23B80" w14:textId="079430B6" w:rsidR="00AE7575" w:rsidRDefault="00151519">
      <w:pPr>
        <w:pStyle w:val="TOC1"/>
        <w:rPr>
          <w:rFonts w:asciiTheme="minorHAnsi" w:eastAsiaTheme="minorEastAsia" w:hAnsiTheme="minorHAnsi" w:cstheme="minorBidi"/>
          <w:b w:val="0"/>
          <w:noProof/>
          <w:sz w:val="22"/>
          <w:lang w:val="fr-BE" w:eastAsia="fr-BE"/>
        </w:rPr>
      </w:pPr>
      <w:hyperlink w:anchor="_Toc521319622" w:history="1">
        <w:r w:rsidR="00AE7575" w:rsidRPr="00413703">
          <w:rPr>
            <w:rStyle w:val="Hyperlink"/>
            <w:noProof/>
          </w:rPr>
          <w:t>Coding Format</w:t>
        </w:r>
        <w:r w:rsidR="00AE7575">
          <w:rPr>
            <w:noProof/>
            <w:webHidden/>
          </w:rPr>
          <w:tab/>
        </w:r>
        <w:r w:rsidR="00AE7575">
          <w:rPr>
            <w:noProof/>
            <w:webHidden/>
          </w:rPr>
          <w:fldChar w:fldCharType="begin"/>
        </w:r>
        <w:r w:rsidR="00AE7575">
          <w:rPr>
            <w:noProof/>
            <w:webHidden/>
          </w:rPr>
          <w:instrText xml:space="preserve"> PAGEREF _Toc521319622 \h </w:instrText>
        </w:r>
        <w:r w:rsidR="00AE7575">
          <w:rPr>
            <w:noProof/>
            <w:webHidden/>
          </w:rPr>
        </w:r>
        <w:r w:rsidR="00AE7575">
          <w:rPr>
            <w:noProof/>
            <w:webHidden/>
          </w:rPr>
          <w:fldChar w:fldCharType="separate"/>
        </w:r>
        <w:r w:rsidR="00AE7575">
          <w:rPr>
            <w:noProof/>
            <w:webHidden/>
          </w:rPr>
          <w:t>23</w:t>
        </w:r>
        <w:r w:rsidR="00AE7575">
          <w:rPr>
            <w:noProof/>
            <w:webHidden/>
          </w:rPr>
          <w:fldChar w:fldCharType="end"/>
        </w:r>
      </w:hyperlink>
    </w:p>
    <w:p w14:paraId="43417158" w14:textId="797D1CB7" w:rsidR="00AE7575" w:rsidRDefault="00151519">
      <w:pPr>
        <w:pStyle w:val="TOC1"/>
        <w:rPr>
          <w:rFonts w:asciiTheme="minorHAnsi" w:eastAsiaTheme="minorEastAsia" w:hAnsiTheme="minorHAnsi" w:cstheme="minorBidi"/>
          <w:b w:val="0"/>
          <w:noProof/>
          <w:sz w:val="22"/>
          <w:lang w:val="fr-BE" w:eastAsia="fr-BE"/>
        </w:rPr>
      </w:pPr>
      <w:hyperlink w:anchor="_Toc521319623" w:history="1">
        <w:r w:rsidR="00AE7575" w:rsidRPr="00413703">
          <w:rPr>
            <w:rStyle w:val="Hyperlink"/>
            <w:noProof/>
          </w:rPr>
          <w:t>Coherence</w:t>
        </w:r>
        <w:r w:rsidR="00AE7575">
          <w:rPr>
            <w:noProof/>
            <w:webHidden/>
          </w:rPr>
          <w:tab/>
        </w:r>
        <w:r w:rsidR="00AE7575">
          <w:rPr>
            <w:noProof/>
            <w:webHidden/>
          </w:rPr>
          <w:fldChar w:fldCharType="begin"/>
        </w:r>
        <w:r w:rsidR="00AE7575">
          <w:rPr>
            <w:noProof/>
            <w:webHidden/>
          </w:rPr>
          <w:instrText xml:space="preserve"> PAGEREF _Toc521319623 \h </w:instrText>
        </w:r>
        <w:r w:rsidR="00AE7575">
          <w:rPr>
            <w:noProof/>
            <w:webHidden/>
          </w:rPr>
        </w:r>
        <w:r w:rsidR="00AE7575">
          <w:rPr>
            <w:noProof/>
            <w:webHidden/>
          </w:rPr>
          <w:fldChar w:fldCharType="separate"/>
        </w:r>
        <w:r w:rsidR="00AE7575">
          <w:rPr>
            <w:noProof/>
            <w:webHidden/>
          </w:rPr>
          <w:t>24</w:t>
        </w:r>
        <w:r w:rsidR="00AE7575">
          <w:rPr>
            <w:noProof/>
            <w:webHidden/>
          </w:rPr>
          <w:fldChar w:fldCharType="end"/>
        </w:r>
      </w:hyperlink>
    </w:p>
    <w:p w14:paraId="40A620A0" w14:textId="60F2CFAB" w:rsidR="00AE7575" w:rsidRDefault="00151519">
      <w:pPr>
        <w:pStyle w:val="TOC1"/>
        <w:rPr>
          <w:rFonts w:asciiTheme="minorHAnsi" w:eastAsiaTheme="minorEastAsia" w:hAnsiTheme="minorHAnsi" w:cstheme="minorBidi"/>
          <w:b w:val="0"/>
          <w:noProof/>
          <w:sz w:val="22"/>
          <w:lang w:val="fr-BE" w:eastAsia="fr-BE"/>
        </w:rPr>
      </w:pPr>
      <w:hyperlink w:anchor="_Toc521319624" w:history="1">
        <w:r w:rsidR="00AE7575" w:rsidRPr="00413703">
          <w:rPr>
            <w:rStyle w:val="Hyperlink"/>
            <w:noProof/>
          </w:rPr>
          <w:t>Coherence - cross domain</w:t>
        </w:r>
        <w:r w:rsidR="00AE7575">
          <w:rPr>
            <w:noProof/>
            <w:webHidden/>
          </w:rPr>
          <w:tab/>
        </w:r>
        <w:r w:rsidR="00AE7575">
          <w:rPr>
            <w:noProof/>
            <w:webHidden/>
          </w:rPr>
          <w:fldChar w:fldCharType="begin"/>
        </w:r>
        <w:r w:rsidR="00AE7575">
          <w:rPr>
            <w:noProof/>
            <w:webHidden/>
          </w:rPr>
          <w:instrText xml:space="preserve"> PAGEREF _Toc521319624 \h </w:instrText>
        </w:r>
        <w:r w:rsidR="00AE7575">
          <w:rPr>
            <w:noProof/>
            <w:webHidden/>
          </w:rPr>
        </w:r>
        <w:r w:rsidR="00AE7575">
          <w:rPr>
            <w:noProof/>
            <w:webHidden/>
          </w:rPr>
          <w:fldChar w:fldCharType="separate"/>
        </w:r>
        <w:r w:rsidR="00AE7575">
          <w:rPr>
            <w:noProof/>
            <w:webHidden/>
          </w:rPr>
          <w:t>24</w:t>
        </w:r>
        <w:r w:rsidR="00AE7575">
          <w:rPr>
            <w:noProof/>
            <w:webHidden/>
          </w:rPr>
          <w:fldChar w:fldCharType="end"/>
        </w:r>
      </w:hyperlink>
    </w:p>
    <w:p w14:paraId="403E63EE" w14:textId="67458F76" w:rsidR="00AE7575" w:rsidRDefault="00151519">
      <w:pPr>
        <w:pStyle w:val="TOC1"/>
        <w:rPr>
          <w:rFonts w:asciiTheme="minorHAnsi" w:eastAsiaTheme="minorEastAsia" w:hAnsiTheme="minorHAnsi" w:cstheme="minorBidi"/>
          <w:b w:val="0"/>
          <w:noProof/>
          <w:sz w:val="22"/>
          <w:lang w:val="fr-BE" w:eastAsia="fr-BE"/>
        </w:rPr>
      </w:pPr>
      <w:hyperlink w:anchor="_Toc521319625" w:history="1">
        <w:r w:rsidR="00AE7575" w:rsidRPr="00413703">
          <w:rPr>
            <w:rStyle w:val="Hyperlink"/>
            <w:noProof/>
          </w:rPr>
          <w:t>Coherence - internal</w:t>
        </w:r>
        <w:r w:rsidR="00AE7575">
          <w:rPr>
            <w:noProof/>
            <w:webHidden/>
          </w:rPr>
          <w:tab/>
        </w:r>
        <w:r w:rsidR="00AE7575">
          <w:rPr>
            <w:noProof/>
            <w:webHidden/>
          </w:rPr>
          <w:fldChar w:fldCharType="begin"/>
        </w:r>
        <w:r w:rsidR="00AE7575">
          <w:rPr>
            <w:noProof/>
            <w:webHidden/>
          </w:rPr>
          <w:instrText xml:space="preserve"> PAGEREF _Toc521319625 \h </w:instrText>
        </w:r>
        <w:r w:rsidR="00AE7575">
          <w:rPr>
            <w:noProof/>
            <w:webHidden/>
          </w:rPr>
        </w:r>
        <w:r w:rsidR="00AE7575">
          <w:rPr>
            <w:noProof/>
            <w:webHidden/>
          </w:rPr>
          <w:fldChar w:fldCharType="separate"/>
        </w:r>
        <w:r w:rsidR="00AE7575">
          <w:rPr>
            <w:noProof/>
            <w:webHidden/>
          </w:rPr>
          <w:t>25</w:t>
        </w:r>
        <w:r w:rsidR="00AE7575">
          <w:rPr>
            <w:noProof/>
            <w:webHidden/>
          </w:rPr>
          <w:fldChar w:fldCharType="end"/>
        </w:r>
      </w:hyperlink>
    </w:p>
    <w:p w14:paraId="348C7814" w14:textId="4C381E29" w:rsidR="00AE7575" w:rsidRDefault="00151519">
      <w:pPr>
        <w:pStyle w:val="TOC1"/>
        <w:rPr>
          <w:rFonts w:asciiTheme="minorHAnsi" w:eastAsiaTheme="minorEastAsia" w:hAnsiTheme="minorHAnsi" w:cstheme="minorBidi"/>
          <w:b w:val="0"/>
          <w:noProof/>
          <w:sz w:val="22"/>
          <w:lang w:val="fr-BE" w:eastAsia="fr-BE"/>
        </w:rPr>
      </w:pPr>
      <w:hyperlink w:anchor="_Toc521319626" w:history="1">
        <w:r w:rsidR="00AE7575" w:rsidRPr="00413703">
          <w:rPr>
            <w:rStyle w:val="Hyperlink"/>
            <w:noProof/>
          </w:rPr>
          <w:t>Comment</w:t>
        </w:r>
        <w:r w:rsidR="00AE7575">
          <w:rPr>
            <w:noProof/>
            <w:webHidden/>
          </w:rPr>
          <w:tab/>
        </w:r>
        <w:r w:rsidR="00AE7575">
          <w:rPr>
            <w:noProof/>
            <w:webHidden/>
          </w:rPr>
          <w:fldChar w:fldCharType="begin"/>
        </w:r>
        <w:r w:rsidR="00AE7575">
          <w:rPr>
            <w:noProof/>
            <w:webHidden/>
          </w:rPr>
          <w:instrText xml:space="preserve"> PAGEREF _Toc521319626 \h </w:instrText>
        </w:r>
        <w:r w:rsidR="00AE7575">
          <w:rPr>
            <w:noProof/>
            <w:webHidden/>
          </w:rPr>
        </w:r>
        <w:r w:rsidR="00AE7575">
          <w:rPr>
            <w:noProof/>
            <w:webHidden/>
          </w:rPr>
          <w:fldChar w:fldCharType="separate"/>
        </w:r>
        <w:r w:rsidR="00AE7575">
          <w:rPr>
            <w:noProof/>
            <w:webHidden/>
          </w:rPr>
          <w:t>25</w:t>
        </w:r>
        <w:r w:rsidR="00AE7575">
          <w:rPr>
            <w:noProof/>
            <w:webHidden/>
          </w:rPr>
          <w:fldChar w:fldCharType="end"/>
        </w:r>
      </w:hyperlink>
    </w:p>
    <w:p w14:paraId="0BE77036" w14:textId="0C53FD0A" w:rsidR="00AE7575" w:rsidRDefault="00151519">
      <w:pPr>
        <w:pStyle w:val="TOC1"/>
        <w:rPr>
          <w:rFonts w:asciiTheme="minorHAnsi" w:eastAsiaTheme="minorEastAsia" w:hAnsiTheme="minorHAnsi" w:cstheme="minorBidi"/>
          <w:b w:val="0"/>
          <w:noProof/>
          <w:sz w:val="22"/>
          <w:lang w:val="fr-BE" w:eastAsia="fr-BE"/>
        </w:rPr>
      </w:pPr>
      <w:hyperlink w:anchor="_Toc521319627" w:history="1">
        <w:r w:rsidR="00AE7575" w:rsidRPr="00413703">
          <w:rPr>
            <w:rStyle w:val="Hyperlink"/>
            <w:noProof/>
          </w:rPr>
          <w:t>Comparability</w:t>
        </w:r>
        <w:r w:rsidR="00AE7575">
          <w:rPr>
            <w:noProof/>
            <w:webHidden/>
          </w:rPr>
          <w:tab/>
        </w:r>
        <w:r w:rsidR="00AE7575">
          <w:rPr>
            <w:noProof/>
            <w:webHidden/>
          </w:rPr>
          <w:fldChar w:fldCharType="begin"/>
        </w:r>
        <w:r w:rsidR="00AE7575">
          <w:rPr>
            <w:noProof/>
            <w:webHidden/>
          </w:rPr>
          <w:instrText xml:space="preserve"> PAGEREF _Toc521319627 \h </w:instrText>
        </w:r>
        <w:r w:rsidR="00AE7575">
          <w:rPr>
            <w:noProof/>
            <w:webHidden/>
          </w:rPr>
        </w:r>
        <w:r w:rsidR="00AE7575">
          <w:rPr>
            <w:noProof/>
            <w:webHidden/>
          </w:rPr>
          <w:fldChar w:fldCharType="separate"/>
        </w:r>
        <w:r w:rsidR="00AE7575">
          <w:rPr>
            <w:noProof/>
            <w:webHidden/>
          </w:rPr>
          <w:t>26</w:t>
        </w:r>
        <w:r w:rsidR="00AE7575">
          <w:rPr>
            <w:noProof/>
            <w:webHidden/>
          </w:rPr>
          <w:fldChar w:fldCharType="end"/>
        </w:r>
      </w:hyperlink>
    </w:p>
    <w:p w14:paraId="48C86C08" w14:textId="6406D78F" w:rsidR="00AE7575" w:rsidRDefault="00151519">
      <w:pPr>
        <w:pStyle w:val="TOC1"/>
        <w:rPr>
          <w:rFonts w:asciiTheme="minorHAnsi" w:eastAsiaTheme="minorEastAsia" w:hAnsiTheme="minorHAnsi" w:cstheme="minorBidi"/>
          <w:b w:val="0"/>
          <w:noProof/>
          <w:sz w:val="22"/>
          <w:lang w:val="fr-BE" w:eastAsia="fr-BE"/>
        </w:rPr>
      </w:pPr>
      <w:hyperlink w:anchor="_Toc521319628" w:history="1">
        <w:r w:rsidR="00AE7575" w:rsidRPr="00413703">
          <w:rPr>
            <w:rStyle w:val="Hyperlink"/>
            <w:noProof/>
          </w:rPr>
          <w:t>Comparability - geographical</w:t>
        </w:r>
        <w:r w:rsidR="00AE7575">
          <w:rPr>
            <w:noProof/>
            <w:webHidden/>
          </w:rPr>
          <w:tab/>
        </w:r>
        <w:r w:rsidR="00AE7575">
          <w:rPr>
            <w:noProof/>
            <w:webHidden/>
          </w:rPr>
          <w:fldChar w:fldCharType="begin"/>
        </w:r>
        <w:r w:rsidR="00AE7575">
          <w:rPr>
            <w:noProof/>
            <w:webHidden/>
          </w:rPr>
          <w:instrText xml:space="preserve"> PAGEREF _Toc521319628 \h </w:instrText>
        </w:r>
        <w:r w:rsidR="00AE7575">
          <w:rPr>
            <w:noProof/>
            <w:webHidden/>
          </w:rPr>
        </w:r>
        <w:r w:rsidR="00AE7575">
          <w:rPr>
            <w:noProof/>
            <w:webHidden/>
          </w:rPr>
          <w:fldChar w:fldCharType="separate"/>
        </w:r>
        <w:r w:rsidR="00AE7575">
          <w:rPr>
            <w:noProof/>
            <w:webHidden/>
          </w:rPr>
          <w:t>26</w:t>
        </w:r>
        <w:r w:rsidR="00AE7575">
          <w:rPr>
            <w:noProof/>
            <w:webHidden/>
          </w:rPr>
          <w:fldChar w:fldCharType="end"/>
        </w:r>
      </w:hyperlink>
    </w:p>
    <w:p w14:paraId="4BE55362" w14:textId="46C20B40" w:rsidR="00AE7575" w:rsidRDefault="00151519">
      <w:pPr>
        <w:pStyle w:val="TOC1"/>
        <w:rPr>
          <w:rFonts w:asciiTheme="minorHAnsi" w:eastAsiaTheme="minorEastAsia" w:hAnsiTheme="minorHAnsi" w:cstheme="minorBidi"/>
          <w:b w:val="0"/>
          <w:noProof/>
          <w:sz w:val="22"/>
          <w:lang w:val="fr-BE" w:eastAsia="fr-BE"/>
        </w:rPr>
      </w:pPr>
      <w:hyperlink w:anchor="_Toc521319629" w:history="1">
        <w:r w:rsidR="00AE7575" w:rsidRPr="00413703">
          <w:rPr>
            <w:rStyle w:val="Hyperlink"/>
            <w:noProof/>
          </w:rPr>
          <w:t>Comparability - over time</w:t>
        </w:r>
        <w:r w:rsidR="00AE7575">
          <w:rPr>
            <w:noProof/>
            <w:webHidden/>
          </w:rPr>
          <w:tab/>
        </w:r>
        <w:r w:rsidR="00AE7575">
          <w:rPr>
            <w:noProof/>
            <w:webHidden/>
          </w:rPr>
          <w:fldChar w:fldCharType="begin"/>
        </w:r>
        <w:r w:rsidR="00AE7575">
          <w:rPr>
            <w:noProof/>
            <w:webHidden/>
          </w:rPr>
          <w:instrText xml:space="preserve"> PAGEREF _Toc521319629 \h </w:instrText>
        </w:r>
        <w:r w:rsidR="00AE7575">
          <w:rPr>
            <w:noProof/>
            <w:webHidden/>
          </w:rPr>
        </w:r>
        <w:r w:rsidR="00AE7575">
          <w:rPr>
            <w:noProof/>
            <w:webHidden/>
          </w:rPr>
          <w:fldChar w:fldCharType="separate"/>
        </w:r>
        <w:r w:rsidR="00AE7575">
          <w:rPr>
            <w:noProof/>
            <w:webHidden/>
          </w:rPr>
          <w:t>27</w:t>
        </w:r>
        <w:r w:rsidR="00AE7575">
          <w:rPr>
            <w:noProof/>
            <w:webHidden/>
          </w:rPr>
          <w:fldChar w:fldCharType="end"/>
        </w:r>
      </w:hyperlink>
    </w:p>
    <w:p w14:paraId="37BCC6B2" w14:textId="261FF9CD" w:rsidR="00AE7575" w:rsidRDefault="00151519">
      <w:pPr>
        <w:pStyle w:val="TOC1"/>
        <w:rPr>
          <w:rFonts w:asciiTheme="minorHAnsi" w:eastAsiaTheme="minorEastAsia" w:hAnsiTheme="minorHAnsi" w:cstheme="minorBidi"/>
          <w:b w:val="0"/>
          <w:noProof/>
          <w:sz w:val="22"/>
          <w:lang w:val="fr-BE" w:eastAsia="fr-BE"/>
        </w:rPr>
      </w:pPr>
      <w:hyperlink w:anchor="_Toc521319630" w:history="1">
        <w:r w:rsidR="00AE7575" w:rsidRPr="00413703">
          <w:rPr>
            <w:rStyle w:val="Hyperlink"/>
            <w:noProof/>
          </w:rPr>
          <w:t>Compiling agency</w:t>
        </w:r>
        <w:r w:rsidR="00AE7575">
          <w:rPr>
            <w:noProof/>
            <w:webHidden/>
          </w:rPr>
          <w:tab/>
        </w:r>
        <w:r w:rsidR="00AE7575">
          <w:rPr>
            <w:noProof/>
            <w:webHidden/>
          </w:rPr>
          <w:fldChar w:fldCharType="begin"/>
        </w:r>
        <w:r w:rsidR="00AE7575">
          <w:rPr>
            <w:noProof/>
            <w:webHidden/>
          </w:rPr>
          <w:instrText xml:space="preserve"> PAGEREF _Toc521319630 \h </w:instrText>
        </w:r>
        <w:r w:rsidR="00AE7575">
          <w:rPr>
            <w:noProof/>
            <w:webHidden/>
          </w:rPr>
        </w:r>
        <w:r w:rsidR="00AE7575">
          <w:rPr>
            <w:noProof/>
            <w:webHidden/>
          </w:rPr>
          <w:fldChar w:fldCharType="separate"/>
        </w:r>
        <w:r w:rsidR="00AE7575">
          <w:rPr>
            <w:noProof/>
            <w:webHidden/>
          </w:rPr>
          <w:t>27</w:t>
        </w:r>
        <w:r w:rsidR="00AE7575">
          <w:rPr>
            <w:noProof/>
            <w:webHidden/>
          </w:rPr>
          <w:fldChar w:fldCharType="end"/>
        </w:r>
      </w:hyperlink>
    </w:p>
    <w:p w14:paraId="601F6A50" w14:textId="4418D040" w:rsidR="00AE7575" w:rsidRDefault="00151519">
      <w:pPr>
        <w:pStyle w:val="TOC1"/>
        <w:rPr>
          <w:rFonts w:asciiTheme="minorHAnsi" w:eastAsiaTheme="minorEastAsia" w:hAnsiTheme="minorHAnsi" w:cstheme="minorBidi"/>
          <w:b w:val="0"/>
          <w:noProof/>
          <w:sz w:val="22"/>
          <w:lang w:val="fr-BE" w:eastAsia="fr-BE"/>
        </w:rPr>
      </w:pPr>
      <w:hyperlink w:anchor="_Toc521319631" w:history="1">
        <w:r w:rsidR="00AE7575" w:rsidRPr="00413703">
          <w:rPr>
            <w:rStyle w:val="Hyperlink"/>
            <w:noProof/>
          </w:rPr>
          <w:t>Component</w:t>
        </w:r>
        <w:r w:rsidR="00AE7575">
          <w:rPr>
            <w:noProof/>
            <w:webHidden/>
          </w:rPr>
          <w:tab/>
        </w:r>
        <w:r w:rsidR="00AE7575">
          <w:rPr>
            <w:noProof/>
            <w:webHidden/>
          </w:rPr>
          <w:fldChar w:fldCharType="begin"/>
        </w:r>
        <w:r w:rsidR="00AE7575">
          <w:rPr>
            <w:noProof/>
            <w:webHidden/>
          </w:rPr>
          <w:instrText xml:space="preserve"> PAGEREF _Toc521319631 \h </w:instrText>
        </w:r>
        <w:r w:rsidR="00AE7575">
          <w:rPr>
            <w:noProof/>
            <w:webHidden/>
          </w:rPr>
        </w:r>
        <w:r w:rsidR="00AE7575">
          <w:rPr>
            <w:noProof/>
            <w:webHidden/>
          </w:rPr>
          <w:fldChar w:fldCharType="separate"/>
        </w:r>
        <w:r w:rsidR="00AE7575">
          <w:rPr>
            <w:noProof/>
            <w:webHidden/>
          </w:rPr>
          <w:t>28</w:t>
        </w:r>
        <w:r w:rsidR="00AE7575">
          <w:rPr>
            <w:noProof/>
            <w:webHidden/>
          </w:rPr>
          <w:fldChar w:fldCharType="end"/>
        </w:r>
      </w:hyperlink>
    </w:p>
    <w:p w14:paraId="303E5C20" w14:textId="60D473B8" w:rsidR="00AE7575" w:rsidRDefault="00151519">
      <w:pPr>
        <w:pStyle w:val="TOC1"/>
        <w:rPr>
          <w:rFonts w:asciiTheme="minorHAnsi" w:eastAsiaTheme="minorEastAsia" w:hAnsiTheme="minorHAnsi" w:cstheme="minorBidi"/>
          <w:b w:val="0"/>
          <w:noProof/>
          <w:sz w:val="22"/>
          <w:lang w:val="fr-BE" w:eastAsia="fr-BE"/>
        </w:rPr>
      </w:pPr>
      <w:hyperlink w:anchor="_Toc521319632" w:history="1">
        <w:r w:rsidR="00AE7575" w:rsidRPr="00413703">
          <w:rPr>
            <w:rStyle w:val="Hyperlink"/>
            <w:noProof/>
          </w:rPr>
          <w:t>Concept</w:t>
        </w:r>
        <w:r w:rsidR="00AE7575">
          <w:rPr>
            <w:noProof/>
            <w:webHidden/>
          </w:rPr>
          <w:tab/>
        </w:r>
        <w:r w:rsidR="00AE7575">
          <w:rPr>
            <w:noProof/>
            <w:webHidden/>
          </w:rPr>
          <w:fldChar w:fldCharType="begin"/>
        </w:r>
        <w:r w:rsidR="00AE7575">
          <w:rPr>
            <w:noProof/>
            <w:webHidden/>
          </w:rPr>
          <w:instrText xml:space="preserve"> PAGEREF _Toc521319632 \h </w:instrText>
        </w:r>
        <w:r w:rsidR="00AE7575">
          <w:rPr>
            <w:noProof/>
            <w:webHidden/>
          </w:rPr>
        </w:r>
        <w:r w:rsidR="00AE7575">
          <w:rPr>
            <w:noProof/>
            <w:webHidden/>
          </w:rPr>
          <w:fldChar w:fldCharType="separate"/>
        </w:r>
        <w:r w:rsidR="00AE7575">
          <w:rPr>
            <w:noProof/>
            <w:webHidden/>
          </w:rPr>
          <w:t>28</w:t>
        </w:r>
        <w:r w:rsidR="00AE7575">
          <w:rPr>
            <w:noProof/>
            <w:webHidden/>
          </w:rPr>
          <w:fldChar w:fldCharType="end"/>
        </w:r>
      </w:hyperlink>
    </w:p>
    <w:p w14:paraId="63610207" w14:textId="562AD6DB" w:rsidR="00AE7575" w:rsidRDefault="00151519">
      <w:pPr>
        <w:pStyle w:val="TOC1"/>
        <w:rPr>
          <w:rFonts w:asciiTheme="minorHAnsi" w:eastAsiaTheme="minorEastAsia" w:hAnsiTheme="minorHAnsi" w:cstheme="minorBidi"/>
          <w:b w:val="0"/>
          <w:noProof/>
          <w:sz w:val="22"/>
          <w:lang w:val="fr-BE" w:eastAsia="fr-BE"/>
        </w:rPr>
      </w:pPr>
      <w:hyperlink w:anchor="_Toc521319633" w:history="1">
        <w:r w:rsidR="00AE7575" w:rsidRPr="00413703">
          <w:rPr>
            <w:rStyle w:val="Hyperlink"/>
            <w:noProof/>
          </w:rPr>
          <w:t>Concept Scheme</w:t>
        </w:r>
        <w:r w:rsidR="00AE7575">
          <w:rPr>
            <w:noProof/>
            <w:webHidden/>
          </w:rPr>
          <w:tab/>
        </w:r>
        <w:r w:rsidR="00AE7575">
          <w:rPr>
            <w:noProof/>
            <w:webHidden/>
          </w:rPr>
          <w:fldChar w:fldCharType="begin"/>
        </w:r>
        <w:r w:rsidR="00AE7575">
          <w:rPr>
            <w:noProof/>
            <w:webHidden/>
          </w:rPr>
          <w:instrText xml:space="preserve"> PAGEREF _Toc521319633 \h </w:instrText>
        </w:r>
        <w:r w:rsidR="00AE7575">
          <w:rPr>
            <w:noProof/>
            <w:webHidden/>
          </w:rPr>
        </w:r>
        <w:r w:rsidR="00AE7575">
          <w:rPr>
            <w:noProof/>
            <w:webHidden/>
          </w:rPr>
          <w:fldChar w:fldCharType="separate"/>
        </w:r>
        <w:r w:rsidR="00AE7575">
          <w:rPr>
            <w:noProof/>
            <w:webHidden/>
          </w:rPr>
          <w:t>29</w:t>
        </w:r>
        <w:r w:rsidR="00AE7575">
          <w:rPr>
            <w:noProof/>
            <w:webHidden/>
          </w:rPr>
          <w:fldChar w:fldCharType="end"/>
        </w:r>
      </w:hyperlink>
    </w:p>
    <w:p w14:paraId="1B97AE8C" w14:textId="341ACB6A" w:rsidR="00AE7575" w:rsidRDefault="00151519">
      <w:pPr>
        <w:pStyle w:val="TOC1"/>
        <w:rPr>
          <w:rFonts w:asciiTheme="minorHAnsi" w:eastAsiaTheme="minorEastAsia" w:hAnsiTheme="minorHAnsi" w:cstheme="minorBidi"/>
          <w:b w:val="0"/>
          <w:noProof/>
          <w:sz w:val="22"/>
          <w:lang w:val="fr-BE" w:eastAsia="fr-BE"/>
        </w:rPr>
      </w:pPr>
      <w:hyperlink w:anchor="_Toc521319634" w:history="1">
        <w:r w:rsidR="00AE7575" w:rsidRPr="00413703">
          <w:rPr>
            <w:rStyle w:val="Hyperlink"/>
            <w:noProof/>
          </w:rPr>
          <w:t>Confidentiality</w:t>
        </w:r>
        <w:r w:rsidR="00AE7575">
          <w:rPr>
            <w:noProof/>
            <w:webHidden/>
          </w:rPr>
          <w:tab/>
        </w:r>
        <w:r w:rsidR="00AE7575">
          <w:rPr>
            <w:noProof/>
            <w:webHidden/>
          </w:rPr>
          <w:fldChar w:fldCharType="begin"/>
        </w:r>
        <w:r w:rsidR="00AE7575">
          <w:rPr>
            <w:noProof/>
            <w:webHidden/>
          </w:rPr>
          <w:instrText xml:space="preserve"> PAGEREF _Toc521319634 \h </w:instrText>
        </w:r>
        <w:r w:rsidR="00AE7575">
          <w:rPr>
            <w:noProof/>
            <w:webHidden/>
          </w:rPr>
        </w:r>
        <w:r w:rsidR="00AE7575">
          <w:rPr>
            <w:noProof/>
            <w:webHidden/>
          </w:rPr>
          <w:fldChar w:fldCharType="separate"/>
        </w:r>
        <w:r w:rsidR="00AE7575">
          <w:rPr>
            <w:noProof/>
            <w:webHidden/>
          </w:rPr>
          <w:t>29</w:t>
        </w:r>
        <w:r w:rsidR="00AE7575">
          <w:rPr>
            <w:noProof/>
            <w:webHidden/>
          </w:rPr>
          <w:fldChar w:fldCharType="end"/>
        </w:r>
      </w:hyperlink>
    </w:p>
    <w:p w14:paraId="250FE8D5" w14:textId="4E63F36B" w:rsidR="00AE7575" w:rsidRDefault="00151519">
      <w:pPr>
        <w:pStyle w:val="TOC1"/>
        <w:rPr>
          <w:rFonts w:asciiTheme="minorHAnsi" w:eastAsiaTheme="minorEastAsia" w:hAnsiTheme="minorHAnsi" w:cstheme="minorBidi"/>
          <w:b w:val="0"/>
          <w:noProof/>
          <w:sz w:val="22"/>
          <w:lang w:val="fr-BE" w:eastAsia="fr-BE"/>
        </w:rPr>
      </w:pPr>
      <w:hyperlink w:anchor="_Toc521319635" w:history="1">
        <w:r w:rsidR="00AE7575" w:rsidRPr="00413703">
          <w:rPr>
            <w:rStyle w:val="Hyperlink"/>
            <w:noProof/>
          </w:rPr>
          <w:t>Confidentiality - data treatment</w:t>
        </w:r>
        <w:r w:rsidR="00AE7575">
          <w:rPr>
            <w:noProof/>
            <w:webHidden/>
          </w:rPr>
          <w:tab/>
        </w:r>
        <w:r w:rsidR="00AE7575">
          <w:rPr>
            <w:noProof/>
            <w:webHidden/>
          </w:rPr>
          <w:fldChar w:fldCharType="begin"/>
        </w:r>
        <w:r w:rsidR="00AE7575">
          <w:rPr>
            <w:noProof/>
            <w:webHidden/>
          </w:rPr>
          <w:instrText xml:space="preserve"> PAGEREF _Toc521319635 \h </w:instrText>
        </w:r>
        <w:r w:rsidR="00AE7575">
          <w:rPr>
            <w:noProof/>
            <w:webHidden/>
          </w:rPr>
        </w:r>
        <w:r w:rsidR="00AE7575">
          <w:rPr>
            <w:noProof/>
            <w:webHidden/>
          </w:rPr>
          <w:fldChar w:fldCharType="separate"/>
        </w:r>
        <w:r w:rsidR="00AE7575">
          <w:rPr>
            <w:noProof/>
            <w:webHidden/>
          </w:rPr>
          <w:t>30</w:t>
        </w:r>
        <w:r w:rsidR="00AE7575">
          <w:rPr>
            <w:noProof/>
            <w:webHidden/>
          </w:rPr>
          <w:fldChar w:fldCharType="end"/>
        </w:r>
      </w:hyperlink>
    </w:p>
    <w:p w14:paraId="6E640127" w14:textId="1DF70009" w:rsidR="00AE7575" w:rsidRDefault="00151519">
      <w:pPr>
        <w:pStyle w:val="TOC1"/>
        <w:rPr>
          <w:rFonts w:asciiTheme="minorHAnsi" w:eastAsiaTheme="minorEastAsia" w:hAnsiTheme="minorHAnsi" w:cstheme="minorBidi"/>
          <w:b w:val="0"/>
          <w:noProof/>
          <w:sz w:val="22"/>
          <w:lang w:val="fr-BE" w:eastAsia="fr-BE"/>
        </w:rPr>
      </w:pPr>
      <w:hyperlink w:anchor="_Toc521319636" w:history="1">
        <w:r w:rsidR="00AE7575" w:rsidRPr="00413703">
          <w:rPr>
            <w:rStyle w:val="Hyperlink"/>
            <w:noProof/>
          </w:rPr>
          <w:t>Confidentiality - policy</w:t>
        </w:r>
        <w:r w:rsidR="00AE7575">
          <w:rPr>
            <w:noProof/>
            <w:webHidden/>
          </w:rPr>
          <w:tab/>
        </w:r>
        <w:r w:rsidR="00AE7575">
          <w:rPr>
            <w:noProof/>
            <w:webHidden/>
          </w:rPr>
          <w:fldChar w:fldCharType="begin"/>
        </w:r>
        <w:r w:rsidR="00AE7575">
          <w:rPr>
            <w:noProof/>
            <w:webHidden/>
          </w:rPr>
          <w:instrText xml:space="preserve"> PAGEREF _Toc521319636 \h </w:instrText>
        </w:r>
        <w:r w:rsidR="00AE7575">
          <w:rPr>
            <w:noProof/>
            <w:webHidden/>
          </w:rPr>
        </w:r>
        <w:r w:rsidR="00AE7575">
          <w:rPr>
            <w:noProof/>
            <w:webHidden/>
          </w:rPr>
          <w:fldChar w:fldCharType="separate"/>
        </w:r>
        <w:r w:rsidR="00AE7575">
          <w:rPr>
            <w:noProof/>
            <w:webHidden/>
          </w:rPr>
          <w:t>30</w:t>
        </w:r>
        <w:r w:rsidR="00AE7575">
          <w:rPr>
            <w:noProof/>
            <w:webHidden/>
          </w:rPr>
          <w:fldChar w:fldCharType="end"/>
        </w:r>
      </w:hyperlink>
    </w:p>
    <w:p w14:paraId="0D8D23D7" w14:textId="46F6018C" w:rsidR="00AE7575" w:rsidRDefault="00151519">
      <w:pPr>
        <w:pStyle w:val="TOC1"/>
        <w:rPr>
          <w:rFonts w:asciiTheme="minorHAnsi" w:eastAsiaTheme="minorEastAsia" w:hAnsiTheme="minorHAnsi" w:cstheme="minorBidi"/>
          <w:b w:val="0"/>
          <w:noProof/>
          <w:sz w:val="22"/>
          <w:lang w:val="fr-BE" w:eastAsia="fr-BE"/>
        </w:rPr>
      </w:pPr>
      <w:hyperlink w:anchor="_Toc521319637" w:history="1">
        <w:r w:rsidR="00AE7575" w:rsidRPr="00413703">
          <w:rPr>
            <w:rStyle w:val="Hyperlink"/>
            <w:noProof/>
          </w:rPr>
          <w:t>Confidentiality - redistribution authorisation policy</w:t>
        </w:r>
        <w:r w:rsidR="00AE7575">
          <w:rPr>
            <w:noProof/>
            <w:webHidden/>
          </w:rPr>
          <w:tab/>
        </w:r>
        <w:r w:rsidR="00AE7575">
          <w:rPr>
            <w:noProof/>
            <w:webHidden/>
          </w:rPr>
          <w:fldChar w:fldCharType="begin"/>
        </w:r>
        <w:r w:rsidR="00AE7575">
          <w:rPr>
            <w:noProof/>
            <w:webHidden/>
          </w:rPr>
          <w:instrText xml:space="preserve"> PAGEREF _Toc521319637 \h </w:instrText>
        </w:r>
        <w:r w:rsidR="00AE7575">
          <w:rPr>
            <w:noProof/>
            <w:webHidden/>
          </w:rPr>
        </w:r>
        <w:r w:rsidR="00AE7575">
          <w:rPr>
            <w:noProof/>
            <w:webHidden/>
          </w:rPr>
          <w:fldChar w:fldCharType="separate"/>
        </w:r>
        <w:r w:rsidR="00AE7575">
          <w:rPr>
            <w:noProof/>
            <w:webHidden/>
          </w:rPr>
          <w:t>31</w:t>
        </w:r>
        <w:r w:rsidR="00AE7575">
          <w:rPr>
            <w:noProof/>
            <w:webHidden/>
          </w:rPr>
          <w:fldChar w:fldCharType="end"/>
        </w:r>
      </w:hyperlink>
    </w:p>
    <w:p w14:paraId="7AA4AD84" w14:textId="045CEA95" w:rsidR="00AE7575" w:rsidRDefault="00151519">
      <w:pPr>
        <w:pStyle w:val="TOC1"/>
        <w:rPr>
          <w:rFonts w:asciiTheme="minorHAnsi" w:eastAsiaTheme="minorEastAsia" w:hAnsiTheme="minorHAnsi" w:cstheme="minorBidi"/>
          <w:b w:val="0"/>
          <w:noProof/>
          <w:sz w:val="22"/>
          <w:lang w:val="fr-BE" w:eastAsia="fr-BE"/>
        </w:rPr>
      </w:pPr>
      <w:hyperlink w:anchor="_Toc521319638" w:history="1">
        <w:r w:rsidR="00AE7575" w:rsidRPr="00413703">
          <w:rPr>
            <w:rStyle w:val="Hyperlink"/>
            <w:noProof/>
          </w:rPr>
          <w:t>Confidentiality - status</w:t>
        </w:r>
        <w:r w:rsidR="00AE7575">
          <w:rPr>
            <w:noProof/>
            <w:webHidden/>
          </w:rPr>
          <w:tab/>
        </w:r>
        <w:r w:rsidR="00AE7575">
          <w:rPr>
            <w:noProof/>
            <w:webHidden/>
          </w:rPr>
          <w:fldChar w:fldCharType="begin"/>
        </w:r>
        <w:r w:rsidR="00AE7575">
          <w:rPr>
            <w:noProof/>
            <w:webHidden/>
          </w:rPr>
          <w:instrText xml:space="preserve"> PAGEREF _Toc521319638 \h </w:instrText>
        </w:r>
        <w:r w:rsidR="00AE7575">
          <w:rPr>
            <w:noProof/>
            <w:webHidden/>
          </w:rPr>
        </w:r>
        <w:r w:rsidR="00AE7575">
          <w:rPr>
            <w:noProof/>
            <w:webHidden/>
          </w:rPr>
          <w:fldChar w:fldCharType="separate"/>
        </w:r>
        <w:r w:rsidR="00AE7575">
          <w:rPr>
            <w:noProof/>
            <w:webHidden/>
          </w:rPr>
          <w:t>31</w:t>
        </w:r>
        <w:r w:rsidR="00AE7575">
          <w:rPr>
            <w:noProof/>
            <w:webHidden/>
          </w:rPr>
          <w:fldChar w:fldCharType="end"/>
        </w:r>
      </w:hyperlink>
    </w:p>
    <w:p w14:paraId="1AA1ACEC" w14:textId="48F1399D" w:rsidR="00AE7575" w:rsidRDefault="00151519">
      <w:pPr>
        <w:pStyle w:val="TOC1"/>
        <w:rPr>
          <w:rFonts w:asciiTheme="minorHAnsi" w:eastAsiaTheme="minorEastAsia" w:hAnsiTheme="minorHAnsi" w:cstheme="minorBidi"/>
          <w:b w:val="0"/>
          <w:noProof/>
          <w:sz w:val="22"/>
          <w:lang w:val="fr-BE" w:eastAsia="fr-BE"/>
        </w:rPr>
      </w:pPr>
      <w:hyperlink w:anchor="_Toc521319639" w:history="1">
        <w:r w:rsidR="00AE7575" w:rsidRPr="00413703">
          <w:rPr>
            <w:rStyle w:val="Hyperlink"/>
            <w:noProof/>
          </w:rPr>
          <w:t>Constraint</w:t>
        </w:r>
        <w:r w:rsidR="00AE7575">
          <w:rPr>
            <w:noProof/>
            <w:webHidden/>
          </w:rPr>
          <w:tab/>
        </w:r>
        <w:r w:rsidR="00AE7575">
          <w:rPr>
            <w:noProof/>
            <w:webHidden/>
          </w:rPr>
          <w:fldChar w:fldCharType="begin"/>
        </w:r>
        <w:r w:rsidR="00AE7575">
          <w:rPr>
            <w:noProof/>
            <w:webHidden/>
          </w:rPr>
          <w:instrText xml:space="preserve"> PAGEREF _Toc521319639 \h </w:instrText>
        </w:r>
        <w:r w:rsidR="00AE7575">
          <w:rPr>
            <w:noProof/>
            <w:webHidden/>
          </w:rPr>
        </w:r>
        <w:r w:rsidR="00AE7575">
          <w:rPr>
            <w:noProof/>
            <w:webHidden/>
          </w:rPr>
          <w:fldChar w:fldCharType="separate"/>
        </w:r>
        <w:r w:rsidR="00AE7575">
          <w:rPr>
            <w:noProof/>
            <w:webHidden/>
          </w:rPr>
          <w:t>32</w:t>
        </w:r>
        <w:r w:rsidR="00AE7575">
          <w:rPr>
            <w:noProof/>
            <w:webHidden/>
          </w:rPr>
          <w:fldChar w:fldCharType="end"/>
        </w:r>
      </w:hyperlink>
    </w:p>
    <w:p w14:paraId="477398E6" w14:textId="11952E29" w:rsidR="00AE7575" w:rsidRDefault="00151519">
      <w:pPr>
        <w:pStyle w:val="TOC1"/>
        <w:rPr>
          <w:rFonts w:asciiTheme="minorHAnsi" w:eastAsiaTheme="minorEastAsia" w:hAnsiTheme="minorHAnsi" w:cstheme="minorBidi"/>
          <w:b w:val="0"/>
          <w:noProof/>
          <w:sz w:val="22"/>
          <w:lang w:val="fr-BE" w:eastAsia="fr-BE"/>
        </w:rPr>
      </w:pPr>
      <w:hyperlink w:anchor="_Toc521319640" w:history="1">
        <w:r w:rsidR="00AE7575" w:rsidRPr="00413703">
          <w:rPr>
            <w:rStyle w:val="Hyperlink"/>
            <w:noProof/>
          </w:rPr>
          <w:t>Contact</w:t>
        </w:r>
        <w:r w:rsidR="00AE7575">
          <w:rPr>
            <w:noProof/>
            <w:webHidden/>
          </w:rPr>
          <w:tab/>
        </w:r>
        <w:r w:rsidR="00AE7575">
          <w:rPr>
            <w:noProof/>
            <w:webHidden/>
          </w:rPr>
          <w:fldChar w:fldCharType="begin"/>
        </w:r>
        <w:r w:rsidR="00AE7575">
          <w:rPr>
            <w:noProof/>
            <w:webHidden/>
          </w:rPr>
          <w:instrText xml:space="preserve"> PAGEREF _Toc521319640 \h </w:instrText>
        </w:r>
        <w:r w:rsidR="00AE7575">
          <w:rPr>
            <w:noProof/>
            <w:webHidden/>
          </w:rPr>
        </w:r>
        <w:r w:rsidR="00AE7575">
          <w:rPr>
            <w:noProof/>
            <w:webHidden/>
          </w:rPr>
          <w:fldChar w:fldCharType="separate"/>
        </w:r>
        <w:r w:rsidR="00AE7575">
          <w:rPr>
            <w:noProof/>
            <w:webHidden/>
          </w:rPr>
          <w:t>32</w:t>
        </w:r>
        <w:r w:rsidR="00AE7575">
          <w:rPr>
            <w:noProof/>
            <w:webHidden/>
          </w:rPr>
          <w:fldChar w:fldCharType="end"/>
        </w:r>
      </w:hyperlink>
    </w:p>
    <w:p w14:paraId="38BD8E1D" w14:textId="7E5928FC" w:rsidR="00AE7575" w:rsidRDefault="00151519">
      <w:pPr>
        <w:pStyle w:val="TOC1"/>
        <w:rPr>
          <w:rFonts w:asciiTheme="minorHAnsi" w:eastAsiaTheme="minorEastAsia" w:hAnsiTheme="minorHAnsi" w:cstheme="minorBidi"/>
          <w:b w:val="0"/>
          <w:noProof/>
          <w:sz w:val="22"/>
          <w:lang w:val="fr-BE" w:eastAsia="fr-BE"/>
        </w:rPr>
      </w:pPr>
      <w:hyperlink w:anchor="_Toc521319641" w:history="1">
        <w:r w:rsidR="00AE7575" w:rsidRPr="00413703">
          <w:rPr>
            <w:rStyle w:val="Hyperlink"/>
            <w:noProof/>
          </w:rPr>
          <w:t>Contact email address</w:t>
        </w:r>
        <w:r w:rsidR="00AE7575">
          <w:rPr>
            <w:noProof/>
            <w:webHidden/>
          </w:rPr>
          <w:tab/>
        </w:r>
        <w:r w:rsidR="00AE7575">
          <w:rPr>
            <w:noProof/>
            <w:webHidden/>
          </w:rPr>
          <w:fldChar w:fldCharType="begin"/>
        </w:r>
        <w:r w:rsidR="00AE7575">
          <w:rPr>
            <w:noProof/>
            <w:webHidden/>
          </w:rPr>
          <w:instrText xml:space="preserve"> PAGEREF _Toc521319641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5B01D137" w14:textId="08D664E6" w:rsidR="00AE7575" w:rsidRDefault="00151519">
      <w:pPr>
        <w:pStyle w:val="TOC1"/>
        <w:rPr>
          <w:rFonts w:asciiTheme="minorHAnsi" w:eastAsiaTheme="minorEastAsia" w:hAnsiTheme="minorHAnsi" w:cstheme="minorBidi"/>
          <w:b w:val="0"/>
          <w:noProof/>
          <w:sz w:val="22"/>
          <w:lang w:val="fr-BE" w:eastAsia="fr-BE"/>
        </w:rPr>
      </w:pPr>
      <w:hyperlink w:anchor="_Toc521319642" w:history="1">
        <w:r w:rsidR="00AE7575" w:rsidRPr="00413703">
          <w:rPr>
            <w:rStyle w:val="Hyperlink"/>
            <w:noProof/>
          </w:rPr>
          <w:t>Contact fax number</w:t>
        </w:r>
        <w:r w:rsidR="00AE7575">
          <w:rPr>
            <w:noProof/>
            <w:webHidden/>
          </w:rPr>
          <w:tab/>
        </w:r>
        <w:r w:rsidR="00AE7575">
          <w:rPr>
            <w:noProof/>
            <w:webHidden/>
          </w:rPr>
          <w:fldChar w:fldCharType="begin"/>
        </w:r>
        <w:r w:rsidR="00AE7575">
          <w:rPr>
            <w:noProof/>
            <w:webHidden/>
          </w:rPr>
          <w:instrText xml:space="preserve"> PAGEREF _Toc521319642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6FC40D49" w14:textId="00D12C47" w:rsidR="00AE7575" w:rsidRDefault="00151519">
      <w:pPr>
        <w:pStyle w:val="TOC1"/>
        <w:rPr>
          <w:rFonts w:asciiTheme="minorHAnsi" w:eastAsiaTheme="minorEastAsia" w:hAnsiTheme="minorHAnsi" w:cstheme="minorBidi"/>
          <w:b w:val="0"/>
          <w:noProof/>
          <w:sz w:val="22"/>
          <w:lang w:val="fr-BE" w:eastAsia="fr-BE"/>
        </w:rPr>
      </w:pPr>
      <w:hyperlink w:anchor="_Toc521319643" w:history="1">
        <w:r w:rsidR="00AE7575" w:rsidRPr="00413703">
          <w:rPr>
            <w:rStyle w:val="Hyperlink"/>
            <w:noProof/>
          </w:rPr>
          <w:t>Contact mail address</w:t>
        </w:r>
        <w:r w:rsidR="00AE7575">
          <w:rPr>
            <w:noProof/>
            <w:webHidden/>
          </w:rPr>
          <w:tab/>
        </w:r>
        <w:r w:rsidR="00AE7575">
          <w:rPr>
            <w:noProof/>
            <w:webHidden/>
          </w:rPr>
          <w:fldChar w:fldCharType="begin"/>
        </w:r>
        <w:r w:rsidR="00AE7575">
          <w:rPr>
            <w:noProof/>
            <w:webHidden/>
          </w:rPr>
          <w:instrText xml:space="preserve"> PAGEREF _Toc521319643 \h </w:instrText>
        </w:r>
        <w:r w:rsidR="00AE7575">
          <w:rPr>
            <w:noProof/>
            <w:webHidden/>
          </w:rPr>
        </w:r>
        <w:r w:rsidR="00AE7575">
          <w:rPr>
            <w:noProof/>
            <w:webHidden/>
          </w:rPr>
          <w:fldChar w:fldCharType="separate"/>
        </w:r>
        <w:r w:rsidR="00AE7575">
          <w:rPr>
            <w:noProof/>
            <w:webHidden/>
          </w:rPr>
          <w:t>33</w:t>
        </w:r>
        <w:r w:rsidR="00AE7575">
          <w:rPr>
            <w:noProof/>
            <w:webHidden/>
          </w:rPr>
          <w:fldChar w:fldCharType="end"/>
        </w:r>
      </w:hyperlink>
    </w:p>
    <w:p w14:paraId="4F3E8F59" w14:textId="00FA25B8" w:rsidR="00AE7575" w:rsidRDefault="00151519">
      <w:pPr>
        <w:pStyle w:val="TOC1"/>
        <w:rPr>
          <w:rFonts w:asciiTheme="minorHAnsi" w:eastAsiaTheme="minorEastAsia" w:hAnsiTheme="minorHAnsi" w:cstheme="minorBidi"/>
          <w:b w:val="0"/>
          <w:noProof/>
          <w:sz w:val="22"/>
          <w:lang w:val="fr-BE" w:eastAsia="fr-BE"/>
        </w:rPr>
      </w:pPr>
      <w:hyperlink w:anchor="_Toc521319644" w:history="1">
        <w:r w:rsidR="00AE7575" w:rsidRPr="00413703">
          <w:rPr>
            <w:rStyle w:val="Hyperlink"/>
            <w:noProof/>
          </w:rPr>
          <w:t>Contact name</w:t>
        </w:r>
        <w:r w:rsidR="00AE7575">
          <w:rPr>
            <w:noProof/>
            <w:webHidden/>
          </w:rPr>
          <w:tab/>
        </w:r>
        <w:r w:rsidR="00AE7575">
          <w:rPr>
            <w:noProof/>
            <w:webHidden/>
          </w:rPr>
          <w:fldChar w:fldCharType="begin"/>
        </w:r>
        <w:r w:rsidR="00AE7575">
          <w:rPr>
            <w:noProof/>
            <w:webHidden/>
          </w:rPr>
          <w:instrText xml:space="preserve"> PAGEREF _Toc521319644 \h </w:instrText>
        </w:r>
        <w:r w:rsidR="00AE7575">
          <w:rPr>
            <w:noProof/>
            <w:webHidden/>
          </w:rPr>
        </w:r>
        <w:r w:rsidR="00AE7575">
          <w:rPr>
            <w:noProof/>
            <w:webHidden/>
          </w:rPr>
          <w:fldChar w:fldCharType="separate"/>
        </w:r>
        <w:r w:rsidR="00AE7575">
          <w:rPr>
            <w:noProof/>
            <w:webHidden/>
          </w:rPr>
          <w:t>34</w:t>
        </w:r>
        <w:r w:rsidR="00AE7575">
          <w:rPr>
            <w:noProof/>
            <w:webHidden/>
          </w:rPr>
          <w:fldChar w:fldCharType="end"/>
        </w:r>
      </w:hyperlink>
    </w:p>
    <w:p w14:paraId="2E0E1D7A" w14:textId="0E7BC438" w:rsidR="00AE7575" w:rsidRDefault="00151519">
      <w:pPr>
        <w:pStyle w:val="TOC1"/>
        <w:rPr>
          <w:rFonts w:asciiTheme="minorHAnsi" w:eastAsiaTheme="minorEastAsia" w:hAnsiTheme="minorHAnsi" w:cstheme="minorBidi"/>
          <w:b w:val="0"/>
          <w:noProof/>
          <w:sz w:val="22"/>
          <w:lang w:val="fr-BE" w:eastAsia="fr-BE"/>
        </w:rPr>
      </w:pPr>
      <w:hyperlink w:anchor="_Toc521319645" w:history="1">
        <w:r w:rsidR="00AE7575" w:rsidRPr="00413703">
          <w:rPr>
            <w:rStyle w:val="Hyperlink"/>
            <w:noProof/>
          </w:rPr>
          <w:t>Contact organisation</w:t>
        </w:r>
        <w:r w:rsidR="00AE7575">
          <w:rPr>
            <w:noProof/>
            <w:webHidden/>
          </w:rPr>
          <w:tab/>
        </w:r>
        <w:r w:rsidR="00AE7575">
          <w:rPr>
            <w:noProof/>
            <w:webHidden/>
          </w:rPr>
          <w:fldChar w:fldCharType="begin"/>
        </w:r>
        <w:r w:rsidR="00AE7575">
          <w:rPr>
            <w:noProof/>
            <w:webHidden/>
          </w:rPr>
          <w:instrText xml:space="preserve"> PAGEREF _Toc521319645 \h </w:instrText>
        </w:r>
        <w:r w:rsidR="00AE7575">
          <w:rPr>
            <w:noProof/>
            <w:webHidden/>
          </w:rPr>
        </w:r>
        <w:r w:rsidR="00AE7575">
          <w:rPr>
            <w:noProof/>
            <w:webHidden/>
          </w:rPr>
          <w:fldChar w:fldCharType="separate"/>
        </w:r>
        <w:r w:rsidR="00AE7575">
          <w:rPr>
            <w:noProof/>
            <w:webHidden/>
          </w:rPr>
          <w:t>34</w:t>
        </w:r>
        <w:r w:rsidR="00AE7575">
          <w:rPr>
            <w:noProof/>
            <w:webHidden/>
          </w:rPr>
          <w:fldChar w:fldCharType="end"/>
        </w:r>
      </w:hyperlink>
    </w:p>
    <w:p w14:paraId="6E8DAA7C" w14:textId="4859CCE1" w:rsidR="00AE7575" w:rsidRDefault="00151519">
      <w:pPr>
        <w:pStyle w:val="TOC1"/>
        <w:rPr>
          <w:rFonts w:asciiTheme="minorHAnsi" w:eastAsiaTheme="minorEastAsia" w:hAnsiTheme="minorHAnsi" w:cstheme="minorBidi"/>
          <w:b w:val="0"/>
          <w:noProof/>
          <w:sz w:val="22"/>
          <w:lang w:val="fr-BE" w:eastAsia="fr-BE"/>
        </w:rPr>
      </w:pPr>
      <w:hyperlink w:anchor="_Toc521319646" w:history="1">
        <w:r w:rsidR="00AE7575" w:rsidRPr="00413703">
          <w:rPr>
            <w:rStyle w:val="Hyperlink"/>
            <w:noProof/>
          </w:rPr>
          <w:t>Contact organisation unit</w:t>
        </w:r>
        <w:r w:rsidR="00AE7575">
          <w:rPr>
            <w:noProof/>
            <w:webHidden/>
          </w:rPr>
          <w:tab/>
        </w:r>
        <w:r w:rsidR="00AE7575">
          <w:rPr>
            <w:noProof/>
            <w:webHidden/>
          </w:rPr>
          <w:fldChar w:fldCharType="begin"/>
        </w:r>
        <w:r w:rsidR="00AE7575">
          <w:rPr>
            <w:noProof/>
            <w:webHidden/>
          </w:rPr>
          <w:instrText xml:space="preserve"> PAGEREF _Toc521319646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4BD236BB" w14:textId="750D7C94" w:rsidR="00AE7575" w:rsidRDefault="00151519">
      <w:pPr>
        <w:pStyle w:val="TOC1"/>
        <w:rPr>
          <w:rFonts w:asciiTheme="minorHAnsi" w:eastAsiaTheme="minorEastAsia" w:hAnsiTheme="minorHAnsi" w:cstheme="minorBidi"/>
          <w:b w:val="0"/>
          <w:noProof/>
          <w:sz w:val="22"/>
          <w:lang w:val="fr-BE" w:eastAsia="fr-BE"/>
        </w:rPr>
      </w:pPr>
      <w:hyperlink w:anchor="_Toc521319647" w:history="1">
        <w:r w:rsidR="00AE7575" w:rsidRPr="00413703">
          <w:rPr>
            <w:rStyle w:val="Hyperlink"/>
            <w:noProof/>
          </w:rPr>
          <w:t>Contact person function</w:t>
        </w:r>
        <w:r w:rsidR="00AE7575">
          <w:rPr>
            <w:noProof/>
            <w:webHidden/>
          </w:rPr>
          <w:tab/>
        </w:r>
        <w:r w:rsidR="00AE7575">
          <w:rPr>
            <w:noProof/>
            <w:webHidden/>
          </w:rPr>
          <w:fldChar w:fldCharType="begin"/>
        </w:r>
        <w:r w:rsidR="00AE7575">
          <w:rPr>
            <w:noProof/>
            <w:webHidden/>
          </w:rPr>
          <w:instrText xml:space="preserve"> PAGEREF _Toc521319647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5A8A7C1F" w14:textId="59FD2762" w:rsidR="00AE7575" w:rsidRDefault="00151519">
      <w:pPr>
        <w:pStyle w:val="TOC1"/>
        <w:rPr>
          <w:rFonts w:asciiTheme="minorHAnsi" w:eastAsiaTheme="minorEastAsia" w:hAnsiTheme="minorHAnsi" w:cstheme="minorBidi"/>
          <w:b w:val="0"/>
          <w:noProof/>
          <w:sz w:val="22"/>
          <w:lang w:val="fr-BE" w:eastAsia="fr-BE"/>
        </w:rPr>
      </w:pPr>
      <w:hyperlink w:anchor="_Toc521319648" w:history="1">
        <w:r w:rsidR="00AE7575" w:rsidRPr="00413703">
          <w:rPr>
            <w:rStyle w:val="Hyperlink"/>
            <w:noProof/>
          </w:rPr>
          <w:t>Contact phone number</w:t>
        </w:r>
        <w:r w:rsidR="00AE7575">
          <w:rPr>
            <w:noProof/>
            <w:webHidden/>
          </w:rPr>
          <w:tab/>
        </w:r>
        <w:r w:rsidR="00AE7575">
          <w:rPr>
            <w:noProof/>
            <w:webHidden/>
          </w:rPr>
          <w:fldChar w:fldCharType="begin"/>
        </w:r>
        <w:r w:rsidR="00AE7575">
          <w:rPr>
            <w:noProof/>
            <w:webHidden/>
          </w:rPr>
          <w:instrText xml:space="preserve"> PAGEREF _Toc521319648 \h </w:instrText>
        </w:r>
        <w:r w:rsidR="00AE7575">
          <w:rPr>
            <w:noProof/>
            <w:webHidden/>
          </w:rPr>
        </w:r>
        <w:r w:rsidR="00AE7575">
          <w:rPr>
            <w:noProof/>
            <w:webHidden/>
          </w:rPr>
          <w:fldChar w:fldCharType="separate"/>
        </w:r>
        <w:r w:rsidR="00AE7575">
          <w:rPr>
            <w:noProof/>
            <w:webHidden/>
          </w:rPr>
          <w:t>35</w:t>
        </w:r>
        <w:r w:rsidR="00AE7575">
          <w:rPr>
            <w:noProof/>
            <w:webHidden/>
          </w:rPr>
          <w:fldChar w:fldCharType="end"/>
        </w:r>
      </w:hyperlink>
    </w:p>
    <w:p w14:paraId="0DC8A973" w14:textId="113DE559" w:rsidR="00AE7575" w:rsidRDefault="00151519">
      <w:pPr>
        <w:pStyle w:val="TOC1"/>
        <w:rPr>
          <w:rFonts w:asciiTheme="minorHAnsi" w:eastAsiaTheme="minorEastAsia" w:hAnsiTheme="minorHAnsi" w:cstheme="minorBidi"/>
          <w:b w:val="0"/>
          <w:noProof/>
          <w:sz w:val="22"/>
          <w:lang w:val="fr-BE" w:eastAsia="fr-BE"/>
        </w:rPr>
      </w:pPr>
      <w:hyperlink w:anchor="_Toc521319649" w:history="1">
        <w:r w:rsidR="00AE7575" w:rsidRPr="00413703">
          <w:rPr>
            <w:rStyle w:val="Hyperlink"/>
            <w:noProof/>
          </w:rPr>
          <w:t>Content-Oriented Guidelines, COG</w:t>
        </w:r>
        <w:r w:rsidR="00AE7575">
          <w:rPr>
            <w:noProof/>
            <w:webHidden/>
          </w:rPr>
          <w:tab/>
        </w:r>
        <w:r w:rsidR="00AE7575">
          <w:rPr>
            <w:noProof/>
            <w:webHidden/>
          </w:rPr>
          <w:fldChar w:fldCharType="begin"/>
        </w:r>
        <w:r w:rsidR="00AE7575">
          <w:rPr>
            <w:noProof/>
            <w:webHidden/>
          </w:rPr>
          <w:instrText xml:space="preserve"> PAGEREF _Toc521319649 \h </w:instrText>
        </w:r>
        <w:r w:rsidR="00AE7575">
          <w:rPr>
            <w:noProof/>
            <w:webHidden/>
          </w:rPr>
        </w:r>
        <w:r w:rsidR="00AE7575">
          <w:rPr>
            <w:noProof/>
            <w:webHidden/>
          </w:rPr>
          <w:fldChar w:fldCharType="separate"/>
        </w:r>
        <w:r w:rsidR="00AE7575">
          <w:rPr>
            <w:noProof/>
            <w:webHidden/>
          </w:rPr>
          <w:t>36</w:t>
        </w:r>
        <w:r w:rsidR="00AE7575">
          <w:rPr>
            <w:noProof/>
            <w:webHidden/>
          </w:rPr>
          <w:fldChar w:fldCharType="end"/>
        </w:r>
      </w:hyperlink>
    </w:p>
    <w:p w14:paraId="661961BD" w14:textId="3D1CAE65" w:rsidR="00AE7575" w:rsidRDefault="00151519">
      <w:pPr>
        <w:pStyle w:val="TOC1"/>
        <w:rPr>
          <w:rFonts w:asciiTheme="minorHAnsi" w:eastAsiaTheme="minorEastAsia" w:hAnsiTheme="minorHAnsi" w:cstheme="minorBidi"/>
          <w:b w:val="0"/>
          <w:noProof/>
          <w:sz w:val="22"/>
          <w:lang w:val="fr-BE" w:eastAsia="fr-BE"/>
        </w:rPr>
      </w:pPr>
      <w:hyperlink w:anchor="_Toc521319650" w:history="1">
        <w:r w:rsidR="00AE7575" w:rsidRPr="00413703">
          <w:rPr>
            <w:rStyle w:val="Hyperlink"/>
            <w:rFonts w:ascii="Times New Roman" w:hAnsi="Times New Roman"/>
            <w:noProof/>
          </w:rPr>
          <w:t>C</w:t>
        </w:r>
        <w:r w:rsidR="00AE7575" w:rsidRPr="00413703">
          <w:rPr>
            <w:rStyle w:val="Hyperlink"/>
            <w:noProof/>
          </w:rPr>
          <w:t>ost and burden</w:t>
        </w:r>
        <w:r w:rsidR="00AE7575">
          <w:rPr>
            <w:noProof/>
            <w:webHidden/>
          </w:rPr>
          <w:tab/>
        </w:r>
        <w:r w:rsidR="00AE7575">
          <w:rPr>
            <w:noProof/>
            <w:webHidden/>
          </w:rPr>
          <w:fldChar w:fldCharType="begin"/>
        </w:r>
        <w:r w:rsidR="00AE7575">
          <w:rPr>
            <w:noProof/>
            <w:webHidden/>
          </w:rPr>
          <w:instrText xml:space="preserve"> PAGEREF _Toc521319650 \h </w:instrText>
        </w:r>
        <w:r w:rsidR="00AE7575">
          <w:rPr>
            <w:noProof/>
            <w:webHidden/>
          </w:rPr>
        </w:r>
        <w:r w:rsidR="00AE7575">
          <w:rPr>
            <w:noProof/>
            <w:webHidden/>
          </w:rPr>
          <w:fldChar w:fldCharType="separate"/>
        </w:r>
        <w:r w:rsidR="00AE7575">
          <w:rPr>
            <w:noProof/>
            <w:webHidden/>
          </w:rPr>
          <w:t>36</w:t>
        </w:r>
        <w:r w:rsidR="00AE7575">
          <w:rPr>
            <w:noProof/>
            <w:webHidden/>
          </w:rPr>
          <w:fldChar w:fldCharType="end"/>
        </w:r>
      </w:hyperlink>
    </w:p>
    <w:p w14:paraId="76C77C01" w14:textId="66E6C0A2" w:rsidR="00AE7575" w:rsidRDefault="00151519">
      <w:pPr>
        <w:pStyle w:val="TOC1"/>
        <w:rPr>
          <w:rFonts w:asciiTheme="minorHAnsi" w:eastAsiaTheme="minorEastAsia" w:hAnsiTheme="minorHAnsi" w:cstheme="minorBidi"/>
          <w:b w:val="0"/>
          <w:noProof/>
          <w:sz w:val="22"/>
          <w:lang w:val="fr-BE" w:eastAsia="fr-BE"/>
        </w:rPr>
      </w:pPr>
      <w:hyperlink w:anchor="_Toc521319651" w:history="1">
        <w:r w:rsidR="00AE7575" w:rsidRPr="00413703">
          <w:rPr>
            <w:rStyle w:val="Hyperlink"/>
            <w:noProof/>
          </w:rPr>
          <w:t>Cost and burden - efficiency management</w:t>
        </w:r>
        <w:r w:rsidR="00AE7575">
          <w:rPr>
            <w:noProof/>
            <w:webHidden/>
          </w:rPr>
          <w:tab/>
        </w:r>
        <w:r w:rsidR="00AE7575">
          <w:rPr>
            <w:noProof/>
            <w:webHidden/>
          </w:rPr>
          <w:fldChar w:fldCharType="begin"/>
        </w:r>
        <w:r w:rsidR="00AE7575">
          <w:rPr>
            <w:noProof/>
            <w:webHidden/>
          </w:rPr>
          <w:instrText xml:space="preserve"> PAGEREF _Toc521319651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5DED253A" w14:textId="728E13DA" w:rsidR="00AE7575" w:rsidRDefault="00151519">
      <w:pPr>
        <w:pStyle w:val="TOC1"/>
        <w:rPr>
          <w:rFonts w:asciiTheme="minorHAnsi" w:eastAsiaTheme="minorEastAsia" w:hAnsiTheme="minorHAnsi" w:cstheme="minorBidi"/>
          <w:b w:val="0"/>
          <w:noProof/>
          <w:sz w:val="22"/>
          <w:lang w:val="fr-BE" w:eastAsia="fr-BE"/>
        </w:rPr>
      </w:pPr>
      <w:hyperlink w:anchor="_Toc521319652" w:history="1">
        <w:r w:rsidR="00AE7575" w:rsidRPr="00413703">
          <w:rPr>
            <w:rStyle w:val="Hyperlink"/>
            <w:noProof/>
          </w:rPr>
          <w:t>Cost and burden - resources</w:t>
        </w:r>
        <w:r w:rsidR="00AE7575">
          <w:rPr>
            <w:noProof/>
            <w:webHidden/>
          </w:rPr>
          <w:tab/>
        </w:r>
        <w:r w:rsidR="00AE7575">
          <w:rPr>
            <w:noProof/>
            <w:webHidden/>
          </w:rPr>
          <w:fldChar w:fldCharType="begin"/>
        </w:r>
        <w:r w:rsidR="00AE7575">
          <w:rPr>
            <w:noProof/>
            <w:webHidden/>
          </w:rPr>
          <w:instrText xml:space="preserve"> PAGEREF _Toc521319652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6DBA0D71" w14:textId="3B474D1A" w:rsidR="00AE7575" w:rsidRDefault="00151519">
      <w:pPr>
        <w:pStyle w:val="TOC1"/>
        <w:rPr>
          <w:rFonts w:asciiTheme="minorHAnsi" w:eastAsiaTheme="minorEastAsia" w:hAnsiTheme="minorHAnsi" w:cstheme="minorBidi"/>
          <w:b w:val="0"/>
          <w:noProof/>
          <w:sz w:val="22"/>
          <w:lang w:val="fr-BE" w:eastAsia="fr-BE"/>
        </w:rPr>
      </w:pPr>
      <w:hyperlink w:anchor="_Toc521319653" w:history="1">
        <w:r w:rsidR="00AE7575" w:rsidRPr="00413703">
          <w:rPr>
            <w:rStyle w:val="Hyperlink"/>
            <w:noProof/>
          </w:rPr>
          <w:t>Counterpart reference area</w:t>
        </w:r>
        <w:r w:rsidR="00AE7575">
          <w:rPr>
            <w:noProof/>
            <w:webHidden/>
          </w:rPr>
          <w:tab/>
        </w:r>
        <w:r w:rsidR="00AE7575">
          <w:rPr>
            <w:noProof/>
            <w:webHidden/>
          </w:rPr>
          <w:fldChar w:fldCharType="begin"/>
        </w:r>
        <w:r w:rsidR="00AE7575">
          <w:rPr>
            <w:noProof/>
            <w:webHidden/>
          </w:rPr>
          <w:instrText xml:space="preserve"> PAGEREF _Toc521319653 \h </w:instrText>
        </w:r>
        <w:r w:rsidR="00AE7575">
          <w:rPr>
            <w:noProof/>
            <w:webHidden/>
          </w:rPr>
        </w:r>
        <w:r w:rsidR="00AE7575">
          <w:rPr>
            <w:noProof/>
            <w:webHidden/>
          </w:rPr>
          <w:fldChar w:fldCharType="separate"/>
        </w:r>
        <w:r w:rsidR="00AE7575">
          <w:rPr>
            <w:noProof/>
            <w:webHidden/>
          </w:rPr>
          <w:t>37</w:t>
        </w:r>
        <w:r w:rsidR="00AE7575">
          <w:rPr>
            <w:noProof/>
            <w:webHidden/>
          </w:rPr>
          <w:fldChar w:fldCharType="end"/>
        </w:r>
      </w:hyperlink>
    </w:p>
    <w:p w14:paraId="15A28D0F" w14:textId="52DE9636" w:rsidR="00AE7575" w:rsidRDefault="00151519">
      <w:pPr>
        <w:pStyle w:val="TOC1"/>
        <w:rPr>
          <w:rFonts w:asciiTheme="minorHAnsi" w:eastAsiaTheme="minorEastAsia" w:hAnsiTheme="minorHAnsi" w:cstheme="minorBidi"/>
          <w:b w:val="0"/>
          <w:noProof/>
          <w:sz w:val="22"/>
          <w:lang w:val="fr-BE" w:eastAsia="fr-BE"/>
        </w:rPr>
      </w:pPr>
      <w:hyperlink w:anchor="_Toc521319654" w:history="1">
        <w:r w:rsidR="00AE7575" w:rsidRPr="00413703">
          <w:rPr>
            <w:rStyle w:val="Hyperlink"/>
            <w:noProof/>
          </w:rPr>
          <w:t>Coverage</w:t>
        </w:r>
        <w:r w:rsidR="00AE7575">
          <w:rPr>
            <w:noProof/>
            <w:webHidden/>
          </w:rPr>
          <w:tab/>
        </w:r>
        <w:r w:rsidR="00AE7575">
          <w:rPr>
            <w:noProof/>
            <w:webHidden/>
          </w:rPr>
          <w:fldChar w:fldCharType="begin"/>
        </w:r>
        <w:r w:rsidR="00AE7575">
          <w:rPr>
            <w:noProof/>
            <w:webHidden/>
          </w:rPr>
          <w:instrText xml:space="preserve"> PAGEREF _Toc521319654 \h </w:instrText>
        </w:r>
        <w:r w:rsidR="00AE7575">
          <w:rPr>
            <w:noProof/>
            <w:webHidden/>
          </w:rPr>
        </w:r>
        <w:r w:rsidR="00AE7575">
          <w:rPr>
            <w:noProof/>
            <w:webHidden/>
          </w:rPr>
          <w:fldChar w:fldCharType="separate"/>
        </w:r>
        <w:r w:rsidR="00AE7575">
          <w:rPr>
            <w:noProof/>
            <w:webHidden/>
          </w:rPr>
          <w:t>38</w:t>
        </w:r>
        <w:r w:rsidR="00AE7575">
          <w:rPr>
            <w:noProof/>
            <w:webHidden/>
          </w:rPr>
          <w:fldChar w:fldCharType="end"/>
        </w:r>
      </w:hyperlink>
    </w:p>
    <w:p w14:paraId="180A263C" w14:textId="6E77281F" w:rsidR="00AE7575" w:rsidRDefault="00151519">
      <w:pPr>
        <w:pStyle w:val="TOC1"/>
        <w:rPr>
          <w:rFonts w:asciiTheme="minorHAnsi" w:eastAsiaTheme="minorEastAsia" w:hAnsiTheme="minorHAnsi" w:cstheme="minorBidi"/>
          <w:b w:val="0"/>
          <w:noProof/>
          <w:sz w:val="22"/>
          <w:lang w:val="fr-BE" w:eastAsia="fr-BE"/>
        </w:rPr>
      </w:pPr>
      <w:hyperlink w:anchor="_Toc521319655" w:history="1">
        <w:r w:rsidR="00AE7575" w:rsidRPr="00413703">
          <w:rPr>
            <w:rStyle w:val="Hyperlink"/>
            <w:noProof/>
          </w:rPr>
          <w:t>Coverage error</w:t>
        </w:r>
        <w:r w:rsidR="00AE7575">
          <w:rPr>
            <w:noProof/>
            <w:webHidden/>
          </w:rPr>
          <w:tab/>
        </w:r>
        <w:r w:rsidR="00AE7575">
          <w:rPr>
            <w:noProof/>
            <w:webHidden/>
          </w:rPr>
          <w:fldChar w:fldCharType="begin"/>
        </w:r>
        <w:r w:rsidR="00AE7575">
          <w:rPr>
            <w:noProof/>
            <w:webHidden/>
          </w:rPr>
          <w:instrText xml:space="preserve"> PAGEREF _Toc521319655 \h </w:instrText>
        </w:r>
        <w:r w:rsidR="00AE7575">
          <w:rPr>
            <w:noProof/>
            <w:webHidden/>
          </w:rPr>
        </w:r>
        <w:r w:rsidR="00AE7575">
          <w:rPr>
            <w:noProof/>
            <w:webHidden/>
          </w:rPr>
          <w:fldChar w:fldCharType="separate"/>
        </w:r>
        <w:r w:rsidR="00AE7575">
          <w:rPr>
            <w:noProof/>
            <w:webHidden/>
          </w:rPr>
          <w:t>38</w:t>
        </w:r>
        <w:r w:rsidR="00AE7575">
          <w:rPr>
            <w:noProof/>
            <w:webHidden/>
          </w:rPr>
          <w:fldChar w:fldCharType="end"/>
        </w:r>
      </w:hyperlink>
    </w:p>
    <w:p w14:paraId="58697E99" w14:textId="12081769" w:rsidR="00AE7575" w:rsidRDefault="00151519">
      <w:pPr>
        <w:pStyle w:val="TOC1"/>
        <w:rPr>
          <w:rFonts w:asciiTheme="minorHAnsi" w:eastAsiaTheme="minorEastAsia" w:hAnsiTheme="minorHAnsi" w:cstheme="minorBidi"/>
          <w:b w:val="0"/>
          <w:noProof/>
          <w:sz w:val="22"/>
          <w:lang w:val="fr-BE" w:eastAsia="fr-BE"/>
        </w:rPr>
      </w:pPr>
      <w:hyperlink w:anchor="_Toc521319656" w:history="1">
        <w:r w:rsidR="00AE7575" w:rsidRPr="00413703">
          <w:rPr>
            <w:rStyle w:val="Hyperlink"/>
            <w:noProof/>
            <w:lang w:val="en-US"/>
          </w:rPr>
          <w:t>Cross-domain Codelist, CDCL</w:t>
        </w:r>
        <w:r w:rsidR="00AE7575">
          <w:rPr>
            <w:noProof/>
            <w:webHidden/>
          </w:rPr>
          <w:tab/>
        </w:r>
        <w:r w:rsidR="00AE7575">
          <w:rPr>
            <w:noProof/>
            <w:webHidden/>
          </w:rPr>
          <w:fldChar w:fldCharType="begin"/>
        </w:r>
        <w:r w:rsidR="00AE7575">
          <w:rPr>
            <w:noProof/>
            <w:webHidden/>
          </w:rPr>
          <w:instrText xml:space="preserve"> PAGEREF _Toc521319656 \h </w:instrText>
        </w:r>
        <w:r w:rsidR="00AE7575">
          <w:rPr>
            <w:noProof/>
            <w:webHidden/>
          </w:rPr>
        </w:r>
        <w:r w:rsidR="00AE7575">
          <w:rPr>
            <w:noProof/>
            <w:webHidden/>
          </w:rPr>
          <w:fldChar w:fldCharType="separate"/>
        </w:r>
        <w:r w:rsidR="00AE7575">
          <w:rPr>
            <w:noProof/>
            <w:webHidden/>
          </w:rPr>
          <w:t>39</w:t>
        </w:r>
        <w:r w:rsidR="00AE7575">
          <w:rPr>
            <w:noProof/>
            <w:webHidden/>
          </w:rPr>
          <w:fldChar w:fldCharType="end"/>
        </w:r>
      </w:hyperlink>
    </w:p>
    <w:p w14:paraId="622A9344" w14:textId="562C6A78" w:rsidR="00AE7575" w:rsidRDefault="00151519">
      <w:pPr>
        <w:pStyle w:val="TOC1"/>
        <w:rPr>
          <w:rFonts w:asciiTheme="minorHAnsi" w:eastAsiaTheme="minorEastAsia" w:hAnsiTheme="minorHAnsi" w:cstheme="minorBidi"/>
          <w:b w:val="0"/>
          <w:noProof/>
          <w:sz w:val="22"/>
          <w:lang w:val="fr-BE" w:eastAsia="fr-BE"/>
        </w:rPr>
      </w:pPr>
      <w:hyperlink w:anchor="_Toc521319657" w:history="1">
        <w:r w:rsidR="00AE7575" w:rsidRPr="00413703">
          <w:rPr>
            <w:rStyle w:val="Hyperlink"/>
            <w:noProof/>
          </w:rPr>
          <w:t>Cross-domain Concept, CDC</w:t>
        </w:r>
        <w:r w:rsidR="00AE7575">
          <w:rPr>
            <w:noProof/>
            <w:webHidden/>
          </w:rPr>
          <w:tab/>
        </w:r>
        <w:r w:rsidR="00AE7575">
          <w:rPr>
            <w:noProof/>
            <w:webHidden/>
          </w:rPr>
          <w:fldChar w:fldCharType="begin"/>
        </w:r>
        <w:r w:rsidR="00AE7575">
          <w:rPr>
            <w:noProof/>
            <w:webHidden/>
          </w:rPr>
          <w:instrText xml:space="preserve"> PAGEREF _Toc521319657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16606FD2" w14:textId="3C6A794C" w:rsidR="00AE7575" w:rsidRDefault="00151519">
      <w:pPr>
        <w:pStyle w:val="TOC1"/>
        <w:rPr>
          <w:rFonts w:asciiTheme="minorHAnsi" w:eastAsiaTheme="minorEastAsia" w:hAnsiTheme="minorHAnsi" w:cstheme="minorBidi"/>
          <w:b w:val="0"/>
          <w:noProof/>
          <w:sz w:val="22"/>
          <w:lang w:val="fr-BE" w:eastAsia="fr-BE"/>
        </w:rPr>
      </w:pPr>
      <w:hyperlink w:anchor="_Toc521319658" w:history="1">
        <w:r w:rsidR="00AE7575" w:rsidRPr="00413703">
          <w:rPr>
            <w:rStyle w:val="Hyperlink"/>
            <w:noProof/>
          </w:rPr>
          <w:t>Currency</w:t>
        </w:r>
        <w:r w:rsidR="00AE7575">
          <w:rPr>
            <w:noProof/>
            <w:webHidden/>
          </w:rPr>
          <w:tab/>
        </w:r>
        <w:r w:rsidR="00AE7575">
          <w:rPr>
            <w:noProof/>
            <w:webHidden/>
          </w:rPr>
          <w:fldChar w:fldCharType="begin"/>
        </w:r>
        <w:r w:rsidR="00AE7575">
          <w:rPr>
            <w:noProof/>
            <w:webHidden/>
          </w:rPr>
          <w:instrText xml:space="preserve"> PAGEREF _Toc521319658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0CAE9625" w14:textId="46BD51EB" w:rsidR="00AE7575" w:rsidRDefault="00151519">
      <w:pPr>
        <w:pStyle w:val="TOC1"/>
        <w:rPr>
          <w:rFonts w:asciiTheme="minorHAnsi" w:eastAsiaTheme="minorEastAsia" w:hAnsiTheme="minorHAnsi" w:cstheme="minorBidi"/>
          <w:b w:val="0"/>
          <w:noProof/>
          <w:sz w:val="22"/>
          <w:lang w:val="fr-BE" w:eastAsia="fr-BE"/>
        </w:rPr>
      </w:pPr>
      <w:hyperlink w:anchor="_Toc521319659" w:history="1">
        <w:r w:rsidR="00AE7575" w:rsidRPr="00413703">
          <w:rPr>
            <w:rStyle w:val="Hyperlink"/>
            <w:noProof/>
          </w:rPr>
          <w:t>Data collection method</w:t>
        </w:r>
        <w:r w:rsidR="00AE7575">
          <w:rPr>
            <w:noProof/>
            <w:webHidden/>
          </w:rPr>
          <w:tab/>
        </w:r>
        <w:r w:rsidR="00AE7575">
          <w:rPr>
            <w:noProof/>
            <w:webHidden/>
          </w:rPr>
          <w:fldChar w:fldCharType="begin"/>
        </w:r>
        <w:r w:rsidR="00AE7575">
          <w:rPr>
            <w:noProof/>
            <w:webHidden/>
          </w:rPr>
          <w:instrText xml:space="preserve"> PAGEREF _Toc521319659 \h </w:instrText>
        </w:r>
        <w:r w:rsidR="00AE7575">
          <w:rPr>
            <w:noProof/>
            <w:webHidden/>
          </w:rPr>
        </w:r>
        <w:r w:rsidR="00AE7575">
          <w:rPr>
            <w:noProof/>
            <w:webHidden/>
          </w:rPr>
          <w:fldChar w:fldCharType="separate"/>
        </w:r>
        <w:r w:rsidR="00AE7575">
          <w:rPr>
            <w:noProof/>
            <w:webHidden/>
          </w:rPr>
          <w:t>40</w:t>
        </w:r>
        <w:r w:rsidR="00AE7575">
          <w:rPr>
            <w:noProof/>
            <w:webHidden/>
          </w:rPr>
          <w:fldChar w:fldCharType="end"/>
        </w:r>
      </w:hyperlink>
    </w:p>
    <w:p w14:paraId="20C2CE87" w14:textId="45D37382" w:rsidR="00AE7575" w:rsidRDefault="00151519">
      <w:pPr>
        <w:pStyle w:val="TOC1"/>
        <w:rPr>
          <w:rFonts w:asciiTheme="minorHAnsi" w:eastAsiaTheme="minorEastAsia" w:hAnsiTheme="minorHAnsi" w:cstheme="minorBidi"/>
          <w:b w:val="0"/>
          <w:noProof/>
          <w:sz w:val="22"/>
          <w:lang w:val="fr-BE" w:eastAsia="fr-BE"/>
        </w:rPr>
      </w:pPr>
      <w:hyperlink w:anchor="_Toc521319660" w:history="1">
        <w:r w:rsidR="00AE7575" w:rsidRPr="00413703">
          <w:rPr>
            <w:rStyle w:val="Hyperlink"/>
            <w:noProof/>
          </w:rPr>
          <w:t>Data compilation</w:t>
        </w:r>
        <w:r w:rsidR="00AE7575">
          <w:rPr>
            <w:noProof/>
            <w:webHidden/>
          </w:rPr>
          <w:tab/>
        </w:r>
        <w:r w:rsidR="00AE7575">
          <w:rPr>
            <w:noProof/>
            <w:webHidden/>
          </w:rPr>
          <w:fldChar w:fldCharType="begin"/>
        </w:r>
        <w:r w:rsidR="00AE7575">
          <w:rPr>
            <w:noProof/>
            <w:webHidden/>
          </w:rPr>
          <w:instrText xml:space="preserve"> PAGEREF _Toc521319660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6C79D6A6" w14:textId="6703140F" w:rsidR="00AE7575" w:rsidRDefault="00151519">
      <w:pPr>
        <w:pStyle w:val="TOC1"/>
        <w:rPr>
          <w:rFonts w:asciiTheme="minorHAnsi" w:eastAsiaTheme="minorEastAsia" w:hAnsiTheme="minorHAnsi" w:cstheme="minorBidi"/>
          <w:b w:val="0"/>
          <w:noProof/>
          <w:sz w:val="22"/>
          <w:lang w:val="fr-BE" w:eastAsia="fr-BE"/>
        </w:rPr>
      </w:pPr>
      <w:hyperlink w:anchor="_Toc521319661" w:history="1">
        <w:r w:rsidR="00AE7575" w:rsidRPr="00413703">
          <w:rPr>
            <w:rStyle w:val="Hyperlink"/>
            <w:noProof/>
          </w:rPr>
          <w:t>Data Consumer</w:t>
        </w:r>
        <w:r w:rsidR="00AE7575">
          <w:rPr>
            <w:noProof/>
            <w:webHidden/>
          </w:rPr>
          <w:tab/>
        </w:r>
        <w:r w:rsidR="00AE7575">
          <w:rPr>
            <w:noProof/>
            <w:webHidden/>
          </w:rPr>
          <w:fldChar w:fldCharType="begin"/>
        </w:r>
        <w:r w:rsidR="00AE7575">
          <w:rPr>
            <w:noProof/>
            <w:webHidden/>
          </w:rPr>
          <w:instrText xml:space="preserve"> PAGEREF _Toc521319661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192C94B2" w14:textId="7BA697FE" w:rsidR="00AE7575" w:rsidRDefault="00151519">
      <w:pPr>
        <w:pStyle w:val="TOC1"/>
        <w:rPr>
          <w:rFonts w:asciiTheme="minorHAnsi" w:eastAsiaTheme="minorEastAsia" w:hAnsiTheme="minorHAnsi" w:cstheme="minorBidi"/>
          <w:b w:val="0"/>
          <w:noProof/>
          <w:sz w:val="22"/>
          <w:lang w:val="fr-BE" w:eastAsia="fr-BE"/>
        </w:rPr>
      </w:pPr>
      <w:hyperlink w:anchor="_Toc521319662" w:history="1">
        <w:r w:rsidR="00AE7575" w:rsidRPr="00413703">
          <w:rPr>
            <w:rStyle w:val="Hyperlink"/>
            <w:noProof/>
          </w:rPr>
          <w:t>Data Consumer Scheme</w:t>
        </w:r>
        <w:r w:rsidR="00AE7575">
          <w:rPr>
            <w:noProof/>
            <w:webHidden/>
          </w:rPr>
          <w:tab/>
        </w:r>
        <w:r w:rsidR="00AE7575">
          <w:rPr>
            <w:noProof/>
            <w:webHidden/>
          </w:rPr>
          <w:fldChar w:fldCharType="begin"/>
        </w:r>
        <w:r w:rsidR="00AE7575">
          <w:rPr>
            <w:noProof/>
            <w:webHidden/>
          </w:rPr>
          <w:instrText xml:space="preserve"> PAGEREF _Toc521319662 \h </w:instrText>
        </w:r>
        <w:r w:rsidR="00AE7575">
          <w:rPr>
            <w:noProof/>
            <w:webHidden/>
          </w:rPr>
        </w:r>
        <w:r w:rsidR="00AE7575">
          <w:rPr>
            <w:noProof/>
            <w:webHidden/>
          </w:rPr>
          <w:fldChar w:fldCharType="separate"/>
        </w:r>
        <w:r w:rsidR="00AE7575">
          <w:rPr>
            <w:noProof/>
            <w:webHidden/>
          </w:rPr>
          <w:t>41</w:t>
        </w:r>
        <w:r w:rsidR="00AE7575">
          <w:rPr>
            <w:noProof/>
            <w:webHidden/>
          </w:rPr>
          <w:fldChar w:fldCharType="end"/>
        </w:r>
      </w:hyperlink>
    </w:p>
    <w:p w14:paraId="5E5123D7" w14:textId="15FF3015" w:rsidR="00AE7575" w:rsidRDefault="00151519">
      <w:pPr>
        <w:pStyle w:val="TOC1"/>
        <w:rPr>
          <w:rFonts w:asciiTheme="minorHAnsi" w:eastAsiaTheme="minorEastAsia" w:hAnsiTheme="minorHAnsi" w:cstheme="minorBidi"/>
          <w:b w:val="0"/>
          <w:noProof/>
          <w:sz w:val="22"/>
          <w:lang w:val="fr-BE" w:eastAsia="fr-BE"/>
        </w:rPr>
      </w:pPr>
      <w:hyperlink w:anchor="_Toc521319663" w:history="1">
        <w:r w:rsidR="00AE7575" w:rsidRPr="00413703">
          <w:rPr>
            <w:rStyle w:val="Hyperlink"/>
            <w:rFonts w:ascii="Times New Roman" w:hAnsi="Times New Roman"/>
            <w:noProof/>
          </w:rPr>
          <w:t>Data exchange</w:t>
        </w:r>
        <w:r w:rsidR="00AE7575">
          <w:rPr>
            <w:noProof/>
            <w:webHidden/>
          </w:rPr>
          <w:tab/>
        </w:r>
        <w:r w:rsidR="00AE7575">
          <w:rPr>
            <w:noProof/>
            <w:webHidden/>
          </w:rPr>
          <w:fldChar w:fldCharType="begin"/>
        </w:r>
        <w:r w:rsidR="00AE7575">
          <w:rPr>
            <w:noProof/>
            <w:webHidden/>
          </w:rPr>
          <w:instrText xml:space="preserve"> PAGEREF _Toc521319663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69D8CB44" w14:textId="05B9CB31" w:rsidR="00AE7575" w:rsidRDefault="00151519">
      <w:pPr>
        <w:pStyle w:val="TOC1"/>
        <w:rPr>
          <w:rFonts w:asciiTheme="minorHAnsi" w:eastAsiaTheme="minorEastAsia" w:hAnsiTheme="minorHAnsi" w:cstheme="minorBidi"/>
          <w:b w:val="0"/>
          <w:noProof/>
          <w:sz w:val="22"/>
          <w:lang w:val="fr-BE" w:eastAsia="fr-BE"/>
        </w:rPr>
      </w:pPr>
      <w:hyperlink w:anchor="_Toc521319664" w:history="1">
        <w:r w:rsidR="00AE7575" w:rsidRPr="00413703">
          <w:rPr>
            <w:rStyle w:val="Hyperlink"/>
            <w:noProof/>
          </w:rPr>
          <w:t>Data extraction date</w:t>
        </w:r>
        <w:r w:rsidR="00AE7575">
          <w:rPr>
            <w:noProof/>
            <w:webHidden/>
          </w:rPr>
          <w:tab/>
        </w:r>
        <w:r w:rsidR="00AE7575">
          <w:rPr>
            <w:noProof/>
            <w:webHidden/>
          </w:rPr>
          <w:fldChar w:fldCharType="begin"/>
        </w:r>
        <w:r w:rsidR="00AE7575">
          <w:rPr>
            <w:noProof/>
            <w:webHidden/>
          </w:rPr>
          <w:instrText xml:space="preserve"> PAGEREF _Toc521319664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3CFAD994" w14:textId="279B2355" w:rsidR="00AE7575" w:rsidRDefault="00151519">
      <w:pPr>
        <w:pStyle w:val="TOC1"/>
        <w:rPr>
          <w:rFonts w:asciiTheme="minorHAnsi" w:eastAsiaTheme="minorEastAsia" w:hAnsiTheme="minorHAnsi" w:cstheme="minorBidi"/>
          <w:b w:val="0"/>
          <w:noProof/>
          <w:sz w:val="22"/>
          <w:lang w:val="fr-BE" w:eastAsia="fr-BE"/>
        </w:rPr>
      </w:pPr>
      <w:hyperlink w:anchor="_Toc521319665" w:history="1">
        <w:r w:rsidR="00AE7575" w:rsidRPr="00413703">
          <w:rPr>
            <w:rStyle w:val="Hyperlink"/>
            <w:noProof/>
          </w:rPr>
          <w:t>Data description</w:t>
        </w:r>
        <w:r w:rsidR="00AE7575">
          <w:rPr>
            <w:noProof/>
            <w:webHidden/>
          </w:rPr>
          <w:tab/>
        </w:r>
        <w:r w:rsidR="00AE7575">
          <w:rPr>
            <w:noProof/>
            <w:webHidden/>
          </w:rPr>
          <w:fldChar w:fldCharType="begin"/>
        </w:r>
        <w:r w:rsidR="00AE7575">
          <w:rPr>
            <w:noProof/>
            <w:webHidden/>
          </w:rPr>
          <w:instrText xml:space="preserve"> PAGEREF _Toc521319665 \h </w:instrText>
        </w:r>
        <w:r w:rsidR="00AE7575">
          <w:rPr>
            <w:noProof/>
            <w:webHidden/>
          </w:rPr>
        </w:r>
        <w:r w:rsidR="00AE7575">
          <w:rPr>
            <w:noProof/>
            <w:webHidden/>
          </w:rPr>
          <w:fldChar w:fldCharType="separate"/>
        </w:r>
        <w:r w:rsidR="00AE7575">
          <w:rPr>
            <w:noProof/>
            <w:webHidden/>
          </w:rPr>
          <w:t>42</w:t>
        </w:r>
        <w:r w:rsidR="00AE7575">
          <w:rPr>
            <w:noProof/>
            <w:webHidden/>
          </w:rPr>
          <w:fldChar w:fldCharType="end"/>
        </w:r>
      </w:hyperlink>
    </w:p>
    <w:p w14:paraId="7E79CF7D" w14:textId="2D366701" w:rsidR="00AE7575" w:rsidRDefault="00151519">
      <w:pPr>
        <w:pStyle w:val="TOC1"/>
        <w:rPr>
          <w:rFonts w:asciiTheme="minorHAnsi" w:eastAsiaTheme="minorEastAsia" w:hAnsiTheme="minorHAnsi" w:cstheme="minorBidi"/>
          <w:b w:val="0"/>
          <w:noProof/>
          <w:sz w:val="22"/>
          <w:lang w:val="fr-BE" w:eastAsia="fr-BE"/>
        </w:rPr>
      </w:pPr>
      <w:hyperlink w:anchor="_Toc521319666" w:history="1">
        <w:r w:rsidR="00AE7575" w:rsidRPr="00413703">
          <w:rPr>
            <w:rStyle w:val="Hyperlink"/>
            <w:noProof/>
          </w:rPr>
          <w:t>Dataflow</w:t>
        </w:r>
        <w:r w:rsidR="00AE7575">
          <w:rPr>
            <w:noProof/>
            <w:webHidden/>
          </w:rPr>
          <w:tab/>
        </w:r>
        <w:r w:rsidR="00AE7575">
          <w:rPr>
            <w:noProof/>
            <w:webHidden/>
          </w:rPr>
          <w:fldChar w:fldCharType="begin"/>
        </w:r>
        <w:r w:rsidR="00AE7575">
          <w:rPr>
            <w:noProof/>
            <w:webHidden/>
          </w:rPr>
          <w:instrText xml:space="preserve"> PAGEREF _Toc521319666 \h </w:instrText>
        </w:r>
        <w:r w:rsidR="00AE7575">
          <w:rPr>
            <w:noProof/>
            <w:webHidden/>
          </w:rPr>
        </w:r>
        <w:r w:rsidR="00AE7575">
          <w:rPr>
            <w:noProof/>
            <w:webHidden/>
          </w:rPr>
          <w:fldChar w:fldCharType="separate"/>
        </w:r>
        <w:r w:rsidR="00AE7575">
          <w:rPr>
            <w:noProof/>
            <w:webHidden/>
          </w:rPr>
          <w:t>43</w:t>
        </w:r>
        <w:r w:rsidR="00AE7575">
          <w:rPr>
            <w:noProof/>
            <w:webHidden/>
          </w:rPr>
          <w:fldChar w:fldCharType="end"/>
        </w:r>
      </w:hyperlink>
    </w:p>
    <w:p w14:paraId="2219EE9D" w14:textId="7F606F09" w:rsidR="00AE7575" w:rsidRDefault="00151519">
      <w:pPr>
        <w:pStyle w:val="TOC1"/>
        <w:rPr>
          <w:rFonts w:asciiTheme="minorHAnsi" w:eastAsiaTheme="minorEastAsia" w:hAnsiTheme="minorHAnsi" w:cstheme="minorBidi"/>
          <w:b w:val="0"/>
          <w:noProof/>
          <w:sz w:val="22"/>
          <w:lang w:val="fr-BE" w:eastAsia="fr-BE"/>
        </w:rPr>
      </w:pPr>
      <w:hyperlink w:anchor="_Toc521319667" w:history="1">
        <w:r w:rsidR="00AE7575" w:rsidRPr="00413703">
          <w:rPr>
            <w:rStyle w:val="Hyperlink"/>
            <w:noProof/>
          </w:rPr>
          <w:t>Data Provider</w:t>
        </w:r>
        <w:r w:rsidR="00AE7575">
          <w:rPr>
            <w:noProof/>
            <w:webHidden/>
          </w:rPr>
          <w:tab/>
        </w:r>
        <w:r w:rsidR="00AE7575">
          <w:rPr>
            <w:noProof/>
            <w:webHidden/>
          </w:rPr>
          <w:fldChar w:fldCharType="begin"/>
        </w:r>
        <w:r w:rsidR="00AE7575">
          <w:rPr>
            <w:noProof/>
            <w:webHidden/>
          </w:rPr>
          <w:instrText xml:space="preserve"> PAGEREF _Toc521319667 \h </w:instrText>
        </w:r>
        <w:r w:rsidR="00AE7575">
          <w:rPr>
            <w:noProof/>
            <w:webHidden/>
          </w:rPr>
        </w:r>
        <w:r w:rsidR="00AE7575">
          <w:rPr>
            <w:noProof/>
            <w:webHidden/>
          </w:rPr>
          <w:fldChar w:fldCharType="separate"/>
        </w:r>
        <w:r w:rsidR="00AE7575">
          <w:rPr>
            <w:noProof/>
            <w:webHidden/>
          </w:rPr>
          <w:t>43</w:t>
        </w:r>
        <w:r w:rsidR="00AE7575">
          <w:rPr>
            <w:noProof/>
            <w:webHidden/>
          </w:rPr>
          <w:fldChar w:fldCharType="end"/>
        </w:r>
      </w:hyperlink>
    </w:p>
    <w:p w14:paraId="57E3CEC8" w14:textId="1A34C6B2" w:rsidR="00AE7575" w:rsidRDefault="00151519">
      <w:pPr>
        <w:pStyle w:val="TOC1"/>
        <w:rPr>
          <w:rFonts w:asciiTheme="minorHAnsi" w:eastAsiaTheme="minorEastAsia" w:hAnsiTheme="minorHAnsi" w:cstheme="minorBidi"/>
          <w:b w:val="0"/>
          <w:noProof/>
          <w:sz w:val="22"/>
          <w:lang w:val="fr-BE" w:eastAsia="fr-BE"/>
        </w:rPr>
      </w:pPr>
      <w:hyperlink w:anchor="_Toc521319668" w:history="1">
        <w:r w:rsidR="00AE7575" w:rsidRPr="00413703">
          <w:rPr>
            <w:rStyle w:val="Hyperlink"/>
            <w:noProof/>
          </w:rPr>
          <w:t>Data Provider Scheme</w:t>
        </w:r>
        <w:r w:rsidR="00AE7575">
          <w:rPr>
            <w:noProof/>
            <w:webHidden/>
          </w:rPr>
          <w:tab/>
        </w:r>
        <w:r w:rsidR="00AE7575">
          <w:rPr>
            <w:noProof/>
            <w:webHidden/>
          </w:rPr>
          <w:fldChar w:fldCharType="begin"/>
        </w:r>
        <w:r w:rsidR="00AE7575">
          <w:rPr>
            <w:noProof/>
            <w:webHidden/>
          </w:rPr>
          <w:instrText xml:space="preserve"> PAGEREF _Toc521319668 \h </w:instrText>
        </w:r>
        <w:r w:rsidR="00AE7575">
          <w:rPr>
            <w:noProof/>
            <w:webHidden/>
          </w:rPr>
        </w:r>
        <w:r w:rsidR="00AE7575">
          <w:rPr>
            <w:noProof/>
            <w:webHidden/>
          </w:rPr>
          <w:fldChar w:fldCharType="separate"/>
        </w:r>
        <w:r w:rsidR="00AE7575">
          <w:rPr>
            <w:noProof/>
            <w:webHidden/>
          </w:rPr>
          <w:t>44</w:t>
        </w:r>
        <w:r w:rsidR="00AE7575">
          <w:rPr>
            <w:noProof/>
            <w:webHidden/>
          </w:rPr>
          <w:fldChar w:fldCharType="end"/>
        </w:r>
      </w:hyperlink>
    </w:p>
    <w:p w14:paraId="5980AF03" w14:textId="69C8ED77" w:rsidR="00AE7575" w:rsidRDefault="00151519">
      <w:pPr>
        <w:pStyle w:val="TOC1"/>
        <w:rPr>
          <w:rFonts w:asciiTheme="minorHAnsi" w:eastAsiaTheme="minorEastAsia" w:hAnsiTheme="minorHAnsi" w:cstheme="minorBidi"/>
          <w:b w:val="0"/>
          <w:noProof/>
          <w:sz w:val="22"/>
          <w:lang w:val="fr-BE" w:eastAsia="fr-BE"/>
        </w:rPr>
      </w:pPr>
      <w:hyperlink w:anchor="_Toc521319669" w:history="1">
        <w:r w:rsidR="00AE7575" w:rsidRPr="00413703">
          <w:rPr>
            <w:rStyle w:val="Hyperlink"/>
            <w:noProof/>
          </w:rPr>
          <w:t>Data revision</w:t>
        </w:r>
        <w:r w:rsidR="00AE7575">
          <w:rPr>
            <w:noProof/>
            <w:webHidden/>
          </w:rPr>
          <w:tab/>
        </w:r>
        <w:r w:rsidR="00AE7575">
          <w:rPr>
            <w:noProof/>
            <w:webHidden/>
          </w:rPr>
          <w:fldChar w:fldCharType="begin"/>
        </w:r>
        <w:r w:rsidR="00AE7575">
          <w:rPr>
            <w:noProof/>
            <w:webHidden/>
          </w:rPr>
          <w:instrText xml:space="preserve"> PAGEREF _Toc521319669 \h </w:instrText>
        </w:r>
        <w:r w:rsidR="00AE7575">
          <w:rPr>
            <w:noProof/>
            <w:webHidden/>
          </w:rPr>
        </w:r>
        <w:r w:rsidR="00AE7575">
          <w:rPr>
            <w:noProof/>
            <w:webHidden/>
          </w:rPr>
          <w:fldChar w:fldCharType="separate"/>
        </w:r>
        <w:r w:rsidR="00AE7575">
          <w:rPr>
            <w:noProof/>
            <w:webHidden/>
          </w:rPr>
          <w:t>44</w:t>
        </w:r>
        <w:r w:rsidR="00AE7575">
          <w:rPr>
            <w:noProof/>
            <w:webHidden/>
          </w:rPr>
          <w:fldChar w:fldCharType="end"/>
        </w:r>
      </w:hyperlink>
    </w:p>
    <w:p w14:paraId="38C6F68F" w14:textId="171FB444" w:rsidR="00AE7575" w:rsidRDefault="00151519">
      <w:pPr>
        <w:pStyle w:val="TOC1"/>
        <w:rPr>
          <w:rFonts w:asciiTheme="minorHAnsi" w:eastAsiaTheme="minorEastAsia" w:hAnsiTheme="minorHAnsi" w:cstheme="minorBidi"/>
          <w:b w:val="0"/>
          <w:noProof/>
          <w:sz w:val="22"/>
          <w:lang w:val="fr-BE" w:eastAsia="fr-BE"/>
        </w:rPr>
      </w:pPr>
      <w:hyperlink w:anchor="_Toc521319670" w:history="1">
        <w:r w:rsidR="00AE7575" w:rsidRPr="00413703">
          <w:rPr>
            <w:rStyle w:val="Hyperlink"/>
            <w:noProof/>
          </w:rPr>
          <w:t>Data revision - policy</w:t>
        </w:r>
        <w:r w:rsidR="00AE7575">
          <w:rPr>
            <w:noProof/>
            <w:webHidden/>
          </w:rPr>
          <w:tab/>
        </w:r>
        <w:r w:rsidR="00AE7575">
          <w:rPr>
            <w:noProof/>
            <w:webHidden/>
          </w:rPr>
          <w:fldChar w:fldCharType="begin"/>
        </w:r>
        <w:r w:rsidR="00AE7575">
          <w:rPr>
            <w:noProof/>
            <w:webHidden/>
          </w:rPr>
          <w:instrText xml:space="preserve"> PAGEREF _Toc521319670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43ED9814" w14:textId="36BAC7B6" w:rsidR="00AE7575" w:rsidRDefault="00151519">
      <w:pPr>
        <w:pStyle w:val="TOC1"/>
        <w:rPr>
          <w:rFonts w:asciiTheme="minorHAnsi" w:eastAsiaTheme="minorEastAsia" w:hAnsiTheme="minorHAnsi" w:cstheme="minorBidi"/>
          <w:b w:val="0"/>
          <w:noProof/>
          <w:sz w:val="22"/>
          <w:lang w:val="fr-BE" w:eastAsia="fr-BE"/>
        </w:rPr>
      </w:pPr>
      <w:hyperlink w:anchor="_Toc521319671" w:history="1">
        <w:r w:rsidR="00AE7575" w:rsidRPr="00413703">
          <w:rPr>
            <w:rStyle w:val="Hyperlink"/>
            <w:noProof/>
          </w:rPr>
          <w:t>Data revision - practice</w:t>
        </w:r>
        <w:r w:rsidR="00AE7575">
          <w:rPr>
            <w:noProof/>
            <w:webHidden/>
          </w:rPr>
          <w:tab/>
        </w:r>
        <w:r w:rsidR="00AE7575">
          <w:rPr>
            <w:noProof/>
            <w:webHidden/>
          </w:rPr>
          <w:fldChar w:fldCharType="begin"/>
        </w:r>
        <w:r w:rsidR="00AE7575">
          <w:rPr>
            <w:noProof/>
            <w:webHidden/>
          </w:rPr>
          <w:instrText xml:space="preserve"> PAGEREF _Toc521319671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0CEFFFBA" w14:textId="48AA4C25" w:rsidR="00AE7575" w:rsidRDefault="00151519">
      <w:pPr>
        <w:pStyle w:val="TOC1"/>
        <w:rPr>
          <w:rFonts w:asciiTheme="minorHAnsi" w:eastAsiaTheme="minorEastAsia" w:hAnsiTheme="minorHAnsi" w:cstheme="minorBidi"/>
          <w:b w:val="0"/>
          <w:noProof/>
          <w:sz w:val="22"/>
          <w:lang w:val="fr-BE" w:eastAsia="fr-BE"/>
        </w:rPr>
      </w:pPr>
      <w:hyperlink w:anchor="_Toc521319672" w:history="1">
        <w:r w:rsidR="00AE7575" w:rsidRPr="00413703">
          <w:rPr>
            <w:rStyle w:val="Hyperlink"/>
            <w:noProof/>
          </w:rPr>
          <w:t>Data revision - studies</w:t>
        </w:r>
        <w:r w:rsidR="00AE7575">
          <w:rPr>
            <w:noProof/>
            <w:webHidden/>
          </w:rPr>
          <w:tab/>
        </w:r>
        <w:r w:rsidR="00AE7575">
          <w:rPr>
            <w:noProof/>
            <w:webHidden/>
          </w:rPr>
          <w:fldChar w:fldCharType="begin"/>
        </w:r>
        <w:r w:rsidR="00AE7575">
          <w:rPr>
            <w:noProof/>
            <w:webHidden/>
          </w:rPr>
          <w:instrText xml:space="preserve"> PAGEREF _Toc521319672 \h </w:instrText>
        </w:r>
        <w:r w:rsidR="00AE7575">
          <w:rPr>
            <w:noProof/>
            <w:webHidden/>
          </w:rPr>
        </w:r>
        <w:r w:rsidR="00AE7575">
          <w:rPr>
            <w:noProof/>
            <w:webHidden/>
          </w:rPr>
          <w:fldChar w:fldCharType="separate"/>
        </w:r>
        <w:r w:rsidR="00AE7575">
          <w:rPr>
            <w:noProof/>
            <w:webHidden/>
          </w:rPr>
          <w:t>45</w:t>
        </w:r>
        <w:r w:rsidR="00AE7575">
          <w:rPr>
            <w:noProof/>
            <w:webHidden/>
          </w:rPr>
          <w:fldChar w:fldCharType="end"/>
        </w:r>
      </w:hyperlink>
    </w:p>
    <w:p w14:paraId="6E32287B" w14:textId="3BC49C03" w:rsidR="00AE7575" w:rsidRDefault="00151519">
      <w:pPr>
        <w:pStyle w:val="TOC1"/>
        <w:rPr>
          <w:rFonts w:asciiTheme="minorHAnsi" w:eastAsiaTheme="minorEastAsia" w:hAnsiTheme="minorHAnsi" w:cstheme="minorBidi"/>
          <w:b w:val="0"/>
          <w:noProof/>
          <w:sz w:val="22"/>
          <w:lang w:val="fr-BE" w:eastAsia="fr-BE"/>
        </w:rPr>
      </w:pPr>
      <w:hyperlink w:anchor="_Toc521319673" w:history="1">
        <w:r w:rsidR="00AE7575" w:rsidRPr="00413703">
          <w:rPr>
            <w:rStyle w:val="Hyperlink"/>
            <w:noProof/>
          </w:rPr>
          <w:t>Data Set</w:t>
        </w:r>
        <w:r w:rsidR="00AE7575">
          <w:rPr>
            <w:noProof/>
            <w:webHidden/>
          </w:rPr>
          <w:tab/>
        </w:r>
        <w:r w:rsidR="00AE7575">
          <w:rPr>
            <w:noProof/>
            <w:webHidden/>
          </w:rPr>
          <w:fldChar w:fldCharType="begin"/>
        </w:r>
        <w:r w:rsidR="00AE7575">
          <w:rPr>
            <w:noProof/>
            <w:webHidden/>
          </w:rPr>
          <w:instrText xml:space="preserve"> PAGEREF _Toc521319673 \h </w:instrText>
        </w:r>
        <w:r w:rsidR="00AE7575">
          <w:rPr>
            <w:noProof/>
            <w:webHidden/>
          </w:rPr>
        </w:r>
        <w:r w:rsidR="00AE7575">
          <w:rPr>
            <w:noProof/>
            <w:webHidden/>
          </w:rPr>
          <w:fldChar w:fldCharType="separate"/>
        </w:r>
        <w:r w:rsidR="00AE7575">
          <w:rPr>
            <w:noProof/>
            <w:webHidden/>
          </w:rPr>
          <w:t>46</w:t>
        </w:r>
        <w:r w:rsidR="00AE7575">
          <w:rPr>
            <w:noProof/>
            <w:webHidden/>
          </w:rPr>
          <w:fldChar w:fldCharType="end"/>
        </w:r>
      </w:hyperlink>
    </w:p>
    <w:p w14:paraId="1547F371" w14:textId="1E09941D" w:rsidR="00AE7575" w:rsidRDefault="00151519">
      <w:pPr>
        <w:pStyle w:val="TOC1"/>
        <w:rPr>
          <w:rFonts w:asciiTheme="minorHAnsi" w:eastAsiaTheme="minorEastAsia" w:hAnsiTheme="minorHAnsi" w:cstheme="minorBidi"/>
          <w:b w:val="0"/>
          <w:noProof/>
          <w:sz w:val="22"/>
          <w:lang w:val="fr-BE" w:eastAsia="fr-BE"/>
        </w:rPr>
      </w:pPr>
      <w:hyperlink w:anchor="_Toc521319674" w:history="1">
        <w:r w:rsidR="00AE7575" w:rsidRPr="00413703">
          <w:rPr>
            <w:rStyle w:val="Hyperlink"/>
            <w:noProof/>
          </w:rPr>
          <w:t>Data sharing</w:t>
        </w:r>
        <w:r w:rsidR="00AE7575">
          <w:rPr>
            <w:noProof/>
            <w:webHidden/>
          </w:rPr>
          <w:tab/>
        </w:r>
        <w:r w:rsidR="00AE7575">
          <w:rPr>
            <w:noProof/>
            <w:webHidden/>
          </w:rPr>
          <w:fldChar w:fldCharType="begin"/>
        </w:r>
        <w:r w:rsidR="00AE7575">
          <w:rPr>
            <w:noProof/>
            <w:webHidden/>
          </w:rPr>
          <w:instrText xml:space="preserve"> PAGEREF _Toc521319674 \h </w:instrText>
        </w:r>
        <w:r w:rsidR="00AE7575">
          <w:rPr>
            <w:noProof/>
            <w:webHidden/>
          </w:rPr>
        </w:r>
        <w:r w:rsidR="00AE7575">
          <w:rPr>
            <w:noProof/>
            <w:webHidden/>
          </w:rPr>
          <w:fldChar w:fldCharType="separate"/>
        </w:r>
        <w:r w:rsidR="00AE7575">
          <w:rPr>
            <w:noProof/>
            <w:webHidden/>
          </w:rPr>
          <w:t>46</w:t>
        </w:r>
        <w:r w:rsidR="00AE7575">
          <w:rPr>
            <w:noProof/>
            <w:webHidden/>
          </w:rPr>
          <w:fldChar w:fldCharType="end"/>
        </w:r>
      </w:hyperlink>
    </w:p>
    <w:p w14:paraId="0452FA2A" w14:textId="39E22E42" w:rsidR="00AE7575" w:rsidRDefault="00151519">
      <w:pPr>
        <w:pStyle w:val="TOC1"/>
        <w:rPr>
          <w:rFonts w:asciiTheme="minorHAnsi" w:eastAsiaTheme="minorEastAsia" w:hAnsiTheme="minorHAnsi" w:cstheme="minorBidi"/>
          <w:b w:val="0"/>
          <w:noProof/>
          <w:sz w:val="22"/>
          <w:lang w:val="fr-BE" w:eastAsia="fr-BE"/>
        </w:rPr>
      </w:pPr>
      <w:hyperlink w:anchor="_Toc521319675" w:history="1">
        <w:r w:rsidR="00AE7575" w:rsidRPr="00413703">
          <w:rPr>
            <w:rStyle w:val="Hyperlink"/>
            <w:noProof/>
          </w:rPr>
          <w:t>Data Source</w:t>
        </w:r>
        <w:r w:rsidR="00AE7575">
          <w:rPr>
            <w:noProof/>
            <w:webHidden/>
          </w:rPr>
          <w:tab/>
        </w:r>
        <w:r w:rsidR="00AE7575">
          <w:rPr>
            <w:noProof/>
            <w:webHidden/>
          </w:rPr>
          <w:fldChar w:fldCharType="begin"/>
        </w:r>
        <w:r w:rsidR="00AE7575">
          <w:rPr>
            <w:noProof/>
            <w:webHidden/>
          </w:rPr>
          <w:instrText xml:space="preserve"> PAGEREF _Toc521319675 \h </w:instrText>
        </w:r>
        <w:r w:rsidR="00AE7575">
          <w:rPr>
            <w:noProof/>
            <w:webHidden/>
          </w:rPr>
        </w:r>
        <w:r w:rsidR="00AE7575">
          <w:rPr>
            <w:noProof/>
            <w:webHidden/>
          </w:rPr>
          <w:fldChar w:fldCharType="separate"/>
        </w:r>
        <w:r w:rsidR="00AE7575">
          <w:rPr>
            <w:noProof/>
            <w:webHidden/>
          </w:rPr>
          <w:t>47</w:t>
        </w:r>
        <w:r w:rsidR="00AE7575">
          <w:rPr>
            <w:noProof/>
            <w:webHidden/>
          </w:rPr>
          <w:fldChar w:fldCharType="end"/>
        </w:r>
      </w:hyperlink>
    </w:p>
    <w:p w14:paraId="7E53D500" w14:textId="1C7F708C" w:rsidR="00AE7575" w:rsidRDefault="00151519">
      <w:pPr>
        <w:pStyle w:val="TOC1"/>
        <w:rPr>
          <w:rFonts w:asciiTheme="minorHAnsi" w:eastAsiaTheme="minorEastAsia" w:hAnsiTheme="minorHAnsi" w:cstheme="minorBidi"/>
          <w:b w:val="0"/>
          <w:noProof/>
          <w:sz w:val="22"/>
          <w:lang w:val="fr-BE" w:eastAsia="fr-BE"/>
        </w:rPr>
      </w:pPr>
      <w:hyperlink w:anchor="_Toc521319676" w:history="1">
        <w:r w:rsidR="00AE7575" w:rsidRPr="00413703">
          <w:rPr>
            <w:rStyle w:val="Hyperlink"/>
            <w:noProof/>
          </w:rPr>
          <w:t>Data Structure Definition, DSD</w:t>
        </w:r>
        <w:r w:rsidR="00AE7575">
          <w:rPr>
            <w:noProof/>
            <w:webHidden/>
          </w:rPr>
          <w:tab/>
        </w:r>
        <w:r w:rsidR="00AE7575">
          <w:rPr>
            <w:noProof/>
            <w:webHidden/>
          </w:rPr>
          <w:fldChar w:fldCharType="begin"/>
        </w:r>
        <w:r w:rsidR="00AE7575">
          <w:rPr>
            <w:noProof/>
            <w:webHidden/>
          </w:rPr>
          <w:instrText xml:space="preserve"> PAGEREF _Toc521319676 \h </w:instrText>
        </w:r>
        <w:r w:rsidR="00AE7575">
          <w:rPr>
            <w:noProof/>
            <w:webHidden/>
          </w:rPr>
        </w:r>
        <w:r w:rsidR="00AE7575">
          <w:rPr>
            <w:noProof/>
            <w:webHidden/>
          </w:rPr>
          <w:fldChar w:fldCharType="separate"/>
        </w:r>
        <w:r w:rsidR="00AE7575">
          <w:rPr>
            <w:noProof/>
            <w:webHidden/>
          </w:rPr>
          <w:t>47</w:t>
        </w:r>
        <w:r w:rsidR="00AE7575">
          <w:rPr>
            <w:noProof/>
            <w:webHidden/>
          </w:rPr>
          <w:fldChar w:fldCharType="end"/>
        </w:r>
      </w:hyperlink>
    </w:p>
    <w:p w14:paraId="711F6698" w14:textId="7059740F" w:rsidR="00AE7575" w:rsidRDefault="00151519">
      <w:pPr>
        <w:pStyle w:val="TOC1"/>
        <w:rPr>
          <w:rFonts w:asciiTheme="minorHAnsi" w:eastAsiaTheme="minorEastAsia" w:hAnsiTheme="minorHAnsi" w:cstheme="minorBidi"/>
          <w:b w:val="0"/>
          <w:noProof/>
          <w:sz w:val="22"/>
          <w:lang w:val="fr-BE" w:eastAsia="fr-BE"/>
        </w:rPr>
      </w:pPr>
      <w:hyperlink w:anchor="_Toc521319677" w:history="1">
        <w:r w:rsidR="00AE7575" w:rsidRPr="00413703">
          <w:rPr>
            <w:rStyle w:val="Hyperlink"/>
            <w:noProof/>
          </w:rPr>
          <w:t>Data update - last update</w:t>
        </w:r>
        <w:r w:rsidR="00AE7575">
          <w:rPr>
            <w:noProof/>
            <w:webHidden/>
          </w:rPr>
          <w:tab/>
        </w:r>
        <w:r w:rsidR="00AE7575">
          <w:rPr>
            <w:noProof/>
            <w:webHidden/>
          </w:rPr>
          <w:fldChar w:fldCharType="begin"/>
        </w:r>
        <w:r w:rsidR="00AE7575">
          <w:rPr>
            <w:noProof/>
            <w:webHidden/>
          </w:rPr>
          <w:instrText xml:space="preserve"> PAGEREF _Toc521319677 \h </w:instrText>
        </w:r>
        <w:r w:rsidR="00AE7575">
          <w:rPr>
            <w:noProof/>
            <w:webHidden/>
          </w:rPr>
        </w:r>
        <w:r w:rsidR="00AE7575">
          <w:rPr>
            <w:noProof/>
            <w:webHidden/>
          </w:rPr>
          <w:fldChar w:fldCharType="separate"/>
        </w:r>
        <w:r w:rsidR="00AE7575">
          <w:rPr>
            <w:noProof/>
            <w:webHidden/>
          </w:rPr>
          <w:t>48</w:t>
        </w:r>
        <w:r w:rsidR="00AE7575">
          <w:rPr>
            <w:noProof/>
            <w:webHidden/>
          </w:rPr>
          <w:fldChar w:fldCharType="end"/>
        </w:r>
      </w:hyperlink>
    </w:p>
    <w:p w14:paraId="5CAFD053" w14:textId="48AE82E9" w:rsidR="00AE7575" w:rsidRDefault="00151519">
      <w:pPr>
        <w:pStyle w:val="TOC1"/>
        <w:rPr>
          <w:rFonts w:asciiTheme="minorHAnsi" w:eastAsiaTheme="minorEastAsia" w:hAnsiTheme="minorHAnsi" w:cstheme="minorBidi"/>
          <w:b w:val="0"/>
          <w:noProof/>
          <w:sz w:val="22"/>
          <w:lang w:val="fr-BE" w:eastAsia="fr-BE"/>
        </w:rPr>
      </w:pPr>
      <w:hyperlink w:anchor="_Toc521319678" w:history="1">
        <w:r w:rsidR="00AE7575" w:rsidRPr="00413703">
          <w:rPr>
            <w:rStyle w:val="Hyperlink"/>
            <w:noProof/>
          </w:rPr>
          <w:t>Data validation</w:t>
        </w:r>
        <w:r w:rsidR="00AE7575">
          <w:rPr>
            <w:noProof/>
            <w:webHidden/>
          </w:rPr>
          <w:tab/>
        </w:r>
        <w:r w:rsidR="00AE7575">
          <w:rPr>
            <w:noProof/>
            <w:webHidden/>
          </w:rPr>
          <w:fldChar w:fldCharType="begin"/>
        </w:r>
        <w:r w:rsidR="00AE7575">
          <w:rPr>
            <w:noProof/>
            <w:webHidden/>
          </w:rPr>
          <w:instrText xml:space="preserve"> PAGEREF _Toc521319678 \h </w:instrText>
        </w:r>
        <w:r w:rsidR="00AE7575">
          <w:rPr>
            <w:noProof/>
            <w:webHidden/>
          </w:rPr>
        </w:r>
        <w:r w:rsidR="00AE7575">
          <w:rPr>
            <w:noProof/>
            <w:webHidden/>
          </w:rPr>
          <w:fldChar w:fldCharType="separate"/>
        </w:r>
        <w:r w:rsidR="00AE7575">
          <w:rPr>
            <w:noProof/>
            <w:webHidden/>
          </w:rPr>
          <w:t>48</w:t>
        </w:r>
        <w:r w:rsidR="00AE7575">
          <w:rPr>
            <w:noProof/>
            <w:webHidden/>
          </w:rPr>
          <w:fldChar w:fldCharType="end"/>
        </w:r>
      </w:hyperlink>
    </w:p>
    <w:p w14:paraId="5FD7EAC6" w14:textId="688FDA09" w:rsidR="00AE7575" w:rsidRDefault="00151519">
      <w:pPr>
        <w:pStyle w:val="TOC1"/>
        <w:rPr>
          <w:rFonts w:asciiTheme="minorHAnsi" w:eastAsiaTheme="minorEastAsia" w:hAnsiTheme="minorHAnsi" w:cstheme="minorBidi"/>
          <w:b w:val="0"/>
          <w:noProof/>
          <w:sz w:val="22"/>
          <w:lang w:val="fr-BE" w:eastAsia="fr-BE"/>
        </w:rPr>
      </w:pPr>
      <w:hyperlink w:anchor="_Toc521319679" w:history="1">
        <w:r w:rsidR="00AE7575" w:rsidRPr="00413703">
          <w:rPr>
            <w:rStyle w:val="Hyperlink"/>
            <w:noProof/>
          </w:rPr>
          <w:t>Decimals</w:t>
        </w:r>
        <w:r w:rsidR="00AE7575">
          <w:rPr>
            <w:noProof/>
            <w:webHidden/>
          </w:rPr>
          <w:tab/>
        </w:r>
        <w:r w:rsidR="00AE7575">
          <w:rPr>
            <w:noProof/>
            <w:webHidden/>
          </w:rPr>
          <w:fldChar w:fldCharType="begin"/>
        </w:r>
        <w:r w:rsidR="00AE7575">
          <w:rPr>
            <w:noProof/>
            <w:webHidden/>
          </w:rPr>
          <w:instrText xml:space="preserve"> PAGEREF _Toc521319679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795699F9" w14:textId="61D10727" w:rsidR="00AE7575" w:rsidRDefault="00151519">
      <w:pPr>
        <w:pStyle w:val="TOC1"/>
        <w:rPr>
          <w:rFonts w:asciiTheme="minorHAnsi" w:eastAsiaTheme="minorEastAsia" w:hAnsiTheme="minorHAnsi" w:cstheme="minorBidi"/>
          <w:b w:val="0"/>
          <w:noProof/>
          <w:sz w:val="22"/>
          <w:lang w:val="fr-BE" w:eastAsia="fr-BE"/>
        </w:rPr>
      </w:pPr>
      <w:hyperlink w:anchor="_Toc521319680" w:history="1">
        <w:r w:rsidR="00AE7575" w:rsidRPr="00413703">
          <w:rPr>
            <w:rStyle w:val="Hyperlink"/>
            <w:noProof/>
          </w:rPr>
          <w:t>Dimension</w:t>
        </w:r>
        <w:r w:rsidR="00AE7575">
          <w:rPr>
            <w:noProof/>
            <w:webHidden/>
          </w:rPr>
          <w:tab/>
        </w:r>
        <w:r w:rsidR="00AE7575">
          <w:rPr>
            <w:noProof/>
            <w:webHidden/>
          </w:rPr>
          <w:fldChar w:fldCharType="begin"/>
        </w:r>
        <w:r w:rsidR="00AE7575">
          <w:rPr>
            <w:noProof/>
            <w:webHidden/>
          </w:rPr>
          <w:instrText xml:space="preserve"> PAGEREF _Toc521319680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0A5DE2D1" w14:textId="14A39712" w:rsidR="00AE7575" w:rsidRDefault="00151519">
      <w:pPr>
        <w:pStyle w:val="TOC1"/>
        <w:rPr>
          <w:rFonts w:asciiTheme="minorHAnsi" w:eastAsiaTheme="minorEastAsia" w:hAnsiTheme="minorHAnsi" w:cstheme="minorBidi"/>
          <w:b w:val="0"/>
          <w:noProof/>
          <w:sz w:val="22"/>
          <w:lang w:val="fr-BE" w:eastAsia="fr-BE"/>
        </w:rPr>
      </w:pPr>
      <w:hyperlink w:anchor="_Toc521319681" w:history="1">
        <w:r w:rsidR="00AE7575" w:rsidRPr="00413703">
          <w:rPr>
            <w:rStyle w:val="Hyperlink"/>
            <w:noProof/>
          </w:rPr>
          <w:t>Dissemination agency</w:t>
        </w:r>
        <w:r w:rsidR="00AE7575">
          <w:rPr>
            <w:noProof/>
            <w:webHidden/>
          </w:rPr>
          <w:tab/>
        </w:r>
        <w:r w:rsidR="00AE7575">
          <w:rPr>
            <w:noProof/>
            <w:webHidden/>
          </w:rPr>
          <w:fldChar w:fldCharType="begin"/>
        </w:r>
        <w:r w:rsidR="00AE7575">
          <w:rPr>
            <w:noProof/>
            <w:webHidden/>
          </w:rPr>
          <w:instrText xml:space="preserve"> PAGEREF _Toc521319681 \h </w:instrText>
        </w:r>
        <w:r w:rsidR="00AE7575">
          <w:rPr>
            <w:noProof/>
            <w:webHidden/>
          </w:rPr>
        </w:r>
        <w:r w:rsidR="00AE7575">
          <w:rPr>
            <w:noProof/>
            <w:webHidden/>
          </w:rPr>
          <w:fldChar w:fldCharType="separate"/>
        </w:r>
        <w:r w:rsidR="00AE7575">
          <w:rPr>
            <w:noProof/>
            <w:webHidden/>
          </w:rPr>
          <w:t>49</w:t>
        </w:r>
        <w:r w:rsidR="00AE7575">
          <w:rPr>
            <w:noProof/>
            <w:webHidden/>
          </w:rPr>
          <w:fldChar w:fldCharType="end"/>
        </w:r>
      </w:hyperlink>
    </w:p>
    <w:p w14:paraId="4ED31B0E" w14:textId="074C5C71" w:rsidR="00AE7575" w:rsidRDefault="00151519">
      <w:pPr>
        <w:pStyle w:val="TOC1"/>
        <w:rPr>
          <w:rFonts w:asciiTheme="minorHAnsi" w:eastAsiaTheme="minorEastAsia" w:hAnsiTheme="minorHAnsi" w:cstheme="minorBidi"/>
          <w:b w:val="0"/>
          <w:noProof/>
          <w:sz w:val="22"/>
          <w:lang w:val="fr-BE" w:eastAsia="fr-BE"/>
        </w:rPr>
      </w:pPr>
      <w:hyperlink w:anchor="_Toc521319682" w:history="1">
        <w:r w:rsidR="00AE7575" w:rsidRPr="00413703">
          <w:rPr>
            <w:rStyle w:val="Hyperlink"/>
            <w:noProof/>
          </w:rPr>
          <w:t>Dissemination format</w:t>
        </w:r>
        <w:r w:rsidR="00AE7575">
          <w:rPr>
            <w:noProof/>
            <w:webHidden/>
          </w:rPr>
          <w:tab/>
        </w:r>
        <w:r w:rsidR="00AE7575">
          <w:rPr>
            <w:noProof/>
            <w:webHidden/>
          </w:rPr>
          <w:fldChar w:fldCharType="begin"/>
        </w:r>
        <w:r w:rsidR="00AE7575">
          <w:rPr>
            <w:noProof/>
            <w:webHidden/>
          </w:rPr>
          <w:instrText xml:space="preserve"> PAGEREF _Toc521319682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13C1CB98" w14:textId="493EA588" w:rsidR="00AE7575" w:rsidRDefault="00151519">
      <w:pPr>
        <w:pStyle w:val="TOC1"/>
        <w:rPr>
          <w:rFonts w:asciiTheme="minorHAnsi" w:eastAsiaTheme="minorEastAsia" w:hAnsiTheme="minorHAnsi" w:cstheme="minorBidi"/>
          <w:b w:val="0"/>
          <w:noProof/>
          <w:sz w:val="22"/>
          <w:lang w:val="fr-BE" w:eastAsia="fr-BE"/>
        </w:rPr>
      </w:pPr>
      <w:hyperlink w:anchor="_Toc521319683" w:history="1">
        <w:r w:rsidR="00AE7575" w:rsidRPr="00413703">
          <w:rPr>
            <w:rStyle w:val="Hyperlink"/>
            <w:noProof/>
          </w:rPr>
          <w:t>Dissemination format - microdata access</w:t>
        </w:r>
        <w:r w:rsidR="00AE7575">
          <w:rPr>
            <w:noProof/>
            <w:webHidden/>
          </w:rPr>
          <w:tab/>
        </w:r>
        <w:r w:rsidR="00AE7575">
          <w:rPr>
            <w:noProof/>
            <w:webHidden/>
          </w:rPr>
          <w:fldChar w:fldCharType="begin"/>
        </w:r>
        <w:r w:rsidR="00AE7575">
          <w:rPr>
            <w:noProof/>
            <w:webHidden/>
          </w:rPr>
          <w:instrText xml:space="preserve"> PAGEREF _Toc521319683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0CAC4217" w14:textId="364B0FEC" w:rsidR="00AE7575" w:rsidRDefault="00151519">
      <w:pPr>
        <w:pStyle w:val="TOC1"/>
        <w:rPr>
          <w:rFonts w:asciiTheme="minorHAnsi" w:eastAsiaTheme="minorEastAsia" w:hAnsiTheme="minorHAnsi" w:cstheme="minorBidi"/>
          <w:b w:val="0"/>
          <w:noProof/>
          <w:sz w:val="22"/>
          <w:lang w:val="fr-BE" w:eastAsia="fr-BE"/>
        </w:rPr>
      </w:pPr>
      <w:hyperlink w:anchor="_Toc521319684" w:history="1">
        <w:r w:rsidR="00AE7575" w:rsidRPr="00413703">
          <w:rPr>
            <w:rStyle w:val="Hyperlink"/>
            <w:noProof/>
          </w:rPr>
          <w:t>Dissemination format - news release</w:t>
        </w:r>
        <w:r w:rsidR="00AE7575">
          <w:rPr>
            <w:noProof/>
            <w:webHidden/>
          </w:rPr>
          <w:tab/>
        </w:r>
        <w:r w:rsidR="00AE7575">
          <w:rPr>
            <w:noProof/>
            <w:webHidden/>
          </w:rPr>
          <w:fldChar w:fldCharType="begin"/>
        </w:r>
        <w:r w:rsidR="00AE7575">
          <w:rPr>
            <w:noProof/>
            <w:webHidden/>
          </w:rPr>
          <w:instrText xml:space="preserve"> PAGEREF _Toc521319684 \h </w:instrText>
        </w:r>
        <w:r w:rsidR="00AE7575">
          <w:rPr>
            <w:noProof/>
            <w:webHidden/>
          </w:rPr>
        </w:r>
        <w:r w:rsidR="00AE7575">
          <w:rPr>
            <w:noProof/>
            <w:webHidden/>
          </w:rPr>
          <w:fldChar w:fldCharType="separate"/>
        </w:r>
        <w:r w:rsidR="00AE7575">
          <w:rPr>
            <w:noProof/>
            <w:webHidden/>
          </w:rPr>
          <w:t>50</w:t>
        </w:r>
        <w:r w:rsidR="00AE7575">
          <w:rPr>
            <w:noProof/>
            <w:webHidden/>
          </w:rPr>
          <w:fldChar w:fldCharType="end"/>
        </w:r>
      </w:hyperlink>
    </w:p>
    <w:p w14:paraId="477024DA" w14:textId="76CBDEB0" w:rsidR="00AE7575" w:rsidRDefault="00151519">
      <w:pPr>
        <w:pStyle w:val="TOC1"/>
        <w:rPr>
          <w:rFonts w:asciiTheme="minorHAnsi" w:eastAsiaTheme="minorEastAsia" w:hAnsiTheme="minorHAnsi" w:cstheme="minorBidi"/>
          <w:b w:val="0"/>
          <w:noProof/>
          <w:sz w:val="22"/>
          <w:lang w:val="fr-BE" w:eastAsia="fr-BE"/>
        </w:rPr>
      </w:pPr>
      <w:hyperlink w:anchor="_Toc521319685" w:history="1">
        <w:r w:rsidR="00AE7575" w:rsidRPr="00413703">
          <w:rPr>
            <w:rStyle w:val="Hyperlink"/>
            <w:noProof/>
          </w:rPr>
          <w:t>Dissemination format - online database</w:t>
        </w:r>
        <w:r w:rsidR="00AE7575">
          <w:rPr>
            <w:noProof/>
            <w:webHidden/>
          </w:rPr>
          <w:tab/>
        </w:r>
        <w:r w:rsidR="00AE7575">
          <w:rPr>
            <w:noProof/>
            <w:webHidden/>
          </w:rPr>
          <w:fldChar w:fldCharType="begin"/>
        </w:r>
        <w:r w:rsidR="00AE7575">
          <w:rPr>
            <w:noProof/>
            <w:webHidden/>
          </w:rPr>
          <w:instrText xml:space="preserve"> PAGEREF _Toc521319685 \h </w:instrText>
        </w:r>
        <w:r w:rsidR="00AE7575">
          <w:rPr>
            <w:noProof/>
            <w:webHidden/>
          </w:rPr>
        </w:r>
        <w:r w:rsidR="00AE7575">
          <w:rPr>
            <w:noProof/>
            <w:webHidden/>
          </w:rPr>
          <w:fldChar w:fldCharType="separate"/>
        </w:r>
        <w:r w:rsidR="00AE7575">
          <w:rPr>
            <w:noProof/>
            <w:webHidden/>
          </w:rPr>
          <w:t>51</w:t>
        </w:r>
        <w:r w:rsidR="00AE7575">
          <w:rPr>
            <w:noProof/>
            <w:webHidden/>
          </w:rPr>
          <w:fldChar w:fldCharType="end"/>
        </w:r>
      </w:hyperlink>
    </w:p>
    <w:p w14:paraId="34429763" w14:textId="2997779C" w:rsidR="00AE7575" w:rsidRDefault="00151519">
      <w:pPr>
        <w:pStyle w:val="TOC1"/>
        <w:rPr>
          <w:rFonts w:asciiTheme="minorHAnsi" w:eastAsiaTheme="minorEastAsia" w:hAnsiTheme="minorHAnsi" w:cstheme="minorBidi"/>
          <w:b w:val="0"/>
          <w:noProof/>
          <w:sz w:val="22"/>
          <w:lang w:val="fr-BE" w:eastAsia="fr-BE"/>
        </w:rPr>
      </w:pPr>
      <w:hyperlink w:anchor="_Toc521319686" w:history="1">
        <w:r w:rsidR="00AE7575" w:rsidRPr="00413703">
          <w:rPr>
            <w:rStyle w:val="Hyperlink"/>
            <w:noProof/>
          </w:rPr>
          <w:t>Dissemination format - publications</w:t>
        </w:r>
        <w:r w:rsidR="00AE7575">
          <w:rPr>
            <w:noProof/>
            <w:webHidden/>
          </w:rPr>
          <w:tab/>
        </w:r>
        <w:r w:rsidR="00AE7575">
          <w:rPr>
            <w:noProof/>
            <w:webHidden/>
          </w:rPr>
          <w:fldChar w:fldCharType="begin"/>
        </w:r>
        <w:r w:rsidR="00AE7575">
          <w:rPr>
            <w:noProof/>
            <w:webHidden/>
          </w:rPr>
          <w:instrText xml:space="preserve"> PAGEREF _Toc521319686 \h </w:instrText>
        </w:r>
        <w:r w:rsidR="00AE7575">
          <w:rPr>
            <w:noProof/>
            <w:webHidden/>
          </w:rPr>
        </w:r>
        <w:r w:rsidR="00AE7575">
          <w:rPr>
            <w:noProof/>
            <w:webHidden/>
          </w:rPr>
          <w:fldChar w:fldCharType="separate"/>
        </w:r>
        <w:r w:rsidR="00AE7575">
          <w:rPr>
            <w:noProof/>
            <w:webHidden/>
          </w:rPr>
          <w:t>51</w:t>
        </w:r>
        <w:r w:rsidR="00AE7575">
          <w:rPr>
            <w:noProof/>
            <w:webHidden/>
          </w:rPr>
          <w:fldChar w:fldCharType="end"/>
        </w:r>
      </w:hyperlink>
    </w:p>
    <w:p w14:paraId="79B682C9" w14:textId="65BCE9F1" w:rsidR="00AE7575" w:rsidRDefault="00151519">
      <w:pPr>
        <w:pStyle w:val="TOC1"/>
        <w:rPr>
          <w:rFonts w:asciiTheme="minorHAnsi" w:eastAsiaTheme="minorEastAsia" w:hAnsiTheme="minorHAnsi" w:cstheme="minorBidi"/>
          <w:b w:val="0"/>
          <w:noProof/>
          <w:sz w:val="22"/>
          <w:lang w:val="fr-BE" w:eastAsia="fr-BE"/>
        </w:rPr>
      </w:pPr>
      <w:hyperlink w:anchor="_Toc521319687" w:history="1">
        <w:r w:rsidR="00AE7575" w:rsidRPr="00413703">
          <w:rPr>
            <w:rStyle w:val="Hyperlink"/>
            <w:noProof/>
          </w:rPr>
          <w:t>Dissemination format - other formats</w:t>
        </w:r>
        <w:r w:rsidR="00AE7575">
          <w:rPr>
            <w:noProof/>
            <w:webHidden/>
          </w:rPr>
          <w:tab/>
        </w:r>
        <w:r w:rsidR="00AE7575">
          <w:rPr>
            <w:noProof/>
            <w:webHidden/>
          </w:rPr>
          <w:fldChar w:fldCharType="begin"/>
        </w:r>
        <w:r w:rsidR="00AE7575">
          <w:rPr>
            <w:noProof/>
            <w:webHidden/>
          </w:rPr>
          <w:instrText xml:space="preserve"> PAGEREF _Toc521319687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69C44058" w14:textId="0C8279ED" w:rsidR="00AE7575" w:rsidRDefault="00151519">
      <w:pPr>
        <w:pStyle w:val="TOC1"/>
        <w:rPr>
          <w:rFonts w:asciiTheme="minorHAnsi" w:eastAsiaTheme="minorEastAsia" w:hAnsiTheme="minorHAnsi" w:cstheme="minorBidi"/>
          <w:b w:val="0"/>
          <w:noProof/>
          <w:sz w:val="22"/>
          <w:lang w:val="fr-BE" w:eastAsia="fr-BE"/>
        </w:rPr>
      </w:pPr>
      <w:hyperlink w:anchor="_Toc521319688" w:history="1">
        <w:r w:rsidR="00AE7575" w:rsidRPr="00413703">
          <w:rPr>
            <w:rStyle w:val="Hyperlink"/>
            <w:noProof/>
          </w:rPr>
          <w:t>Documentation on methodology</w:t>
        </w:r>
        <w:r w:rsidR="00AE7575">
          <w:rPr>
            <w:noProof/>
            <w:webHidden/>
          </w:rPr>
          <w:tab/>
        </w:r>
        <w:r w:rsidR="00AE7575">
          <w:rPr>
            <w:noProof/>
            <w:webHidden/>
          </w:rPr>
          <w:fldChar w:fldCharType="begin"/>
        </w:r>
        <w:r w:rsidR="00AE7575">
          <w:rPr>
            <w:noProof/>
            <w:webHidden/>
          </w:rPr>
          <w:instrText xml:space="preserve"> PAGEREF _Toc521319688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28E55C64" w14:textId="1028287B" w:rsidR="00AE7575" w:rsidRDefault="00151519">
      <w:pPr>
        <w:pStyle w:val="TOC1"/>
        <w:rPr>
          <w:rFonts w:asciiTheme="minorHAnsi" w:eastAsiaTheme="minorEastAsia" w:hAnsiTheme="minorHAnsi" w:cstheme="minorBidi"/>
          <w:b w:val="0"/>
          <w:noProof/>
          <w:sz w:val="22"/>
          <w:lang w:val="fr-BE" w:eastAsia="fr-BE"/>
        </w:rPr>
      </w:pPr>
      <w:hyperlink w:anchor="_Toc521319689" w:history="1">
        <w:r w:rsidR="00AE7575" w:rsidRPr="00413703">
          <w:rPr>
            <w:rStyle w:val="Hyperlink"/>
            <w:noProof/>
          </w:rPr>
          <w:t>Documentation on methodology - advance notice</w:t>
        </w:r>
        <w:r w:rsidR="00AE7575">
          <w:rPr>
            <w:noProof/>
            <w:webHidden/>
          </w:rPr>
          <w:tab/>
        </w:r>
        <w:r w:rsidR="00AE7575">
          <w:rPr>
            <w:noProof/>
            <w:webHidden/>
          </w:rPr>
          <w:fldChar w:fldCharType="begin"/>
        </w:r>
        <w:r w:rsidR="00AE7575">
          <w:rPr>
            <w:noProof/>
            <w:webHidden/>
          </w:rPr>
          <w:instrText xml:space="preserve"> PAGEREF _Toc521319689 \h </w:instrText>
        </w:r>
        <w:r w:rsidR="00AE7575">
          <w:rPr>
            <w:noProof/>
            <w:webHidden/>
          </w:rPr>
        </w:r>
        <w:r w:rsidR="00AE7575">
          <w:rPr>
            <w:noProof/>
            <w:webHidden/>
          </w:rPr>
          <w:fldChar w:fldCharType="separate"/>
        </w:r>
        <w:r w:rsidR="00AE7575">
          <w:rPr>
            <w:noProof/>
            <w:webHidden/>
          </w:rPr>
          <w:t>52</w:t>
        </w:r>
        <w:r w:rsidR="00AE7575">
          <w:rPr>
            <w:noProof/>
            <w:webHidden/>
          </w:rPr>
          <w:fldChar w:fldCharType="end"/>
        </w:r>
      </w:hyperlink>
    </w:p>
    <w:p w14:paraId="02163BCD" w14:textId="34F88D7E" w:rsidR="00AE7575" w:rsidRDefault="00151519">
      <w:pPr>
        <w:pStyle w:val="TOC1"/>
        <w:rPr>
          <w:rFonts w:asciiTheme="minorHAnsi" w:eastAsiaTheme="minorEastAsia" w:hAnsiTheme="minorHAnsi" w:cstheme="minorBidi"/>
          <w:b w:val="0"/>
          <w:noProof/>
          <w:sz w:val="22"/>
          <w:lang w:val="fr-BE" w:eastAsia="fr-BE"/>
        </w:rPr>
      </w:pPr>
      <w:hyperlink w:anchor="_Toc521319690" w:history="1">
        <w:r w:rsidR="00AE7575" w:rsidRPr="00413703">
          <w:rPr>
            <w:rStyle w:val="Hyperlink"/>
            <w:noProof/>
          </w:rPr>
          <w:t>DSD for global use</w:t>
        </w:r>
        <w:r w:rsidR="00AE7575">
          <w:rPr>
            <w:noProof/>
            <w:webHidden/>
          </w:rPr>
          <w:tab/>
        </w:r>
        <w:r w:rsidR="00AE7575">
          <w:rPr>
            <w:noProof/>
            <w:webHidden/>
          </w:rPr>
          <w:fldChar w:fldCharType="begin"/>
        </w:r>
        <w:r w:rsidR="00AE7575">
          <w:rPr>
            <w:noProof/>
            <w:webHidden/>
          </w:rPr>
          <w:instrText xml:space="preserve"> PAGEREF _Toc521319690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2A00E84A" w14:textId="4979623A" w:rsidR="00AE7575" w:rsidRDefault="00151519">
      <w:pPr>
        <w:pStyle w:val="TOC1"/>
        <w:rPr>
          <w:rFonts w:asciiTheme="minorHAnsi" w:eastAsiaTheme="minorEastAsia" w:hAnsiTheme="minorHAnsi" w:cstheme="minorBidi"/>
          <w:b w:val="0"/>
          <w:noProof/>
          <w:sz w:val="22"/>
          <w:lang w:val="fr-BE" w:eastAsia="fr-BE"/>
        </w:rPr>
      </w:pPr>
      <w:hyperlink w:anchor="_Toc521319691" w:history="1">
        <w:r w:rsidR="00AE7575" w:rsidRPr="00413703">
          <w:rPr>
            <w:rStyle w:val="Hyperlink"/>
            <w:noProof/>
          </w:rPr>
          <w:t>Economic activity</w:t>
        </w:r>
        <w:r w:rsidR="00AE7575">
          <w:rPr>
            <w:noProof/>
            <w:webHidden/>
          </w:rPr>
          <w:tab/>
        </w:r>
        <w:r w:rsidR="00AE7575">
          <w:rPr>
            <w:noProof/>
            <w:webHidden/>
          </w:rPr>
          <w:fldChar w:fldCharType="begin"/>
        </w:r>
        <w:r w:rsidR="00AE7575">
          <w:rPr>
            <w:noProof/>
            <w:webHidden/>
          </w:rPr>
          <w:instrText xml:space="preserve"> PAGEREF _Toc521319691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7FDC16EE" w14:textId="78A8068C" w:rsidR="00AE7575" w:rsidRDefault="00151519">
      <w:pPr>
        <w:pStyle w:val="TOC1"/>
        <w:rPr>
          <w:rFonts w:asciiTheme="minorHAnsi" w:eastAsiaTheme="minorEastAsia" w:hAnsiTheme="minorHAnsi" w:cstheme="minorBidi"/>
          <w:b w:val="0"/>
          <w:noProof/>
          <w:sz w:val="22"/>
          <w:lang w:val="fr-BE" w:eastAsia="fr-BE"/>
        </w:rPr>
      </w:pPr>
      <w:hyperlink w:anchor="_Toc521319692" w:history="1">
        <w:r w:rsidR="00AE7575" w:rsidRPr="00413703">
          <w:rPr>
            <w:rStyle w:val="Hyperlink"/>
            <w:rFonts w:ascii="Times New Roman" w:hAnsi="Times New Roman"/>
            <w:noProof/>
          </w:rPr>
          <w:t>Economic sector</w:t>
        </w:r>
        <w:r w:rsidR="00AE7575">
          <w:rPr>
            <w:noProof/>
            <w:webHidden/>
          </w:rPr>
          <w:tab/>
        </w:r>
        <w:r w:rsidR="00AE7575">
          <w:rPr>
            <w:noProof/>
            <w:webHidden/>
          </w:rPr>
          <w:fldChar w:fldCharType="begin"/>
        </w:r>
        <w:r w:rsidR="00AE7575">
          <w:rPr>
            <w:noProof/>
            <w:webHidden/>
          </w:rPr>
          <w:instrText xml:space="preserve"> PAGEREF _Toc521319692 \h </w:instrText>
        </w:r>
        <w:r w:rsidR="00AE7575">
          <w:rPr>
            <w:noProof/>
            <w:webHidden/>
          </w:rPr>
        </w:r>
        <w:r w:rsidR="00AE7575">
          <w:rPr>
            <w:noProof/>
            <w:webHidden/>
          </w:rPr>
          <w:fldChar w:fldCharType="separate"/>
        </w:r>
        <w:r w:rsidR="00AE7575">
          <w:rPr>
            <w:noProof/>
            <w:webHidden/>
          </w:rPr>
          <w:t>53</w:t>
        </w:r>
        <w:r w:rsidR="00AE7575">
          <w:rPr>
            <w:noProof/>
            <w:webHidden/>
          </w:rPr>
          <w:fldChar w:fldCharType="end"/>
        </w:r>
      </w:hyperlink>
    </w:p>
    <w:p w14:paraId="39689435" w14:textId="75DE2979" w:rsidR="00AE7575" w:rsidRDefault="00151519">
      <w:pPr>
        <w:pStyle w:val="TOC1"/>
        <w:rPr>
          <w:rFonts w:asciiTheme="minorHAnsi" w:eastAsiaTheme="minorEastAsia" w:hAnsiTheme="minorHAnsi" w:cstheme="minorBidi"/>
          <w:b w:val="0"/>
          <w:noProof/>
          <w:sz w:val="22"/>
          <w:lang w:val="fr-BE" w:eastAsia="fr-BE"/>
        </w:rPr>
      </w:pPr>
      <w:hyperlink w:anchor="_Toc521319693" w:history="1">
        <w:r w:rsidR="00AE7575" w:rsidRPr="00413703">
          <w:rPr>
            <w:rStyle w:val="Hyperlink"/>
            <w:noProof/>
          </w:rPr>
          <w:t>Education level</w:t>
        </w:r>
        <w:r w:rsidR="00AE7575">
          <w:rPr>
            <w:noProof/>
            <w:webHidden/>
          </w:rPr>
          <w:tab/>
        </w:r>
        <w:r w:rsidR="00AE7575">
          <w:rPr>
            <w:noProof/>
            <w:webHidden/>
          </w:rPr>
          <w:fldChar w:fldCharType="begin"/>
        </w:r>
        <w:r w:rsidR="00AE7575">
          <w:rPr>
            <w:noProof/>
            <w:webHidden/>
          </w:rPr>
          <w:instrText xml:space="preserve"> PAGEREF _Toc521319693 \h </w:instrText>
        </w:r>
        <w:r w:rsidR="00AE7575">
          <w:rPr>
            <w:noProof/>
            <w:webHidden/>
          </w:rPr>
        </w:r>
        <w:r w:rsidR="00AE7575">
          <w:rPr>
            <w:noProof/>
            <w:webHidden/>
          </w:rPr>
          <w:fldChar w:fldCharType="separate"/>
        </w:r>
        <w:r w:rsidR="00AE7575">
          <w:rPr>
            <w:noProof/>
            <w:webHidden/>
          </w:rPr>
          <w:t>54</w:t>
        </w:r>
        <w:r w:rsidR="00AE7575">
          <w:rPr>
            <w:noProof/>
            <w:webHidden/>
          </w:rPr>
          <w:fldChar w:fldCharType="end"/>
        </w:r>
      </w:hyperlink>
    </w:p>
    <w:p w14:paraId="7C0A96E2" w14:textId="66F5A3A1" w:rsidR="00AE7575" w:rsidRDefault="00151519">
      <w:pPr>
        <w:pStyle w:val="TOC1"/>
        <w:rPr>
          <w:rFonts w:asciiTheme="minorHAnsi" w:eastAsiaTheme="minorEastAsia" w:hAnsiTheme="minorHAnsi" w:cstheme="minorBidi"/>
          <w:b w:val="0"/>
          <w:noProof/>
          <w:sz w:val="22"/>
          <w:lang w:val="fr-BE" w:eastAsia="fr-BE"/>
        </w:rPr>
      </w:pPr>
      <w:hyperlink w:anchor="_Toc521319694" w:history="1">
        <w:r w:rsidR="00AE7575" w:rsidRPr="00413703">
          <w:rPr>
            <w:rStyle w:val="Hyperlink"/>
            <w:noProof/>
          </w:rPr>
          <w:t>Embargo time</w:t>
        </w:r>
        <w:r w:rsidR="00AE7575">
          <w:rPr>
            <w:noProof/>
            <w:webHidden/>
          </w:rPr>
          <w:tab/>
        </w:r>
        <w:r w:rsidR="00AE7575">
          <w:rPr>
            <w:noProof/>
            <w:webHidden/>
          </w:rPr>
          <w:fldChar w:fldCharType="begin"/>
        </w:r>
        <w:r w:rsidR="00AE7575">
          <w:rPr>
            <w:noProof/>
            <w:webHidden/>
          </w:rPr>
          <w:instrText xml:space="preserve"> PAGEREF _Toc521319694 \h </w:instrText>
        </w:r>
        <w:r w:rsidR="00AE7575">
          <w:rPr>
            <w:noProof/>
            <w:webHidden/>
          </w:rPr>
        </w:r>
        <w:r w:rsidR="00AE7575">
          <w:rPr>
            <w:noProof/>
            <w:webHidden/>
          </w:rPr>
          <w:fldChar w:fldCharType="separate"/>
        </w:r>
        <w:r w:rsidR="00AE7575">
          <w:rPr>
            <w:noProof/>
            <w:webHidden/>
          </w:rPr>
          <w:t>55</w:t>
        </w:r>
        <w:r w:rsidR="00AE7575">
          <w:rPr>
            <w:noProof/>
            <w:webHidden/>
          </w:rPr>
          <w:fldChar w:fldCharType="end"/>
        </w:r>
      </w:hyperlink>
    </w:p>
    <w:p w14:paraId="3D4B4FF1" w14:textId="7B3C9284" w:rsidR="00AE7575" w:rsidRDefault="00151519">
      <w:pPr>
        <w:pStyle w:val="TOC1"/>
        <w:rPr>
          <w:rFonts w:asciiTheme="minorHAnsi" w:eastAsiaTheme="minorEastAsia" w:hAnsiTheme="minorHAnsi" w:cstheme="minorBidi"/>
          <w:b w:val="0"/>
          <w:noProof/>
          <w:sz w:val="22"/>
          <w:lang w:val="fr-BE" w:eastAsia="fr-BE"/>
        </w:rPr>
      </w:pPr>
      <w:hyperlink w:anchor="_Toc521319695" w:history="1">
        <w:r w:rsidR="00AE7575" w:rsidRPr="00413703">
          <w:rPr>
            <w:rStyle w:val="Hyperlink"/>
            <w:noProof/>
          </w:rPr>
          <w:t>Expenditure according to purpose</w:t>
        </w:r>
        <w:r w:rsidR="00AE7575">
          <w:rPr>
            <w:noProof/>
            <w:webHidden/>
          </w:rPr>
          <w:tab/>
        </w:r>
        <w:r w:rsidR="00AE7575">
          <w:rPr>
            <w:noProof/>
            <w:webHidden/>
          </w:rPr>
          <w:fldChar w:fldCharType="begin"/>
        </w:r>
        <w:r w:rsidR="00AE7575">
          <w:rPr>
            <w:noProof/>
            <w:webHidden/>
          </w:rPr>
          <w:instrText xml:space="preserve"> PAGEREF _Toc521319695 \h </w:instrText>
        </w:r>
        <w:r w:rsidR="00AE7575">
          <w:rPr>
            <w:noProof/>
            <w:webHidden/>
          </w:rPr>
        </w:r>
        <w:r w:rsidR="00AE7575">
          <w:rPr>
            <w:noProof/>
            <w:webHidden/>
          </w:rPr>
          <w:fldChar w:fldCharType="separate"/>
        </w:r>
        <w:r w:rsidR="00AE7575">
          <w:rPr>
            <w:noProof/>
            <w:webHidden/>
          </w:rPr>
          <w:t>55</w:t>
        </w:r>
        <w:r w:rsidR="00AE7575">
          <w:rPr>
            <w:noProof/>
            <w:webHidden/>
          </w:rPr>
          <w:fldChar w:fldCharType="end"/>
        </w:r>
      </w:hyperlink>
    </w:p>
    <w:p w14:paraId="0D46A380" w14:textId="36CF1E3E" w:rsidR="00AE7575" w:rsidRDefault="00151519">
      <w:pPr>
        <w:pStyle w:val="TOC1"/>
        <w:rPr>
          <w:rFonts w:asciiTheme="minorHAnsi" w:eastAsiaTheme="minorEastAsia" w:hAnsiTheme="minorHAnsi" w:cstheme="minorBidi"/>
          <w:b w:val="0"/>
          <w:noProof/>
          <w:sz w:val="22"/>
          <w:lang w:val="fr-BE" w:eastAsia="fr-BE"/>
        </w:rPr>
      </w:pPr>
      <w:hyperlink w:anchor="_Toc521319696" w:history="1">
        <w:r w:rsidR="00AE7575" w:rsidRPr="00413703">
          <w:rPr>
            <w:rStyle w:val="Hyperlink"/>
            <w:noProof/>
          </w:rPr>
          <w:t>Facet</w:t>
        </w:r>
        <w:r w:rsidR="00AE7575">
          <w:rPr>
            <w:noProof/>
            <w:webHidden/>
          </w:rPr>
          <w:tab/>
        </w:r>
        <w:r w:rsidR="00AE7575">
          <w:rPr>
            <w:noProof/>
            <w:webHidden/>
          </w:rPr>
          <w:fldChar w:fldCharType="begin"/>
        </w:r>
        <w:r w:rsidR="00AE7575">
          <w:rPr>
            <w:noProof/>
            <w:webHidden/>
          </w:rPr>
          <w:instrText xml:space="preserve"> PAGEREF _Toc521319696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69FB1BE5" w14:textId="16A964B8" w:rsidR="00AE7575" w:rsidRDefault="00151519">
      <w:pPr>
        <w:pStyle w:val="TOC1"/>
        <w:rPr>
          <w:rFonts w:asciiTheme="minorHAnsi" w:eastAsiaTheme="minorEastAsia" w:hAnsiTheme="minorHAnsi" w:cstheme="minorBidi"/>
          <w:b w:val="0"/>
          <w:noProof/>
          <w:sz w:val="22"/>
          <w:lang w:val="fr-BE" w:eastAsia="fr-BE"/>
        </w:rPr>
      </w:pPr>
      <w:hyperlink w:anchor="_Toc521319697" w:history="1">
        <w:r w:rsidR="00AE7575" w:rsidRPr="00413703">
          <w:rPr>
            <w:rStyle w:val="Hyperlink"/>
            <w:noProof/>
          </w:rPr>
          <w:t>Fast-track change</w:t>
        </w:r>
        <w:r w:rsidR="00AE7575">
          <w:rPr>
            <w:noProof/>
            <w:webHidden/>
          </w:rPr>
          <w:tab/>
        </w:r>
        <w:r w:rsidR="00AE7575">
          <w:rPr>
            <w:noProof/>
            <w:webHidden/>
          </w:rPr>
          <w:fldChar w:fldCharType="begin"/>
        </w:r>
        <w:r w:rsidR="00AE7575">
          <w:rPr>
            <w:noProof/>
            <w:webHidden/>
          </w:rPr>
          <w:instrText xml:space="preserve"> PAGEREF _Toc521319697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616A1B72" w14:textId="715A564D" w:rsidR="00AE7575" w:rsidRDefault="00151519">
      <w:pPr>
        <w:pStyle w:val="TOC1"/>
        <w:rPr>
          <w:rFonts w:asciiTheme="minorHAnsi" w:eastAsiaTheme="minorEastAsia" w:hAnsiTheme="minorHAnsi" w:cstheme="minorBidi"/>
          <w:b w:val="0"/>
          <w:noProof/>
          <w:sz w:val="22"/>
          <w:lang w:val="fr-BE" w:eastAsia="fr-BE"/>
        </w:rPr>
      </w:pPr>
      <w:hyperlink w:anchor="_Toc521319698" w:history="1">
        <w:r w:rsidR="00AE7575" w:rsidRPr="00413703">
          <w:rPr>
            <w:rStyle w:val="Hyperlink"/>
            <w:noProof/>
          </w:rPr>
          <w:t>Frequency of data collection</w:t>
        </w:r>
        <w:r w:rsidR="00AE7575">
          <w:rPr>
            <w:noProof/>
            <w:webHidden/>
          </w:rPr>
          <w:tab/>
        </w:r>
        <w:r w:rsidR="00AE7575">
          <w:rPr>
            <w:noProof/>
            <w:webHidden/>
          </w:rPr>
          <w:fldChar w:fldCharType="begin"/>
        </w:r>
        <w:r w:rsidR="00AE7575">
          <w:rPr>
            <w:noProof/>
            <w:webHidden/>
          </w:rPr>
          <w:instrText xml:space="preserve"> PAGEREF _Toc521319698 \h </w:instrText>
        </w:r>
        <w:r w:rsidR="00AE7575">
          <w:rPr>
            <w:noProof/>
            <w:webHidden/>
          </w:rPr>
        </w:r>
        <w:r w:rsidR="00AE7575">
          <w:rPr>
            <w:noProof/>
            <w:webHidden/>
          </w:rPr>
          <w:fldChar w:fldCharType="separate"/>
        </w:r>
        <w:r w:rsidR="00AE7575">
          <w:rPr>
            <w:noProof/>
            <w:webHidden/>
          </w:rPr>
          <w:t>56</w:t>
        </w:r>
        <w:r w:rsidR="00AE7575">
          <w:rPr>
            <w:noProof/>
            <w:webHidden/>
          </w:rPr>
          <w:fldChar w:fldCharType="end"/>
        </w:r>
      </w:hyperlink>
    </w:p>
    <w:p w14:paraId="3EABDCE6" w14:textId="6A4B8BD5" w:rsidR="00AE7575" w:rsidRDefault="00151519">
      <w:pPr>
        <w:pStyle w:val="TOC1"/>
        <w:rPr>
          <w:rFonts w:asciiTheme="minorHAnsi" w:eastAsiaTheme="minorEastAsia" w:hAnsiTheme="minorHAnsi" w:cstheme="minorBidi"/>
          <w:b w:val="0"/>
          <w:noProof/>
          <w:sz w:val="22"/>
          <w:lang w:val="fr-BE" w:eastAsia="fr-BE"/>
        </w:rPr>
      </w:pPr>
      <w:hyperlink w:anchor="_Toc521319699" w:history="1">
        <w:r w:rsidR="00AE7575" w:rsidRPr="00413703">
          <w:rPr>
            <w:rStyle w:val="Hyperlink"/>
            <w:noProof/>
          </w:rPr>
          <w:t>Frequency of dissemination</w:t>
        </w:r>
        <w:r w:rsidR="00AE7575">
          <w:rPr>
            <w:noProof/>
            <w:webHidden/>
          </w:rPr>
          <w:tab/>
        </w:r>
        <w:r w:rsidR="00AE7575">
          <w:rPr>
            <w:noProof/>
            <w:webHidden/>
          </w:rPr>
          <w:fldChar w:fldCharType="begin"/>
        </w:r>
        <w:r w:rsidR="00AE7575">
          <w:rPr>
            <w:noProof/>
            <w:webHidden/>
          </w:rPr>
          <w:instrText xml:space="preserve"> PAGEREF _Toc521319699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62464064" w14:textId="155E5093" w:rsidR="00AE7575" w:rsidRDefault="00151519">
      <w:pPr>
        <w:pStyle w:val="TOC1"/>
        <w:rPr>
          <w:rFonts w:asciiTheme="minorHAnsi" w:eastAsiaTheme="minorEastAsia" w:hAnsiTheme="minorHAnsi" w:cstheme="minorBidi"/>
          <w:b w:val="0"/>
          <w:noProof/>
          <w:sz w:val="22"/>
          <w:lang w:val="fr-BE" w:eastAsia="fr-BE"/>
        </w:rPr>
      </w:pPr>
      <w:hyperlink w:anchor="_Toc521319700" w:history="1">
        <w:r w:rsidR="00AE7575" w:rsidRPr="00413703">
          <w:rPr>
            <w:rStyle w:val="Hyperlink"/>
            <w:noProof/>
          </w:rPr>
          <w:t>Frequency of observation</w:t>
        </w:r>
        <w:r w:rsidR="00AE7575">
          <w:rPr>
            <w:noProof/>
            <w:webHidden/>
          </w:rPr>
          <w:tab/>
        </w:r>
        <w:r w:rsidR="00AE7575">
          <w:rPr>
            <w:noProof/>
            <w:webHidden/>
          </w:rPr>
          <w:fldChar w:fldCharType="begin"/>
        </w:r>
        <w:r w:rsidR="00AE7575">
          <w:rPr>
            <w:noProof/>
            <w:webHidden/>
          </w:rPr>
          <w:instrText xml:space="preserve"> PAGEREF _Toc521319700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3C211831" w14:textId="026C31DA" w:rsidR="00AE7575" w:rsidRDefault="00151519">
      <w:pPr>
        <w:pStyle w:val="TOC1"/>
        <w:rPr>
          <w:rFonts w:asciiTheme="minorHAnsi" w:eastAsiaTheme="minorEastAsia" w:hAnsiTheme="minorHAnsi" w:cstheme="minorBidi"/>
          <w:b w:val="0"/>
          <w:noProof/>
          <w:sz w:val="22"/>
          <w:lang w:val="fr-BE" w:eastAsia="fr-BE"/>
        </w:rPr>
      </w:pPr>
      <w:hyperlink w:anchor="_Toc521319701" w:history="1">
        <w:r w:rsidR="00AE7575" w:rsidRPr="00413703">
          <w:rPr>
            <w:rStyle w:val="Hyperlink"/>
            <w:rFonts w:ascii="Times New Roman" w:hAnsi="Times New Roman"/>
            <w:noProof/>
          </w:rPr>
          <w:t>Geographical coverage</w:t>
        </w:r>
        <w:r w:rsidR="00AE7575">
          <w:rPr>
            <w:noProof/>
            <w:webHidden/>
          </w:rPr>
          <w:tab/>
        </w:r>
        <w:r w:rsidR="00AE7575">
          <w:rPr>
            <w:noProof/>
            <w:webHidden/>
          </w:rPr>
          <w:fldChar w:fldCharType="begin"/>
        </w:r>
        <w:r w:rsidR="00AE7575">
          <w:rPr>
            <w:noProof/>
            <w:webHidden/>
          </w:rPr>
          <w:instrText xml:space="preserve"> PAGEREF _Toc521319701 \h </w:instrText>
        </w:r>
        <w:r w:rsidR="00AE7575">
          <w:rPr>
            <w:noProof/>
            <w:webHidden/>
          </w:rPr>
        </w:r>
        <w:r w:rsidR="00AE7575">
          <w:rPr>
            <w:noProof/>
            <w:webHidden/>
          </w:rPr>
          <w:fldChar w:fldCharType="separate"/>
        </w:r>
        <w:r w:rsidR="00AE7575">
          <w:rPr>
            <w:noProof/>
            <w:webHidden/>
          </w:rPr>
          <w:t>57</w:t>
        </w:r>
        <w:r w:rsidR="00AE7575">
          <w:rPr>
            <w:noProof/>
            <w:webHidden/>
          </w:rPr>
          <w:fldChar w:fldCharType="end"/>
        </w:r>
      </w:hyperlink>
    </w:p>
    <w:p w14:paraId="5CA9DDCD" w14:textId="500BC304" w:rsidR="00AE7575" w:rsidRDefault="00151519">
      <w:pPr>
        <w:pStyle w:val="TOC1"/>
        <w:rPr>
          <w:rFonts w:asciiTheme="minorHAnsi" w:eastAsiaTheme="minorEastAsia" w:hAnsiTheme="minorHAnsi" w:cstheme="minorBidi"/>
          <w:b w:val="0"/>
          <w:noProof/>
          <w:sz w:val="22"/>
          <w:lang w:val="fr-BE" w:eastAsia="fr-BE"/>
        </w:rPr>
      </w:pPr>
      <w:hyperlink w:anchor="_Toc521319702" w:history="1">
        <w:r w:rsidR="00AE7575" w:rsidRPr="00413703">
          <w:rPr>
            <w:rStyle w:val="Hyperlink"/>
            <w:noProof/>
          </w:rPr>
          <w:t>Global registry</w:t>
        </w:r>
        <w:r w:rsidR="00AE7575">
          <w:rPr>
            <w:noProof/>
            <w:webHidden/>
          </w:rPr>
          <w:tab/>
        </w:r>
        <w:r w:rsidR="00AE7575">
          <w:rPr>
            <w:noProof/>
            <w:webHidden/>
          </w:rPr>
          <w:fldChar w:fldCharType="begin"/>
        </w:r>
        <w:r w:rsidR="00AE7575">
          <w:rPr>
            <w:noProof/>
            <w:webHidden/>
          </w:rPr>
          <w:instrText xml:space="preserve"> PAGEREF _Toc521319702 \h </w:instrText>
        </w:r>
        <w:r w:rsidR="00AE7575">
          <w:rPr>
            <w:noProof/>
            <w:webHidden/>
          </w:rPr>
        </w:r>
        <w:r w:rsidR="00AE7575">
          <w:rPr>
            <w:noProof/>
            <w:webHidden/>
          </w:rPr>
          <w:fldChar w:fldCharType="separate"/>
        </w:r>
        <w:r w:rsidR="00AE7575">
          <w:rPr>
            <w:noProof/>
            <w:webHidden/>
          </w:rPr>
          <w:t>58</w:t>
        </w:r>
        <w:r w:rsidR="00AE7575">
          <w:rPr>
            <w:noProof/>
            <w:webHidden/>
          </w:rPr>
          <w:fldChar w:fldCharType="end"/>
        </w:r>
      </w:hyperlink>
    </w:p>
    <w:p w14:paraId="7BAEDEAE" w14:textId="13194052" w:rsidR="00AE7575" w:rsidRDefault="00151519">
      <w:pPr>
        <w:pStyle w:val="TOC1"/>
        <w:rPr>
          <w:rFonts w:asciiTheme="minorHAnsi" w:eastAsiaTheme="minorEastAsia" w:hAnsiTheme="minorHAnsi" w:cstheme="minorBidi"/>
          <w:b w:val="0"/>
          <w:noProof/>
          <w:sz w:val="22"/>
          <w:lang w:val="fr-BE" w:eastAsia="fr-BE"/>
        </w:rPr>
      </w:pPr>
      <w:hyperlink w:anchor="_Toc521319703" w:history="1">
        <w:r w:rsidR="00AE7575" w:rsidRPr="00413703">
          <w:rPr>
            <w:rStyle w:val="Hyperlink"/>
            <w:noProof/>
          </w:rPr>
          <w:t>Group Key</w:t>
        </w:r>
        <w:r w:rsidR="00AE7575">
          <w:rPr>
            <w:noProof/>
            <w:webHidden/>
          </w:rPr>
          <w:tab/>
        </w:r>
        <w:r w:rsidR="00AE7575">
          <w:rPr>
            <w:noProof/>
            <w:webHidden/>
          </w:rPr>
          <w:fldChar w:fldCharType="begin"/>
        </w:r>
        <w:r w:rsidR="00AE7575">
          <w:rPr>
            <w:noProof/>
            <w:webHidden/>
          </w:rPr>
          <w:instrText xml:space="preserve"> PAGEREF _Toc521319703 \h </w:instrText>
        </w:r>
        <w:r w:rsidR="00AE7575">
          <w:rPr>
            <w:noProof/>
            <w:webHidden/>
          </w:rPr>
        </w:r>
        <w:r w:rsidR="00AE7575">
          <w:rPr>
            <w:noProof/>
            <w:webHidden/>
          </w:rPr>
          <w:fldChar w:fldCharType="separate"/>
        </w:r>
        <w:r w:rsidR="00AE7575">
          <w:rPr>
            <w:noProof/>
            <w:webHidden/>
          </w:rPr>
          <w:t>58</w:t>
        </w:r>
        <w:r w:rsidR="00AE7575">
          <w:rPr>
            <w:noProof/>
            <w:webHidden/>
          </w:rPr>
          <w:fldChar w:fldCharType="end"/>
        </w:r>
      </w:hyperlink>
    </w:p>
    <w:p w14:paraId="7EA1B7E9" w14:textId="2CF0DBD6" w:rsidR="00AE7575" w:rsidRDefault="00151519">
      <w:pPr>
        <w:pStyle w:val="TOC1"/>
        <w:rPr>
          <w:rFonts w:asciiTheme="minorHAnsi" w:eastAsiaTheme="minorEastAsia" w:hAnsiTheme="minorHAnsi" w:cstheme="minorBidi"/>
          <w:b w:val="0"/>
          <w:noProof/>
          <w:sz w:val="22"/>
          <w:lang w:val="fr-BE" w:eastAsia="fr-BE"/>
        </w:rPr>
      </w:pPr>
      <w:hyperlink w:anchor="_Toc521319704" w:history="1">
        <w:r w:rsidR="00AE7575" w:rsidRPr="00413703">
          <w:rPr>
            <w:rStyle w:val="Hyperlink"/>
            <w:noProof/>
          </w:rPr>
          <w:t>Group key structure</w:t>
        </w:r>
        <w:r w:rsidR="00AE7575">
          <w:rPr>
            <w:noProof/>
            <w:webHidden/>
          </w:rPr>
          <w:tab/>
        </w:r>
        <w:r w:rsidR="00AE7575">
          <w:rPr>
            <w:noProof/>
            <w:webHidden/>
          </w:rPr>
          <w:fldChar w:fldCharType="begin"/>
        </w:r>
        <w:r w:rsidR="00AE7575">
          <w:rPr>
            <w:noProof/>
            <w:webHidden/>
          </w:rPr>
          <w:instrText xml:space="preserve"> PAGEREF _Toc521319704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1D196BD8" w14:textId="388DA560" w:rsidR="00AE7575" w:rsidRDefault="00151519">
      <w:pPr>
        <w:pStyle w:val="TOC1"/>
        <w:rPr>
          <w:rFonts w:asciiTheme="minorHAnsi" w:eastAsiaTheme="minorEastAsia" w:hAnsiTheme="minorHAnsi" w:cstheme="minorBidi"/>
          <w:b w:val="0"/>
          <w:noProof/>
          <w:sz w:val="22"/>
          <w:lang w:val="fr-BE" w:eastAsia="fr-BE"/>
        </w:rPr>
      </w:pPr>
      <w:hyperlink w:anchor="_Toc521319705" w:history="1">
        <w:r w:rsidR="00AE7575" w:rsidRPr="00413703">
          <w:rPr>
            <w:rStyle w:val="Hyperlink"/>
            <w:noProof/>
          </w:rPr>
          <w:t>Hierarchical Code</w:t>
        </w:r>
        <w:r w:rsidR="00AE7575">
          <w:rPr>
            <w:noProof/>
            <w:webHidden/>
          </w:rPr>
          <w:tab/>
        </w:r>
        <w:r w:rsidR="00AE7575">
          <w:rPr>
            <w:noProof/>
            <w:webHidden/>
          </w:rPr>
          <w:fldChar w:fldCharType="begin"/>
        </w:r>
        <w:r w:rsidR="00AE7575">
          <w:rPr>
            <w:noProof/>
            <w:webHidden/>
          </w:rPr>
          <w:instrText xml:space="preserve"> PAGEREF _Toc521319705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734AFD3B" w14:textId="5BD16FA2" w:rsidR="00AE7575" w:rsidRDefault="00151519">
      <w:pPr>
        <w:pStyle w:val="TOC1"/>
        <w:rPr>
          <w:rFonts w:asciiTheme="minorHAnsi" w:eastAsiaTheme="minorEastAsia" w:hAnsiTheme="minorHAnsi" w:cstheme="minorBidi"/>
          <w:b w:val="0"/>
          <w:noProof/>
          <w:sz w:val="22"/>
          <w:lang w:val="fr-BE" w:eastAsia="fr-BE"/>
        </w:rPr>
      </w:pPr>
      <w:hyperlink w:anchor="_Toc521319706" w:history="1">
        <w:r w:rsidR="00AE7575" w:rsidRPr="00413703">
          <w:rPr>
            <w:rStyle w:val="Hyperlink"/>
            <w:noProof/>
          </w:rPr>
          <w:t>Hierarchical Codelist (HCL)</w:t>
        </w:r>
        <w:r w:rsidR="00AE7575">
          <w:rPr>
            <w:noProof/>
            <w:webHidden/>
          </w:rPr>
          <w:tab/>
        </w:r>
        <w:r w:rsidR="00AE7575">
          <w:rPr>
            <w:noProof/>
            <w:webHidden/>
          </w:rPr>
          <w:fldChar w:fldCharType="begin"/>
        </w:r>
        <w:r w:rsidR="00AE7575">
          <w:rPr>
            <w:noProof/>
            <w:webHidden/>
          </w:rPr>
          <w:instrText xml:space="preserve"> PAGEREF _Toc521319706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1EE1B061" w14:textId="72D3A8AD" w:rsidR="00AE7575" w:rsidRDefault="00151519">
      <w:pPr>
        <w:pStyle w:val="TOC1"/>
        <w:rPr>
          <w:rFonts w:asciiTheme="minorHAnsi" w:eastAsiaTheme="minorEastAsia" w:hAnsiTheme="minorHAnsi" w:cstheme="minorBidi"/>
          <w:b w:val="0"/>
          <w:noProof/>
          <w:sz w:val="22"/>
          <w:lang w:val="fr-BE" w:eastAsia="fr-BE"/>
        </w:rPr>
      </w:pPr>
      <w:hyperlink w:anchor="_Toc521319707" w:history="1">
        <w:r w:rsidR="00AE7575" w:rsidRPr="00413703">
          <w:rPr>
            <w:rStyle w:val="Hyperlink"/>
            <w:noProof/>
          </w:rPr>
          <w:t>Hierarchy</w:t>
        </w:r>
        <w:r w:rsidR="00AE7575">
          <w:rPr>
            <w:noProof/>
            <w:webHidden/>
          </w:rPr>
          <w:tab/>
        </w:r>
        <w:r w:rsidR="00AE7575">
          <w:rPr>
            <w:noProof/>
            <w:webHidden/>
          </w:rPr>
          <w:fldChar w:fldCharType="begin"/>
        </w:r>
        <w:r w:rsidR="00AE7575">
          <w:rPr>
            <w:noProof/>
            <w:webHidden/>
          </w:rPr>
          <w:instrText xml:space="preserve"> PAGEREF _Toc521319707 \h </w:instrText>
        </w:r>
        <w:r w:rsidR="00AE7575">
          <w:rPr>
            <w:noProof/>
            <w:webHidden/>
          </w:rPr>
        </w:r>
        <w:r w:rsidR="00AE7575">
          <w:rPr>
            <w:noProof/>
            <w:webHidden/>
          </w:rPr>
          <w:fldChar w:fldCharType="separate"/>
        </w:r>
        <w:r w:rsidR="00AE7575">
          <w:rPr>
            <w:noProof/>
            <w:webHidden/>
          </w:rPr>
          <w:t>59</w:t>
        </w:r>
        <w:r w:rsidR="00AE7575">
          <w:rPr>
            <w:noProof/>
            <w:webHidden/>
          </w:rPr>
          <w:fldChar w:fldCharType="end"/>
        </w:r>
      </w:hyperlink>
    </w:p>
    <w:p w14:paraId="53383B19" w14:textId="7190E01C" w:rsidR="00AE7575" w:rsidRDefault="00151519">
      <w:pPr>
        <w:pStyle w:val="TOC1"/>
        <w:rPr>
          <w:rFonts w:asciiTheme="minorHAnsi" w:eastAsiaTheme="minorEastAsia" w:hAnsiTheme="minorHAnsi" w:cstheme="minorBidi"/>
          <w:b w:val="0"/>
          <w:noProof/>
          <w:sz w:val="22"/>
          <w:lang w:val="fr-BE" w:eastAsia="fr-BE"/>
        </w:rPr>
      </w:pPr>
      <w:hyperlink w:anchor="_Toc521319708" w:history="1">
        <w:r w:rsidR="00AE7575" w:rsidRPr="00413703">
          <w:rPr>
            <w:rStyle w:val="Hyperlink"/>
            <w:noProof/>
          </w:rPr>
          <w:t>Hub (dissemination architecture)</w:t>
        </w:r>
        <w:r w:rsidR="00AE7575">
          <w:rPr>
            <w:noProof/>
            <w:webHidden/>
          </w:rPr>
          <w:tab/>
        </w:r>
        <w:r w:rsidR="00AE7575">
          <w:rPr>
            <w:noProof/>
            <w:webHidden/>
          </w:rPr>
          <w:fldChar w:fldCharType="begin"/>
        </w:r>
        <w:r w:rsidR="00AE7575">
          <w:rPr>
            <w:noProof/>
            <w:webHidden/>
          </w:rPr>
          <w:instrText xml:space="preserve"> PAGEREF _Toc521319708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2F402153" w14:textId="45B5C208" w:rsidR="00AE7575" w:rsidRDefault="00151519">
      <w:pPr>
        <w:pStyle w:val="TOC1"/>
        <w:rPr>
          <w:rFonts w:asciiTheme="minorHAnsi" w:eastAsiaTheme="minorEastAsia" w:hAnsiTheme="minorHAnsi" w:cstheme="minorBidi"/>
          <w:b w:val="0"/>
          <w:noProof/>
          <w:sz w:val="22"/>
          <w:lang w:val="fr-BE" w:eastAsia="fr-BE"/>
        </w:rPr>
      </w:pPr>
      <w:hyperlink w:anchor="_Toc521319709" w:history="1">
        <w:r w:rsidR="00AE7575" w:rsidRPr="00413703">
          <w:rPr>
            <w:rStyle w:val="Hyperlink"/>
            <w:noProof/>
          </w:rPr>
          <w:t>Identifiable Artefact</w:t>
        </w:r>
        <w:r w:rsidR="00AE7575">
          <w:rPr>
            <w:noProof/>
            <w:webHidden/>
          </w:rPr>
          <w:tab/>
        </w:r>
        <w:r w:rsidR="00AE7575">
          <w:rPr>
            <w:noProof/>
            <w:webHidden/>
          </w:rPr>
          <w:fldChar w:fldCharType="begin"/>
        </w:r>
        <w:r w:rsidR="00AE7575">
          <w:rPr>
            <w:noProof/>
            <w:webHidden/>
          </w:rPr>
          <w:instrText xml:space="preserve"> PAGEREF _Toc521319709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4A4B2E90" w14:textId="63729B4C" w:rsidR="00AE7575" w:rsidRDefault="00151519">
      <w:pPr>
        <w:pStyle w:val="TOC1"/>
        <w:rPr>
          <w:rFonts w:asciiTheme="minorHAnsi" w:eastAsiaTheme="minorEastAsia" w:hAnsiTheme="minorHAnsi" w:cstheme="minorBidi"/>
          <w:b w:val="0"/>
          <w:noProof/>
          <w:sz w:val="22"/>
          <w:lang w:val="fr-BE" w:eastAsia="fr-BE"/>
        </w:rPr>
      </w:pPr>
      <w:hyperlink w:anchor="_Toc521319710" w:history="1">
        <w:r w:rsidR="00AE7575" w:rsidRPr="00413703">
          <w:rPr>
            <w:rStyle w:val="Hyperlink"/>
            <w:noProof/>
          </w:rPr>
          <w:t>Imputation</w:t>
        </w:r>
        <w:r w:rsidR="00AE7575">
          <w:rPr>
            <w:noProof/>
            <w:webHidden/>
          </w:rPr>
          <w:tab/>
        </w:r>
        <w:r w:rsidR="00AE7575">
          <w:rPr>
            <w:noProof/>
            <w:webHidden/>
          </w:rPr>
          <w:fldChar w:fldCharType="begin"/>
        </w:r>
        <w:r w:rsidR="00AE7575">
          <w:rPr>
            <w:noProof/>
            <w:webHidden/>
          </w:rPr>
          <w:instrText xml:space="preserve"> PAGEREF _Toc521319710 \h </w:instrText>
        </w:r>
        <w:r w:rsidR="00AE7575">
          <w:rPr>
            <w:noProof/>
            <w:webHidden/>
          </w:rPr>
        </w:r>
        <w:r w:rsidR="00AE7575">
          <w:rPr>
            <w:noProof/>
            <w:webHidden/>
          </w:rPr>
          <w:fldChar w:fldCharType="separate"/>
        </w:r>
        <w:r w:rsidR="00AE7575">
          <w:rPr>
            <w:noProof/>
            <w:webHidden/>
          </w:rPr>
          <w:t>60</w:t>
        </w:r>
        <w:r w:rsidR="00AE7575">
          <w:rPr>
            <w:noProof/>
            <w:webHidden/>
          </w:rPr>
          <w:fldChar w:fldCharType="end"/>
        </w:r>
      </w:hyperlink>
    </w:p>
    <w:p w14:paraId="41463A1B" w14:textId="40A92AA0" w:rsidR="00AE7575" w:rsidRDefault="00151519">
      <w:pPr>
        <w:pStyle w:val="TOC1"/>
        <w:rPr>
          <w:rFonts w:asciiTheme="minorHAnsi" w:eastAsiaTheme="minorEastAsia" w:hAnsiTheme="minorHAnsi" w:cstheme="minorBidi"/>
          <w:b w:val="0"/>
          <w:noProof/>
          <w:sz w:val="22"/>
          <w:lang w:val="fr-BE" w:eastAsia="fr-BE"/>
        </w:rPr>
      </w:pPr>
      <w:hyperlink w:anchor="_Toc521319711" w:history="1">
        <w:r w:rsidR="00AE7575" w:rsidRPr="00413703">
          <w:rPr>
            <w:rStyle w:val="Hyperlink"/>
            <w:noProof/>
          </w:rPr>
          <w:t>Imputation rate</w:t>
        </w:r>
        <w:r w:rsidR="00AE7575">
          <w:rPr>
            <w:noProof/>
            <w:webHidden/>
          </w:rPr>
          <w:tab/>
        </w:r>
        <w:r w:rsidR="00AE7575">
          <w:rPr>
            <w:noProof/>
            <w:webHidden/>
          </w:rPr>
          <w:fldChar w:fldCharType="begin"/>
        </w:r>
        <w:r w:rsidR="00AE7575">
          <w:rPr>
            <w:noProof/>
            <w:webHidden/>
          </w:rPr>
          <w:instrText xml:space="preserve"> PAGEREF _Toc521319711 \h </w:instrText>
        </w:r>
        <w:r w:rsidR="00AE7575">
          <w:rPr>
            <w:noProof/>
            <w:webHidden/>
          </w:rPr>
        </w:r>
        <w:r w:rsidR="00AE7575">
          <w:rPr>
            <w:noProof/>
            <w:webHidden/>
          </w:rPr>
          <w:fldChar w:fldCharType="separate"/>
        </w:r>
        <w:r w:rsidR="00AE7575">
          <w:rPr>
            <w:noProof/>
            <w:webHidden/>
          </w:rPr>
          <w:t>61</w:t>
        </w:r>
        <w:r w:rsidR="00AE7575">
          <w:rPr>
            <w:noProof/>
            <w:webHidden/>
          </w:rPr>
          <w:fldChar w:fldCharType="end"/>
        </w:r>
      </w:hyperlink>
    </w:p>
    <w:p w14:paraId="3E2FF7F3" w14:textId="65F6E87A" w:rsidR="00AE7575" w:rsidRDefault="00151519">
      <w:pPr>
        <w:pStyle w:val="TOC1"/>
        <w:rPr>
          <w:rFonts w:asciiTheme="minorHAnsi" w:eastAsiaTheme="minorEastAsia" w:hAnsiTheme="minorHAnsi" w:cstheme="minorBidi"/>
          <w:b w:val="0"/>
          <w:noProof/>
          <w:sz w:val="22"/>
          <w:lang w:val="fr-BE" w:eastAsia="fr-BE"/>
        </w:rPr>
      </w:pPr>
      <w:hyperlink w:anchor="_Toc521319712" w:history="1">
        <w:r w:rsidR="00AE7575" w:rsidRPr="00413703">
          <w:rPr>
            <w:rStyle w:val="Hyperlink"/>
            <w:noProof/>
          </w:rPr>
          <w:t>Incremental update</w:t>
        </w:r>
        <w:r w:rsidR="00AE7575">
          <w:rPr>
            <w:noProof/>
            <w:webHidden/>
          </w:rPr>
          <w:tab/>
        </w:r>
        <w:r w:rsidR="00AE7575">
          <w:rPr>
            <w:noProof/>
            <w:webHidden/>
          </w:rPr>
          <w:fldChar w:fldCharType="begin"/>
        </w:r>
        <w:r w:rsidR="00AE7575">
          <w:rPr>
            <w:noProof/>
            <w:webHidden/>
          </w:rPr>
          <w:instrText xml:space="preserve"> PAGEREF _Toc521319712 \h </w:instrText>
        </w:r>
        <w:r w:rsidR="00AE7575">
          <w:rPr>
            <w:noProof/>
            <w:webHidden/>
          </w:rPr>
        </w:r>
        <w:r w:rsidR="00AE7575">
          <w:rPr>
            <w:noProof/>
            <w:webHidden/>
          </w:rPr>
          <w:fldChar w:fldCharType="separate"/>
        </w:r>
        <w:r w:rsidR="00AE7575">
          <w:rPr>
            <w:noProof/>
            <w:webHidden/>
          </w:rPr>
          <w:t>61</w:t>
        </w:r>
        <w:r w:rsidR="00AE7575">
          <w:rPr>
            <w:noProof/>
            <w:webHidden/>
          </w:rPr>
          <w:fldChar w:fldCharType="end"/>
        </w:r>
      </w:hyperlink>
    </w:p>
    <w:p w14:paraId="5147EC75" w14:textId="39515A00" w:rsidR="00AE7575" w:rsidRDefault="00151519">
      <w:pPr>
        <w:pStyle w:val="TOC1"/>
        <w:rPr>
          <w:rFonts w:asciiTheme="minorHAnsi" w:eastAsiaTheme="minorEastAsia" w:hAnsiTheme="minorHAnsi" w:cstheme="minorBidi"/>
          <w:b w:val="0"/>
          <w:noProof/>
          <w:sz w:val="22"/>
          <w:lang w:val="fr-BE" w:eastAsia="fr-BE"/>
        </w:rPr>
      </w:pPr>
      <w:hyperlink w:anchor="_Toc521319713" w:history="1">
        <w:r w:rsidR="00AE7575" w:rsidRPr="00413703">
          <w:rPr>
            <w:rStyle w:val="Hyperlink"/>
            <w:noProof/>
          </w:rPr>
          <w:t>Indicator: See "Statistical indicator"</w:t>
        </w:r>
        <w:r w:rsidR="00AE7575">
          <w:rPr>
            <w:noProof/>
            <w:webHidden/>
          </w:rPr>
          <w:tab/>
        </w:r>
        <w:r w:rsidR="00AE7575">
          <w:rPr>
            <w:noProof/>
            <w:webHidden/>
          </w:rPr>
          <w:fldChar w:fldCharType="begin"/>
        </w:r>
        <w:r w:rsidR="00AE7575">
          <w:rPr>
            <w:noProof/>
            <w:webHidden/>
          </w:rPr>
          <w:instrText xml:space="preserve"> PAGEREF _Toc521319713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4F4733C6" w14:textId="561B1CFF" w:rsidR="00AE7575" w:rsidRDefault="00151519">
      <w:pPr>
        <w:pStyle w:val="TOC1"/>
        <w:rPr>
          <w:rFonts w:asciiTheme="minorHAnsi" w:eastAsiaTheme="minorEastAsia" w:hAnsiTheme="minorHAnsi" w:cstheme="minorBidi"/>
          <w:b w:val="0"/>
          <w:noProof/>
          <w:sz w:val="22"/>
          <w:lang w:val="fr-BE" w:eastAsia="fr-BE"/>
        </w:rPr>
      </w:pPr>
      <w:hyperlink w:anchor="_Toc521319714" w:history="1">
        <w:r w:rsidR="00AE7575" w:rsidRPr="00413703">
          <w:rPr>
            <w:rStyle w:val="Hyperlink"/>
            <w:noProof/>
          </w:rPr>
          <w:t>Institutional mandate</w:t>
        </w:r>
        <w:r w:rsidR="00AE7575">
          <w:rPr>
            <w:noProof/>
            <w:webHidden/>
          </w:rPr>
          <w:tab/>
        </w:r>
        <w:r w:rsidR="00AE7575">
          <w:rPr>
            <w:noProof/>
            <w:webHidden/>
          </w:rPr>
          <w:fldChar w:fldCharType="begin"/>
        </w:r>
        <w:r w:rsidR="00AE7575">
          <w:rPr>
            <w:noProof/>
            <w:webHidden/>
          </w:rPr>
          <w:instrText xml:space="preserve"> PAGEREF _Toc521319714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799A02A6" w14:textId="427EC04F" w:rsidR="00AE7575" w:rsidRDefault="00151519">
      <w:pPr>
        <w:pStyle w:val="TOC1"/>
        <w:rPr>
          <w:rFonts w:asciiTheme="minorHAnsi" w:eastAsiaTheme="minorEastAsia" w:hAnsiTheme="minorHAnsi" w:cstheme="minorBidi"/>
          <w:b w:val="0"/>
          <w:noProof/>
          <w:sz w:val="22"/>
          <w:lang w:val="fr-BE" w:eastAsia="fr-BE"/>
        </w:rPr>
      </w:pPr>
      <w:hyperlink w:anchor="_Toc521319715" w:history="1">
        <w:r w:rsidR="00AE7575" w:rsidRPr="00413703">
          <w:rPr>
            <w:rStyle w:val="Hyperlink"/>
            <w:noProof/>
          </w:rPr>
          <w:t>Institutional mandate - data sharing</w:t>
        </w:r>
        <w:r w:rsidR="00AE7575">
          <w:rPr>
            <w:noProof/>
            <w:webHidden/>
          </w:rPr>
          <w:tab/>
        </w:r>
        <w:r w:rsidR="00AE7575">
          <w:rPr>
            <w:noProof/>
            <w:webHidden/>
          </w:rPr>
          <w:fldChar w:fldCharType="begin"/>
        </w:r>
        <w:r w:rsidR="00AE7575">
          <w:rPr>
            <w:noProof/>
            <w:webHidden/>
          </w:rPr>
          <w:instrText xml:space="preserve"> PAGEREF _Toc521319715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2464A4B3" w14:textId="4D1AA79A" w:rsidR="00AE7575" w:rsidRDefault="00151519">
      <w:pPr>
        <w:pStyle w:val="TOC1"/>
        <w:rPr>
          <w:rFonts w:asciiTheme="minorHAnsi" w:eastAsiaTheme="minorEastAsia" w:hAnsiTheme="minorHAnsi" w:cstheme="minorBidi"/>
          <w:b w:val="0"/>
          <w:noProof/>
          <w:sz w:val="22"/>
          <w:lang w:val="fr-BE" w:eastAsia="fr-BE"/>
        </w:rPr>
      </w:pPr>
      <w:hyperlink w:anchor="_Toc521319716" w:history="1">
        <w:r w:rsidR="00AE7575" w:rsidRPr="00413703">
          <w:rPr>
            <w:rStyle w:val="Hyperlink"/>
            <w:noProof/>
          </w:rPr>
          <w:t>Institutional mandate - legal acts and other agreements</w:t>
        </w:r>
        <w:r w:rsidR="00AE7575">
          <w:rPr>
            <w:noProof/>
            <w:webHidden/>
          </w:rPr>
          <w:tab/>
        </w:r>
        <w:r w:rsidR="00AE7575">
          <w:rPr>
            <w:noProof/>
            <w:webHidden/>
          </w:rPr>
          <w:fldChar w:fldCharType="begin"/>
        </w:r>
        <w:r w:rsidR="00AE7575">
          <w:rPr>
            <w:noProof/>
            <w:webHidden/>
          </w:rPr>
          <w:instrText xml:space="preserve"> PAGEREF _Toc521319716 \h </w:instrText>
        </w:r>
        <w:r w:rsidR="00AE7575">
          <w:rPr>
            <w:noProof/>
            <w:webHidden/>
          </w:rPr>
        </w:r>
        <w:r w:rsidR="00AE7575">
          <w:rPr>
            <w:noProof/>
            <w:webHidden/>
          </w:rPr>
          <w:fldChar w:fldCharType="separate"/>
        </w:r>
        <w:r w:rsidR="00AE7575">
          <w:rPr>
            <w:noProof/>
            <w:webHidden/>
          </w:rPr>
          <w:t>62</w:t>
        </w:r>
        <w:r w:rsidR="00AE7575">
          <w:rPr>
            <w:noProof/>
            <w:webHidden/>
          </w:rPr>
          <w:fldChar w:fldCharType="end"/>
        </w:r>
      </w:hyperlink>
    </w:p>
    <w:p w14:paraId="440F2D63" w14:textId="78126070" w:rsidR="00AE7575" w:rsidRDefault="00151519">
      <w:pPr>
        <w:pStyle w:val="TOC1"/>
        <w:rPr>
          <w:rFonts w:asciiTheme="minorHAnsi" w:eastAsiaTheme="minorEastAsia" w:hAnsiTheme="minorHAnsi" w:cstheme="minorBidi"/>
          <w:b w:val="0"/>
          <w:noProof/>
          <w:sz w:val="22"/>
          <w:lang w:val="fr-BE" w:eastAsia="fr-BE"/>
        </w:rPr>
      </w:pPr>
      <w:hyperlink w:anchor="_Toc521319717" w:history="1">
        <w:r w:rsidR="00AE7575" w:rsidRPr="00413703">
          <w:rPr>
            <w:rStyle w:val="Hyperlink"/>
            <w:noProof/>
          </w:rPr>
          <w:t>Institutional sector</w:t>
        </w:r>
        <w:r w:rsidR="00AE7575">
          <w:rPr>
            <w:noProof/>
            <w:webHidden/>
          </w:rPr>
          <w:tab/>
        </w:r>
        <w:r w:rsidR="00AE7575">
          <w:rPr>
            <w:noProof/>
            <w:webHidden/>
          </w:rPr>
          <w:fldChar w:fldCharType="begin"/>
        </w:r>
        <w:r w:rsidR="00AE7575">
          <w:rPr>
            <w:noProof/>
            <w:webHidden/>
          </w:rPr>
          <w:instrText xml:space="preserve"> PAGEREF _Toc521319717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154CF7F3" w14:textId="5044BE5F" w:rsidR="00AE7575" w:rsidRDefault="00151519">
      <w:pPr>
        <w:pStyle w:val="TOC1"/>
        <w:rPr>
          <w:rFonts w:asciiTheme="minorHAnsi" w:eastAsiaTheme="minorEastAsia" w:hAnsiTheme="minorHAnsi" w:cstheme="minorBidi"/>
          <w:b w:val="0"/>
          <w:noProof/>
          <w:sz w:val="22"/>
          <w:lang w:val="fr-BE" w:eastAsia="fr-BE"/>
        </w:rPr>
      </w:pPr>
      <w:hyperlink w:anchor="_Toc521319718" w:history="1">
        <w:r w:rsidR="00AE7575" w:rsidRPr="00413703">
          <w:rPr>
            <w:rStyle w:val="Hyperlink"/>
            <w:noProof/>
          </w:rPr>
          <w:t>International String</w:t>
        </w:r>
        <w:r w:rsidR="00AE7575">
          <w:rPr>
            <w:noProof/>
            <w:webHidden/>
          </w:rPr>
          <w:tab/>
        </w:r>
        <w:r w:rsidR="00AE7575">
          <w:rPr>
            <w:noProof/>
            <w:webHidden/>
          </w:rPr>
          <w:fldChar w:fldCharType="begin"/>
        </w:r>
        <w:r w:rsidR="00AE7575">
          <w:rPr>
            <w:noProof/>
            <w:webHidden/>
          </w:rPr>
          <w:instrText xml:space="preserve"> PAGEREF _Toc521319718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44D0D59B" w14:textId="10097685" w:rsidR="00AE7575" w:rsidRDefault="00151519">
      <w:pPr>
        <w:pStyle w:val="TOC1"/>
        <w:rPr>
          <w:rFonts w:asciiTheme="minorHAnsi" w:eastAsiaTheme="minorEastAsia" w:hAnsiTheme="minorHAnsi" w:cstheme="minorBidi"/>
          <w:b w:val="0"/>
          <w:noProof/>
          <w:sz w:val="22"/>
          <w:lang w:val="fr-BE" w:eastAsia="fr-BE"/>
        </w:rPr>
      </w:pPr>
      <w:hyperlink w:anchor="_Toc521319719" w:history="1">
        <w:r w:rsidR="00AE7575" w:rsidRPr="00413703">
          <w:rPr>
            <w:rStyle w:val="Hyperlink"/>
            <w:noProof/>
          </w:rPr>
          <w:t>isExternalReference</w:t>
        </w:r>
        <w:r w:rsidR="00AE7575">
          <w:rPr>
            <w:noProof/>
            <w:webHidden/>
          </w:rPr>
          <w:tab/>
        </w:r>
        <w:r w:rsidR="00AE7575">
          <w:rPr>
            <w:noProof/>
            <w:webHidden/>
          </w:rPr>
          <w:fldChar w:fldCharType="begin"/>
        </w:r>
        <w:r w:rsidR="00AE7575">
          <w:rPr>
            <w:noProof/>
            <w:webHidden/>
          </w:rPr>
          <w:instrText xml:space="preserve"> PAGEREF _Toc521319719 \h </w:instrText>
        </w:r>
        <w:r w:rsidR="00AE7575">
          <w:rPr>
            <w:noProof/>
            <w:webHidden/>
          </w:rPr>
        </w:r>
        <w:r w:rsidR="00AE7575">
          <w:rPr>
            <w:noProof/>
            <w:webHidden/>
          </w:rPr>
          <w:fldChar w:fldCharType="separate"/>
        </w:r>
        <w:r w:rsidR="00AE7575">
          <w:rPr>
            <w:noProof/>
            <w:webHidden/>
          </w:rPr>
          <w:t>63</w:t>
        </w:r>
        <w:r w:rsidR="00AE7575">
          <w:rPr>
            <w:noProof/>
            <w:webHidden/>
          </w:rPr>
          <w:fldChar w:fldCharType="end"/>
        </w:r>
      </w:hyperlink>
    </w:p>
    <w:p w14:paraId="1A9F7B38" w14:textId="3D1955F5" w:rsidR="00AE7575" w:rsidRDefault="00151519">
      <w:pPr>
        <w:pStyle w:val="TOC1"/>
        <w:rPr>
          <w:rFonts w:asciiTheme="minorHAnsi" w:eastAsiaTheme="minorEastAsia" w:hAnsiTheme="minorHAnsi" w:cstheme="minorBidi"/>
          <w:b w:val="0"/>
          <w:noProof/>
          <w:sz w:val="22"/>
          <w:lang w:val="fr-BE" w:eastAsia="fr-BE"/>
        </w:rPr>
      </w:pPr>
      <w:hyperlink w:anchor="_Toc521319720" w:history="1">
        <w:r w:rsidR="00AE7575" w:rsidRPr="00413703">
          <w:rPr>
            <w:rStyle w:val="Hyperlink"/>
            <w:noProof/>
          </w:rPr>
          <w:t>isIncluded</w:t>
        </w:r>
        <w:r w:rsidR="00AE7575">
          <w:rPr>
            <w:noProof/>
            <w:webHidden/>
          </w:rPr>
          <w:tab/>
        </w:r>
        <w:r w:rsidR="00AE7575">
          <w:rPr>
            <w:noProof/>
            <w:webHidden/>
          </w:rPr>
          <w:fldChar w:fldCharType="begin"/>
        </w:r>
        <w:r w:rsidR="00AE7575">
          <w:rPr>
            <w:noProof/>
            <w:webHidden/>
          </w:rPr>
          <w:instrText xml:space="preserve"> PAGEREF _Toc521319720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7346DA00" w14:textId="3B8E3507" w:rsidR="00AE7575" w:rsidRDefault="00151519">
      <w:pPr>
        <w:pStyle w:val="TOC1"/>
        <w:rPr>
          <w:rFonts w:asciiTheme="minorHAnsi" w:eastAsiaTheme="minorEastAsia" w:hAnsiTheme="minorHAnsi" w:cstheme="minorBidi"/>
          <w:b w:val="0"/>
          <w:noProof/>
          <w:sz w:val="22"/>
          <w:lang w:val="fr-BE" w:eastAsia="fr-BE"/>
        </w:rPr>
      </w:pPr>
      <w:hyperlink w:anchor="_Toc521319721" w:history="1">
        <w:r w:rsidR="00AE7575" w:rsidRPr="00413703">
          <w:rPr>
            <w:rStyle w:val="Hyperlink"/>
            <w:noProof/>
          </w:rPr>
          <w:t>Item Scheme</w:t>
        </w:r>
        <w:r w:rsidR="00AE7575">
          <w:rPr>
            <w:noProof/>
            <w:webHidden/>
          </w:rPr>
          <w:tab/>
        </w:r>
        <w:r w:rsidR="00AE7575">
          <w:rPr>
            <w:noProof/>
            <w:webHidden/>
          </w:rPr>
          <w:fldChar w:fldCharType="begin"/>
        </w:r>
        <w:r w:rsidR="00AE7575">
          <w:rPr>
            <w:noProof/>
            <w:webHidden/>
          </w:rPr>
          <w:instrText xml:space="preserve"> PAGEREF _Toc521319721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002616DC" w14:textId="3DC495B1" w:rsidR="00AE7575" w:rsidRDefault="00151519">
      <w:pPr>
        <w:pStyle w:val="TOC1"/>
        <w:rPr>
          <w:rFonts w:asciiTheme="minorHAnsi" w:eastAsiaTheme="minorEastAsia" w:hAnsiTheme="minorHAnsi" w:cstheme="minorBidi"/>
          <w:b w:val="0"/>
          <w:noProof/>
          <w:sz w:val="22"/>
          <w:lang w:val="fr-BE" w:eastAsia="fr-BE"/>
        </w:rPr>
      </w:pPr>
      <w:hyperlink w:anchor="_Toc521319722" w:history="1">
        <w:r w:rsidR="00AE7575" w:rsidRPr="00413703">
          <w:rPr>
            <w:rStyle w:val="Hyperlink"/>
            <w:noProof/>
          </w:rPr>
          <w:t>Job</w:t>
        </w:r>
        <w:r w:rsidR="00AE7575">
          <w:rPr>
            <w:noProof/>
            <w:webHidden/>
          </w:rPr>
          <w:tab/>
        </w:r>
        <w:r w:rsidR="00AE7575">
          <w:rPr>
            <w:noProof/>
            <w:webHidden/>
          </w:rPr>
          <w:fldChar w:fldCharType="begin"/>
        </w:r>
        <w:r w:rsidR="00AE7575">
          <w:rPr>
            <w:noProof/>
            <w:webHidden/>
          </w:rPr>
          <w:instrText xml:space="preserve"> PAGEREF _Toc521319722 \h </w:instrText>
        </w:r>
        <w:r w:rsidR="00AE7575">
          <w:rPr>
            <w:noProof/>
            <w:webHidden/>
          </w:rPr>
        </w:r>
        <w:r w:rsidR="00AE7575">
          <w:rPr>
            <w:noProof/>
            <w:webHidden/>
          </w:rPr>
          <w:fldChar w:fldCharType="separate"/>
        </w:r>
        <w:r w:rsidR="00AE7575">
          <w:rPr>
            <w:noProof/>
            <w:webHidden/>
          </w:rPr>
          <w:t>64</w:t>
        </w:r>
        <w:r w:rsidR="00AE7575">
          <w:rPr>
            <w:noProof/>
            <w:webHidden/>
          </w:rPr>
          <w:fldChar w:fldCharType="end"/>
        </w:r>
      </w:hyperlink>
    </w:p>
    <w:p w14:paraId="504795EA" w14:textId="21B063D8" w:rsidR="00AE7575" w:rsidRDefault="00151519">
      <w:pPr>
        <w:pStyle w:val="TOC1"/>
        <w:rPr>
          <w:rFonts w:asciiTheme="minorHAnsi" w:eastAsiaTheme="minorEastAsia" w:hAnsiTheme="minorHAnsi" w:cstheme="minorBidi"/>
          <w:b w:val="0"/>
          <w:noProof/>
          <w:sz w:val="22"/>
          <w:lang w:val="fr-BE" w:eastAsia="fr-BE"/>
        </w:rPr>
      </w:pPr>
      <w:hyperlink w:anchor="_Toc521319723" w:history="1">
        <w:r w:rsidR="00AE7575" w:rsidRPr="00413703">
          <w:rPr>
            <w:rStyle w:val="Hyperlink"/>
            <w:noProof/>
          </w:rPr>
          <w:t>Labour force status</w:t>
        </w:r>
        <w:r w:rsidR="00AE7575">
          <w:rPr>
            <w:noProof/>
            <w:webHidden/>
          </w:rPr>
          <w:tab/>
        </w:r>
        <w:r w:rsidR="00AE7575">
          <w:rPr>
            <w:noProof/>
            <w:webHidden/>
          </w:rPr>
          <w:fldChar w:fldCharType="begin"/>
        </w:r>
        <w:r w:rsidR="00AE7575">
          <w:rPr>
            <w:noProof/>
            <w:webHidden/>
          </w:rPr>
          <w:instrText xml:space="preserve"> PAGEREF _Toc521319723 \h </w:instrText>
        </w:r>
        <w:r w:rsidR="00AE7575">
          <w:rPr>
            <w:noProof/>
            <w:webHidden/>
          </w:rPr>
        </w:r>
        <w:r w:rsidR="00AE7575">
          <w:rPr>
            <w:noProof/>
            <w:webHidden/>
          </w:rPr>
          <w:fldChar w:fldCharType="separate"/>
        </w:r>
        <w:r w:rsidR="00AE7575">
          <w:rPr>
            <w:noProof/>
            <w:webHidden/>
          </w:rPr>
          <w:t>65</w:t>
        </w:r>
        <w:r w:rsidR="00AE7575">
          <w:rPr>
            <w:noProof/>
            <w:webHidden/>
          </w:rPr>
          <w:fldChar w:fldCharType="end"/>
        </w:r>
      </w:hyperlink>
    </w:p>
    <w:p w14:paraId="654F215A" w14:textId="7FF0281E" w:rsidR="00AE7575" w:rsidRDefault="00151519">
      <w:pPr>
        <w:pStyle w:val="TOC1"/>
        <w:rPr>
          <w:rFonts w:asciiTheme="minorHAnsi" w:eastAsiaTheme="minorEastAsia" w:hAnsiTheme="minorHAnsi" w:cstheme="minorBidi"/>
          <w:b w:val="0"/>
          <w:noProof/>
          <w:sz w:val="22"/>
          <w:lang w:val="fr-BE" w:eastAsia="fr-BE"/>
        </w:rPr>
      </w:pPr>
      <w:hyperlink w:anchor="_Toc521319724" w:history="1">
        <w:r w:rsidR="00AE7575" w:rsidRPr="00413703">
          <w:rPr>
            <w:rStyle w:val="Hyperlink"/>
            <w:rFonts w:ascii="Times New Roman" w:hAnsi="Times New Roman"/>
            <w:noProof/>
          </w:rPr>
          <w:t>L</w:t>
        </w:r>
        <w:r w:rsidR="00AE7575" w:rsidRPr="00413703">
          <w:rPr>
            <w:rStyle w:val="Hyperlink"/>
            <w:noProof/>
          </w:rPr>
          <w:t>anguage</w:t>
        </w:r>
        <w:r w:rsidR="00AE7575">
          <w:rPr>
            <w:noProof/>
            <w:webHidden/>
          </w:rPr>
          <w:tab/>
        </w:r>
        <w:r w:rsidR="00AE7575">
          <w:rPr>
            <w:noProof/>
            <w:webHidden/>
          </w:rPr>
          <w:fldChar w:fldCharType="begin"/>
        </w:r>
        <w:r w:rsidR="00AE7575">
          <w:rPr>
            <w:noProof/>
            <w:webHidden/>
          </w:rPr>
          <w:instrText xml:space="preserve"> PAGEREF _Toc521319724 \h </w:instrText>
        </w:r>
        <w:r w:rsidR="00AE7575">
          <w:rPr>
            <w:noProof/>
            <w:webHidden/>
          </w:rPr>
        </w:r>
        <w:r w:rsidR="00AE7575">
          <w:rPr>
            <w:noProof/>
            <w:webHidden/>
          </w:rPr>
          <w:fldChar w:fldCharType="separate"/>
        </w:r>
        <w:r w:rsidR="00AE7575">
          <w:rPr>
            <w:noProof/>
            <w:webHidden/>
          </w:rPr>
          <w:t>65</w:t>
        </w:r>
        <w:r w:rsidR="00AE7575">
          <w:rPr>
            <w:noProof/>
            <w:webHidden/>
          </w:rPr>
          <w:fldChar w:fldCharType="end"/>
        </w:r>
      </w:hyperlink>
    </w:p>
    <w:p w14:paraId="27BF5EC6" w14:textId="2F94534A" w:rsidR="00AE7575" w:rsidRDefault="00151519">
      <w:pPr>
        <w:pStyle w:val="TOC1"/>
        <w:rPr>
          <w:rFonts w:asciiTheme="minorHAnsi" w:eastAsiaTheme="minorEastAsia" w:hAnsiTheme="minorHAnsi" w:cstheme="minorBidi"/>
          <w:b w:val="0"/>
          <w:noProof/>
          <w:sz w:val="22"/>
          <w:lang w:val="fr-BE" w:eastAsia="fr-BE"/>
        </w:rPr>
      </w:pPr>
      <w:hyperlink w:anchor="_Toc521319725" w:history="1">
        <w:r w:rsidR="00AE7575" w:rsidRPr="00413703">
          <w:rPr>
            <w:rStyle w:val="Hyperlink"/>
            <w:noProof/>
          </w:rPr>
          <w:t>Level</w:t>
        </w:r>
        <w:r w:rsidR="00AE7575">
          <w:rPr>
            <w:noProof/>
            <w:webHidden/>
          </w:rPr>
          <w:tab/>
        </w:r>
        <w:r w:rsidR="00AE7575">
          <w:rPr>
            <w:noProof/>
            <w:webHidden/>
          </w:rPr>
          <w:fldChar w:fldCharType="begin"/>
        </w:r>
        <w:r w:rsidR="00AE7575">
          <w:rPr>
            <w:noProof/>
            <w:webHidden/>
          </w:rPr>
          <w:instrText xml:space="preserve"> PAGEREF _Toc521319725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73A3AD0A" w14:textId="5EB868C2" w:rsidR="00AE7575" w:rsidRDefault="00151519">
      <w:pPr>
        <w:pStyle w:val="TOC1"/>
        <w:rPr>
          <w:rFonts w:asciiTheme="minorHAnsi" w:eastAsiaTheme="minorEastAsia" w:hAnsiTheme="minorHAnsi" w:cstheme="minorBidi"/>
          <w:b w:val="0"/>
          <w:noProof/>
          <w:sz w:val="22"/>
          <w:lang w:val="fr-BE" w:eastAsia="fr-BE"/>
        </w:rPr>
      </w:pPr>
      <w:hyperlink w:anchor="_Toc521319726" w:history="1">
        <w:r w:rsidR="00AE7575" w:rsidRPr="00413703">
          <w:rPr>
            <w:rStyle w:val="Hyperlink"/>
            <w:noProof/>
          </w:rPr>
          <w:t>Local DSD</w:t>
        </w:r>
        <w:r w:rsidR="00AE7575">
          <w:rPr>
            <w:noProof/>
            <w:webHidden/>
          </w:rPr>
          <w:tab/>
        </w:r>
        <w:r w:rsidR="00AE7575">
          <w:rPr>
            <w:noProof/>
            <w:webHidden/>
          </w:rPr>
          <w:fldChar w:fldCharType="begin"/>
        </w:r>
        <w:r w:rsidR="00AE7575">
          <w:rPr>
            <w:noProof/>
            <w:webHidden/>
          </w:rPr>
          <w:instrText xml:space="preserve"> PAGEREF _Toc521319726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6932540A" w14:textId="5F30DB82" w:rsidR="00AE7575" w:rsidRDefault="00151519">
      <w:pPr>
        <w:pStyle w:val="TOC1"/>
        <w:rPr>
          <w:rFonts w:asciiTheme="minorHAnsi" w:eastAsiaTheme="minorEastAsia" w:hAnsiTheme="minorHAnsi" w:cstheme="minorBidi"/>
          <w:b w:val="0"/>
          <w:noProof/>
          <w:sz w:val="22"/>
          <w:lang w:val="fr-BE" w:eastAsia="fr-BE"/>
        </w:rPr>
      </w:pPr>
      <w:hyperlink w:anchor="_Toc521319727" w:history="1">
        <w:r w:rsidR="00AE7575" w:rsidRPr="00413703">
          <w:rPr>
            <w:rStyle w:val="Hyperlink"/>
            <w:noProof/>
          </w:rPr>
          <w:t>Maintainable Artefact</w:t>
        </w:r>
        <w:r w:rsidR="00AE7575">
          <w:rPr>
            <w:noProof/>
            <w:webHidden/>
          </w:rPr>
          <w:tab/>
        </w:r>
        <w:r w:rsidR="00AE7575">
          <w:rPr>
            <w:noProof/>
            <w:webHidden/>
          </w:rPr>
          <w:fldChar w:fldCharType="begin"/>
        </w:r>
        <w:r w:rsidR="00AE7575">
          <w:rPr>
            <w:noProof/>
            <w:webHidden/>
          </w:rPr>
          <w:instrText xml:space="preserve"> PAGEREF _Toc521319727 \h </w:instrText>
        </w:r>
        <w:r w:rsidR="00AE7575">
          <w:rPr>
            <w:noProof/>
            <w:webHidden/>
          </w:rPr>
        </w:r>
        <w:r w:rsidR="00AE7575">
          <w:rPr>
            <w:noProof/>
            <w:webHidden/>
          </w:rPr>
          <w:fldChar w:fldCharType="separate"/>
        </w:r>
        <w:r w:rsidR="00AE7575">
          <w:rPr>
            <w:noProof/>
            <w:webHidden/>
          </w:rPr>
          <w:t>66</w:t>
        </w:r>
        <w:r w:rsidR="00AE7575">
          <w:rPr>
            <w:noProof/>
            <w:webHidden/>
          </w:rPr>
          <w:fldChar w:fldCharType="end"/>
        </w:r>
      </w:hyperlink>
    </w:p>
    <w:p w14:paraId="4ACEE3C4" w14:textId="276486C1" w:rsidR="00AE7575" w:rsidRDefault="00151519">
      <w:pPr>
        <w:pStyle w:val="TOC1"/>
        <w:rPr>
          <w:rFonts w:asciiTheme="minorHAnsi" w:eastAsiaTheme="minorEastAsia" w:hAnsiTheme="minorHAnsi" w:cstheme="minorBidi"/>
          <w:b w:val="0"/>
          <w:noProof/>
          <w:sz w:val="22"/>
          <w:lang w:val="fr-BE" w:eastAsia="fr-BE"/>
        </w:rPr>
      </w:pPr>
      <w:hyperlink w:anchor="_Toc521319728" w:history="1">
        <w:r w:rsidR="00AE7575" w:rsidRPr="00413703">
          <w:rPr>
            <w:rStyle w:val="Hyperlink"/>
            <w:noProof/>
          </w:rPr>
          <w:t>Maintenance agency</w:t>
        </w:r>
        <w:r w:rsidR="00AE7575">
          <w:rPr>
            <w:noProof/>
            <w:webHidden/>
          </w:rPr>
          <w:tab/>
        </w:r>
        <w:r w:rsidR="00AE7575">
          <w:rPr>
            <w:noProof/>
            <w:webHidden/>
          </w:rPr>
          <w:fldChar w:fldCharType="begin"/>
        </w:r>
        <w:r w:rsidR="00AE7575">
          <w:rPr>
            <w:noProof/>
            <w:webHidden/>
          </w:rPr>
          <w:instrText xml:space="preserve"> PAGEREF _Toc521319728 \h </w:instrText>
        </w:r>
        <w:r w:rsidR="00AE7575">
          <w:rPr>
            <w:noProof/>
            <w:webHidden/>
          </w:rPr>
        </w:r>
        <w:r w:rsidR="00AE7575">
          <w:rPr>
            <w:noProof/>
            <w:webHidden/>
          </w:rPr>
          <w:fldChar w:fldCharType="separate"/>
        </w:r>
        <w:r w:rsidR="00AE7575">
          <w:rPr>
            <w:noProof/>
            <w:webHidden/>
          </w:rPr>
          <w:t>67</w:t>
        </w:r>
        <w:r w:rsidR="00AE7575">
          <w:rPr>
            <w:noProof/>
            <w:webHidden/>
          </w:rPr>
          <w:fldChar w:fldCharType="end"/>
        </w:r>
      </w:hyperlink>
    </w:p>
    <w:p w14:paraId="7E04B1C3" w14:textId="7A040AFD" w:rsidR="00AE7575" w:rsidRDefault="00151519">
      <w:pPr>
        <w:pStyle w:val="TOC1"/>
        <w:rPr>
          <w:rFonts w:asciiTheme="minorHAnsi" w:eastAsiaTheme="minorEastAsia" w:hAnsiTheme="minorHAnsi" w:cstheme="minorBidi"/>
          <w:b w:val="0"/>
          <w:noProof/>
          <w:sz w:val="22"/>
          <w:lang w:val="fr-BE" w:eastAsia="fr-BE"/>
        </w:rPr>
      </w:pPr>
      <w:hyperlink w:anchor="_Toc521319729" w:history="1">
        <w:r w:rsidR="00AE7575" w:rsidRPr="00413703">
          <w:rPr>
            <w:rStyle w:val="Hyperlink"/>
            <w:noProof/>
          </w:rPr>
          <w:t>Map</w:t>
        </w:r>
        <w:r w:rsidR="00AE7575">
          <w:rPr>
            <w:noProof/>
            <w:webHidden/>
          </w:rPr>
          <w:tab/>
        </w:r>
        <w:r w:rsidR="00AE7575">
          <w:rPr>
            <w:noProof/>
            <w:webHidden/>
          </w:rPr>
          <w:fldChar w:fldCharType="begin"/>
        </w:r>
        <w:r w:rsidR="00AE7575">
          <w:rPr>
            <w:noProof/>
            <w:webHidden/>
          </w:rPr>
          <w:instrText xml:space="preserve"> PAGEREF _Toc521319729 \h </w:instrText>
        </w:r>
        <w:r w:rsidR="00AE7575">
          <w:rPr>
            <w:noProof/>
            <w:webHidden/>
          </w:rPr>
        </w:r>
        <w:r w:rsidR="00AE7575">
          <w:rPr>
            <w:noProof/>
            <w:webHidden/>
          </w:rPr>
          <w:fldChar w:fldCharType="separate"/>
        </w:r>
        <w:r w:rsidR="00AE7575">
          <w:rPr>
            <w:noProof/>
            <w:webHidden/>
          </w:rPr>
          <w:t>67</w:t>
        </w:r>
        <w:r w:rsidR="00AE7575">
          <w:rPr>
            <w:noProof/>
            <w:webHidden/>
          </w:rPr>
          <w:fldChar w:fldCharType="end"/>
        </w:r>
      </w:hyperlink>
    </w:p>
    <w:p w14:paraId="152484B2" w14:textId="180978FB" w:rsidR="00AE7575" w:rsidRDefault="00151519">
      <w:pPr>
        <w:pStyle w:val="TOC1"/>
        <w:rPr>
          <w:rFonts w:asciiTheme="minorHAnsi" w:eastAsiaTheme="minorEastAsia" w:hAnsiTheme="minorHAnsi" w:cstheme="minorBidi"/>
          <w:b w:val="0"/>
          <w:noProof/>
          <w:sz w:val="22"/>
          <w:lang w:val="fr-BE" w:eastAsia="fr-BE"/>
        </w:rPr>
      </w:pPr>
      <w:hyperlink w:anchor="_Toc521319730" w:history="1">
        <w:r w:rsidR="00AE7575" w:rsidRPr="00413703">
          <w:rPr>
            <w:rStyle w:val="Hyperlink"/>
            <w:noProof/>
          </w:rPr>
          <w:t>Measure</w:t>
        </w:r>
        <w:r w:rsidR="00AE7575">
          <w:rPr>
            <w:noProof/>
            <w:webHidden/>
          </w:rPr>
          <w:tab/>
        </w:r>
        <w:r w:rsidR="00AE7575">
          <w:rPr>
            <w:noProof/>
            <w:webHidden/>
          </w:rPr>
          <w:fldChar w:fldCharType="begin"/>
        </w:r>
        <w:r w:rsidR="00AE7575">
          <w:rPr>
            <w:noProof/>
            <w:webHidden/>
          </w:rPr>
          <w:instrText xml:space="preserve"> PAGEREF _Toc521319730 \h </w:instrText>
        </w:r>
        <w:r w:rsidR="00AE7575">
          <w:rPr>
            <w:noProof/>
            <w:webHidden/>
          </w:rPr>
        </w:r>
        <w:r w:rsidR="00AE7575">
          <w:rPr>
            <w:noProof/>
            <w:webHidden/>
          </w:rPr>
          <w:fldChar w:fldCharType="separate"/>
        </w:r>
        <w:r w:rsidR="00AE7575">
          <w:rPr>
            <w:noProof/>
            <w:webHidden/>
          </w:rPr>
          <w:t>68</w:t>
        </w:r>
        <w:r w:rsidR="00AE7575">
          <w:rPr>
            <w:noProof/>
            <w:webHidden/>
          </w:rPr>
          <w:fldChar w:fldCharType="end"/>
        </w:r>
      </w:hyperlink>
    </w:p>
    <w:p w14:paraId="35036812" w14:textId="544A3035" w:rsidR="00AE7575" w:rsidRDefault="00151519">
      <w:pPr>
        <w:pStyle w:val="TOC1"/>
        <w:rPr>
          <w:rFonts w:asciiTheme="minorHAnsi" w:eastAsiaTheme="minorEastAsia" w:hAnsiTheme="minorHAnsi" w:cstheme="minorBidi"/>
          <w:b w:val="0"/>
          <w:noProof/>
          <w:sz w:val="22"/>
          <w:lang w:val="fr-BE" w:eastAsia="fr-BE"/>
        </w:rPr>
      </w:pPr>
      <w:hyperlink w:anchor="_Toc521319731" w:history="1">
        <w:r w:rsidR="00AE7575" w:rsidRPr="00413703">
          <w:rPr>
            <w:rStyle w:val="Hyperlink"/>
            <w:noProof/>
          </w:rPr>
          <w:t>Measurement error</w:t>
        </w:r>
        <w:r w:rsidR="00AE7575">
          <w:rPr>
            <w:noProof/>
            <w:webHidden/>
          </w:rPr>
          <w:tab/>
        </w:r>
        <w:r w:rsidR="00AE7575">
          <w:rPr>
            <w:noProof/>
            <w:webHidden/>
          </w:rPr>
          <w:fldChar w:fldCharType="begin"/>
        </w:r>
        <w:r w:rsidR="00AE7575">
          <w:rPr>
            <w:noProof/>
            <w:webHidden/>
          </w:rPr>
          <w:instrText xml:space="preserve"> PAGEREF _Toc521319731 \h </w:instrText>
        </w:r>
        <w:r w:rsidR="00AE7575">
          <w:rPr>
            <w:noProof/>
            <w:webHidden/>
          </w:rPr>
        </w:r>
        <w:r w:rsidR="00AE7575">
          <w:rPr>
            <w:noProof/>
            <w:webHidden/>
          </w:rPr>
          <w:fldChar w:fldCharType="separate"/>
        </w:r>
        <w:r w:rsidR="00AE7575">
          <w:rPr>
            <w:noProof/>
            <w:webHidden/>
          </w:rPr>
          <w:t>68</w:t>
        </w:r>
        <w:r w:rsidR="00AE7575">
          <w:rPr>
            <w:noProof/>
            <w:webHidden/>
          </w:rPr>
          <w:fldChar w:fldCharType="end"/>
        </w:r>
      </w:hyperlink>
    </w:p>
    <w:p w14:paraId="5EBC5859" w14:textId="50D09F3A" w:rsidR="00AE7575" w:rsidRDefault="00151519">
      <w:pPr>
        <w:pStyle w:val="TOC1"/>
        <w:rPr>
          <w:rFonts w:asciiTheme="minorHAnsi" w:eastAsiaTheme="minorEastAsia" w:hAnsiTheme="minorHAnsi" w:cstheme="minorBidi"/>
          <w:b w:val="0"/>
          <w:noProof/>
          <w:sz w:val="22"/>
          <w:lang w:val="fr-BE" w:eastAsia="fr-BE"/>
        </w:rPr>
      </w:pPr>
      <w:hyperlink w:anchor="_Toc521319732" w:history="1">
        <w:r w:rsidR="00AE7575" w:rsidRPr="00413703">
          <w:rPr>
            <w:rStyle w:val="Hyperlink"/>
            <w:noProof/>
          </w:rPr>
          <w:t>Member Selection</w:t>
        </w:r>
        <w:r w:rsidR="00AE7575">
          <w:rPr>
            <w:noProof/>
            <w:webHidden/>
          </w:rPr>
          <w:tab/>
        </w:r>
        <w:r w:rsidR="00AE7575">
          <w:rPr>
            <w:noProof/>
            <w:webHidden/>
          </w:rPr>
          <w:fldChar w:fldCharType="begin"/>
        </w:r>
        <w:r w:rsidR="00AE7575">
          <w:rPr>
            <w:noProof/>
            <w:webHidden/>
          </w:rPr>
          <w:instrText xml:space="preserve"> PAGEREF _Toc521319732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7A96380D" w14:textId="381B91E2" w:rsidR="00AE7575" w:rsidRDefault="00151519">
      <w:pPr>
        <w:pStyle w:val="TOC1"/>
        <w:rPr>
          <w:rFonts w:asciiTheme="minorHAnsi" w:eastAsiaTheme="minorEastAsia" w:hAnsiTheme="minorHAnsi" w:cstheme="minorBidi"/>
          <w:b w:val="0"/>
          <w:noProof/>
          <w:sz w:val="22"/>
          <w:lang w:val="fr-BE" w:eastAsia="fr-BE"/>
        </w:rPr>
      </w:pPr>
      <w:hyperlink w:anchor="_Toc521319733" w:history="1">
        <w:r w:rsidR="00AE7575" w:rsidRPr="00413703">
          <w:rPr>
            <w:rStyle w:val="Hyperlink"/>
            <w:noProof/>
          </w:rPr>
          <w:t>Member Value</w:t>
        </w:r>
        <w:r w:rsidR="00AE7575">
          <w:rPr>
            <w:noProof/>
            <w:webHidden/>
          </w:rPr>
          <w:tab/>
        </w:r>
        <w:r w:rsidR="00AE7575">
          <w:rPr>
            <w:noProof/>
            <w:webHidden/>
          </w:rPr>
          <w:fldChar w:fldCharType="begin"/>
        </w:r>
        <w:r w:rsidR="00AE7575">
          <w:rPr>
            <w:noProof/>
            <w:webHidden/>
          </w:rPr>
          <w:instrText xml:space="preserve"> PAGEREF _Toc521319733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6FF1563D" w14:textId="356789A0" w:rsidR="00AE7575" w:rsidRDefault="00151519">
      <w:pPr>
        <w:pStyle w:val="TOC1"/>
        <w:rPr>
          <w:rFonts w:asciiTheme="minorHAnsi" w:eastAsiaTheme="minorEastAsia" w:hAnsiTheme="minorHAnsi" w:cstheme="minorBidi"/>
          <w:b w:val="0"/>
          <w:noProof/>
          <w:sz w:val="22"/>
          <w:lang w:val="fr-BE" w:eastAsia="fr-BE"/>
        </w:rPr>
      </w:pPr>
      <w:hyperlink w:anchor="_Toc521319734" w:history="1">
        <w:r w:rsidR="00AE7575" w:rsidRPr="00413703">
          <w:rPr>
            <w:rStyle w:val="Hyperlink"/>
            <w:noProof/>
          </w:rPr>
          <w:t>Metadataflow</w:t>
        </w:r>
        <w:r w:rsidR="00AE7575">
          <w:rPr>
            <w:noProof/>
            <w:webHidden/>
          </w:rPr>
          <w:tab/>
        </w:r>
        <w:r w:rsidR="00AE7575">
          <w:rPr>
            <w:noProof/>
            <w:webHidden/>
          </w:rPr>
          <w:fldChar w:fldCharType="begin"/>
        </w:r>
        <w:r w:rsidR="00AE7575">
          <w:rPr>
            <w:noProof/>
            <w:webHidden/>
          </w:rPr>
          <w:instrText xml:space="preserve"> PAGEREF _Toc521319734 \h </w:instrText>
        </w:r>
        <w:r w:rsidR="00AE7575">
          <w:rPr>
            <w:noProof/>
            <w:webHidden/>
          </w:rPr>
        </w:r>
        <w:r w:rsidR="00AE7575">
          <w:rPr>
            <w:noProof/>
            <w:webHidden/>
          </w:rPr>
          <w:fldChar w:fldCharType="separate"/>
        </w:r>
        <w:r w:rsidR="00AE7575">
          <w:rPr>
            <w:noProof/>
            <w:webHidden/>
          </w:rPr>
          <w:t>69</w:t>
        </w:r>
        <w:r w:rsidR="00AE7575">
          <w:rPr>
            <w:noProof/>
            <w:webHidden/>
          </w:rPr>
          <w:fldChar w:fldCharType="end"/>
        </w:r>
      </w:hyperlink>
    </w:p>
    <w:p w14:paraId="18864465" w14:textId="383D1D59" w:rsidR="00AE7575" w:rsidRDefault="00151519">
      <w:pPr>
        <w:pStyle w:val="TOC1"/>
        <w:rPr>
          <w:rFonts w:asciiTheme="minorHAnsi" w:eastAsiaTheme="minorEastAsia" w:hAnsiTheme="minorHAnsi" w:cstheme="minorBidi"/>
          <w:b w:val="0"/>
          <w:noProof/>
          <w:sz w:val="22"/>
          <w:lang w:val="fr-BE" w:eastAsia="fr-BE"/>
        </w:rPr>
      </w:pPr>
      <w:hyperlink w:anchor="_Toc521319735" w:history="1">
        <w:r w:rsidR="00AE7575" w:rsidRPr="00413703">
          <w:rPr>
            <w:rStyle w:val="Hyperlink"/>
            <w:noProof/>
          </w:rPr>
          <w:t>Metadata Key</w:t>
        </w:r>
        <w:r w:rsidR="00AE7575">
          <w:rPr>
            <w:noProof/>
            <w:webHidden/>
          </w:rPr>
          <w:tab/>
        </w:r>
        <w:r w:rsidR="00AE7575">
          <w:rPr>
            <w:noProof/>
            <w:webHidden/>
          </w:rPr>
          <w:fldChar w:fldCharType="begin"/>
        </w:r>
        <w:r w:rsidR="00AE7575">
          <w:rPr>
            <w:noProof/>
            <w:webHidden/>
          </w:rPr>
          <w:instrText xml:space="preserve"> PAGEREF _Toc521319735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71FA8F42" w14:textId="73BBAC44" w:rsidR="00AE7575" w:rsidRDefault="00151519">
      <w:pPr>
        <w:pStyle w:val="TOC1"/>
        <w:rPr>
          <w:rFonts w:asciiTheme="minorHAnsi" w:eastAsiaTheme="minorEastAsia" w:hAnsiTheme="minorHAnsi" w:cstheme="minorBidi"/>
          <w:b w:val="0"/>
          <w:noProof/>
          <w:sz w:val="22"/>
          <w:lang w:val="fr-BE" w:eastAsia="fr-BE"/>
        </w:rPr>
      </w:pPr>
      <w:hyperlink w:anchor="_Toc521319736" w:history="1">
        <w:r w:rsidR="00AE7575" w:rsidRPr="00413703">
          <w:rPr>
            <w:rStyle w:val="Hyperlink"/>
            <w:noProof/>
          </w:rPr>
          <w:t>Metadata Key Set</w:t>
        </w:r>
        <w:r w:rsidR="00AE7575">
          <w:rPr>
            <w:noProof/>
            <w:webHidden/>
          </w:rPr>
          <w:tab/>
        </w:r>
        <w:r w:rsidR="00AE7575">
          <w:rPr>
            <w:noProof/>
            <w:webHidden/>
          </w:rPr>
          <w:fldChar w:fldCharType="begin"/>
        </w:r>
        <w:r w:rsidR="00AE7575">
          <w:rPr>
            <w:noProof/>
            <w:webHidden/>
          </w:rPr>
          <w:instrText xml:space="preserve"> PAGEREF _Toc521319736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3456DC80" w14:textId="13647B99" w:rsidR="00AE7575" w:rsidRDefault="00151519">
      <w:pPr>
        <w:pStyle w:val="TOC1"/>
        <w:rPr>
          <w:rFonts w:asciiTheme="minorHAnsi" w:eastAsiaTheme="minorEastAsia" w:hAnsiTheme="minorHAnsi" w:cstheme="minorBidi"/>
          <w:b w:val="0"/>
          <w:noProof/>
          <w:sz w:val="22"/>
          <w:lang w:val="fr-BE" w:eastAsia="fr-BE"/>
        </w:rPr>
      </w:pPr>
      <w:hyperlink w:anchor="_Toc521319737" w:history="1">
        <w:r w:rsidR="00AE7575" w:rsidRPr="00413703">
          <w:rPr>
            <w:rStyle w:val="Hyperlink"/>
            <w:noProof/>
          </w:rPr>
          <w:t>Metadata key value</w:t>
        </w:r>
        <w:r w:rsidR="00AE7575">
          <w:rPr>
            <w:noProof/>
            <w:webHidden/>
          </w:rPr>
          <w:tab/>
        </w:r>
        <w:r w:rsidR="00AE7575">
          <w:rPr>
            <w:noProof/>
            <w:webHidden/>
          </w:rPr>
          <w:fldChar w:fldCharType="begin"/>
        </w:r>
        <w:r w:rsidR="00AE7575">
          <w:rPr>
            <w:noProof/>
            <w:webHidden/>
          </w:rPr>
          <w:instrText xml:space="preserve"> PAGEREF _Toc521319737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0355E85B" w14:textId="1E78FE77" w:rsidR="00AE7575" w:rsidRDefault="00151519">
      <w:pPr>
        <w:pStyle w:val="TOC1"/>
        <w:rPr>
          <w:rFonts w:asciiTheme="minorHAnsi" w:eastAsiaTheme="minorEastAsia" w:hAnsiTheme="minorHAnsi" w:cstheme="minorBidi"/>
          <w:b w:val="0"/>
          <w:noProof/>
          <w:sz w:val="22"/>
          <w:lang w:val="fr-BE" w:eastAsia="fr-BE"/>
        </w:rPr>
      </w:pPr>
      <w:hyperlink w:anchor="_Toc521319738" w:history="1">
        <w:r w:rsidR="00AE7575" w:rsidRPr="00413703">
          <w:rPr>
            <w:rStyle w:val="Hyperlink"/>
            <w:noProof/>
          </w:rPr>
          <w:t>Metadata repository</w:t>
        </w:r>
        <w:r w:rsidR="00AE7575">
          <w:rPr>
            <w:noProof/>
            <w:webHidden/>
          </w:rPr>
          <w:tab/>
        </w:r>
        <w:r w:rsidR="00AE7575">
          <w:rPr>
            <w:noProof/>
            <w:webHidden/>
          </w:rPr>
          <w:fldChar w:fldCharType="begin"/>
        </w:r>
        <w:r w:rsidR="00AE7575">
          <w:rPr>
            <w:noProof/>
            <w:webHidden/>
          </w:rPr>
          <w:instrText xml:space="preserve"> PAGEREF _Toc521319738 \h </w:instrText>
        </w:r>
        <w:r w:rsidR="00AE7575">
          <w:rPr>
            <w:noProof/>
            <w:webHidden/>
          </w:rPr>
        </w:r>
        <w:r w:rsidR="00AE7575">
          <w:rPr>
            <w:noProof/>
            <w:webHidden/>
          </w:rPr>
          <w:fldChar w:fldCharType="separate"/>
        </w:r>
        <w:r w:rsidR="00AE7575">
          <w:rPr>
            <w:noProof/>
            <w:webHidden/>
          </w:rPr>
          <w:t>70</w:t>
        </w:r>
        <w:r w:rsidR="00AE7575">
          <w:rPr>
            <w:noProof/>
            <w:webHidden/>
          </w:rPr>
          <w:fldChar w:fldCharType="end"/>
        </w:r>
      </w:hyperlink>
    </w:p>
    <w:p w14:paraId="11BF93F9" w14:textId="2B5EAEDF" w:rsidR="00AE7575" w:rsidRDefault="00151519">
      <w:pPr>
        <w:pStyle w:val="TOC1"/>
        <w:rPr>
          <w:rFonts w:asciiTheme="minorHAnsi" w:eastAsiaTheme="minorEastAsia" w:hAnsiTheme="minorHAnsi" w:cstheme="minorBidi"/>
          <w:b w:val="0"/>
          <w:noProof/>
          <w:sz w:val="22"/>
          <w:lang w:val="fr-BE" w:eastAsia="fr-BE"/>
        </w:rPr>
      </w:pPr>
      <w:hyperlink w:anchor="_Toc521319739" w:history="1">
        <w:r w:rsidR="00AE7575" w:rsidRPr="00413703">
          <w:rPr>
            <w:rStyle w:val="Hyperlink"/>
            <w:noProof/>
          </w:rPr>
          <w:t>Metadata Set</w:t>
        </w:r>
        <w:r w:rsidR="00AE7575">
          <w:rPr>
            <w:noProof/>
            <w:webHidden/>
          </w:rPr>
          <w:tab/>
        </w:r>
        <w:r w:rsidR="00AE7575">
          <w:rPr>
            <w:noProof/>
            <w:webHidden/>
          </w:rPr>
          <w:fldChar w:fldCharType="begin"/>
        </w:r>
        <w:r w:rsidR="00AE7575">
          <w:rPr>
            <w:noProof/>
            <w:webHidden/>
          </w:rPr>
          <w:instrText xml:space="preserve"> PAGEREF _Toc521319739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7D9C71AC" w14:textId="10E0E600" w:rsidR="00AE7575" w:rsidRDefault="00151519">
      <w:pPr>
        <w:pStyle w:val="TOC1"/>
        <w:rPr>
          <w:rFonts w:asciiTheme="minorHAnsi" w:eastAsiaTheme="minorEastAsia" w:hAnsiTheme="minorHAnsi" w:cstheme="minorBidi"/>
          <w:b w:val="0"/>
          <w:noProof/>
          <w:sz w:val="22"/>
          <w:lang w:val="fr-BE" w:eastAsia="fr-BE"/>
        </w:rPr>
      </w:pPr>
      <w:hyperlink w:anchor="_Toc521319740" w:history="1">
        <w:r w:rsidR="00AE7575" w:rsidRPr="00413703">
          <w:rPr>
            <w:rStyle w:val="Hyperlink"/>
            <w:noProof/>
          </w:rPr>
          <w:t>Metadata Structure Definition, MSD</w:t>
        </w:r>
        <w:r w:rsidR="00AE7575">
          <w:rPr>
            <w:noProof/>
            <w:webHidden/>
          </w:rPr>
          <w:tab/>
        </w:r>
        <w:r w:rsidR="00AE7575">
          <w:rPr>
            <w:noProof/>
            <w:webHidden/>
          </w:rPr>
          <w:fldChar w:fldCharType="begin"/>
        </w:r>
        <w:r w:rsidR="00AE7575">
          <w:rPr>
            <w:noProof/>
            <w:webHidden/>
          </w:rPr>
          <w:instrText xml:space="preserve"> PAGEREF _Toc521319740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75C1D8DB" w14:textId="55817C90" w:rsidR="00AE7575" w:rsidRDefault="00151519">
      <w:pPr>
        <w:pStyle w:val="TOC1"/>
        <w:rPr>
          <w:rFonts w:asciiTheme="minorHAnsi" w:eastAsiaTheme="minorEastAsia" w:hAnsiTheme="minorHAnsi" w:cstheme="minorBidi"/>
          <w:b w:val="0"/>
          <w:noProof/>
          <w:sz w:val="22"/>
          <w:lang w:val="fr-BE" w:eastAsia="fr-BE"/>
        </w:rPr>
      </w:pPr>
      <w:hyperlink w:anchor="_Toc521319741" w:history="1">
        <w:r w:rsidR="00AE7575" w:rsidRPr="00413703">
          <w:rPr>
            <w:rStyle w:val="Hyperlink"/>
            <w:noProof/>
          </w:rPr>
          <w:t>Metadata update</w:t>
        </w:r>
        <w:r w:rsidR="00AE7575">
          <w:rPr>
            <w:noProof/>
            <w:webHidden/>
          </w:rPr>
          <w:tab/>
        </w:r>
        <w:r w:rsidR="00AE7575">
          <w:rPr>
            <w:noProof/>
            <w:webHidden/>
          </w:rPr>
          <w:fldChar w:fldCharType="begin"/>
        </w:r>
        <w:r w:rsidR="00AE7575">
          <w:rPr>
            <w:noProof/>
            <w:webHidden/>
          </w:rPr>
          <w:instrText xml:space="preserve"> PAGEREF _Toc521319741 \h </w:instrText>
        </w:r>
        <w:r w:rsidR="00AE7575">
          <w:rPr>
            <w:noProof/>
            <w:webHidden/>
          </w:rPr>
        </w:r>
        <w:r w:rsidR="00AE7575">
          <w:rPr>
            <w:noProof/>
            <w:webHidden/>
          </w:rPr>
          <w:fldChar w:fldCharType="separate"/>
        </w:r>
        <w:r w:rsidR="00AE7575">
          <w:rPr>
            <w:noProof/>
            <w:webHidden/>
          </w:rPr>
          <w:t>71</w:t>
        </w:r>
        <w:r w:rsidR="00AE7575">
          <w:rPr>
            <w:noProof/>
            <w:webHidden/>
          </w:rPr>
          <w:fldChar w:fldCharType="end"/>
        </w:r>
      </w:hyperlink>
    </w:p>
    <w:p w14:paraId="28A92FB0" w14:textId="4A078132" w:rsidR="00AE7575" w:rsidRDefault="00151519">
      <w:pPr>
        <w:pStyle w:val="TOC1"/>
        <w:rPr>
          <w:rFonts w:asciiTheme="minorHAnsi" w:eastAsiaTheme="minorEastAsia" w:hAnsiTheme="minorHAnsi" w:cstheme="minorBidi"/>
          <w:b w:val="0"/>
          <w:noProof/>
          <w:sz w:val="22"/>
          <w:lang w:val="fr-BE" w:eastAsia="fr-BE"/>
        </w:rPr>
      </w:pPr>
      <w:hyperlink w:anchor="_Toc521319742"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certified</w:t>
        </w:r>
        <w:r w:rsidR="00AE7575">
          <w:rPr>
            <w:noProof/>
            <w:webHidden/>
          </w:rPr>
          <w:tab/>
        </w:r>
        <w:r w:rsidR="00AE7575">
          <w:rPr>
            <w:noProof/>
            <w:webHidden/>
          </w:rPr>
          <w:fldChar w:fldCharType="begin"/>
        </w:r>
        <w:r w:rsidR="00AE7575">
          <w:rPr>
            <w:noProof/>
            <w:webHidden/>
          </w:rPr>
          <w:instrText xml:space="preserve"> PAGEREF _Toc521319742 \h </w:instrText>
        </w:r>
        <w:r w:rsidR="00AE7575">
          <w:rPr>
            <w:noProof/>
            <w:webHidden/>
          </w:rPr>
        </w:r>
        <w:r w:rsidR="00AE7575">
          <w:rPr>
            <w:noProof/>
            <w:webHidden/>
          </w:rPr>
          <w:fldChar w:fldCharType="separate"/>
        </w:r>
        <w:r w:rsidR="00AE7575">
          <w:rPr>
            <w:noProof/>
            <w:webHidden/>
          </w:rPr>
          <w:t>72</w:t>
        </w:r>
        <w:r w:rsidR="00AE7575">
          <w:rPr>
            <w:noProof/>
            <w:webHidden/>
          </w:rPr>
          <w:fldChar w:fldCharType="end"/>
        </w:r>
      </w:hyperlink>
    </w:p>
    <w:p w14:paraId="7D973C97" w14:textId="1E45F447" w:rsidR="00AE7575" w:rsidRDefault="00151519">
      <w:pPr>
        <w:pStyle w:val="TOC1"/>
        <w:rPr>
          <w:rFonts w:asciiTheme="minorHAnsi" w:eastAsiaTheme="minorEastAsia" w:hAnsiTheme="minorHAnsi" w:cstheme="minorBidi"/>
          <w:b w:val="0"/>
          <w:noProof/>
          <w:sz w:val="22"/>
          <w:lang w:val="fr-BE" w:eastAsia="fr-BE"/>
        </w:rPr>
      </w:pPr>
      <w:hyperlink w:anchor="_Toc521319743"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posted</w:t>
        </w:r>
        <w:r w:rsidR="00AE7575">
          <w:rPr>
            <w:noProof/>
            <w:webHidden/>
          </w:rPr>
          <w:tab/>
        </w:r>
        <w:r w:rsidR="00AE7575">
          <w:rPr>
            <w:noProof/>
            <w:webHidden/>
          </w:rPr>
          <w:fldChar w:fldCharType="begin"/>
        </w:r>
        <w:r w:rsidR="00AE7575">
          <w:rPr>
            <w:noProof/>
            <w:webHidden/>
          </w:rPr>
          <w:instrText xml:space="preserve"> PAGEREF _Toc521319743 \h </w:instrText>
        </w:r>
        <w:r w:rsidR="00AE7575">
          <w:rPr>
            <w:noProof/>
            <w:webHidden/>
          </w:rPr>
        </w:r>
        <w:r w:rsidR="00AE7575">
          <w:rPr>
            <w:noProof/>
            <w:webHidden/>
          </w:rPr>
          <w:fldChar w:fldCharType="separate"/>
        </w:r>
        <w:r w:rsidR="00AE7575">
          <w:rPr>
            <w:noProof/>
            <w:webHidden/>
          </w:rPr>
          <w:t>72</w:t>
        </w:r>
        <w:r w:rsidR="00AE7575">
          <w:rPr>
            <w:noProof/>
            <w:webHidden/>
          </w:rPr>
          <w:fldChar w:fldCharType="end"/>
        </w:r>
      </w:hyperlink>
    </w:p>
    <w:p w14:paraId="2DFC5BE7" w14:textId="5D861E15" w:rsidR="00AE7575" w:rsidRDefault="00151519">
      <w:pPr>
        <w:pStyle w:val="TOC1"/>
        <w:rPr>
          <w:rFonts w:asciiTheme="minorHAnsi" w:eastAsiaTheme="minorEastAsia" w:hAnsiTheme="minorHAnsi" w:cstheme="minorBidi"/>
          <w:b w:val="0"/>
          <w:noProof/>
          <w:sz w:val="22"/>
          <w:lang w:val="fr-BE" w:eastAsia="fr-BE"/>
        </w:rPr>
      </w:pPr>
      <w:hyperlink w:anchor="_Toc521319744" w:history="1">
        <w:r w:rsidR="00AE7575" w:rsidRPr="00413703">
          <w:rPr>
            <w:rStyle w:val="Hyperlink"/>
            <w:noProof/>
          </w:rPr>
          <w:t xml:space="preserve">Metadata update </w:t>
        </w:r>
        <w:r w:rsidR="00AE7575" w:rsidRPr="00413703">
          <w:rPr>
            <w:rStyle w:val="Hyperlink"/>
            <w:rFonts w:ascii="Times New Roman" w:hAnsi="Times New Roman"/>
            <w:noProof/>
          </w:rPr>
          <w:t>-</w:t>
        </w:r>
        <w:r w:rsidR="00AE7575" w:rsidRPr="00413703">
          <w:rPr>
            <w:rStyle w:val="Hyperlink"/>
            <w:noProof/>
          </w:rPr>
          <w:t xml:space="preserve"> last update</w:t>
        </w:r>
        <w:r w:rsidR="00AE7575">
          <w:rPr>
            <w:noProof/>
            <w:webHidden/>
          </w:rPr>
          <w:tab/>
        </w:r>
        <w:r w:rsidR="00AE7575">
          <w:rPr>
            <w:noProof/>
            <w:webHidden/>
          </w:rPr>
          <w:fldChar w:fldCharType="begin"/>
        </w:r>
        <w:r w:rsidR="00AE7575">
          <w:rPr>
            <w:noProof/>
            <w:webHidden/>
          </w:rPr>
          <w:instrText xml:space="preserve"> PAGEREF _Toc521319744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455E67E3" w14:textId="38DDBD42" w:rsidR="00AE7575" w:rsidRDefault="00151519">
      <w:pPr>
        <w:pStyle w:val="TOC1"/>
        <w:rPr>
          <w:rFonts w:asciiTheme="minorHAnsi" w:eastAsiaTheme="minorEastAsia" w:hAnsiTheme="minorHAnsi" w:cstheme="minorBidi"/>
          <w:b w:val="0"/>
          <w:noProof/>
          <w:sz w:val="22"/>
          <w:lang w:val="fr-BE" w:eastAsia="fr-BE"/>
        </w:rPr>
      </w:pPr>
      <w:hyperlink w:anchor="_Toc521319745" w:history="1">
        <w:r w:rsidR="00AE7575" w:rsidRPr="00413703">
          <w:rPr>
            <w:rStyle w:val="Hyperlink"/>
            <w:noProof/>
          </w:rPr>
          <w:t>Model assumption error</w:t>
        </w:r>
        <w:r w:rsidR="00AE7575">
          <w:rPr>
            <w:noProof/>
            <w:webHidden/>
          </w:rPr>
          <w:tab/>
        </w:r>
        <w:r w:rsidR="00AE7575">
          <w:rPr>
            <w:noProof/>
            <w:webHidden/>
          </w:rPr>
          <w:fldChar w:fldCharType="begin"/>
        </w:r>
        <w:r w:rsidR="00AE7575">
          <w:rPr>
            <w:noProof/>
            <w:webHidden/>
          </w:rPr>
          <w:instrText xml:space="preserve"> PAGEREF _Toc521319745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51C4476E" w14:textId="0CD84E5A" w:rsidR="00AE7575" w:rsidRDefault="00151519">
      <w:pPr>
        <w:pStyle w:val="TOC1"/>
        <w:rPr>
          <w:rFonts w:asciiTheme="minorHAnsi" w:eastAsiaTheme="minorEastAsia" w:hAnsiTheme="minorHAnsi" w:cstheme="minorBidi"/>
          <w:b w:val="0"/>
          <w:noProof/>
          <w:sz w:val="22"/>
          <w:lang w:val="fr-BE" w:eastAsia="fr-BE"/>
        </w:rPr>
      </w:pPr>
      <w:hyperlink w:anchor="_Toc521319746" w:history="1">
        <w:r w:rsidR="00AE7575" w:rsidRPr="00413703">
          <w:rPr>
            <w:rStyle w:val="Hyperlink"/>
            <w:rFonts w:ascii="Times New Roman" w:hAnsi="Times New Roman"/>
            <w:noProof/>
          </w:rPr>
          <w:t>Multilateral exchange</w:t>
        </w:r>
        <w:r w:rsidR="00AE7575">
          <w:rPr>
            <w:noProof/>
            <w:webHidden/>
          </w:rPr>
          <w:tab/>
        </w:r>
        <w:r w:rsidR="00AE7575">
          <w:rPr>
            <w:noProof/>
            <w:webHidden/>
          </w:rPr>
          <w:fldChar w:fldCharType="begin"/>
        </w:r>
        <w:r w:rsidR="00AE7575">
          <w:rPr>
            <w:noProof/>
            <w:webHidden/>
          </w:rPr>
          <w:instrText xml:space="preserve"> PAGEREF _Toc521319746 \h </w:instrText>
        </w:r>
        <w:r w:rsidR="00AE7575">
          <w:rPr>
            <w:noProof/>
            <w:webHidden/>
          </w:rPr>
        </w:r>
        <w:r w:rsidR="00AE7575">
          <w:rPr>
            <w:noProof/>
            <w:webHidden/>
          </w:rPr>
          <w:fldChar w:fldCharType="separate"/>
        </w:r>
        <w:r w:rsidR="00AE7575">
          <w:rPr>
            <w:noProof/>
            <w:webHidden/>
          </w:rPr>
          <w:t>73</w:t>
        </w:r>
        <w:r w:rsidR="00AE7575">
          <w:rPr>
            <w:noProof/>
            <w:webHidden/>
          </w:rPr>
          <w:fldChar w:fldCharType="end"/>
        </w:r>
      </w:hyperlink>
    </w:p>
    <w:p w14:paraId="71F52A3D" w14:textId="4EA1FACB" w:rsidR="00AE7575" w:rsidRDefault="00151519">
      <w:pPr>
        <w:pStyle w:val="TOC1"/>
        <w:rPr>
          <w:rFonts w:asciiTheme="minorHAnsi" w:eastAsiaTheme="minorEastAsia" w:hAnsiTheme="minorHAnsi" w:cstheme="minorBidi"/>
          <w:b w:val="0"/>
          <w:noProof/>
          <w:sz w:val="22"/>
          <w:lang w:val="fr-BE" w:eastAsia="fr-BE"/>
        </w:rPr>
      </w:pPr>
      <w:hyperlink w:anchor="_Toc521319747" w:history="1">
        <w:r w:rsidR="00AE7575" w:rsidRPr="00413703">
          <w:rPr>
            <w:rStyle w:val="Hyperlink"/>
            <w:noProof/>
          </w:rPr>
          <w:t>Nameable Artefact</w:t>
        </w:r>
        <w:r w:rsidR="00AE7575">
          <w:rPr>
            <w:noProof/>
            <w:webHidden/>
          </w:rPr>
          <w:tab/>
        </w:r>
        <w:r w:rsidR="00AE7575">
          <w:rPr>
            <w:noProof/>
            <w:webHidden/>
          </w:rPr>
          <w:fldChar w:fldCharType="begin"/>
        </w:r>
        <w:r w:rsidR="00AE7575">
          <w:rPr>
            <w:noProof/>
            <w:webHidden/>
          </w:rPr>
          <w:instrText xml:space="preserve"> PAGEREF _Toc521319747 \h </w:instrText>
        </w:r>
        <w:r w:rsidR="00AE7575">
          <w:rPr>
            <w:noProof/>
            <w:webHidden/>
          </w:rPr>
        </w:r>
        <w:r w:rsidR="00AE7575">
          <w:rPr>
            <w:noProof/>
            <w:webHidden/>
          </w:rPr>
          <w:fldChar w:fldCharType="separate"/>
        </w:r>
        <w:r w:rsidR="00AE7575">
          <w:rPr>
            <w:noProof/>
            <w:webHidden/>
          </w:rPr>
          <w:t>74</w:t>
        </w:r>
        <w:r w:rsidR="00AE7575">
          <w:rPr>
            <w:noProof/>
            <w:webHidden/>
          </w:rPr>
          <w:fldChar w:fldCharType="end"/>
        </w:r>
      </w:hyperlink>
    </w:p>
    <w:p w14:paraId="656259D9" w14:textId="3F9C6BC9" w:rsidR="00AE7575" w:rsidRDefault="00151519">
      <w:pPr>
        <w:pStyle w:val="TOC1"/>
        <w:rPr>
          <w:rFonts w:asciiTheme="minorHAnsi" w:eastAsiaTheme="minorEastAsia" w:hAnsiTheme="minorHAnsi" w:cstheme="minorBidi"/>
          <w:b w:val="0"/>
          <w:noProof/>
          <w:sz w:val="22"/>
          <w:lang w:val="fr-BE" w:eastAsia="fr-BE"/>
        </w:rPr>
      </w:pPr>
      <w:hyperlink w:anchor="_Toc521319748" w:history="1">
        <w:r w:rsidR="00AE7575" w:rsidRPr="00413703">
          <w:rPr>
            <w:rStyle w:val="Hyperlink"/>
            <w:noProof/>
          </w:rPr>
          <w:t>Non-response error</w:t>
        </w:r>
        <w:r w:rsidR="00AE7575">
          <w:rPr>
            <w:noProof/>
            <w:webHidden/>
          </w:rPr>
          <w:tab/>
        </w:r>
        <w:r w:rsidR="00AE7575">
          <w:rPr>
            <w:noProof/>
            <w:webHidden/>
          </w:rPr>
          <w:fldChar w:fldCharType="begin"/>
        </w:r>
        <w:r w:rsidR="00AE7575">
          <w:rPr>
            <w:noProof/>
            <w:webHidden/>
          </w:rPr>
          <w:instrText xml:space="preserve"> PAGEREF _Toc521319748 \h </w:instrText>
        </w:r>
        <w:r w:rsidR="00AE7575">
          <w:rPr>
            <w:noProof/>
            <w:webHidden/>
          </w:rPr>
        </w:r>
        <w:r w:rsidR="00AE7575">
          <w:rPr>
            <w:noProof/>
            <w:webHidden/>
          </w:rPr>
          <w:fldChar w:fldCharType="separate"/>
        </w:r>
        <w:r w:rsidR="00AE7575">
          <w:rPr>
            <w:noProof/>
            <w:webHidden/>
          </w:rPr>
          <w:t>74</w:t>
        </w:r>
        <w:r w:rsidR="00AE7575">
          <w:rPr>
            <w:noProof/>
            <w:webHidden/>
          </w:rPr>
          <w:fldChar w:fldCharType="end"/>
        </w:r>
      </w:hyperlink>
    </w:p>
    <w:p w14:paraId="091DC50F" w14:textId="053B415F" w:rsidR="00AE7575" w:rsidRDefault="00151519">
      <w:pPr>
        <w:pStyle w:val="TOC1"/>
        <w:rPr>
          <w:rFonts w:asciiTheme="minorHAnsi" w:eastAsiaTheme="minorEastAsia" w:hAnsiTheme="minorHAnsi" w:cstheme="minorBidi"/>
          <w:b w:val="0"/>
          <w:noProof/>
          <w:sz w:val="22"/>
          <w:lang w:val="fr-BE" w:eastAsia="fr-BE"/>
        </w:rPr>
      </w:pPr>
      <w:hyperlink w:anchor="_Toc521319749" w:history="1">
        <w:r w:rsidR="00AE7575" w:rsidRPr="00413703">
          <w:rPr>
            <w:rStyle w:val="Hyperlink"/>
            <w:noProof/>
          </w:rPr>
          <w:t>Non-sampling error</w:t>
        </w:r>
        <w:r w:rsidR="00AE7575">
          <w:rPr>
            <w:noProof/>
            <w:webHidden/>
          </w:rPr>
          <w:tab/>
        </w:r>
        <w:r w:rsidR="00AE7575">
          <w:rPr>
            <w:noProof/>
            <w:webHidden/>
          </w:rPr>
          <w:fldChar w:fldCharType="begin"/>
        </w:r>
        <w:r w:rsidR="00AE7575">
          <w:rPr>
            <w:noProof/>
            <w:webHidden/>
          </w:rPr>
          <w:instrText xml:space="preserve"> PAGEREF _Toc521319749 \h </w:instrText>
        </w:r>
        <w:r w:rsidR="00AE7575">
          <w:rPr>
            <w:noProof/>
            <w:webHidden/>
          </w:rPr>
        </w:r>
        <w:r w:rsidR="00AE7575">
          <w:rPr>
            <w:noProof/>
            <w:webHidden/>
          </w:rPr>
          <w:fldChar w:fldCharType="separate"/>
        </w:r>
        <w:r w:rsidR="00AE7575">
          <w:rPr>
            <w:noProof/>
            <w:webHidden/>
          </w:rPr>
          <w:t>75</w:t>
        </w:r>
        <w:r w:rsidR="00AE7575">
          <w:rPr>
            <w:noProof/>
            <w:webHidden/>
          </w:rPr>
          <w:fldChar w:fldCharType="end"/>
        </w:r>
      </w:hyperlink>
    </w:p>
    <w:p w14:paraId="561D8127" w14:textId="2C70C1D8" w:rsidR="00AE7575" w:rsidRDefault="00151519">
      <w:pPr>
        <w:pStyle w:val="TOC1"/>
        <w:rPr>
          <w:rFonts w:asciiTheme="minorHAnsi" w:eastAsiaTheme="minorEastAsia" w:hAnsiTheme="minorHAnsi" w:cstheme="minorBidi"/>
          <w:b w:val="0"/>
          <w:noProof/>
          <w:sz w:val="22"/>
          <w:lang w:val="fr-BE" w:eastAsia="fr-BE"/>
        </w:rPr>
      </w:pPr>
      <w:hyperlink w:anchor="_Toc521319750" w:history="1">
        <w:r w:rsidR="00AE7575" w:rsidRPr="00413703">
          <w:rPr>
            <w:rStyle w:val="Hyperlink"/>
            <w:noProof/>
          </w:rPr>
          <w:t>Notification</w:t>
        </w:r>
        <w:r w:rsidR="00AE7575">
          <w:rPr>
            <w:noProof/>
            <w:webHidden/>
          </w:rPr>
          <w:tab/>
        </w:r>
        <w:r w:rsidR="00AE7575">
          <w:rPr>
            <w:noProof/>
            <w:webHidden/>
          </w:rPr>
          <w:fldChar w:fldCharType="begin"/>
        </w:r>
        <w:r w:rsidR="00AE7575">
          <w:rPr>
            <w:noProof/>
            <w:webHidden/>
          </w:rPr>
          <w:instrText xml:space="preserve"> PAGEREF _Toc521319750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44F0918E" w14:textId="7A27CBAB" w:rsidR="00AE7575" w:rsidRDefault="00151519">
      <w:pPr>
        <w:pStyle w:val="TOC1"/>
        <w:rPr>
          <w:rFonts w:asciiTheme="minorHAnsi" w:eastAsiaTheme="minorEastAsia" w:hAnsiTheme="minorHAnsi" w:cstheme="minorBidi"/>
          <w:b w:val="0"/>
          <w:noProof/>
          <w:sz w:val="22"/>
          <w:lang w:val="fr-BE" w:eastAsia="fr-BE"/>
        </w:rPr>
      </w:pPr>
      <w:hyperlink w:anchor="_Toc521319751" w:history="1">
        <w:r w:rsidR="00AE7575" w:rsidRPr="00413703">
          <w:rPr>
            <w:rStyle w:val="Hyperlink"/>
            <w:noProof/>
          </w:rPr>
          <w:t>Observation pre-break value</w:t>
        </w:r>
        <w:r w:rsidR="00AE7575">
          <w:rPr>
            <w:noProof/>
            <w:webHidden/>
          </w:rPr>
          <w:tab/>
        </w:r>
        <w:r w:rsidR="00AE7575">
          <w:rPr>
            <w:noProof/>
            <w:webHidden/>
          </w:rPr>
          <w:fldChar w:fldCharType="begin"/>
        </w:r>
        <w:r w:rsidR="00AE7575">
          <w:rPr>
            <w:noProof/>
            <w:webHidden/>
          </w:rPr>
          <w:instrText xml:space="preserve"> PAGEREF _Toc521319751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5C0CCD00" w14:textId="4BF20428" w:rsidR="00AE7575" w:rsidRDefault="00151519">
      <w:pPr>
        <w:pStyle w:val="TOC1"/>
        <w:rPr>
          <w:rFonts w:asciiTheme="minorHAnsi" w:eastAsiaTheme="minorEastAsia" w:hAnsiTheme="minorHAnsi" w:cstheme="minorBidi"/>
          <w:b w:val="0"/>
          <w:noProof/>
          <w:sz w:val="22"/>
          <w:lang w:val="fr-BE" w:eastAsia="fr-BE"/>
        </w:rPr>
      </w:pPr>
      <w:hyperlink w:anchor="_Toc521319752" w:history="1">
        <w:r w:rsidR="00AE7575" w:rsidRPr="00413703">
          <w:rPr>
            <w:rStyle w:val="Hyperlink"/>
            <w:noProof/>
          </w:rPr>
          <w:t>Observation status</w:t>
        </w:r>
        <w:r w:rsidR="00AE7575">
          <w:rPr>
            <w:noProof/>
            <w:webHidden/>
          </w:rPr>
          <w:tab/>
        </w:r>
        <w:r w:rsidR="00AE7575">
          <w:rPr>
            <w:noProof/>
            <w:webHidden/>
          </w:rPr>
          <w:fldChar w:fldCharType="begin"/>
        </w:r>
        <w:r w:rsidR="00AE7575">
          <w:rPr>
            <w:noProof/>
            <w:webHidden/>
          </w:rPr>
          <w:instrText xml:space="preserve"> PAGEREF _Toc521319752 \h </w:instrText>
        </w:r>
        <w:r w:rsidR="00AE7575">
          <w:rPr>
            <w:noProof/>
            <w:webHidden/>
          </w:rPr>
        </w:r>
        <w:r w:rsidR="00AE7575">
          <w:rPr>
            <w:noProof/>
            <w:webHidden/>
          </w:rPr>
          <w:fldChar w:fldCharType="separate"/>
        </w:r>
        <w:r w:rsidR="00AE7575">
          <w:rPr>
            <w:noProof/>
            <w:webHidden/>
          </w:rPr>
          <w:t>76</w:t>
        </w:r>
        <w:r w:rsidR="00AE7575">
          <w:rPr>
            <w:noProof/>
            <w:webHidden/>
          </w:rPr>
          <w:fldChar w:fldCharType="end"/>
        </w:r>
      </w:hyperlink>
    </w:p>
    <w:p w14:paraId="72215FB9" w14:textId="035A977C" w:rsidR="00AE7575" w:rsidRDefault="00151519">
      <w:pPr>
        <w:pStyle w:val="TOC1"/>
        <w:rPr>
          <w:rFonts w:asciiTheme="minorHAnsi" w:eastAsiaTheme="minorEastAsia" w:hAnsiTheme="minorHAnsi" w:cstheme="minorBidi"/>
          <w:b w:val="0"/>
          <w:noProof/>
          <w:sz w:val="22"/>
          <w:lang w:val="fr-BE" w:eastAsia="fr-BE"/>
        </w:rPr>
      </w:pPr>
      <w:hyperlink w:anchor="_Toc521319753" w:history="1">
        <w:r w:rsidR="00AE7575" w:rsidRPr="00413703">
          <w:rPr>
            <w:rStyle w:val="Hyperlink"/>
            <w:noProof/>
          </w:rPr>
          <w:t>Observation Value</w:t>
        </w:r>
        <w:r w:rsidR="00AE7575">
          <w:rPr>
            <w:noProof/>
            <w:webHidden/>
          </w:rPr>
          <w:tab/>
        </w:r>
        <w:r w:rsidR="00AE7575">
          <w:rPr>
            <w:noProof/>
            <w:webHidden/>
          </w:rPr>
          <w:fldChar w:fldCharType="begin"/>
        </w:r>
        <w:r w:rsidR="00AE7575">
          <w:rPr>
            <w:noProof/>
            <w:webHidden/>
          </w:rPr>
          <w:instrText xml:space="preserve"> PAGEREF _Toc521319753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05623D8A" w14:textId="6017A20B" w:rsidR="00AE7575" w:rsidRDefault="00151519">
      <w:pPr>
        <w:pStyle w:val="TOC1"/>
        <w:rPr>
          <w:rFonts w:asciiTheme="minorHAnsi" w:eastAsiaTheme="minorEastAsia" w:hAnsiTheme="minorHAnsi" w:cstheme="minorBidi"/>
          <w:b w:val="0"/>
          <w:noProof/>
          <w:sz w:val="22"/>
          <w:lang w:val="fr-BE" w:eastAsia="fr-BE"/>
        </w:rPr>
      </w:pPr>
      <w:hyperlink w:anchor="_Toc521319754" w:history="1">
        <w:r w:rsidR="00AE7575" w:rsidRPr="00413703">
          <w:rPr>
            <w:rStyle w:val="Hyperlink"/>
            <w:noProof/>
          </w:rPr>
          <w:t>Occupation</w:t>
        </w:r>
        <w:r w:rsidR="00AE7575">
          <w:rPr>
            <w:noProof/>
            <w:webHidden/>
          </w:rPr>
          <w:tab/>
        </w:r>
        <w:r w:rsidR="00AE7575">
          <w:rPr>
            <w:noProof/>
            <w:webHidden/>
          </w:rPr>
          <w:fldChar w:fldCharType="begin"/>
        </w:r>
        <w:r w:rsidR="00AE7575">
          <w:rPr>
            <w:noProof/>
            <w:webHidden/>
          </w:rPr>
          <w:instrText xml:space="preserve"> PAGEREF _Toc521319754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24DF7807" w14:textId="4A834402" w:rsidR="00AE7575" w:rsidRDefault="00151519">
      <w:pPr>
        <w:pStyle w:val="TOC1"/>
        <w:rPr>
          <w:rFonts w:asciiTheme="minorHAnsi" w:eastAsiaTheme="minorEastAsia" w:hAnsiTheme="minorHAnsi" w:cstheme="minorBidi"/>
          <w:b w:val="0"/>
          <w:noProof/>
          <w:sz w:val="22"/>
          <w:lang w:val="fr-BE" w:eastAsia="fr-BE"/>
        </w:rPr>
      </w:pPr>
      <w:hyperlink w:anchor="_Toc521319755" w:history="1">
        <w:r w:rsidR="00AE7575" w:rsidRPr="00413703">
          <w:rPr>
            <w:rStyle w:val="Hyperlink"/>
            <w:noProof/>
          </w:rPr>
          <w:t>Organisation Unit Scheme</w:t>
        </w:r>
        <w:r w:rsidR="00AE7575">
          <w:rPr>
            <w:noProof/>
            <w:webHidden/>
          </w:rPr>
          <w:tab/>
        </w:r>
        <w:r w:rsidR="00AE7575">
          <w:rPr>
            <w:noProof/>
            <w:webHidden/>
          </w:rPr>
          <w:fldChar w:fldCharType="begin"/>
        </w:r>
        <w:r w:rsidR="00AE7575">
          <w:rPr>
            <w:noProof/>
            <w:webHidden/>
          </w:rPr>
          <w:instrText xml:space="preserve"> PAGEREF _Toc521319755 \h </w:instrText>
        </w:r>
        <w:r w:rsidR="00AE7575">
          <w:rPr>
            <w:noProof/>
            <w:webHidden/>
          </w:rPr>
        </w:r>
        <w:r w:rsidR="00AE7575">
          <w:rPr>
            <w:noProof/>
            <w:webHidden/>
          </w:rPr>
          <w:fldChar w:fldCharType="separate"/>
        </w:r>
        <w:r w:rsidR="00AE7575">
          <w:rPr>
            <w:noProof/>
            <w:webHidden/>
          </w:rPr>
          <w:t>77</w:t>
        </w:r>
        <w:r w:rsidR="00AE7575">
          <w:rPr>
            <w:noProof/>
            <w:webHidden/>
          </w:rPr>
          <w:fldChar w:fldCharType="end"/>
        </w:r>
      </w:hyperlink>
    </w:p>
    <w:p w14:paraId="2C0C746B" w14:textId="079506C4" w:rsidR="00AE7575" w:rsidRDefault="00151519">
      <w:pPr>
        <w:pStyle w:val="TOC1"/>
        <w:rPr>
          <w:rFonts w:asciiTheme="minorHAnsi" w:eastAsiaTheme="minorEastAsia" w:hAnsiTheme="minorHAnsi" w:cstheme="minorBidi"/>
          <w:b w:val="0"/>
          <w:noProof/>
          <w:sz w:val="22"/>
          <w:lang w:val="fr-BE" w:eastAsia="fr-BE"/>
        </w:rPr>
      </w:pPr>
      <w:hyperlink w:anchor="_Toc521319756" w:history="1">
        <w:r w:rsidR="00AE7575" w:rsidRPr="00413703">
          <w:rPr>
            <w:rStyle w:val="Hyperlink"/>
            <w:noProof/>
          </w:rPr>
          <w:t>Ownership group</w:t>
        </w:r>
        <w:r w:rsidR="00AE7575">
          <w:rPr>
            <w:noProof/>
            <w:webHidden/>
          </w:rPr>
          <w:tab/>
        </w:r>
        <w:r w:rsidR="00AE7575">
          <w:rPr>
            <w:noProof/>
            <w:webHidden/>
          </w:rPr>
          <w:fldChar w:fldCharType="begin"/>
        </w:r>
        <w:r w:rsidR="00AE7575">
          <w:rPr>
            <w:noProof/>
            <w:webHidden/>
          </w:rPr>
          <w:instrText xml:space="preserve"> PAGEREF _Toc521319756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74DAF879" w14:textId="5937AE79" w:rsidR="00AE7575" w:rsidRDefault="00151519">
      <w:pPr>
        <w:pStyle w:val="TOC1"/>
        <w:rPr>
          <w:rFonts w:asciiTheme="minorHAnsi" w:eastAsiaTheme="minorEastAsia" w:hAnsiTheme="minorHAnsi" w:cstheme="minorBidi"/>
          <w:b w:val="0"/>
          <w:noProof/>
          <w:sz w:val="22"/>
          <w:lang w:val="fr-BE" w:eastAsia="fr-BE"/>
        </w:rPr>
      </w:pPr>
      <w:hyperlink w:anchor="_Toc521319757" w:history="1">
        <w:r w:rsidR="00AE7575" w:rsidRPr="00413703">
          <w:rPr>
            <w:rStyle w:val="Hyperlink"/>
            <w:rFonts w:ascii="Times New Roman" w:hAnsi="Times New Roman"/>
            <w:noProof/>
          </w:rPr>
          <w:t>Ownership sector</w:t>
        </w:r>
        <w:r w:rsidR="00AE7575">
          <w:rPr>
            <w:noProof/>
            <w:webHidden/>
          </w:rPr>
          <w:tab/>
        </w:r>
        <w:r w:rsidR="00AE7575">
          <w:rPr>
            <w:noProof/>
            <w:webHidden/>
          </w:rPr>
          <w:fldChar w:fldCharType="begin"/>
        </w:r>
        <w:r w:rsidR="00AE7575">
          <w:rPr>
            <w:noProof/>
            <w:webHidden/>
          </w:rPr>
          <w:instrText xml:space="preserve"> PAGEREF _Toc521319757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0F7B1E5D" w14:textId="1CE73F18" w:rsidR="00AE7575" w:rsidRDefault="00151519">
      <w:pPr>
        <w:pStyle w:val="TOC1"/>
        <w:rPr>
          <w:rFonts w:asciiTheme="minorHAnsi" w:eastAsiaTheme="minorEastAsia" w:hAnsiTheme="minorHAnsi" w:cstheme="minorBidi"/>
          <w:b w:val="0"/>
          <w:noProof/>
          <w:sz w:val="22"/>
          <w:lang w:val="fr-BE" w:eastAsia="fr-BE"/>
        </w:rPr>
      </w:pPr>
      <w:hyperlink w:anchor="_Toc521319758" w:history="1">
        <w:r w:rsidR="00AE7575" w:rsidRPr="00413703">
          <w:rPr>
            <w:rStyle w:val="Hyperlink"/>
            <w:noProof/>
          </w:rPr>
          <w:t>Periodicity: See "Frequency of observation"</w:t>
        </w:r>
        <w:r w:rsidR="00AE7575">
          <w:rPr>
            <w:noProof/>
            <w:webHidden/>
          </w:rPr>
          <w:tab/>
        </w:r>
        <w:r w:rsidR="00AE7575">
          <w:rPr>
            <w:noProof/>
            <w:webHidden/>
          </w:rPr>
          <w:fldChar w:fldCharType="begin"/>
        </w:r>
        <w:r w:rsidR="00AE7575">
          <w:rPr>
            <w:noProof/>
            <w:webHidden/>
          </w:rPr>
          <w:instrText xml:space="preserve"> PAGEREF _Toc521319758 \h </w:instrText>
        </w:r>
        <w:r w:rsidR="00AE7575">
          <w:rPr>
            <w:noProof/>
            <w:webHidden/>
          </w:rPr>
        </w:r>
        <w:r w:rsidR="00AE7575">
          <w:rPr>
            <w:noProof/>
            <w:webHidden/>
          </w:rPr>
          <w:fldChar w:fldCharType="separate"/>
        </w:r>
        <w:r w:rsidR="00AE7575">
          <w:rPr>
            <w:noProof/>
            <w:webHidden/>
          </w:rPr>
          <w:t>78</w:t>
        </w:r>
        <w:r w:rsidR="00AE7575">
          <w:rPr>
            <w:noProof/>
            <w:webHidden/>
          </w:rPr>
          <w:fldChar w:fldCharType="end"/>
        </w:r>
      </w:hyperlink>
    </w:p>
    <w:p w14:paraId="0148988D" w14:textId="3A5C9772" w:rsidR="00AE7575" w:rsidRDefault="00151519">
      <w:pPr>
        <w:pStyle w:val="TOC1"/>
        <w:rPr>
          <w:rFonts w:asciiTheme="minorHAnsi" w:eastAsiaTheme="minorEastAsia" w:hAnsiTheme="minorHAnsi" w:cstheme="minorBidi"/>
          <w:b w:val="0"/>
          <w:noProof/>
          <w:sz w:val="22"/>
          <w:lang w:val="fr-BE" w:eastAsia="fr-BE"/>
        </w:rPr>
      </w:pPr>
      <w:hyperlink w:anchor="_Toc521319759" w:history="1">
        <w:r w:rsidR="00AE7575" w:rsidRPr="00413703">
          <w:rPr>
            <w:rStyle w:val="Hyperlink"/>
            <w:noProof/>
          </w:rPr>
          <w:t>Population coverage</w:t>
        </w:r>
        <w:r w:rsidR="00AE7575">
          <w:rPr>
            <w:noProof/>
            <w:webHidden/>
          </w:rPr>
          <w:tab/>
        </w:r>
        <w:r w:rsidR="00AE7575">
          <w:rPr>
            <w:noProof/>
            <w:webHidden/>
          </w:rPr>
          <w:fldChar w:fldCharType="begin"/>
        </w:r>
        <w:r w:rsidR="00AE7575">
          <w:rPr>
            <w:noProof/>
            <w:webHidden/>
          </w:rPr>
          <w:instrText xml:space="preserve"> PAGEREF _Toc521319759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591106A1" w14:textId="23C215E6" w:rsidR="00AE7575" w:rsidRDefault="00151519">
      <w:pPr>
        <w:pStyle w:val="TOC1"/>
        <w:rPr>
          <w:rFonts w:asciiTheme="minorHAnsi" w:eastAsiaTheme="minorEastAsia" w:hAnsiTheme="minorHAnsi" w:cstheme="minorBidi"/>
          <w:b w:val="0"/>
          <w:noProof/>
          <w:sz w:val="22"/>
          <w:lang w:val="fr-BE" w:eastAsia="fr-BE"/>
        </w:rPr>
      </w:pPr>
      <w:hyperlink w:anchor="_Toc521319760" w:history="1">
        <w:r w:rsidR="00AE7575" w:rsidRPr="00413703">
          <w:rPr>
            <w:rStyle w:val="Hyperlink"/>
            <w:noProof/>
          </w:rPr>
          <w:t>Preferred scale</w:t>
        </w:r>
        <w:r w:rsidR="00AE7575">
          <w:rPr>
            <w:noProof/>
            <w:webHidden/>
          </w:rPr>
          <w:tab/>
        </w:r>
        <w:r w:rsidR="00AE7575">
          <w:rPr>
            <w:noProof/>
            <w:webHidden/>
          </w:rPr>
          <w:fldChar w:fldCharType="begin"/>
        </w:r>
        <w:r w:rsidR="00AE7575">
          <w:rPr>
            <w:noProof/>
            <w:webHidden/>
          </w:rPr>
          <w:instrText xml:space="preserve"> PAGEREF _Toc521319760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7D382B2C" w14:textId="272AF912" w:rsidR="00AE7575" w:rsidRDefault="00151519">
      <w:pPr>
        <w:pStyle w:val="TOC1"/>
        <w:rPr>
          <w:rFonts w:asciiTheme="minorHAnsi" w:eastAsiaTheme="minorEastAsia" w:hAnsiTheme="minorHAnsi" w:cstheme="minorBidi"/>
          <w:b w:val="0"/>
          <w:noProof/>
          <w:sz w:val="22"/>
          <w:lang w:val="fr-BE" w:eastAsia="fr-BE"/>
        </w:rPr>
      </w:pPr>
      <w:hyperlink w:anchor="_Toc521319761" w:history="1">
        <w:r w:rsidR="00AE7575" w:rsidRPr="00413703">
          <w:rPr>
            <w:rStyle w:val="Hyperlink"/>
            <w:noProof/>
          </w:rPr>
          <w:t>Price adjustment</w:t>
        </w:r>
        <w:r w:rsidR="00AE7575">
          <w:rPr>
            <w:noProof/>
            <w:webHidden/>
          </w:rPr>
          <w:tab/>
        </w:r>
        <w:r w:rsidR="00AE7575">
          <w:rPr>
            <w:noProof/>
            <w:webHidden/>
          </w:rPr>
          <w:fldChar w:fldCharType="begin"/>
        </w:r>
        <w:r w:rsidR="00AE7575">
          <w:rPr>
            <w:noProof/>
            <w:webHidden/>
          </w:rPr>
          <w:instrText xml:space="preserve"> PAGEREF _Toc521319761 \h </w:instrText>
        </w:r>
        <w:r w:rsidR="00AE7575">
          <w:rPr>
            <w:noProof/>
            <w:webHidden/>
          </w:rPr>
        </w:r>
        <w:r w:rsidR="00AE7575">
          <w:rPr>
            <w:noProof/>
            <w:webHidden/>
          </w:rPr>
          <w:fldChar w:fldCharType="separate"/>
        </w:r>
        <w:r w:rsidR="00AE7575">
          <w:rPr>
            <w:noProof/>
            <w:webHidden/>
          </w:rPr>
          <w:t>79</w:t>
        </w:r>
        <w:r w:rsidR="00AE7575">
          <w:rPr>
            <w:noProof/>
            <w:webHidden/>
          </w:rPr>
          <w:fldChar w:fldCharType="end"/>
        </w:r>
      </w:hyperlink>
    </w:p>
    <w:p w14:paraId="6EDD36BC" w14:textId="3101AAC4" w:rsidR="00AE7575" w:rsidRDefault="00151519">
      <w:pPr>
        <w:pStyle w:val="TOC1"/>
        <w:rPr>
          <w:rFonts w:asciiTheme="minorHAnsi" w:eastAsiaTheme="minorEastAsia" w:hAnsiTheme="minorHAnsi" w:cstheme="minorBidi"/>
          <w:b w:val="0"/>
          <w:noProof/>
          <w:sz w:val="22"/>
          <w:lang w:val="fr-BE" w:eastAsia="fr-BE"/>
        </w:rPr>
      </w:pPr>
      <w:hyperlink w:anchor="_Toc521319762" w:history="1">
        <w:r w:rsidR="00AE7575" w:rsidRPr="00413703">
          <w:rPr>
            <w:rStyle w:val="Hyperlink"/>
            <w:noProof/>
          </w:rPr>
          <w:t>Processing error</w:t>
        </w:r>
        <w:r w:rsidR="00AE7575">
          <w:rPr>
            <w:noProof/>
            <w:webHidden/>
          </w:rPr>
          <w:tab/>
        </w:r>
        <w:r w:rsidR="00AE7575">
          <w:rPr>
            <w:noProof/>
            <w:webHidden/>
          </w:rPr>
          <w:fldChar w:fldCharType="begin"/>
        </w:r>
        <w:r w:rsidR="00AE7575">
          <w:rPr>
            <w:noProof/>
            <w:webHidden/>
          </w:rPr>
          <w:instrText xml:space="preserve"> PAGEREF _Toc521319762 \h </w:instrText>
        </w:r>
        <w:r w:rsidR="00AE7575">
          <w:rPr>
            <w:noProof/>
            <w:webHidden/>
          </w:rPr>
        </w:r>
        <w:r w:rsidR="00AE7575">
          <w:rPr>
            <w:noProof/>
            <w:webHidden/>
          </w:rPr>
          <w:fldChar w:fldCharType="separate"/>
        </w:r>
        <w:r w:rsidR="00AE7575">
          <w:rPr>
            <w:noProof/>
            <w:webHidden/>
          </w:rPr>
          <w:t>80</w:t>
        </w:r>
        <w:r w:rsidR="00AE7575">
          <w:rPr>
            <w:noProof/>
            <w:webHidden/>
          </w:rPr>
          <w:fldChar w:fldCharType="end"/>
        </w:r>
      </w:hyperlink>
    </w:p>
    <w:p w14:paraId="3789BEF6" w14:textId="73EB4142" w:rsidR="00AE7575" w:rsidRDefault="00151519">
      <w:pPr>
        <w:pStyle w:val="TOC1"/>
        <w:rPr>
          <w:rFonts w:asciiTheme="minorHAnsi" w:eastAsiaTheme="minorEastAsia" w:hAnsiTheme="minorHAnsi" w:cstheme="minorBidi"/>
          <w:b w:val="0"/>
          <w:noProof/>
          <w:sz w:val="22"/>
          <w:lang w:val="fr-BE" w:eastAsia="fr-BE"/>
        </w:rPr>
      </w:pPr>
      <w:hyperlink w:anchor="_Toc521319763" w:history="1">
        <w:r w:rsidR="00AE7575" w:rsidRPr="00413703">
          <w:rPr>
            <w:rStyle w:val="Hyperlink"/>
            <w:noProof/>
          </w:rPr>
          <w:t>Professionalism</w:t>
        </w:r>
        <w:r w:rsidR="00AE7575">
          <w:rPr>
            <w:noProof/>
            <w:webHidden/>
          </w:rPr>
          <w:tab/>
        </w:r>
        <w:r w:rsidR="00AE7575">
          <w:rPr>
            <w:noProof/>
            <w:webHidden/>
          </w:rPr>
          <w:fldChar w:fldCharType="begin"/>
        </w:r>
        <w:r w:rsidR="00AE7575">
          <w:rPr>
            <w:noProof/>
            <w:webHidden/>
          </w:rPr>
          <w:instrText xml:space="preserve"> PAGEREF _Toc521319763 \h </w:instrText>
        </w:r>
        <w:r w:rsidR="00AE7575">
          <w:rPr>
            <w:noProof/>
            <w:webHidden/>
          </w:rPr>
        </w:r>
        <w:r w:rsidR="00AE7575">
          <w:rPr>
            <w:noProof/>
            <w:webHidden/>
          </w:rPr>
          <w:fldChar w:fldCharType="separate"/>
        </w:r>
        <w:r w:rsidR="00AE7575">
          <w:rPr>
            <w:noProof/>
            <w:webHidden/>
          </w:rPr>
          <w:t>80</w:t>
        </w:r>
        <w:r w:rsidR="00AE7575">
          <w:rPr>
            <w:noProof/>
            <w:webHidden/>
          </w:rPr>
          <w:fldChar w:fldCharType="end"/>
        </w:r>
      </w:hyperlink>
    </w:p>
    <w:p w14:paraId="3A6FB62A" w14:textId="23C1D30C" w:rsidR="00AE7575" w:rsidRDefault="00151519">
      <w:pPr>
        <w:pStyle w:val="TOC1"/>
        <w:rPr>
          <w:rFonts w:asciiTheme="minorHAnsi" w:eastAsiaTheme="minorEastAsia" w:hAnsiTheme="minorHAnsi" w:cstheme="minorBidi"/>
          <w:b w:val="0"/>
          <w:noProof/>
          <w:sz w:val="22"/>
          <w:lang w:val="fr-BE" w:eastAsia="fr-BE"/>
        </w:rPr>
      </w:pPr>
      <w:hyperlink w:anchor="_Toc521319764"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code of conduct</w:t>
        </w:r>
        <w:r w:rsidR="00AE7575">
          <w:rPr>
            <w:noProof/>
            <w:webHidden/>
          </w:rPr>
          <w:tab/>
        </w:r>
        <w:r w:rsidR="00AE7575">
          <w:rPr>
            <w:noProof/>
            <w:webHidden/>
          </w:rPr>
          <w:fldChar w:fldCharType="begin"/>
        </w:r>
        <w:r w:rsidR="00AE7575">
          <w:rPr>
            <w:noProof/>
            <w:webHidden/>
          </w:rPr>
          <w:instrText xml:space="preserve"> PAGEREF _Toc521319764 \h </w:instrText>
        </w:r>
        <w:r w:rsidR="00AE7575">
          <w:rPr>
            <w:noProof/>
            <w:webHidden/>
          </w:rPr>
        </w:r>
        <w:r w:rsidR="00AE7575">
          <w:rPr>
            <w:noProof/>
            <w:webHidden/>
          </w:rPr>
          <w:fldChar w:fldCharType="separate"/>
        </w:r>
        <w:r w:rsidR="00AE7575">
          <w:rPr>
            <w:noProof/>
            <w:webHidden/>
          </w:rPr>
          <w:t>81</w:t>
        </w:r>
        <w:r w:rsidR="00AE7575">
          <w:rPr>
            <w:noProof/>
            <w:webHidden/>
          </w:rPr>
          <w:fldChar w:fldCharType="end"/>
        </w:r>
      </w:hyperlink>
    </w:p>
    <w:p w14:paraId="6AAC3815" w14:textId="7A04A87D" w:rsidR="00AE7575" w:rsidRDefault="00151519">
      <w:pPr>
        <w:pStyle w:val="TOC1"/>
        <w:rPr>
          <w:rFonts w:asciiTheme="minorHAnsi" w:eastAsiaTheme="minorEastAsia" w:hAnsiTheme="minorHAnsi" w:cstheme="minorBidi"/>
          <w:b w:val="0"/>
          <w:noProof/>
          <w:sz w:val="22"/>
          <w:lang w:val="fr-BE" w:eastAsia="fr-BE"/>
        </w:rPr>
      </w:pPr>
      <w:hyperlink w:anchor="_Toc521319765"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impartiality</w:t>
        </w:r>
        <w:r w:rsidR="00AE7575">
          <w:rPr>
            <w:noProof/>
            <w:webHidden/>
          </w:rPr>
          <w:tab/>
        </w:r>
        <w:r w:rsidR="00AE7575">
          <w:rPr>
            <w:noProof/>
            <w:webHidden/>
          </w:rPr>
          <w:fldChar w:fldCharType="begin"/>
        </w:r>
        <w:r w:rsidR="00AE7575">
          <w:rPr>
            <w:noProof/>
            <w:webHidden/>
          </w:rPr>
          <w:instrText xml:space="preserve"> PAGEREF _Toc521319765 \h </w:instrText>
        </w:r>
        <w:r w:rsidR="00AE7575">
          <w:rPr>
            <w:noProof/>
            <w:webHidden/>
          </w:rPr>
        </w:r>
        <w:r w:rsidR="00AE7575">
          <w:rPr>
            <w:noProof/>
            <w:webHidden/>
          </w:rPr>
          <w:fldChar w:fldCharType="separate"/>
        </w:r>
        <w:r w:rsidR="00AE7575">
          <w:rPr>
            <w:noProof/>
            <w:webHidden/>
          </w:rPr>
          <w:t>81</w:t>
        </w:r>
        <w:r w:rsidR="00AE7575">
          <w:rPr>
            <w:noProof/>
            <w:webHidden/>
          </w:rPr>
          <w:fldChar w:fldCharType="end"/>
        </w:r>
      </w:hyperlink>
    </w:p>
    <w:p w14:paraId="6BF05AC3" w14:textId="07CD7BC6" w:rsidR="00AE7575" w:rsidRDefault="00151519">
      <w:pPr>
        <w:pStyle w:val="TOC1"/>
        <w:rPr>
          <w:rFonts w:asciiTheme="minorHAnsi" w:eastAsiaTheme="minorEastAsia" w:hAnsiTheme="minorHAnsi" w:cstheme="minorBidi"/>
          <w:b w:val="0"/>
          <w:noProof/>
          <w:sz w:val="22"/>
          <w:lang w:val="fr-BE" w:eastAsia="fr-BE"/>
        </w:rPr>
      </w:pPr>
      <w:hyperlink w:anchor="_Toc521319766"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methodology</w:t>
        </w:r>
        <w:r w:rsidR="00AE7575">
          <w:rPr>
            <w:noProof/>
            <w:webHidden/>
          </w:rPr>
          <w:tab/>
        </w:r>
        <w:r w:rsidR="00AE7575">
          <w:rPr>
            <w:noProof/>
            <w:webHidden/>
          </w:rPr>
          <w:fldChar w:fldCharType="begin"/>
        </w:r>
        <w:r w:rsidR="00AE7575">
          <w:rPr>
            <w:noProof/>
            <w:webHidden/>
          </w:rPr>
          <w:instrText xml:space="preserve"> PAGEREF _Toc521319766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7ED6E292" w14:textId="37C8F6DD" w:rsidR="00AE7575" w:rsidRDefault="00151519">
      <w:pPr>
        <w:pStyle w:val="TOC1"/>
        <w:rPr>
          <w:rFonts w:asciiTheme="minorHAnsi" w:eastAsiaTheme="minorEastAsia" w:hAnsiTheme="minorHAnsi" w:cstheme="minorBidi"/>
          <w:b w:val="0"/>
          <w:noProof/>
          <w:sz w:val="22"/>
          <w:lang w:val="fr-BE" w:eastAsia="fr-BE"/>
        </w:rPr>
      </w:pPr>
      <w:hyperlink w:anchor="_Toc521319767" w:history="1">
        <w:r w:rsidR="00AE7575" w:rsidRPr="00413703">
          <w:rPr>
            <w:rStyle w:val="Hyperlink"/>
            <w:noProof/>
          </w:rPr>
          <w:t xml:space="preserve">Professionalism </w:t>
        </w:r>
        <w:r w:rsidR="00AE7575" w:rsidRPr="00413703">
          <w:rPr>
            <w:rStyle w:val="Hyperlink"/>
            <w:rFonts w:ascii="Times New Roman" w:hAnsi="Times New Roman"/>
            <w:noProof/>
          </w:rPr>
          <w:t>-</w:t>
        </w:r>
        <w:r w:rsidR="00AE7575" w:rsidRPr="00413703">
          <w:rPr>
            <w:rStyle w:val="Hyperlink"/>
            <w:noProof/>
          </w:rPr>
          <w:t xml:space="preserve"> statistical commentary</w:t>
        </w:r>
        <w:r w:rsidR="00AE7575">
          <w:rPr>
            <w:noProof/>
            <w:webHidden/>
          </w:rPr>
          <w:tab/>
        </w:r>
        <w:r w:rsidR="00AE7575">
          <w:rPr>
            <w:noProof/>
            <w:webHidden/>
          </w:rPr>
          <w:fldChar w:fldCharType="begin"/>
        </w:r>
        <w:r w:rsidR="00AE7575">
          <w:rPr>
            <w:noProof/>
            <w:webHidden/>
          </w:rPr>
          <w:instrText xml:space="preserve"> PAGEREF _Toc521319767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14BF056F" w14:textId="080A7DFB" w:rsidR="00AE7575" w:rsidRDefault="00151519">
      <w:pPr>
        <w:pStyle w:val="TOC1"/>
        <w:rPr>
          <w:rFonts w:asciiTheme="minorHAnsi" w:eastAsiaTheme="minorEastAsia" w:hAnsiTheme="minorHAnsi" w:cstheme="minorBidi"/>
          <w:b w:val="0"/>
          <w:noProof/>
          <w:sz w:val="22"/>
          <w:lang w:val="fr-BE" w:eastAsia="fr-BE"/>
        </w:rPr>
      </w:pPr>
      <w:hyperlink w:anchor="_Toc521319768" w:history="1">
        <w:r w:rsidR="00AE7575" w:rsidRPr="00413703">
          <w:rPr>
            <w:rStyle w:val="Hyperlink"/>
            <w:noProof/>
          </w:rPr>
          <w:t>Provision Agreement</w:t>
        </w:r>
        <w:r w:rsidR="00AE7575">
          <w:rPr>
            <w:noProof/>
            <w:webHidden/>
          </w:rPr>
          <w:tab/>
        </w:r>
        <w:r w:rsidR="00AE7575">
          <w:rPr>
            <w:noProof/>
            <w:webHidden/>
          </w:rPr>
          <w:fldChar w:fldCharType="begin"/>
        </w:r>
        <w:r w:rsidR="00AE7575">
          <w:rPr>
            <w:noProof/>
            <w:webHidden/>
          </w:rPr>
          <w:instrText xml:space="preserve"> PAGEREF _Toc521319768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7F4039AE" w14:textId="7EDEC7FE" w:rsidR="00AE7575" w:rsidRDefault="00151519">
      <w:pPr>
        <w:pStyle w:val="TOC1"/>
        <w:rPr>
          <w:rFonts w:asciiTheme="minorHAnsi" w:eastAsiaTheme="minorEastAsia" w:hAnsiTheme="minorHAnsi" w:cstheme="minorBidi"/>
          <w:b w:val="0"/>
          <w:noProof/>
          <w:sz w:val="22"/>
          <w:lang w:val="fr-BE" w:eastAsia="fr-BE"/>
        </w:rPr>
      </w:pPr>
      <w:hyperlink w:anchor="_Toc521319769" w:history="1">
        <w:r w:rsidR="00AE7575" w:rsidRPr="00413703">
          <w:rPr>
            <w:rStyle w:val="Hyperlink"/>
            <w:noProof/>
          </w:rPr>
          <w:t>Pull (reporting method)</w:t>
        </w:r>
        <w:r w:rsidR="00AE7575">
          <w:rPr>
            <w:noProof/>
            <w:webHidden/>
          </w:rPr>
          <w:tab/>
        </w:r>
        <w:r w:rsidR="00AE7575">
          <w:rPr>
            <w:noProof/>
            <w:webHidden/>
          </w:rPr>
          <w:fldChar w:fldCharType="begin"/>
        </w:r>
        <w:r w:rsidR="00AE7575">
          <w:rPr>
            <w:noProof/>
            <w:webHidden/>
          </w:rPr>
          <w:instrText xml:space="preserve"> PAGEREF _Toc521319769 \h </w:instrText>
        </w:r>
        <w:r w:rsidR="00AE7575">
          <w:rPr>
            <w:noProof/>
            <w:webHidden/>
          </w:rPr>
        </w:r>
        <w:r w:rsidR="00AE7575">
          <w:rPr>
            <w:noProof/>
            <w:webHidden/>
          </w:rPr>
          <w:fldChar w:fldCharType="separate"/>
        </w:r>
        <w:r w:rsidR="00AE7575">
          <w:rPr>
            <w:noProof/>
            <w:webHidden/>
          </w:rPr>
          <w:t>82</w:t>
        </w:r>
        <w:r w:rsidR="00AE7575">
          <w:rPr>
            <w:noProof/>
            <w:webHidden/>
          </w:rPr>
          <w:fldChar w:fldCharType="end"/>
        </w:r>
      </w:hyperlink>
    </w:p>
    <w:p w14:paraId="5DF1B78E" w14:textId="6772BCBE" w:rsidR="00AE7575" w:rsidRDefault="00151519">
      <w:pPr>
        <w:pStyle w:val="TOC1"/>
        <w:rPr>
          <w:rFonts w:asciiTheme="minorHAnsi" w:eastAsiaTheme="minorEastAsia" w:hAnsiTheme="minorHAnsi" w:cstheme="minorBidi"/>
          <w:b w:val="0"/>
          <w:noProof/>
          <w:sz w:val="22"/>
          <w:lang w:val="fr-BE" w:eastAsia="fr-BE"/>
        </w:rPr>
      </w:pPr>
      <w:hyperlink w:anchor="_Toc521319770" w:history="1">
        <w:r w:rsidR="00AE7575" w:rsidRPr="00413703">
          <w:rPr>
            <w:rStyle w:val="Hyperlink"/>
            <w:noProof/>
          </w:rPr>
          <w:t>Punctuality</w:t>
        </w:r>
        <w:r w:rsidR="00AE7575">
          <w:rPr>
            <w:noProof/>
            <w:webHidden/>
          </w:rPr>
          <w:tab/>
        </w:r>
        <w:r w:rsidR="00AE7575">
          <w:rPr>
            <w:noProof/>
            <w:webHidden/>
          </w:rPr>
          <w:fldChar w:fldCharType="begin"/>
        </w:r>
        <w:r w:rsidR="00AE7575">
          <w:rPr>
            <w:noProof/>
            <w:webHidden/>
          </w:rPr>
          <w:instrText xml:space="preserve"> PAGEREF _Toc521319770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1D1B996E" w14:textId="28DD6207" w:rsidR="00AE7575" w:rsidRDefault="00151519">
      <w:pPr>
        <w:pStyle w:val="TOC1"/>
        <w:rPr>
          <w:rFonts w:asciiTheme="minorHAnsi" w:eastAsiaTheme="minorEastAsia" w:hAnsiTheme="minorHAnsi" w:cstheme="minorBidi"/>
          <w:b w:val="0"/>
          <w:noProof/>
          <w:sz w:val="22"/>
          <w:lang w:val="fr-BE" w:eastAsia="fr-BE"/>
        </w:rPr>
      </w:pPr>
      <w:hyperlink w:anchor="_Toc521319771" w:history="1">
        <w:r w:rsidR="00AE7575" w:rsidRPr="00413703">
          <w:rPr>
            <w:rStyle w:val="Hyperlink"/>
            <w:noProof/>
          </w:rPr>
          <w:t>Push (reporting method)</w:t>
        </w:r>
        <w:r w:rsidR="00AE7575">
          <w:rPr>
            <w:noProof/>
            <w:webHidden/>
          </w:rPr>
          <w:tab/>
        </w:r>
        <w:r w:rsidR="00AE7575">
          <w:rPr>
            <w:noProof/>
            <w:webHidden/>
          </w:rPr>
          <w:fldChar w:fldCharType="begin"/>
        </w:r>
        <w:r w:rsidR="00AE7575">
          <w:rPr>
            <w:noProof/>
            <w:webHidden/>
          </w:rPr>
          <w:instrText xml:space="preserve"> PAGEREF _Toc521319771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46D9D871" w14:textId="18FDE632" w:rsidR="00AE7575" w:rsidRDefault="00151519">
      <w:pPr>
        <w:pStyle w:val="TOC1"/>
        <w:rPr>
          <w:rFonts w:asciiTheme="minorHAnsi" w:eastAsiaTheme="minorEastAsia" w:hAnsiTheme="minorHAnsi" w:cstheme="minorBidi"/>
          <w:b w:val="0"/>
          <w:noProof/>
          <w:sz w:val="22"/>
          <w:lang w:val="fr-BE" w:eastAsia="fr-BE"/>
        </w:rPr>
      </w:pPr>
      <w:hyperlink w:anchor="_Toc521319772" w:history="1">
        <w:r w:rsidR="00AE7575" w:rsidRPr="00413703">
          <w:rPr>
            <w:rStyle w:val="Hyperlink"/>
            <w:noProof/>
          </w:rPr>
          <w:t>Quality management</w:t>
        </w:r>
        <w:r w:rsidR="00AE7575">
          <w:rPr>
            <w:noProof/>
            <w:webHidden/>
          </w:rPr>
          <w:tab/>
        </w:r>
        <w:r w:rsidR="00AE7575">
          <w:rPr>
            <w:noProof/>
            <w:webHidden/>
          </w:rPr>
          <w:fldChar w:fldCharType="begin"/>
        </w:r>
        <w:r w:rsidR="00AE7575">
          <w:rPr>
            <w:noProof/>
            <w:webHidden/>
          </w:rPr>
          <w:instrText xml:space="preserve"> PAGEREF _Toc521319772 \h </w:instrText>
        </w:r>
        <w:r w:rsidR="00AE7575">
          <w:rPr>
            <w:noProof/>
            <w:webHidden/>
          </w:rPr>
        </w:r>
        <w:r w:rsidR="00AE7575">
          <w:rPr>
            <w:noProof/>
            <w:webHidden/>
          </w:rPr>
          <w:fldChar w:fldCharType="separate"/>
        </w:r>
        <w:r w:rsidR="00AE7575">
          <w:rPr>
            <w:noProof/>
            <w:webHidden/>
          </w:rPr>
          <w:t>83</w:t>
        </w:r>
        <w:r w:rsidR="00AE7575">
          <w:rPr>
            <w:noProof/>
            <w:webHidden/>
          </w:rPr>
          <w:fldChar w:fldCharType="end"/>
        </w:r>
      </w:hyperlink>
    </w:p>
    <w:p w14:paraId="2E514BD5" w14:textId="75FA9375" w:rsidR="00AE7575" w:rsidRDefault="00151519">
      <w:pPr>
        <w:pStyle w:val="TOC1"/>
        <w:rPr>
          <w:rFonts w:asciiTheme="minorHAnsi" w:eastAsiaTheme="minorEastAsia" w:hAnsiTheme="minorHAnsi" w:cstheme="minorBidi"/>
          <w:b w:val="0"/>
          <w:noProof/>
          <w:sz w:val="22"/>
          <w:lang w:val="fr-BE" w:eastAsia="fr-BE"/>
        </w:rPr>
      </w:pPr>
      <w:hyperlink w:anchor="_Toc521319773"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assessment</w:t>
        </w:r>
        <w:r w:rsidR="00AE7575">
          <w:rPr>
            <w:noProof/>
            <w:webHidden/>
          </w:rPr>
          <w:tab/>
        </w:r>
        <w:r w:rsidR="00AE7575">
          <w:rPr>
            <w:noProof/>
            <w:webHidden/>
          </w:rPr>
          <w:fldChar w:fldCharType="begin"/>
        </w:r>
        <w:r w:rsidR="00AE7575">
          <w:rPr>
            <w:noProof/>
            <w:webHidden/>
          </w:rPr>
          <w:instrText xml:space="preserve"> PAGEREF _Toc521319773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7FD6E99D" w14:textId="143D0CBD" w:rsidR="00AE7575" w:rsidRDefault="00151519">
      <w:pPr>
        <w:pStyle w:val="TOC1"/>
        <w:rPr>
          <w:rFonts w:asciiTheme="minorHAnsi" w:eastAsiaTheme="minorEastAsia" w:hAnsiTheme="minorHAnsi" w:cstheme="minorBidi"/>
          <w:b w:val="0"/>
          <w:noProof/>
          <w:sz w:val="22"/>
          <w:lang w:val="fr-BE" w:eastAsia="fr-BE"/>
        </w:rPr>
      </w:pPr>
      <w:hyperlink w:anchor="_Toc521319774"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assurance</w:t>
        </w:r>
        <w:r w:rsidR="00AE7575">
          <w:rPr>
            <w:noProof/>
            <w:webHidden/>
          </w:rPr>
          <w:tab/>
        </w:r>
        <w:r w:rsidR="00AE7575">
          <w:rPr>
            <w:noProof/>
            <w:webHidden/>
          </w:rPr>
          <w:fldChar w:fldCharType="begin"/>
        </w:r>
        <w:r w:rsidR="00AE7575">
          <w:rPr>
            <w:noProof/>
            <w:webHidden/>
          </w:rPr>
          <w:instrText xml:space="preserve"> PAGEREF _Toc521319774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72CD37EC" w14:textId="5749ABFE" w:rsidR="00AE7575" w:rsidRDefault="00151519">
      <w:pPr>
        <w:pStyle w:val="TOC1"/>
        <w:rPr>
          <w:rFonts w:asciiTheme="minorHAnsi" w:eastAsiaTheme="minorEastAsia" w:hAnsiTheme="minorHAnsi" w:cstheme="minorBidi"/>
          <w:b w:val="0"/>
          <w:noProof/>
          <w:sz w:val="22"/>
          <w:lang w:val="fr-BE" w:eastAsia="fr-BE"/>
        </w:rPr>
      </w:pPr>
      <w:hyperlink w:anchor="_Toc521319775" w:history="1">
        <w:r w:rsidR="00AE7575" w:rsidRPr="00413703">
          <w:rPr>
            <w:rStyle w:val="Hyperlink"/>
            <w:noProof/>
          </w:rPr>
          <w:t xml:space="preserve">Quality management </w:t>
        </w:r>
        <w:r w:rsidR="00AE7575" w:rsidRPr="00413703">
          <w:rPr>
            <w:rStyle w:val="Hyperlink"/>
            <w:rFonts w:ascii="Times New Roman" w:hAnsi="Times New Roman"/>
            <w:noProof/>
          </w:rPr>
          <w:t>-</w:t>
        </w:r>
        <w:r w:rsidR="00AE7575" w:rsidRPr="00413703">
          <w:rPr>
            <w:rStyle w:val="Hyperlink"/>
            <w:noProof/>
          </w:rPr>
          <w:t xml:space="preserve"> quality documentation</w:t>
        </w:r>
        <w:r w:rsidR="00AE7575">
          <w:rPr>
            <w:noProof/>
            <w:webHidden/>
          </w:rPr>
          <w:tab/>
        </w:r>
        <w:r w:rsidR="00AE7575">
          <w:rPr>
            <w:noProof/>
            <w:webHidden/>
          </w:rPr>
          <w:fldChar w:fldCharType="begin"/>
        </w:r>
        <w:r w:rsidR="00AE7575">
          <w:rPr>
            <w:noProof/>
            <w:webHidden/>
          </w:rPr>
          <w:instrText xml:space="preserve"> PAGEREF _Toc521319775 \h </w:instrText>
        </w:r>
        <w:r w:rsidR="00AE7575">
          <w:rPr>
            <w:noProof/>
            <w:webHidden/>
          </w:rPr>
        </w:r>
        <w:r w:rsidR="00AE7575">
          <w:rPr>
            <w:noProof/>
            <w:webHidden/>
          </w:rPr>
          <w:fldChar w:fldCharType="separate"/>
        </w:r>
        <w:r w:rsidR="00AE7575">
          <w:rPr>
            <w:noProof/>
            <w:webHidden/>
          </w:rPr>
          <w:t>84</w:t>
        </w:r>
        <w:r w:rsidR="00AE7575">
          <w:rPr>
            <w:noProof/>
            <w:webHidden/>
          </w:rPr>
          <w:fldChar w:fldCharType="end"/>
        </w:r>
      </w:hyperlink>
    </w:p>
    <w:p w14:paraId="45E75DBB" w14:textId="498C6FD8" w:rsidR="00AE7575" w:rsidRDefault="00151519">
      <w:pPr>
        <w:pStyle w:val="TOC1"/>
        <w:rPr>
          <w:rFonts w:asciiTheme="minorHAnsi" w:eastAsiaTheme="minorEastAsia" w:hAnsiTheme="minorHAnsi" w:cstheme="minorBidi"/>
          <w:b w:val="0"/>
          <w:noProof/>
          <w:sz w:val="22"/>
          <w:lang w:val="fr-BE" w:eastAsia="fr-BE"/>
        </w:rPr>
      </w:pPr>
      <w:hyperlink w:anchor="_Toc521319776" w:history="1">
        <w:r w:rsidR="00AE7575" w:rsidRPr="00413703">
          <w:rPr>
            <w:rStyle w:val="Hyperlink"/>
            <w:noProof/>
          </w:rPr>
          <w:t>Reference area</w:t>
        </w:r>
        <w:r w:rsidR="00AE7575">
          <w:rPr>
            <w:noProof/>
            <w:webHidden/>
          </w:rPr>
          <w:tab/>
        </w:r>
        <w:r w:rsidR="00AE7575">
          <w:rPr>
            <w:noProof/>
            <w:webHidden/>
          </w:rPr>
          <w:fldChar w:fldCharType="begin"/>
        </w:r>
        <w:r w:rsidR="00AE7575">
          <w:rPr>
            <w:noProof/>
            <w:webHidden/>
          </w:rPr>
          <w:instrText xml:space="preserve"> PAGEREF _Toc521319776 \h </w:instrText>
        </w:r>
        <w:r w:rsidR="00AE7575">
          <w:rPr>
            <w:noProof/>
            <w:webHidden/>
          </w:rPr>
        </w:r>
        <w:r w:rsidR="00AE7575">
          <w:rPr>
            <w:noProof/>
            <w:webHidden/>
          </w:rPr>
          <w:fldChar w:fldCharType="separate"/>
        </w:r>
        <w:r w:rsidR="00AE7575">
          <w:rPr>
            <w:noProof/>
            <w:webHidden/>
          </w:rPr>
          <w:t>85</w:t>
        </w:r>
        <w:r w:rsidR="00AE7575">
          <w:rPr>
            <w:noProof/>
            <w:webHidden/>
          </w:rPr>
          <w:fldChar w:fldCharType="end"/>
        </w:r>
      </w:hyperlink>
    </w:p>
    <w:p w14:paraId="5803B8A8" w14:textId="56C19E61" w:rsidR="00AE7575" w:rsidRDefault="00151519">
      <w:pPr>
        <w:pStyle w:val="TOC1"/>
        <w:rPr>
          <w:rFonts w:asciiTheme="minorHAnsi" w:eastAsiaTheme="minorEastAsia" w:hAnsiTheme="minorHAnsi" w:cstheme="minorBidi"/>
          <w:b w:val="0"/>
          <w:noProof/>
          <w:sz w:val="22"/>
          <w:lang w:val="fr-BE" w:eastAsia="fr-BE"/>
        </w:rPr>
      </w:pPr>
      <w:hyperlink w:anchor="_Toc521319777" w:history="1">
        <w:r w:rsidR="00AE7575" w:rsidRPr="00413703">
          <w:rPr>
            <w:rStyle w:val="Hyperlink"/>
            <w:noProof/>
          </w:rPr>
          <w:t>Reference metadata</w:t>
        </w:r>
        <w:r w:rsidR="00AE7575">
          <w:rPr>
            <w:noProof/>
            <w:webHidden/>
          </w:rPr>
          <w:tab/>
        </w:r>
        <w:r w:rsidR="00AE7575">
          <w:rPr>
            <w:noProof/>
            <w:webHidden/>
          </w:rPr>
          <w:fldChar w:fldCharType="begin"/>
        </w:r>
        <w:r w:rsidR="00AE7575">
          <w:rPr>
            <w:noProof/>
            <w:webHidden/>
          </w:rPr>
          <w:instrText xml:space="preserve"> PAGEREF _Toc521319777 \h </w:instrText>
        </w:r>
        <w:r w:rsidR="00AE7575">
          <w:rPr>
            <w:noProof/>
            <w:webHidden/>
          </w:rPr>
        </w:r>
        <w:r w:rsidR="00AE7575">
          <w:rPr>
            <w:noProof/>
            <w:webHidden/>
          </w:rPr>
          <w:fldChar w:fldCharType="separate"/>
        </w:r>
        <w:r w:rsidR="00AE7575">
          <w:rPr>
            <w:noProof/>
            <w:webHidden/>
          </w:rPr>
          <w:t>85</w:t>
        </w:r>
        <w:r w:rsidR="00AE7575">
          <w:rPr>
            <w:noProof/>
            <w:webHidden/>
          </w:rPr>
          <w:fldChar w:fldCharType="end"/>
        </w:r>
      </w:hyperlink>
    </w:p>
    <w:p w14:paraId="21CFEA30" w14:textId="3A9FCD96" w:rsidR="00AE7575" w:rsidRDefault="00151519">
      <w:pPr>
        <w:pStyle w:val="TOC1"/>
        <w:rPr>
          <w:rFonts w:asciiTheme="minorHAnsi" w:eastAsiaTheme="minorEastAsia" w:hAnsiTheme="minorHAnsi" w:cstheme="minorBidi"/>
          <w:b w:val="0"/>
          <w:noProof/>
          <w:sz w:val="22"/>
          <w:lang w:val="fr-BE" w:eastAsia="fr-BE"/>
        </w:rPr>
      </w:pPr>
      <w:hyperlink w:anchor="_Toc521319778" w:history="1">
        <w:r w:rsidR="00AE7575" w:rsidRPr="00413703">
          <w:rPr>
            <w:rStyle w:val="Hyperlink"/>
            <w:noProof/>
          </w:rPr>
          <w:t>Reference period</w:t>
        </w:r>
        <w:r w:rsidR="00AE7575">
          <w:rPr>
            <w:noProof/>
            <w:webHidden/>
          </w:rPr>
          <w:tab/>
        </w:r>
        <w:r w:rsidR="00AE7575">
          <w:rPr>
            <w:noProof/>
            <w:webHidden/>
          </w:rPr>
          <w:fldChar w:fldCharType="begin"/>
        </w:r>
        <w:r w:rsidR="00AE7575">
          <w:rPr>
            <w:noProof/>
            <w:webHidden/>
          </w:rPr>
          <w:instrText xml:space="preserve"> PAGEREF _Toc521319778 \h </w:instrText>
        </w:r>
        <w:r w:rsidR="00AE7575">
          <w:rPr>
            <w:noProof/>
            <w:webHidden/>
          </w:rPr>
        </w:r>
        <w:r w:rsidR="00AE7575">
          <w:rPr>
            <w:noProof/>
            <w:webHidden/>
          </w:rPr>
          <w:fldChar w:fldCharType="separate"/>
        </w:r>
        <w:r w:rsidR="00AE7575">
          <w:rPr>
            <w:noProof/>
            <w:webHidden/>
          </w:rPr>
          <w:t>86</w:t>
        </w:r>
        <w:r w:rsidR="00AE7575">
          <w:rPr>
            <w:noProof/>
            <w:webHidden/>
          </w:rPr>
          <w:fldChar w:fldCharType="end"/>
        </w:r>
      </w:hyperlink>
    </w:p>
    <w:p w14:paraId="4057EF28" w14:textId="4F7DCF16" w:rsidR="00AE7575" w:rsidRDefault="00151519">
      <w:pPr>
        <w:pStyle w:val="TOC1"/>
        <w:rPr>
          <w:rFonts w:asciiTheme="minorHAnsi" w:eastAsiaTheme="minorEastAsia" w:hAnsiTheme="minorHAnsi" w:cstheme="minorBidi"/>
          <w:b w:val="0"/>
          <w:noProof/>
          <w:sz w:val="22"/>
          <w:lang w:val="fr-BE" w:eastAsia="fr-BE"/>
        </w:rPr>
      </w:pPr>
      <w:hyperlink w:anchor="_Toc521319779" w:history="1">
        <w:r w:rsidR="00AE7575" w:rsidRPr="00413703">
          <w:rPr>
            <w:rStyle w:val="Hyperlink"/>
            <w:noProof/>
          </w:rPr>
          <w:t>Release policy</w:t>
        </w:r>
        <w:r w:rsidR="00AE7575">
          <w:rPr>
            <w:noProof/>
            <w:webHidden/>
          </w:rPr>
          <w:tab/>
        </w:r>
        <w:r w:rsidR="00AE7575">
          <w:rPr>
            <w:noProof/>
            <w:webHidden/>
          </w:rPr>
          <w:fldChar w:fldCharType="begin"/>
        </w:r>
        <w:r w:rsidR="00AE7575">
          <w:rPr>
            <w:noProof/>
            <w:webHidden/>
          </w:rPr>
          <w:instrText xml:space="preserve"> PAGEREF _Toc521319779 \h </w:instrText>
        </w:r>
        <w:r w:rsidR="00AE7575">
          <w:rPr>
            <w:noProof/>
            <w:webHidden/>
          </w:rPr>
        </w:r>
        <w:r w:rsidR="00AE7575">
          <w:rPr>
            <w:noProof/>
            <w:webHidden/>
          </w:rPr>
          <w:fldChar w:fldCharType="separate"/>
        </w:r>
        <w:r w:rsidR="00AE7575">
          <w:rPr>
            <w:noProof/>
            <w:webHidden/>
          </w:rPr>
          <w:t>86</w:t>
        </w:r>
        <w:r w:rsidR="00AE7575">
          <w:rPr>
            <w:noProof/>
            <w:webHidden/>
          </w:rPr>
          <w:fldChar w:fldCharType="end"/>
        </w:r>
      </w:hyperlink>
    </w:p>
    <w:p w14:paraId="087EA275" w14:textId="6C19271D" w:rsidR="00AE7575" w:rsidRDefault="00151519">
      <w:pPr>
        <w:pStyle w:val="TOC1"/>
        <w:rPr>
          <w:rFonts w:asciiTheme="minorHAnsi" w:eastAsiaTheme="minorEastAsia" w:hAnsiTheme="minorHAnsi" w:cstheme="minorBidi"/>
          <w:b w:val="0"/>
          <w:noProof/>
          <w:sz w:val="22"/>
          <w:lang w:val="fr-BE" w:eastAsia="fr-BE"/>
        </w:rPr>
      </w:pPr>
      <w:hyperlink w:anchor="_Toc521319780"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release calendar</w:t>
        </w:r>
        <w:r w:rsidR="00AE7575">
          <w:rPr>
            <w:noProof/>
            <w:webHidden/>
          </w:rPr>
          <w:tab/>
        </w:r>
        <w:r w:rsidR="00AE7575">
          <w:rPr>
            <w:noProof/>
            <w:webHidden/>
          </w:rPr>
          <w:fldChar w:fldCharType="begin"/>
        </w:r>
        <w:r w:rsidR="00AE7575">
          <w:rPr>
            <w:noProof/>
            <w:webHidden/>
          </w:rPr>
          <w:instrText xml:space="preserve"> PAGEREF _Toc521319780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7D2B1C92" w14:textId="4D416E8E" w:rsidR="00AE7575" w:rsidRDefault="00151519">
      <w:pPr>
        <w:pStyle w:val="TOC1"/>
        <w:rPr>
          <w:rFonts w:asciiTheme="minorHAnsi" w:eastAsiaTheme="minorEastAsia" w:hAnsiTheme="minorHAnsi" w:cstheme="minorBidi"/>
          <w:b w:val="0"/>
          <w:noProof/>
          <w:sz w:val="22"/>
          <w:lang w:val="fr-BE" w:eastAsia="fr-BE"/>
        </w:rPr>
      </w:pPr>
      <w:hyperlink w:anchor="_Toc521319781"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release calendar access</w:t>
        </w:r>
        <w:r w:rsidR="00AE7575">
          <w:rPr>
            <w:noProof/>
            <w:webHidden/>
          </w:rPr>
          <w:tab/>
        </w:r>
        <w:r w:rsidR="00AE7575">
          <w:rPr>
            <w:noProof/>
            <w:webHidden/>
          </w:rPr>
          <w:fldChar w:fldCharType="begin"/>
        </w:r>
        <w:r w:rsidR="00AE7575">
          <w:rPr>
            <w:noProof/>
            <w:webHidden/>
          </w:rPr>
          <w:instrText xml:space="preserve"> PAGEREF _Toc521319781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79F40479" w14:textId="3347AB66" w:rsidR="00AE7575" w:rsidRDefault="00151519">
      <w:pPr>
        <w:pStyle w:val="TOC1"/>
        <w:rPr>
          <w:rFonts w:asciiTheme="minorHAnsi" w:eastAsiaTheme="minorEastAsia" w:hAnsiTheme="minorHAnsi" w:cstheme="minorBidi"/>
          <w:b w:val="0"/>
          <w:noProof/>
          <w:sz w:val="22"/>
          <w:lang w:val="fr-BE" w:eastAsia="fr-BE"/>
        </w:rPr>
      </w:pPr>
      <w:hyperlink w:anchor="_Toc521319782"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transparency</w:t>
        </w:r>
        <w:r w:rsidR="00AE7575">
          <w:rPr>
            <w:noProof/>
            <w:webHidden/>
          </w:rPr>
          <w:tab/>
        </w:r>
        <w:r w:rsidR="00AE7575">
          <w:rPr>
            <w:noProof/>
            <w:webHidden/>
          </w:rPr>
          <w:fldChar w:fldCharType="begin"/>
        </w:r>
        <w:r w:rsidR="00AE7575">
          <w:rPr>
            <w:noProof/>
            <w:webHidden/>
          </w:rPr>
          <w:instrText xml:space="preserve"> PAGEREF _Toc521319782 \h </w:instrText>
        </w:r>
        <w:r w:rsidR="00AE7575">
          <w:rPr>
            <w:noProof/>
            <w:webHidden/>
          </w:rPr>
        </w:r>
        <w:r w:rsidR="00AE7575">
          <w:rPr>
            <w:noProof/>
            <w:webHidden/>
          </w:rPr>
          <w:fldChar w:fldCharType="separate"/>
        </w:r>
        <w:r w:rsidR="00AE7575">
          <w:rPr>
            <w:noProof/>
            <w:webHidden/>
          </w:rPr>
          <w:t>87</w:t>
        </w:r>
        <w:r w:rsidR="00AE7575">
          <w:rPr>
            <w:noProof/>
            <w:webHidden/>
          </w:rPr>
          <w:fldChar w:fldCharType="end"/>
        </w:r>
      </w:hyperlink>
    </w:p>
    <w:p w14:paraId="215C847A" w14:textId="5327AB16" w:rsidR="00AE7575" w:rsidRDefault="00151519">
      <w:pPr>
        <w:pStyle w:val="TOC1"/>
        <w:rPr>
          <w:rFonts w:asciiTheme="minorHAnsi" w:eastAsiaTheme="minorEastAsia" w:hAnsiTheme="minorHAnsi" w:cstheme="minorBidi"/>
          <w:b w:val="0"/>
          <w:noProof/>
          <w:sz w:val="22"/>
          <w:lang w:val="fr-BE" w:eastAsia="fr-BE"/>
        </w:rPr>
      </w:pPr>
      <w:hyperlink w:anchor="_Toc521319783" w:history="1">
        <w:r w:rsidR="00AE7575" w:rsidRPr="00413703">
          <w:rPr>
            <w:rStyle w:val="Hyperlink"/>
            <w:noProof/>
          </w:rPr>
          <w:t xml:space="preserve">Release policy </w:t>
        </w:r>
        <w:r w:rsidR="00AE7575" w:rsidRPr="00413703">
          <w:rPr>
            <w:rStyle w:val="Hyperlink"/>
            <w:rFonts w:ascii="Times New Roman" w:hAnsi="Times New Roman"/>
            <w:noProof/>
          </w:rPr>
          <w:t>-</w:t>
        </w:r>
        <w:r w:rsidR="00AE7575" w:rsidRPr="00413703">
          <w:rPr>
            <w:rStyle w:val="Hyperlink"/>
            <w:noProof/>
          </w:rPr>
          <w:t xml:space="preserve"> user access</w:t>
        </w:r>
        <w:r w:rsidR="00AE7575">
          <w:rPr>
            <w:noProof/>
            <w:webHidden/>
          </w:rPr>
          <w:tab/>
        </w:r>
        <w:r w:rsidR="00AE7575">
          <w:rPr>
            <w:noProof/>
            <w:webHidden/>
          </w:rPr>
          <w:fldChar w:fldCharType="begin"/>
        </w:r>
        <w:r w:rsidR="00AE7575">
          <w:rPr>
            <w:noProof/>
            <w:webHidden/>
          </w:rPr>
          <w:instrText xml:space="preserve"> PAGEREF _Toc521319783 \h </w:instrText>
        </w:r>
        <w:r w:rsidR="00AE7575">
          <w:rPr>
            <w:noProof/>
            <w:webHidden/>
          </w:rPr>
        </w:r>
        <w:r w:rsidR="00AE7575">
          <w:rPr>
            <w:noProof/>
            <w:webHidden/>
          </w:rPr>
          <w:fldChar w:fldCharType="separate"/>
        </w:r>
        <w:r w:rsidR="00AE7575">
          <w:rPr>
            <w:noProof/>
            <w:webHidden/>
          </w:rPr>
          <w:t>88</w:t>
        </w:r>
        <w:r w:rsidR="00AE7575">
          <w:rPr>
            <w:noProof/>
            <w:webHidden/>
          </w:rPr>
          <w:fldChar w:fldCharType="end"/>
        </w:r>
      </w:hyperlink>
    </w:p>
    <w:p w14:paraId="75531329" w14:textId="50B2AE80" w:rsidR="00AE7575" w:rsidRDefault="00151519">
      <w:pPr>
        <w:pStyle w:val="TOC1"/>
        <w:rPr>
          <w:rFonts w:asciiTheme="minorHAnsi" w:eastAsiaTheme="minorEastAsia" w:hAnsiTheme="minorHAnsi" w:cstheme="minorBidi"/>
          <w:b w:val="0"/>
          <w:noProof/>
          <w:sz w:val="22"/>
          <w:lang w:val="fr-BE" w:eastAsia="fr-BE"/>
        </w:rPr>
      </w:pPr>
      <w:hyperlink w:anchor="_Toc521319784" w:history="1">
        <w:r w:rsidR="00AE7575" w:rsidRPr="00413703">
          <w:rPr>
            <w:rStyle w:val="Hyperlink"/>
            <w:noProof/>
          </w:rPr>
          <w:t>Relevance</w:t>
        </w:r>
        <w:r w:rsidR="00AE7575">
          <w:rPr>
            <w:noProof/>
            <w:webHidden/>
          </w:rPr>
          <w:tab/>
        </w:r>
        <w:r w:rsidR="00AE7575">
          <w:rPr>
            <w:noProof/>
            <w:webHidden/>
          </w:rPr>
          <w:fldChar w:fldCharType="begin"/>
        </w:r>
        <w:r w:rsidR="00AE7575">
          <w:rPr>
            <w:noProof/>
            <w:webHidden/>
          </w:rPr>
          <w:instrText xml:space="preserve"> PAGEREF _Toc521319784 \h </w:instrText>
        </w:r>
        <w:r w:rsidR="00AE7575">
          <w:rPr>
            <w:noProof/>
            <w:webHidden/>
          </w:rPr>
        </w:r>
        <w:r w:rsidR="00AE7575">
          <w:rPr>
            <w:noProof/>
            <w:webHidden/>
          </w:rPr>
          <w:fldChar w:fldCharType="separate"/>
        </w:r>
        <w:r w:rsidR="00AE7575">
          <w:rPr>
            <w:noProof/>
            <w:webHidden/>
          </w:rPr>
          <w:t>88</w:t>
        </w:r>
        <w:r w:rsidR="00AE7575">
          <w:rPr>
            <w:noProof/>
            <w:webHidden/>
          </w:rPr>
          <w:fldChar w:fldCharType="end"/>
        </w:r>
      </w:hyperlink>
    </w:p>
    <w:p w14:paraId="0F12F9BE" w14:textId="73F5C8AE" w:rsidR="00AE7575" w:rsidRDefault="00151519">
      <w:pPr>
        <w:pStyle w:val="TOC1"/>
        <w:rPr>
          <w:rFonts w:asciiTheme="minorHAnsi" w:eastAsiaTheme="minorEastAsia" w:hAnsiTheme="minorHAnsi" w:cstheme="minorBidi"/>
          <w:b w:val="0"/>
          <w:noProof/>
          <w:sz w:val="22"/>
          <w:lang w:val="fr-BE" w:eastAsia="fr-BE"/>
        </w:rPr>
      </w:pPr>
      <w:hyperlink w:anchor="_Toc521319785" w:history="1">
        <w:r w:rsidR="00AE7575" w:rsidRPr="00413703">
          <w:rPr>
            <w:rStyle w:val="Hyperlink"/>
            <w:noProof/>
          </w:rPr>
          <w:t xml:space="preserve">Relevance </w:t>
        </w:r>
        <w:r w:rsidR="00AE7575" w:rsidRPr="00413703">
          <w:rPr>
            <w:rStyle w:val="Hyperlink"/>
            <w:rFonts w:ascii="Times New Roman" w:hAnsi="Times New Roman"/>
            <w:noProof/>
          </w:rPr>
          <w:t>-</w:t>
        </w:r>
        <w:r w:rsidR="00AE7575" w:rsidRPr="00413703">
          <w:rPr>
            <w:rStyle w:val="Hyperlink"/>
            <w:noProof/>
          </w:rPr>
          <w:t xml:space="preserve"> completeness</w:t>
        </w:r>
        <w:r w:rsidR="00AE7575">
          <w:rPr>
            <w:noProof/>
            <w:webHidden/>
          </w:rPr>
          <w:tab/>
        </w:r>
        <w:r w:rsidR="00AE7575">
          <w:rPr>
            <w:noProof/>
            <w:webHidden/>
          </w:rPr>
          <w:fldChar w:fldCharType="begin"/>
        </w:r>
        <w:r w:rsidR="00AE7575">
          <w:rPr>
            <w:noProof/>
            <w:webHidden/>
          </w:rPr>
          <w:instrText xml:space="preserve"> PAGEREF _Toc521319785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6603AC96" w14:textId="1D4E5745" w:rsidR="00AE7575" w:rsidRDefault="00151519">
      <w:pPr>
        <w:pStyle w:val="TOC1"/>
        <w:rPr>
          <w:rFonts w:asciiTheme="minorHAnsi" w:eastAsiaTheme="minorEastAsia" w:hAnsiTheme="minorHAnsi" w:cstheme="minorBidi"/>
          <w:b w:val="0"/>
          <w:noProof/>
          <w:sz w:val="22"/>
          <w:lang w:val="fr-BE" w:eastAsia="fr-BE"/>
        </w:rPr>
      </w:pPr>
      <w:hyperlink w:anchor="_Toc521319786" w:history="1">
        <w:r w:rsidR="00AE7575" w:rsidRPr="00413703">
          <w:rPr>
            <w:rStyle w:val="Hyperlink"/>
            <w:noProof/>
          </w:rPr>
          <w:t>Relevance - user needs</w:t>
        </w:r>
        <w:r w:rsidR="00AE7575">
          <w:rPr>
            <w:noProof/>
            <w:webHidden/>
          </w:rPr>
          <w:tab/>
        </w:r>
        <w:r w:rsidR="00AE7575">
          <w:rPr>
            <w:noProof/>
            <w:webHidden/>
          </w:rPr>
          <w:fldChar w:fldCharType="begin"/>
        </w:r>
        <w:r w:rsidR="00AE7575">
          <w:rPr>
            <w:noProof/>
            <w:webHidden/>
          </w:rPr>
          <w:instrText xml:space="preserve"> PAGEREF _Toc521319786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3600EA08" w14:textId="06B47C17" w:rsidR="00AE7575" w:rsidRDefault="00151519">
      <w:pPr>
        <w:pStyle w:val="TOC1"/>
        <w:rPr>
          <w:rFonts w:asciiTheme="minorHAnsi" w:eastAsiaTheme="minorEastAsia" w:hAnsiTheme="minorHAnsi" w:cstheme="minorBidi"/>
          <w:b w:val="0"/>
          <w:noProof/>
          <w:sz w:val="22"/>
          <w:lang w:val="fr-BE" w:eastAsia="fr-BE"/>
        </w:rPr>
      </w:pPr>
      <w:hyperlink w:anchor="_Toc521319787" w:history="1">
        <w:r w:rsidR="00AE7575" w:rsidRPr="00413703">
          <w:rPr>
            <w:rStyle w:val="Hyperlink"/>
            <w:noProof/>
          </w:rPr>
          <w:t>Relevance - user satisfaction</w:t>
        </w:r>
        <w:r w:rsidR="00AE7575">
          <w:rPr>
            <w:noProof/>
            <w:webHidden/>
          </w:rPr>
          <w:tab/>
        </w:r>
        <w:r w:rsidR="00AE7575">
          <w:rPr>
            <w:noProof/>
            <w:webHidden/>
          </w:rPr>
          <w:fldChar w:fldCharType="begin"/>
        </w:r>
        <w:r w:rsidR="00AE7575">
          <w:rPr>
            <w:noProof/>
            <w:webHidden/>
          </w:rPr>
          <w:instrText xml:space="preserve"> PAGEREF _Toc521319787 \h </w:instrText>
        </w:r>
        <w:r w:rsidR="00AE7575">
          <w:rPr>
            <w:noProof/>
            <w:webHidden/>
          </w:rPr>
        </w:r>
        <w:r w:rsidR="00AE7575">
          <w:rPr>
            <w:noProof/>
            <w:webHidden/>
          </w:rPr>
          <w:fldChar w:fldCharType="separate"/>
        </w:r>
        <w:r w:rsidR="00AE7575">
          <w:rPr>
            <w:noProof/>
            <w:webHidden/>
          </w:rPr>
          <w:t>89</w:t>
        </w:r>
        <w:r w:rsidR="00AE7575">
          <w:rPr>
            <w:noProof/>
            <w:webHidden/>
          </w:rPr>
          <w:fldChar w:fldCharType="end"/>
        </w:r>
      </w:hyperlink>
    </w:p>
    <w:p w14:paraId="5C1F1231" w14:textId="106A32F6" w:rsidR="00AE7575" w:rsidRDefault="00151519">
      <w:pPr>
        <w:pStyle w:val="TOC1"/>
        <w:rPr>
          <w:rFonts w:asciiTheme="minorHAnsi" w:eastAsiaTheme="minorEastAsia" w:hAnsiTheme="minorHAnsi" w:cstheme="minorBidi"/>
          <w:b w:val="0"/>
          <w:noProof/>
          <w:sz w:val="22"/>
          <w:lang w:val="fr-BE" w:eastAsia="fr-BE"/>
        </w:rPr>
      </w:pPr>
      <w:hyperlink w:anchor="_Toc521319788" w:history="1">
        <w:r w:rsidR="00AE7575" w:rsidRPr="00413703">
          <w:rPr>
            <w:rStyle w:val="Hyperlink"/>
            <w:noProof/>
          </w:rPr>
          <w:t>Reporting agency</w:t>
        </w:r>
        <w:r w:rsidR="00AE7575">
          <w:rPr>
            <w:noProof/>
            <w:webHidden/>
          </w:rPr>
          <w:tab/>
        </w:r>
        <w:r w:rsidR="00AE7575">
          <w:rPr>
            <w:noProof/>
            <w:webHidden/>
          </w:rPr>
          <w:fldChar w:fldCharType="begin"/>
        </w:r>
        <w:r w:rsidR="00AE7575">
          <w:rPr>
            <w:noProof/>
            <w:webHidden/>
          </w:rPr>
          <w:instrText xml:space="preserve"> PAGEREF _Toc521319788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F09C11C" w14:textId="0216E5F7" w:rsidR="00AE7575" w:rsidRDefault="00151519">
      <w:pPr>
        <w:pStyle w:val="TOC1"/>
        <w:rPr>
          <w:rFonts w:asciiTheme="minorHAnsi" w:eastAsiaTheme="minorEastAsia" w:hAnsiTheme="minorHAnsi" w:cstheme="minorBidi"/>
          <w:b w:val="0"/>
          <w:noProof/>
          <w:sz w:val="22"/>
          <w:lang w:val="fr-BE" w:eastAsia="fr-BE"/>
        </w:rPr>
      </w:pPr>
      <w:hyperlink w:anchor="_Toc521319789" w:history="1">
        <w:r w:rsidR="00AE7575" w:rsidRPr="00413703">
          <w:rPr>
            <w:rStyle w:val="Hyperlink"/>
            <w:noProof/>
          </w:rPr>
          <w:t>Reporting Category</w:t>
        </w:r>
        <w:r w:rsidR="00AE7575">
          <w:rPr>
            <w:noProof/>
            <w:webHidden/>
          </w:rPr>
          <w:tab/>
        </w:r>
        <w:r w:rsidR="00AE7575">
          <w:rPr>
            <w:noProof/>
            <w:webHidden/>
          </w:rPr>
          <w:fldChar w:fldCharType="begin"/>
        </w:r>
        <w:r w:rsidR="00AE7575">
          <w:rPr>
            <w:noProof/>
            <w:webHidden/>
          </w:rPr>
          <w:instrText xml:space="preserve"> PAGEREF _Toc521319789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4422AD0" w14:textId="2A4628EE" w:rsidR="00AE7575" w:rsidRDefault="00151519">
      <w:pPr>
        <w:pStyle w:val="TOC1"/>
        <w:rPr>
          <w:rFonts w:asciiTheme="minorHAnsi" w:eastAsiaTheme="minorEastAsia" w:hAnsiTheme="minorHAnsi" w:cstheme="minorBidi"/>
          <w:b w:val="0"/>
          <w:noProof/>
          <w:sz w:val="22"/>
          <w:lang w:val="fr-BE" w:eastAsia="fr-BE"/>
        </w:rPr>
      </w:pPr>
      <w:hyperlink w:anchor="_Toc521319790" w:history="1">
        <w:r w:rsidR="00AE7575" w:rsidRPr="00413703">
          <w:rPr>
            <w:rStyle w:val="Hyperlink"/>
            <w:noProof/>
          </w:rPr>
          <w:t>Reporting Taxonomy</w:t>
        </w:r>
        <w:r w:rsidR="00AE7575">
          <w:rPr>
            <w:noProof/>
            <w:webHidden/>
          </w:rPr>
          <w:tab/>
        </w:r>
        <w:r w:rsidR="00AE7575">
          <w:rPr>
            <w:noProof/>
            <w:webHidden/>
          </w:rPr>
          <w:fldChar w:fldCharType="begin"/>
        </w:r>
        <w:r w:rsidR="00AE7575">
          <w:rPr>
            <w:noProof/>
            <w:webHidden/>
          </w:rPr>
          <w:instrText xml:space="preserve"> PAGEREF _Toc521319790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197126A9" w14:textId="4D34441C" w:rsidR="00AE7575" w:rsidRDefault="00151519">
      <w:pPr>
        <w:pStyle w:val="TOC1"/>
        <w:rPr>
          <w:rFonts w:asciiTheme="minorHAnsi" w:eastAsiaTheme="minorEastAsia" w:hAnsiTheme="minorHAnsi" w:cstheme="minorBidi"/>
          <w:b w:val="0"/>
          <w:noProof/>
          <w:sz w:val="22"/>
          <w:lang w:val="fr-BE" w:eastAsia="fr-BE"/>
        </w:rPr>
      </w:pPr>
      <w:hyperlink w:anchor="_Toc521319791" w:history="1">
        <w:r w:rsidR="00AE7575" w:rsidRPr="00413703">
          <w:rPr>
            <w:rStyle w:val="Hyperlink"/>
            <w:noProof/>
          </w:rPr>
          <w:t>Representation</w:t>
        </w:r>
        <w:r w:rsidR="00AE7575">
          <w:rPr>
            <w:noProof/>
            <w:webHidden/>
          </w:rPr>
          <w:tab/>
        </w:r>
        <w:r w:rsidR="00AE7575">
          <w:rPr>
            <w:noProof/>
            <w:webHidden/>
          </w:rPr>
          <w:fldChar w:fldCharType="begin"/>
        </w:r>
        <w:r w:rsidR="00AE7575">
          <w:rPr>
            <w:noProof/>
            <w:webHidden/>
          </w:rPr>
          <w:instrText xml:space="preserve"> PAGEREF _Toc521319791 \h </w:instrText>
        </w:r>
        <w:r w:rsidR="00AE7575">
          <w:rPr>
            <w:noProof/>
            <w:webHidden/>
          </w:rPr>
        </w:r>
        <w:r w:rsidR="00AE7575">
          <w:rPr>
            <w:noProof/>
            <w:webHidden/>
          </w:rPr>
          <w:fldChar w:fldCharType="separate"/>
        </w:r>
        <w:r w:rsidR="00AE7575">
          <w:rPr>
            <w:noProof/>
            <w:webHidden/>
          </w:rPr>
          <w:t>90</w:t>
        </w:r>
        <w:r w:rsidR="00AE7575">
          <w:rPr>
            <w:noProof/>
            <w:webHidden/>
          </w:rPr>
          <w:fldChar w:fldCharType="end"/>
        </w:r>
      </w:hyperlink>
    </w:p>
    <w:p w14:paraId="24E4E49B" w14:textId="7F41DE3E" w:rsidR="00AE7575" w:rsidRDefault="00151519">
      <w:pPr>
        <w:pStyle w:val="TOC1"/>
        <w:rPr>
          <w:rFonts w:asciiTheme="minorHAnsi" w:eastAsiaTheme="minorEastAsia" w:hAnsiTheme="minorHAnsi" w:cstheme="minorBidi"/>
          <w:b w:val="0"/>
          <w:noProof/>
          <w:sz w:val="22"/>
          <w:lang w:val="fr-BE" w:eastAsia="fr-BE"/>
        </w:rPr>
      </w:pPr>
      <w:hyperlink w:anchor="_Toc521319792" w:history="1">
        <w:r w:rsidR="00AE7575" w:rsidRPr="00413703">
          <w:rPr>
            <w:rStyle w:val="Hyperlink"/>
            <w:noProof/>
          </w:rPr>
          <w:t>Sampling error</w:t>
        </w:r>
        <w:r w:rsidR="00AE7575">
          <w:rPr>
            <w:noProof/>
            <w:webHidden/>
          </w:rPr>
          <w:tab/>
        </w:r>
        <w:r w:rsidR="00AE7575">
          <w:rPr>
            <w:noProof/>
            <w:webHidden/>
          </w:rPr>
          <w:fldChar w:fldCharType="begin"/>
        </w:r>
        <w:r w:rsidR="00AE7575">
          <w:rPr>
            <w:noProof/>
            <w:webHidden/>
          </w:rPr>
          <w:instrText xml:space="preserve"> PAGEREF _Toc521319792 \h </w:instrText>
        </w:r>
        <w:r w:rsidR="00AE7575">
          <w:rPr>
            <w:noProof/>
            <w:webHidden/>
          </w:rPr>
        </w:r>
        <w:r w:rsidR="00AE7575">
          <w:rPr>
            <w:noProof/>
            <w:webHidden/>
          </w:rPr>
          <w:fldChar w:fldCharType="separate"/>
        </w:r>
        <w:r w:rsidR="00AE7575">
          <w:rPr>
            <w:noProof/>
            <w:webHidden/>
          </w:rPr>
          <w:t>91</w:t>
        </w:r>
        <w:r w:rsidR="00AE7575">
          <w:rPr>
            <w:noProof/>
            <w:webHidden/>
          </w:rPr>
          <w:fldChar w:fldCharType="end"/>
        </w:r>
      </w:hyperlink>
    </w:p>
    <w:p w14:paraId="7C22E586" w14:textId="469EC2EE" w:rsidR="00AE7575" w:rsidRDefault="00151519">
      <w:pPr>
        <w:pStyle w:val="TOC1"/>
        <w:rPr>
          <w:rFonts w:asciiTheme="minorHAnsi" w:eastAsiaTheme="minorEastAsia" w:hAnsiTheme="minorHAnsi" w:cstheme="minorBidi"/>
          <w:b w:val="0"/>
          <w:noProof/>
          <w:sz w:val="22"/>
          <w:lang w:val="fr-BE" w:eastAsia="fr-BE"/>
        </w:rPr>
      </w:pPr>
      <w:hyperlink w:anchor="_Toc521319793" w:history="1">
        <w:r w:rsidR="00AE7575" w:rsidRPr="00413703">
          <w:rPr>
            <w:rStyle w:val="Hyperlink"/>
            <w:noProof/>
          </w:rPr>
          <w:t>SDMX-EDI</w:t>
        </w:r>
        <w:r w:rsidR="00AE7575">
          <w:rPr>
            <w:noProof/>
            <w:webHidden/>
          </w:rPr>
          <w:tab/>
        </w:r>
        <w:r w:rsidR="00AE7575">
          <w:rPr>
            <w:noProof/>
            <w:webHidden/>
          </w:rPr>
          <w:fldChar w:fldCharType="begin"/>
        </w:r>
        <w:r w:rsidR="00AE7575">
          <w:rPr>
            <w:noProof/>
            <w:webHidden/>
          </w:rPr>
          <w:instrText xml:space="preserve"> PAGEREF _Toc521319793 \h </w:instrText>
        </w:r>
        <w:r w:rsidR="00AE7575">
          <w:rPr>
            <w:noProof/>
            <w:webHidden/>
          </w:rPr>
        </w:r>
        <w:r w:rsidR="00AE7575">
          <w:rPr>
            <w:noProof/>
            <w:webHidden/>
          </w:rPr>
          <w:fldChar w:fldCharType="separate"/>
        </w:r>
        <w:r w:rsidR="00AE7575">
          <w:rPr>
            <w:noProof/>
            <w:webHidden/>
          </w:rPr>
          <w:t>91</w:t>
        </w:r>
        <w:r w:rsidR="00AE7575">
          <w:rPr>
            <w:noProof/>
            <w:webHidden/>
          </w:rPr>
          <w:fldChar w:fldCharType="end"/>
        </w:r>
      </w:hyperlink>
    </w:p>
    <w:p w14:paraId="61CC3000" w14:textId="19A01C26" w:rsidR="00AE7575" w:rsidRDefault="00151519">
      <w:pPr>
        <w:pStyle w:val="TOC1"/>
        <w:rPr>
          <w:rFonts w:asciiTheme="minorHAnsi" w:eastAsiaTheme="minorEastAsia" w:hAnsiTheme="minorHAnsi" w:cstheme="minorBidi"/>
          <w:b w:val="0"/>
          <w:noProof/>
          <w:sz w:val="22"/>
          <w:lang w:val="fr-BE" w:eastAsia="fr-BE"/>
        </w:rPr>
      </w:pPr>
      <w:hyperlink w:anchor="_Toc521319794" w:history="1">
        <w:r w:rsidR="00AE7575" w:rsidRPr="00413703">
          <w:rPr>
            <w:rStyle w:val="Hyperlink"/>
            <w:noProof/>
          </w:rPr>
          <w:t>SDMX Information Model, SDMX-IM</w:t>
        </w:r>
        <w:r w:rsidR="00AE7575">
          <w:rPr>
            <w:noProof/>
            <w:webHidden/>
          </w:rPr>
          <w:tab/>
        </w:r>
        <w:r w:rsidR="00AE7575">
          <w:rPr>
            <w:noProof/>
            <w:webHidden/>
          </w:rPr>
          <w:fldChar w:fldCharType="begin"/>
        </w:r>
        <w:r w:rsidR="00AE7575">
          <w:rPr>
            <w:noProof/>
            <w:webHidden/>
          </w:rPr>
          <w:instrText xml:space="preserve"> PAGEREF _Toc521319794 \h </w:instrText>
        </w:r>
        <w:r w:rsidR="00AE7575">
          <w:rPr>
            <w:noProof/>
            <w:webHidden/>
          </w:rPr>
        </w:r>
        <w:r w:rsidR="00AE7575">
          <w:rPr>
            <w:noProof/>
            <w:webHidden/>
          </w:rPr>
          <w:fldChar w:fldCharType="separate"/>
        </w:r>
        <w:r w:rsidR="00AE7575">
          <w:rPr>
            <w:noProof/>
            <w:webHidden/>
          </w:rPr>
          <w:t>92</w:t>
        </w:r>
        <w:r w:rsidR="00AE7575">
          <w:rPr>
            <w:noProof/>
            <w:webHidden/>
          </w:rPr>
          <w:fldChar w:fldCharType="end"/>
        </w:r>
      </w:hyperlink>
    </w:p>
    <w:p w14:paraId="715A669C" w14:textId="57402C81" w:rsidR="00AE7575" w:rsidRDefault="00151519">
      <w:pPr>
        <w:pStyle w:val="TOC1"/>
        <w:rPr>
          <w:rFonts w:asciiTheme="minorHAnsi" w:eastAsiaTheme="minorEastAsia" w:hAnsiTheme="minorHAnsi" w:cstheme="minorBidi"/>
          <w:b w:val="0"/>
          <w:noProof/>
          <w:sz w:val="22"/>
          <w:lang w:val="fr-BE" w:eastAsia="fr-BE"/>
        </w:rPr>
      </w:pPr>
      <w:hyperlink w:anchor="_Toc521319795" w:history="1">
        <w:r w:rsidR="00AE7575" w:rsidRPr="00413703">
          <w:rPr>
            <w:rStyle w:val="Hyperlink"/>
            <w:noProof/>
          </w:rPr>
          <w:t>SDMX-JSON</w:t>
        </w:r>
        <w:r w:rsidR="00AE7575">
          <w:rPr>
            <w:noProof/>
            <w:webHidden/>
          </w:rPr>
          <w:tab/>
        </w:r>
        <w:r w:rsidR="00AE7575">
          <w:rPr>
            <w:noProof/>
            <w:webHidden/>
          </w:rPr>
          <w:fldChar w:fldCharType="begin"/>
        </w:r>
        <w:r w:rsidR="00AE7575">
          <w:rPr>
            <w:noProof/>
            <w:webHidden/>
          </w:rPr>
          <w:instrText xml:space="preserve"> PAGEREF _Toc521319795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341F5D1E" w14:textId="4BC59BAB" w:rsidR="00AE7575" w:rsidRDefault="00151519">
      <w:pPr>
        <w:pStyle w:val="TOC1"/>
        <w:rPr>
          <w:rFonts w:asciiTheme="minorHAnsi" w:eastAsiaTheme="minorEastAsia" w:hAnsiTheme="minorHAnsi" w:cstheme="minorBidi"/>
          <w:b w:val="0"/>
          <w:noProof/>
          <w:sz w:val="22"/>
          <w:lang w:val="fr-BE" w:eastAsia="fr-BE"/>
        </w:rPr>
      </w:pPr>
      <w:hyperlink w:anchor="_Toc521319796" w:history="1">
        <w:r w:rsidR="00AE7575" w:rsidRPr="00413703">
          <w:rPr>
            <w:rStyle w:val="Hyperlink"/>
            <w:noProof/>
          </w:rPr>
          <w:t>SDMX-ML</w:t>
        </w:r>
        <w:r w:rsidR="00AE7575">
          <w:rPr>
            <w:noProof/>
            <w:webHidden/>
          </w:rPr>
          <w:tab/>
        </w:r>
        <w:r w:rsidR="00AE7575">
          <w:rPr>
            <w:noProof/>
            <w:webHidden/>
          </w:rPr>
          <w:fldChar w:fldCharType="begin"/>
        </w:r>
        <w:r w:rsidR="00AE7575">
          <w:rPr>
            <w:noProof/>
            <w:webHidden/>
          </w:rPr>
          <w:instrText xml:space="preserve"> PAGEREF _Toc521319796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324417D9" w14:textId="2F495F29" w:rsidR="00AE7575" w:rsidRDefault="00151519">
      <w:pPr>
        <w:pStyle w:val="TOC1"/>
        <w:rPr>
          <w:rFonts w:asciiTheme="minorHAnsi" w:eastAsiaTheme="minorEastAsia" w:hAnsiTheme="minorHAnsi" w:cstheme="minorBidi"/>
          <w:b w:val="0"/>
          <w:noProof/>
          <w:sz w:val="22"/>
          <w:lang w:val="fr-BE" w:eastAsia="fr-BE"/>
        </w:rPr>
      </w:pPr>
      <w:hyperlink w:anchor="_Toc521319797" w:history="1">
        <w:r w:rsidR="00AE7575" w:rsidRPr="00413703">
          <w:rPr>
            <w:rStyle w:val="Hyperlink"/>
            <w:noProof/>
          </w:rPr>
          <w:t>SDMX Registry</w:t>
        </w:r>
        <w:r w:rsidR="00AE7575">
          <w:rPr>
            <w:noProof/>
            <w:webHidden/>
          </w:rPr>
          <w:tab/>
        </w:r>
        <w:r w:rsidR="00AE7575">
          <w:rPr>
            <w:noProof/>
            <w:webHidden/>
          </w:rPr>
          <w:fldChar w:fldCharType="begin"/>
        </w:r>
        <w:r w:rsidR="00AE7575">
          <w:rPr>
            <w:noProof/>
            <w:webHidden/>
          </w:rPr>
          <w:instrText xml:space="preserve"> PAGEREF _Toc521319797 \h </w:instrText>
        </w:r>
        <w:r w:rsidR="00AE7575">
          <w:rPr>
            <w:noProof/>
            <w:webHidden/>
          </w:rPr>
        </w:r>
        <w:r w:rsidR="00AE7575">
          <w:rPr>
            <w:noProof/>
            <w:webHidden/>
          </w:rPr>
          <w:fldChar w:fldCharType="separate"/>
        </w:r>
        <w:r w:rsidR="00AE7575">
          <w:rPr>
            <w:noProof/>
            <w:webHidden/>
          </w:rPr>
          <w:t>93</w:t>
        </w:r>
        <w:r w:rsidR="00AE7575">
          <w:rPr>
            <w:noProof/>
            <w:webHidden/>
          </w:rPr>
          <w:fldChar w:fldCharType="end"/>
        </w:r>
      </w:hyperlink>
    </w:p>
    <w:p w14:paraId="7953B266" w14:textId="31AF1198" w:rsidR="00AE7575" w:rsidRDefault="00151519">
      <w:pPr>
        <w:pStyle w:val="TOC1"/>
        <w:rPr>
          <w:rFonts w:asciiTheme="minorHAnsi" w:eastAsiaTheme="minorEastAsia" w:hAnsiTheme="minorHAnsi" w:cstheme="minorBidi"/>
          <w:b w:val="0"/>
          <w:noProof/>
          <w:sz w:val="22"/>
          <w:lang w:val="fr-BE" w:eastAsia="fr-BE"/>
        </w:rPr>
      </w:pPr>
      <w:hyperlink w:anchor="_Toc521319798" w:history="1">
        <w:r w:rsidR="00AE7575" w:rsidRPr="00413703">
          <w:rPr>
            <w:rStyle w:val="Hyperlink"/>
            <w:noProof/>
          </w:rPr>
          <w:t>SDMX Registry Interface (in the context of registry)</w:t>
        </w:r>
        <w:r w:rsidR="00AE7575">
          <w:rPr>
            <w:noProof/>
            <w:webHidden/>
          </w:rPr>
          <w:tab/>
        </w:r>
        <w:r w:rsidR="00AE7575">
          <w:rPr>
            <w:noProof/>
            <w:webHidden/>
          </w:rPr>
          <w:fldChar w:fldCharType="begin"/>
        </w:r>
        <w:r w:rsidR="00AE7575">
          <w:rPr>
            <w:noProof/>
            <w:webHidden/>
          </w:rPr>
          <w:instrText xml:space="preserve"> PAGEREF _Toc521319798 \h </w:instrText>
        </w:r>
        <w:r w:rsidR="00AE7575">
          <w:rPr>
            <w:noProof/>
            <w:webHidden/>
          </w:rPr>
        </w:r>
        <w:r w:rsidR="00AE7575">
          <w:rPr>
            <w:noProof/>
            <w:webHidden/>
          </w:rPr>
          <w:fldChar w:fldCharType="separate"/>
        </w:r>
        <w:r w:rsidR="00AE7575">
          <w:rPr>
            <w:noProof/>
            <w:webHidden/>
          </w:rPr>
          <w:t>94</w:t>
        </w:r>
        <w:r w:rsidR="00AE7575">
          <w:rPr>
            <w:noProof/>
            <w:webHidden/>
          </w:rPr>
          <w:fldChar w:fldCharType="end"/>
        </w:r>
      </w:hyperlink>
    </w:p>
    <w:p w14:paraId="1AEFF9B4" w14:textId="0F6EFBC9" w:rsidR="00AE7575" w:rsidRDefault="00151519">
      <w:pPr>
        <w:pStyle w:val="TOC1"/>
        <w:rPr>
          <w:rFonts w:asciiTheme="minorHAnsi" w:eastAsiaTheme="minorEastAsia" w:hAnsiTheme="minorHAnsi" w:cstheme="minorBidi"/>
          <w:b w:val="0"/>
          <w:noProof/>
          <w:sz w:val="22"/>
          <w:lang w:val="fr-BE" w:eastAsia="fr-BE"/>
        </w:rPr>
      </w:pPr>
      <w:hyperlink w:anchor="_Toc521319799" w:history="1">
        <w:r w:rsidR="00AE7575" w:rsidRPr="00413703">
          <w:rPr>
            <w:rStyle w:val="Hyperlink"/>
            <w:noProof/>
          </w:rPr>
          <w:t>SDMX Technical Specification</w:t>
        </w:r>
        <w:r w:rsidR="00AE7575">
          <w:rPr>
            <w:noProof/>
            <w:webHidden/>
          </w:rPr>
          <w:tab/>
        </w:r>
        <w:r w:rsidR="00AE7575">
          <w:rPr>
            <w:noProof/>
            <w:webHidden/>
          </w:rPr>
          <w:fldChar w:fldCharType="begin"/>
        </w:r>
        <w:r w:rsidR="00AE7575">
          <w:rPr>
            <w:noProof/>
            <w:webHidden/>
          </w:rPr>
          <w:instrText xml:space="preserve"> PAGEREF _Toc521319799 \h </w:instrText>
        </w:r>
        <w:r w:rsidR="00AE7575">
          <w:rPr>
            <w:noProof/>
            <w:webHidden/>
          </w:rPr>
        </w:r>
        <w:r w:rsidR="00AE7575">
          <w:rPr>
            <w:noProof/>
            <w:webHidden/>
          </w:rPr>
          <w:fldChar w:fldCharType="separate"/>
        </w:r>
        <w:r w:rsidR="00AE7575">
          <w:rPr>
            <w:noProof/>
            <w:webHidden/>
          </w:rPr>
          <w:t>94</w:t>
        </w:r>
        <w:r w:rsidR="00AE7575">
          <w:rPr>
            <w:noProof/>
            <w:webHidden/>
          </w:rPr>
          <w:fldChar w:fldCharType="end"/>
        </w:r>
      </w:hyperlink>
    </w:p>
    <w:p w14:paraId="034B319B" w14:textId="415D5C91" w:rsidR="00AE7575" w:rsidRDefault="00151519">
      <w:pPr>
        <w:pStyle w:val="TOC1"/>
        <w:rPr>
          <w:rFonts w:asciiTheme="minorHAnsi" w:eastAsiaTheme="minorEastAsia" w:hAnsiTheme="minorHAnsi" w:cstheme="minorBidi"/>
          <w:b w:val="0"/>
          <w:noProof/>
          <w:sz w:val="22"/>
          <w:lang w:val="fr-BE" w:eastAsia="fr-BE"/>
        </w:rPr>
      </w:pPr>
      <w:hyperlink w:anchor="_Toc521319800" w:history="1">
        <w:r w:rsidR="00AE7575" w:rsidRPr="00413703">
          <w:rPr>
            <w:rStyle w:val="Hyperlink"/>
            <w:noProof/>
          </w:rPr>
          <w:t>Seasonal adjustment</w:t>
        </w:r>
        <w:r w:rsidR="00AE7575">
          <w:rPr>
            <w:noProof/>
            <w:webHidden/>
          </w:rPr>
          <w:tab/>
        </w:r>
        <w:r w:rsidR="00AE7575">
          <w:rPr>
            <w:noProof/>
            <w:webHidden/>
          </w:rPr>
          <w:fldChar w:fldCharType="begin"/>
        </w:r>
        <w:r w:rsidR="00AE7575">
          <w:rPr>
            <w:noProof/>
            <w:webHidden/>
          </w:rPr>
          <w:instrText xml:space="preserve"> PAGEREF _Toc521319800 \h </w:instrText>
        </w:r>
        <w:r w:rsidR="00AE7575">
          <w:rPr>
            <w:noProof/>
            <w:webHidden/>
          </w:rPr>
        </w:r>
        <w:r w:rsidR="00AE7575">
          <w:rPr>
            <w:noProof/>
            <w:webHidden/>
          </w:rPr>
          <w:fldChar w:fldCharType="separate"/>
        </w:r>
        <w:r w:rsidR="00AE7575">
          <w:rPr>
            <w:noProof/>
            <w:webHidden/>
          </w:rPr>
          <w:t>95</w:t>
        </w:r>
        <w:r w:rsidR="00AE7575">
          <w:rPr>
            <w:noProof/>
            <w:webHidden/>
          </w:rPr>
          <w:fldChar w:fldCharType="end"/>
        </w:r>
      </w:hyperlink>
    </w:p>
    <w:p w14:paraId="76BAB829" w14:textId="03D3551F" w:rsidR="00AE7575" w:rsidRDefault="00151519">
      <w:pPr>
        <w:pStyle w:val="TOC1"/>
        <w:rPr>
          <w:rFonts w:asciiTheme="minorHAnsi" w:eastAsiaTheme="minorEastAsia" w:hAnsiTheme="minorHAnsi" w:cstheme="minorBidi"/>
          <w:b w:val="0"/>
          <w:noProof/>
          <w:sz w:val="22"/>
          <w:lang w:val="fr-BE" w:eastAsia="fr-BE"/>
        </w:rPr>
      </w:pPr>
      <w:hyperlink w:anchor="_Toc521319801" w:history="1">
        <w:r w:rsidR="00AE7575" w:rsidRPr="00413703">
          <w:rPr>
            <w:rStyle w:val="Hyperlink"/>
            <w:rFonts w:ascii="Times New Roman" w:hAnsi="Times New Roman"/>
            <w:noProof/>
          </w:rPr>
          <w:t>Sector</w:t>
        </w:r>
        <w:r w:rsidR="00AE7575">
          <w:rPr>
            <w:noProof/>
            <w:webHidden/>
          </w:rPr>
          <w:tab/>
        </w:r>
        <w:r w:rsidR="00AE7575">
          <w:rPr>
            <w:noProof/>
            <w:webHidden/>
          </w:rPr>
          <w:fldChar w:fldCharType="begin"/>
        </w:r>
        <w:r w:rsidR="00AE7575">
          <w:rPr>
            <w:noProof/>
            <w:webHidden/>
          </w:rPr>
          <w:instrText xml:space="preserve"> PAGEREF _Toc521319801 \h </w:instrText>
        </w:r>
        <w:r w:rsidR="00AE7575">
          <w:rPr>
            <w:noProof/>
            <w:webHidden/>
          </w:rPr>
        </w:r>
        <w:r w:rsidR="00AE7575">
          <w:rPr>
            <w:noProof/>
            <w:webHidden/>
          </w:rPr>
          <w:fldChar w:fldCharType="separate"/>
        </w:r>
        <w:r w:rsidR="00AE7575">
          <w:rPr>
            <w:noProof/>
            <w:webHidden/>
          </w:rPr>
          <w:t>95</w:t>
        </w:r>
        <w:r w:rsidR="00AE7575">
          <w:rPr>
            <w:noProof/>
            <w:webHidden/>
          </w:rPr>
          <w:fldChar w:fldCharType="end"/>
        </w:r>
      </w:hyperlink>
    </w:p>
    <w:p w14:paraId="7437E738" w14:textId="1489E23D" w:rsidR="00AE7575" w:rsidRDefault="00151519">
      <w:pPr>
        <w:pStyle w:val="TOC1"/>
        <w:rPr>
          <w:rFonts w:asciiTheme="minorHAnsi" w:eastAsiaTheme="minorEastAsia" w:hAnsiTheme="minorHAnsi" w:cstheme="minorBidi"/>
          <w:b w:val="0"/>
          <w:noProof/>
          <w:sz w:val="22"/>
          <w:lang w:val="fr-BE" w:eastAsia="fr-BE"/>
        </w:rPr>
      </w:pPr>
      <w:hyperlink w:anchor="_Toc521319802" w:history="1">
        <w:r w:rsidR="00AE7575" w:rsidRPr="00413703">
          <w:rPr>
            <w:rStyle w:val="Hyperlink"/>
            <w:noProof/>
          </w:rPr>
          <w:t>Sector coverage</w:t>
        </w:r>
        <w:r w:rsidR="00AE7575">
          <w:rPr>
            <w:noProof/>
            <w:webHidden/>
          </w:rPr>
          <w:tab/>
        </w:r>
        <w:r w:rsidR="00AE7575">
          <w:rPr>
            <w:noProof/>
            <w:webHidden/>
          </w:rPr>
          <w:fldChar w:fldCharType="begin"/>
        </w:r>
        <w:r w:rsidR="00AE7575">
          <w:rPr>
            <w:noProof/>
            <w:webHidden/>
          </w:rPr>
          <w:instrText xml:space="preserve"> PAGEREF _Toc521319802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1FAE3686" w14:textId="35E4EDB1" w:rsidR="00AE7575" w:rsidRDefault="00151519">
      <w:pPr>
        <w:pStyle w:val="TOC1"/>
        <w:rPr>
          <w:rFonts w:asciiTheme="minorHAnsi" w:eastAsiaTheme="minorEastAsia" w:hAnsiTheme="minorHAnsi" w:cstheme="minorBidi"/>
          <w:b w:val="0"/>
          <w:noProof/>
          <w:sz w:val="22"/>
          <w:lang w:val="fr-BE" w:eastAsia="fr-BE"/>
        </w:rPr>
      </w:pPr>
      <w:hyperlink w:anchor="_Toc521319803" w:history="1">
        <w:r w:rsidR="00AE7575" w:rsidRPr="00413703">
          <w:rPr>
            <w:rStyle w:val="Hyperlink"/>
            <w:noProof/>
          </w:rPr>
          <w:t>Series</w:t>
        </w:r>
        <w:r w:rsidR="00AE7575">
          <w:rPr>
            <w:noProof/>
            <w:webHidden/>
          </w:rPr>
          <w:tab/>
        </w:r>
        <w:r w:rsidR="00AE7575">
          <w:rPr>
            <w:noProof/>
            <w:webHidden/>
          </w:rPr>
          <w:fldChar w:fldCharType="begin"/>
        </w:r>
        <w:r w:rsidR="00AE7575">
          <w:rPr>
            <w:noProof/>
            <w:webHidden/>
          </w:rPr>
          <w:instrText xml:space="preserve"> PAGEREF _Toc521319803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796E6ACC" w14:textId="3FC72A8C" w:rsidR="00AE7575" w:rsidRDefault="00151519">
      <w:pPr>
        <w:pStyle w:val="TOC1"/>
        <w:rPr>
          <w:rFonts w:asciiTheme="minorHAnsi" w:eastAsiaTheme="minorEastAsia" w:hAnsiTheme="minorHAnsi" w:cstheme="minorBidi"/>
          <w:b w:val="0"/>
          <w:noProof/>
          <w:sz w:val="22"/>
          <w:lang w:val="fr-BE" w:eastAsia="fr-BE"/>
        </w:rPr>
      </w:pPr>
      <w:hyperlink w:anchor="_Toc521319804" w:history="1">
        <w:r w:rsidR="00AE7575" w:rsidRPr="00413703">
          <w:rPr>
            <w:rStyle w:val="Hyperlink"/>
            <w:noProof/>
          </w:rPr>
          <w:t>Series Key</w:t>
        </w:r>
        <w:r w:rsidR="00AE7575">
          <w:rPr>
            <w:noProof/>
            <w:webHidden/>
          </w:rPr>
          <w:tab/>
        </w:r>
        <w:r w:rsidR="00AE7575">
          <w:rPr>
            <w:noProof/>
            <w:webHidden/>
          </w:rPr>
          <w:fldChar w:fldCharType="begin"/>
        </w:r>
        <w:r w:rsidR="00AE7575">
          <w:rPr>
            <w:noProof/>
            <w:webHidden/>
          </w:rPr>
          <w:instrText xml:space="preserve"> PAGEREF _Toc521319804 \h </w:instrText>
        </w:r>
        <w:r w:rsidR="00AE7575">
          <w:rPr>
            <w:noProof/>
            <w:webHidden/>
          </w:rPr>
        </w:r>
        <w:r w:rsidR="00AE7575">
          <w:rPr>
            <w:noProof/>
            <w:webHidden/>
          </w:rPr>
          <w:fldChar w:fldCharType="separate"/>
        </w:r>
        <w:r w:rsidR="00AE7575">
          <w:rPr>
            <w:noProof/>
            <w:webHidden/>
          </w:rPr>
          <w:t>96</w:t>
        </w:r>
        <w:r w:rsidR="00AE7575">
          <w:rPr>
            <w:noProof/>
            <w:webHidden/>
          </w:rPr>
          <w:fldChar w:fldCharType="end"/>
        </w:r>
      </w:hyperlink>
    </w:p>
    <w:p w14:paraId="1C041630" w14:textId="276C057C" w:rsidR="00AE7575" w:rsidRDefault="00151519">
      <w:pPr>
        <w:pStyle w:val="TOC1"/>
        <w:rPr>
          <w:rFonts w:asciiTheme="minorHAnsi" w:eastAsiaTheme="minorEastAsia" w:hAnsiTheme="minorHAnsi" w:cstheme="minorBidi"/>
          <w:b w:val="0"/>
          <w:noProof/>
          <w:sz w:val="22"/>
          <w:lang w:val="fr-BE" w:eastAsia="fr-BE"/>
        </w:rPr>
      </w:pPr>
      <w:hyperlink w:anchor="_Toc521319805" w:history="1">
        <w:r w:rsidR="00AE7575" w:rsidRPr="00413703">
          <w:rPr>
            <w:rStyle w:val="Hyperlink"/>
            <w:noProof/>
          </w:rPr>
          <w:t>Sex</w:t>
        </w:r>
        <w:r w:rsidR="00AE7575">
          <w:rPr>
            <w:noProof/>
            <w:webHidden/>
          </w:rPr>
          <w:tab/>
        </w:r>
        <w:r w:rsidR="00AE7575">
          <w:rPr>
            <w:noProof/>
            <w:webHidden/>
          </w:rPr>
          <w:fldChar w:fldCharType="begin"/>
        </w:r>
        <w:r w:rsidR="00AE7575">
          <w:rPr>
            <w:noProof/>
            <w:webHidden/>
          </w:rPr>
          <w:instrText xml:space="preserve"> PAGEREF _Toc521319805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63D3EF80" w14:textId="5A98D73F" w:rsidR="00AE7575" w:rsidRDefault="00151519">
      <w:pPr>
        <w:pStyle w:val="TOC1"/>
        <w:rPr>
          <w:rFonts w:asciiTheme="minorHAnsi" w:eastAsiaTheme="minorEastAsia" w:hAnsiTheme="minorHAnsi" w:cstheme="minorBidi"/>
          <w:b w:val="0"/>
          <w:noProof/>
          <w:sz w:val="22"/>
          <w:lang w:val="fr-BE" w:eastAsia="fr-BE"/>
        </w:rPr>
      </w:pPr>
      <w:hyperlink w:anchor="_Toc521319806" w:history="1">
        <w:r w:rsidR="00AE7575" w:rsidRPr="00413703">
          <w:rPr>
            <w:rStyle w:val="Hyperlink"/>
            <w:noProof/>
          </w:rPr>
          <w:t>Sibling group</w:t>
        </w:r>
        <w:r w:rsidR="00AE7575">
          <w:rPr>
            <w:noProof/>
            <w:webHidden/>
          </w:rPr>
          <w:tab/>
        </w:r>
        <w:r w:rsidR="00AE7575">
          <w:rPr>
            <w:noProof/>
            <w:webHidden/>
          </w:rPr>
          <w:fldChar w:fldCharType="begin"/>
        </w:r>
        <w:r w:rsidR="00AE7575">
          <w:rPr>
            <w:noProof/>
            <w:webHidden/>
          </w:rPr>
          <w:instrText xml:space="preserve"> PAGEREF _Toc521319806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5497E6F4" w14:textId="4625D191" w:rsidR="00AE7575" w:rsidRDefault="00151519">
      <w:pPr>
        <w:pStyle w:val="TOC1"/>
        <w:rPr>
          <w:rFonts w:asciiTheme="minorHAnsi" w:eastAsiaTheme="minorEastAsia" w:hAnsiTheme="minorHAnsi" w:cstheme="minorBidi"/>
          <w:b w:val="0"/>
          <w:noProof/>
          <w:sz w:val="22"/>
          <w:lang w:val="fr-BE" w:eastAsia="fr-BE"/>
        </w:rPr>
      </w:pPr>
      <w:hyperlink w:anchor="_Toc521319807" w:history="1">
        <w:r w:rsidR="00AE7575" w:rsidRPr="00413703">
          <w:rPr>
            <w:rStyle w:val="Hyperlink"/>
            <w:noProof/>
          </w:rPr>
          <w:t>Source data type</w:t>
        </w:r>
        <w:r w:rsidR="00AE7575">
          <w:rPr>
            <w:noProof/>
            <w:webHidden/>
          </w:rPr>
          <w:tab/>
        </w:r>
        <w:r w:rsidR="00AE7575">
          <w:rPr>
            <w:noProof/>
            <w:webHidden/>
          </w:rPr>
          <w:fldChar w:fldCharType="begin"/>
        </w:r>
        <w:r w:rsidR="00AE7575">
          <w:rPr>
            <w:noProof/>
            <w:webHidden/>
          </w:rPr>
          <w:instrText xml:space="preserve"> PAGEREF _Toc521319807 \h </w:instrText>
        </w:r>
        <w:r w:rsidR="00AE7575">
          <w:rPr>
            <w:noProof/>
            <w:webHidden/>
          </w:rPr>
        </w:r>
        <w:r w:rsidR="00AE7575">
          <w:rPr>
            <w:noProof/>
            <w:webHidden/>
          </w:rPr>
          <w:fldChar w:fldCharType="separate"/>
        </w:r>
        <w:r w:rsidR="00AE7575">
          <w:rPr>
            <w:noProof/>
            <w:webHidden/>
          </w:rPr>
          <w:t>97</w:t>
        </w:r>
        <w:r w:rsidR="00AE7575">
          <w:rPr>
            <w:noProof/>
            <w:webHidden/>
          </w:rPr>
          <w:fldChar w:fldCharType="end"/>
        </w:r>
      </w:hyperlink>
    </w:p>
    <w:p w14:paraId="6283F63B" w14:textId="410F5755" w:rsidR="00AE7575" w:rsidRDefault="00151519">
      <w:pPr>
        <w:pStyle w:val="TOC1"/>
        <w:rPr>
          <w:rFonts w:asciiTheme="minorHAnsi" w:eastAsiaTheme="minorEastAsia" w:hAnsiTheme="minorHAnsi" w:cstheme="minorBidi"/>
          <w:b w:val="0"/>
          <w:noProof/>
          <w:sz w:val="22"/>
          <w:lang w:val="fr-BE" w:eastAsia="fr-BE"/>
        </w:rPr>
      </w:pPr>
      <w:hyperlink w:anchor="_Toc521319808" w:history="1">
        <w:r w:rsidR="00AE7575" w:rsidRPr="00413703">
          <w:rPr>
            <w:rStyle w:val="Hyperlink"/>
            <w:noProof/>
          </w:rPr>
          <w:t>Statistical Classification</w:t>
        </w:r>
        <w:r w:rsidR="00AE7575">
          <w:rPr>
            <w:noProof/>
            <w:webHidden/>
          </w:rPr>
          <w:tab/>
        </w:r>
        <w:r w:rsidR="00AE7575">
          <w:rPr>
            <w:noProof/>
            <w:webHidden/>
          </w:rPr>
          <w:fldChar w:fldCharType="begin"/>
        </w:r>
        <w:r w:rsidR="00AE7575">
          <w:rPr>
            <w:noProof/>
            <w:webHidden/>
          </w:rPr>
          <w:instrText xml:space="preserve"> PAGEREF _Toc521319808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7B8A1C3B" w14:textId="71FED5CF" w:rsidR="00AE7575" w:rsidRDefault="00151519">
      <w:pPr>
        <w:pStyle w:val="TOC1"/>
        <w:rPr>
          <w:rFonts w:asciiTheme="minorHAnsi" w:eastAsiaTheme="minorEastAsia" w:hAnsiTheme="minorHAnsi" w:cstheme="minorBidi"/>
          <w:b w:val="0"/>
          <w:noProof/>
          <w:sz w:val="22"/>
          <w:lang w:val="fr-BE" w:eastAsia="fr-BE"/>
        </w:rPr>
      </w:pPr>
      <w:hyperlink w:anchor="_Toc521319809" w:history="1">
        <w:r w:rsidR="00AE7575" w:rsidRPr="00413703">
          <w:rPr>
            <w:rStyle w:val="Hyperlink"/>
            <w:noProof/>
          </w:rPr>
          <w:t>Statistical concepts and definitions</w:t>
        </w:r>
        <w:r w:rsidR="00AE7575">
          <w:rPr>
            <w:noProof/>
            <w:webHidden/>
          </w:rPr>
          <w:tab/>
        </w:r>
        <w:r w:rsidR="00AE7575">
          <w:rPr>
            <w:noProof/>
            <w:webHidden/>
          </w:rPr>
          <w:fldChar w:fldCharType="begin"/>
        </w:r>
        <w:r w:rsidR="00AE7575">
          <w:rPr>
            <w:noProof/>
            <w:webHidden/>
          </w:rPr>
          <w:instrText xml:space="preserve"> PAGEREF _Toc521319809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7C6A0BBA" w14:textId="71AA7B13" w:rsidR="00AE7575" w:rsidRDefault="00151519">
      <w:pPr>
        <w:pStyle w:val="TOC1"/>
        <w:rPr>
          <w:rFonts w:asciiTheme="minorHAnsi" w:eastAsiaTheme="minorEastAsia" w:hAnsiTheme="minorHAnsi" w:cstheme="minorBidi"/>
          <w:b w:val="0"/>
          <w:noProof/>
          <w:sz w:val="22"/>
          <w:lang w:val="fr-BE" w:eastAsia="fr-BE"/>
        </w:rPr>
      </w:pPr>
      <w:hyperlink w:anchor="_Toc521319810" w:history="1">
        <w:r w:rsidR="00AE7575" w:rsidRPr="00413703">
          <w:rPr>
            <w:rStyle w:val="Hyperlink"/>
            <w:noProof/>
          </w:rPr>
          <w:t>Statistical Data and Metadata eXchange, SDMX</w:t>
        </w:r>
        <w:r w:rsidR="00AE7575">
          <w:rPr>
            <w:noProof/>
            <w:webHidden/>
          </w:rPr>
          <w:tab/>
        </w:r>
        <w:r w:rsidR="00AE7575">
          <w:rPr>
            <w:noProof/>
            <w:webHidden/>
          </w:rPr>
          <w:fldChar w:fldCharType="begin"/>
        </w:r>
        <w:r w:rsidR="00AE7575">
          <w:rPr>
            <w:noProof/>
            <w:webHidden/>
          </w:rPr>
          <w:instrText xml:space="preserve"> PAGEREF _Toc521319810 \h </w:instrText>
        </w:r>
        <w:r w:rsidR="00AE7575">
          <w:rPr>
            <w:noProof/>
            <w:webHidden/>
          </w:rPr>
        </w:r>
        <w:r w:rsidR="00AE7575">
          <w:rPr>
            <w:noProof/>
            <w:webHidden/>
          </w:rPr>
          <w:fldChar w:fldCharType="separate"/>
        </w:r>
        <w:r w:rsidR="00AE7575">
          <w:rPr>
            <w:noProof/>
            <w:webHidden/>
          </w:rPr>
          <w:t>98</w:t>
        </w:r>
        <w:r w:rsidR="00AE7575">
          <w:rPr>
            <w:noProof/>
            <w:webHidden/>
          </w:rPr>
          <w:fldChar w:fldCharType="end"/>
        </w:r>
      </w:hyperlink>
    </w:p>
    <w:p w14:paraId="0B50C7FF" w14:textId="14A8917A" w:rsidR="00AE7575" w:rsidRDefault="00151519">
      <w:pPr>
        <w:pStyle w:val="TOC1"/>
        <w:rPr>
          <w:rFonts w:asciiTheme="minorHAnsi" w:eastAsiaTheme="minorEastAsia" w:hAnsiTheme="minorHAnsi" w:cstheme="minorBidi"/>
          <w:b w:val="0"/>
          <w:noProof/>
          <w:sz w:val="22"/>
          <w:lang w:val="fr-BE" w:eastAsia="fr-BE"/>
        </w:rPr>
      </w:pPr>
      <w:hyperlink w:anchor="_Toc521319811" w:history="1">
        <w:r w:rsidR="00AE7575" w:rsidRPr="00413703">
          <w:rPr>
            <w:rStyle w:val="Hyperlink"/>
            <w:noProof/>
          </w:rPr>
          <w:t>Statistical indicator</w:t>
        </w:r>
        <w:r w:rsidR="00AE7575">
          <w:rPr>
            <w:noProof/>
            <w:webHidden/>
          </w:rPr>
          <w:tab/>
        </w:r>
        <w:r w:rsidR="00AE7575">
          <w:rPr>
            <w:noProof/>
            <w:webHidden/>
          </w:rPr>
          <w:fldChar w:fldCharType="begin"/>
        </w:r>
        <w:r w:rsidR="00AE7575">
          <w:rPr>
            <w:noProof/>
            <w:webHidden/>
          </w:rPr>
          <w:instrText xml:space="preserve"> PAGEREF _Toc521319811 \h </w:instrText>
        </w:r>
        <w:r w:rsidR="00AE7575">
          <w:rPr>
            <w:noProof/>
            <w:webHidden/>
          </w:rPr>
        </w:r>
        <w:r w:rsidR="00AE7575">
          <w:rPr>
            <w:noProof/>
            <w:webHidden/>
          </w:rPr>
          <w:fldChar w:fldCharType="separate"/>
        </w:r>
        <w:r w:rsidR="00AE7575">
          <w:rPr>
            <w:noProof/>
            <w:webHidden/>
          </w:rPr>
          <w:t>99</w:t>
        </w:r>
        <w:r w:rsidR="00AE7575">
          <w:rPr>
            <w:noProof/>
            <w:webHidden/>
          </w:rPr>
          <w:fldChar w:fldCharType="end"/>
        </w:r>
      </w:hyperlink>
    </w:p>
    <w:p w14:paraId="35154AFE" w14:textId="37A86DD2" w:rsidR="00AE7575" w:rsidRDefault="00151519">
      <w:pPr>
        <w:pStyle w:val="TOC1"/>
        <w:rPr>
          <w:rFonts w:asciiTheme="minorHAnsi" w:eastAsiaTheme="minorEastAsia" w:hAnsiTheme="minorHAnsi" w:cstheme="minorBidi"/>
          <w:b w:val="0"/>
          <w:noProof/>
          <w:sz w:val="22"/>
          <w:lang w:val="fr-BE" w:eastAsia="fr-BE"/>
        </w:rPr>
      </w:pPr>
      <w:hyperlink w:anchor="_Toc521319812" w:history="1">
        <w:r w:rsidR="00AE7575" w:rsidRPr="00413703">
          <w:rPr>
            <w:rStyle w:val="Hyperlink"/>
            <w:noProof/>
          </w:rPr>
          <w:t>Statistical population</w:t>
        </w:r>
        <w:r w:rsidR="00AE7575">
          <w:rPr>
            <w:noProof/>
            <w:webHidden/>
          </w:rPr>
          <w:tab/>
        </w:r>
        <w:r w:rsidR="00AE7575">
          <w:rPr>
            <w:noProof/>
            <w:webHidden/>
          </w:rPr>
          <w:fldChar w:fldCharType="begin"/>
        </w:r>
        <w:r w:rsidR="00AE7575">
          <w:rPr>
            <w:noProof/>
            <w:webHidden/>
          </w:rPr>
          <w:instrText xml:space="preserve"> PAGEREF _Toc521319812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0CEAC573" w14:textId="08DE32A6" w:rsidR="00AE7575" w:rsidRDefault="00151519">
      <w:pPr>
        <w:pStyle w:val="TOC1"/>
        <w:rPr>
          <w:rFonts w:asciiTheme="minorHAnsi" w:eastAsiaTheme="minorEastAsia" w:hAnsiTheme="minorHAnsi" w:cstheme="minorBidi"/>
          <w:b w:val="0"/>
          <w:noProof/>
          <w:sz w:val="22"/>
          <w:lang w:val="fr-BE" w:eastAsia="fr-BE"/>
        </w:rPr>
      </w:pPr>
      <w:hyperlink w:anchor="_Toc521319813" w:history="1">
        <w:r w:rsidR="00AE7575" w:rsidRPr="00413703">
          <w:rPr>
            <w:rStyle w:val="Hyperlink"/>
            <w:noProof/>
          </w:rPr>
          <w:t>Statistical subject-matter domain</w:t>
        </w:r>
        <w:r w:rsidR="00AE7575">
          <w:rPr>
            <w:noProof/>
            <w:webHidden/>
          </w:rPr>
          <w:tab/>
        </w:r>
        <w:r w:rsidR="00AE7575">
          <w:rPr>
            <w:noProof/>
            <w:webHidden/>
          </w:rPr>
          <w:fldChar w:fldCharType="begin"/>
        </w:r>
        <w:r w:rsidR="00AE7575">
          <w:rPr>
            <w:noProof/>
            <w:webHidden/>
          </w:rPr>
          <w:instrText xml:space="preserve"> PAGEREF _Toc521319813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25A571B8" w14:textId="15AC00C2" w:rsidR="00AE7575" w:rsidRDefault="00151519">
      <w:pPr>
        <w:pStyle w:val="TOC1"/>
        <w:rPr>
          <w:rFonts w:asciiTheme="minorHAnsi" w:eastAsiaTheme="minorEastAsia" w:hAnsiTheme="minorHAnsi" w:cstheme="minorBidi"/>
          <w:b w:val="0"/>
          <w:noProof/>
          <w:sz w:val="22"/>
          <w:lang w:val="fr-BE" w:eastAsia="fr-BE"/>
        </w:rPr>
      </w:pPr>
      <w:hyperlink w:anchor="_Toc521319814" w:history="1">
        <w:r w:rsidR="00AE7575" w:rsidRPr="00413703">
          <w:rPr>
            <w:rStyle w:val="Hyperlink"/>
            <w:noProof/>
          </w:rPr>
          <w:t>Statistical unit</w:t>
        </w:r>
        <w:r w:rsidR="00AE7575">
          <w:rPr>
            <w:noProof/>
            <w:webHidden/>
          </w:rPr>
          <w:tab/>
        </w:r>
        <w:r w:rsidR="00AE7575">
          <w:rPr>
            <w:noProof/>
            <w:webHidden/>
          </w:rPr>
          <w:fldChar w:fldCharType="begin"/>
        </w:r>
        <w:r w:rsidR="00AE7575">
          <w:rPr>
            <w:noProof/>
            <w:webHidden/>
          </w:rPr>
          <w:instrText xml:space="preserve"> PAGEREF _Toc521319814 \h </w:instrText>
        </w:r>
        <w:r w:rsidR="00AE7575">
          <w:rPr>
            <w:noProof/>
            <w:webHidden/>
          </w:rPr>
        </w:r>
        <w:r w:rsidR="00AE7575">
          <w:rPr>
            <w:noProof/>
            <w:webHidden/>
          </w:rPr>
          <w:fldChar w:fldCharType="separate"/>
        </w:r>
        <w:r w:rsidR="00AE7575">
          <w:rPr>
            <w:noProof/>
            <w:webHidden/>
          </w:rPr>
          <w:t>100</w:t>
        </w:r>
        <w:r w:rsidR="00AE7575">
          <w:rPr>
            <w:noProof/>
            <w:webHidden/>
          </w:rPr>
          <w:fldChar w:fldCharType="end"/>
        </w:r>
      </w:hyperlink>
    </w:p>
    <w:p w14:paraId="57086860" w14:textId="67F09CA5" w:rsidR="00AE7575" w:rsidRDefault="00151519">
      <w:pPr>
        <w:pStyle w:val="TOC1"/>
        <w:rPr>
          <w:rFonts w:asciiTheme="minorHAnsi" w:eastAsiaTheme="minorEastAsia" w:hAnsiTheme="minorHAnsi" w:cstheme="minorBidi"/>
          <w:b w:val="0"/>
          <w:noProof/>
          <w:sz w:val="22"/>
          <w:lang w:val="fr-BE" w:eastAsia="fr-BE"/>
        </w:rPr>
      </w:pPr>
      <w:hyperlink w:anchor="_Toc521319815" w:history="1">
        <w:r w:rsidR="00AE7575" w:rsidRPr="00413703">
          <w:rPr>
            <w:rStyle w:val="Hyperlink"/>
            <w:noProof/>
          </w:rPr>
          <w:t>Statistical variable</w:t>
        </w:r>
        <w:r w:rsidR="00AE7575">
          <w:rPr>
            <w:noProof/>
            <w:webHidden/>
          </w:rPr>
          <w:tab/>
        </w:r>
        <w:r w:rsidR="00AE7575">
          <w:rPr>
            <w:noProof/>
            <w:webHidden/>
          </w:rPr>
          <w:fldChar w:fldCharType="begin"/>
        </w:r>
        <w:r w:rsidR="00AE7575">
          <w:rPr>
            <w:noProof/>
            <w:webHidden/>
          </w:rPr>
          <w:instrText xml:space="preserve"> PAGEREF _Toc521319815 \h </w:instrText>
        </w:r>
        <w:r w:rsidR="00AE7575">
          <w:rPr>
            <w:noProof/>
            <w:webHidden/>
          </w:rPr>
        </w:r>
        <w:r w:rsidR="00AE7575">
          <w:rPr>
            <w:noProof/>
            <w:webHidden/>
          </w:rPr>
          <w:fldChar w:fldCharType="separate"/>
        </w:r>
        <w:r w:rsidR="00AE7575">
          <w:rPr>
            <w:noProof/>
            <w:webHidden/>
          </w:rPr>
          <w:t>101</w:t>
        </w:r>
        <w:r w:rsidR="00AE7575">
          <w:rPr>
            <w:noProof/>
            <w:webHidden/>
          </w:rPr>
          <w:fldChar w:fldCharType="end"/>
        </w:r>
      </w:hyperlink>
    </w:p>
    <w:p w14:paraId="7898FE1E" w14:textId="4392B0D7" w:rsidR="00AE7575" w:rsidRDefault="00151519">
      <w:pPr>
        <w:pStyle w:val="TOC1"/>
        <w:rPr>
          <w:rFonts w:asciiTheme="minorHAnsi" w:eastAsiaTheme="minorEastAsia" w:hAnsiTheme="minorHAnsi" w:cstheme="minorBidi"/>
          <w:b w:val="0"/>
          <w:noProof/>
          <w:sz w:val="22"/>
          <w:lang w:val="fr-BE" w:eastAsia="fr-BE"/>
        </w:rPr>
      </w:pPr>
      <w:hyperlink w:anchor="_Toc521319816" w:history="1">
        <w:r w:rsidR="00AE7575" w:rsidRPr="00413703">
          <w:rPr>
            <w:rStyle w:val="Hyperlink"/>
            <w:noProof/>
          </w:rPr>
          <w:t>Status in employment</w:t>
        </w:r>
        <w:r w:rsidR="00AE7575">
          <w:rPr>
            <w:noProof/>
            <w:webHidden/>
          </w:rPr>
          <w:tab/>
        </w:r>
        <w:r w:rsidR="00AE7575">
          <w:rPr>
            <w:noProof/>
            <w:webHidden/>
          </w:rPr>
          <w:fldChar w:fldCharType="begin"/>
        </w:r>
        <w:r w:rsidR="00AE7575">
          <w:rPr>
            <w:noProof/>
            <w:webHidden/>
          </w:rPr>
          <w:instrText xml:space="preserve"> PAGEREF _Toc521319816 \h </w:instrText>
        </w:r>
        <w:r w:rsidR="00AE7575">
          <w:rPr>
            <w:noProof/>
            <w:webHidden/>
          </w:rPr>
        </w:r>
        <w:r w:rsidR="00AE7575">
          <w:rPr>
            <w:noProof/>
            <w:webHidden/>
          </w:rPr>
          <w:fldChar w:fldCharType="separate"/>
        </w:r>
        <w:r w:rsidR="00AE7575">
          <w:rPr>
            <w:noProof/>
            <w:webHidden/>
          </w:rPr>
          <w:t>101</w:t>
        </w:r>
        <w:r w:rsidR="00AE7575">
          <w:rPr>
            <w:noProof/>
            <w:webHidden/>
          </w:rPr>
          <w:fldChar w:fldCharType="end"/>
        </w:r>
      </w:hyperlink>
    </w:p>
    <w:p w14:paraId="2059BD89" w14:textId="669CA9DB" w:rsidR="00AE7575" w:rsidRDefault="00151519">
      <w:pPr>
        <w:pStyle w:val="TOC1"/>
        <w:rPr>
          <w:rFonts w:asciiTheme="minorHAnsi" w:eastAsiaTheme="minorEastAsia" w:hAnsiTheme="minorHAnsi" w:cstheme="minorBidi"/>
          <w:b w:val="0"/>
          <w:noProof/>
          <w:sz w:val="22"/>
          <w:lang w:val="fr-BE" w:eastAsia="fr-BE"/>
        </w:rPr>
      </w:pPr>
      <w:hyperlink w:anchor="_Toc521319817" w:history="1">
        <w:r w:rsidR="00AE7575" w:rsidRPr="00413703">
          <w:rPr>
            <w:rStyle w:val="Hyperlink"/>
            <w:noProof/>
          </w:rPr>
          <w:t>Status of worker</w:t>
        </w:r>
        <w:r w:rsidR="00AE7575">
          <w:rPr>
            <w:noProof/>
            <w:webHidden/>
          </w:rPr>
          <w:tab/>
        </w:r>
        <w:r w:rsidR="00AE7575">
          <w:rPr>
            <w:noProof/>
            <w:webHidden/>
          </w:rPr>
          <w:fldChar w:fldCharType="begin"/>
        </w:r>
        <w:r w:rsidR="00AE7575">
          <w:rPr>
            <w:noProof/>
            <w:webHidden/>
          </w:rPr>
          <w:instrText xml:space="preserve"> PAGEREF _Toc521319817 \h </w:instrText>
        </w:r>
        <w:r w:rsidR="00AE7575">
          <w:rPr>
            <w:noProof/>
            <w:webHidden/>
          </w:rPr>
        </w:r>
        <w:r w:rsidR="00AE7575">
          <w:rPr>
            <w:noProof/>
            <w:webHidden/>
          </w:rPr>
          <w:fldChar w:fldCharType="separate"/>
        </w:r>
        <w:r w:rsidR="00AE7575">
          <w:rPr>
            <w:noProof/>
            <w:webHidden/>
          </w:rPr>
          <w:t>102</w:t>
        </w:r>
        <w:r w:rsidR="00AE7575">
          <w:rPr>
            <w:noProof/>
            <w:webHidden/>
          </w:rPr>
          <w:fldChar w:fldCharType="end"/>
        </w:r>
      </w:hyperlink>
    </w:p>
    <w:p w14:paraId="2DC8F555" w14:textId="60E09D4A" w:rsidR="00AE7575" w:rsidRDefault="00151519">
      <w:pPr>
        <w:pStyle w:val="TOC1"/>
        <w:rPr>
          <w:rFonts w:asciiTheme="minorHAnsi" w:eastAsiaTheme="minorEastAsia" w:hAnsiTheme="minorHAnsi" w:cstheme="minorBidi"/>
          <w:b w:val="0"/>
          <w:noProof/>
          <w:sz w:val="22"/>
          <w:lang w:val="fr-BE" w:eastAsia="fr-BE"/>
        </w:rPr>
      </w:pPr>
      <w:hyperlink w:anchor="_Toc521319818" w:history="1">
        <w:r w:rsidR="00AE7575" w:rsidRPr="00413703">
          <w:rPr>
            <w:rStyle w:val="Hyperlink"/>
            <w:noProof/>
          </w:rPr>
          <w:t>Structural metadata</w:t>
        </w:r>
        <w:r w:rsidR="00AE7575">
          <w:rPr>
            <w:noProof/>
            <w:webHidden/>
          </w:rPr>
          <w:tab/>
        </w:r>
        <w:r w:rsidR="00AE7575">
          <w:rPr>
            <w:noProof/>
            <w:webHidden/>
          </w:rPr>
          <w:fldChar w:fldCharType="begin"/>
        </w:r>
        <w:r w:rsidR="00AE7575">
          <w:rPr>
            <w:noProof/>
            <w:webHidden/>
          </w:rPr>
          <w:instrText xml:space="preserve"> PAGEREF _Toc521319818 \h </w:instrText>
        </w:r>
        <w:r w:rsidR="00AE7575">
          <w:rPr>
            <w:noProof/>
            <w:webHidden/>
          </w:rPr>
        </w:r>
        <w:r w:rsidR="00AE7575">
          <w:rPr>
            <w:noProof/>
            <w:webHidden/>
          </w:rPr>
          <w:fldChar w:fldCharType="separate"/>
        </w:r>
        <w:r w:rsidR="00AE7575">
          <w:rPr>
            <w:noProof/>
            <w:webHidden/>
          </w:rPr>
          <w:t>102</w:t>
        </w:r>
        <w:r w:rsidR="00AE7575">
          <w:rPr>
            <w:noProof/>
            <w:webHidden/>
          </w:rPr>
          <w:fldChar w:fldCharType="end"/>
        </w:r>
      </w:hyperlink>
    </w:p>
    <w:p w14:paraId="11787913" w14:textId="3DB3E87F" w:rsidR="00AE7575" w:rsidRDefault="00151519">
      <w:pPr>
        <w:pStyle w:val="TOC1"/>
        <w:rPr>
          <w:rFonts w:asciiTheme="minorHAnsi" w:eastAsiaTheme="minorEastAsia" w:hAnsiTheme="minorHAnsi" w:cstheme="minorBidi"/>
          <w:b w:val="0"/>
          <w:noProof/>
          <w:sz w:val="22"/>
          <w:lang w:val="fr-BE" w:eastAsia="fr-BE"/>
        </w:rPr>
      </w:pPr>
      <w:hyperlink w:anchor="_Toc521319819" w:history="1">
        <w:r w:rsidR="00AE7575" w:rsidRPr="00413703">
          <w:rPr>
            <w:rStyle w:val="Hyperlink"/>
            <w:noProof/>
          </w:rPr>
          <w:t>Structural validation</w:t>
        </w:r>
        <w:r w:rsidR="00AE7575">
          <w:rPr>
            <w:noProof/>
            <w:webHidden/>
          </w:rPr>
          <w:tab/>
        </w:r>
        <w:r w:rsidR="00AE7575">
          <w:rPr>
            <w:noProof/>
            <w:webHidden/>
          </w:rPr>
          <w:fldChar w:fldCharType="begin"/>
        </w:r>
        <w:r w:rsidR="00AE7575">
          <w:rPr>
            <w:noProof/>
            <w:webHidden/>
          </w:rPr>
          <w:instrText xml:space="preserve"> PAGEREF _Toc521319819 \h </w:instrText>
        </w:r>
        <w:r w:rsidR="00AE7575">
          <w:rPr>
            <w:noProof/>
            <w:webHidden/>
          </w:rPr>
        </w:r>
        <w:r w:rsidR="00AE7575">
          <w:rPr>
            <w:noProof/>
            <w:webHidden/>
          </w:rPr>
          <w:fldChar w:fldCharType="separate"/>
        </w:r>
        <w:r w:rsidR="00AE7575">
          <w:rPr>
            <w:noProof/>
            <w:webHidden/>
          </w:rPr>
          <w:t>103</w:t>
        </w:r>
        <w:r w:rsidR="00AE7575">
          <w:rPr>
            <w:noProof/>
            <w:webHidden/>
          </w:rPr>
          <w:fldChar w:fldCharType="end"/>
        </w:r>
      </w:hyperlink>
    </w:p>
    <w:p w14:paraId="55C99469" w14:textId="5A0BC8D4" w:rsidR="00AE7575" w:rsidRDefault="00151519">
      <w:pPr>
        <w:pStyle w:val="TOC1"/>
        <w:rPr>
          <w:rFonts w:asciiTheme="minorHAnsi" w:eastAsiaTheme="minorEastAsia" w:hAnsiTheme="minorHAnsi" w:cstheme="minorBidi"/>
          <w:b w:val="0"/>
          <w:noProof/>
          <w:sz w:val="22"/>
          <w:lang w:val="fr-BE" w:eastAsia="fr-BE"/>
        </w:rPr>
      </w:pPr>
      <w:hyperlink w:anchor="_Toc521319820" w:history="1">
        <w:r w:rsidR="00AE7575" w:rsidRPr="00413703">
          <w:rPr>
            <w:rStyle w:val="Hyperlink"/>
            <w:noProof/>
          </w:rPr>
          <w:t>Structure Set</w:t>
        </w:r>
        <w:r w:rsidR="00AE7575">
          <w:rPr>
            <w:noProof/>
            <w:webHidden/>
          </w:rPr>
          <w:tab/>
        </w:r>
        <w:r w:rsidR="00AE7575">
          <w:rPr>
            <w:noProof/>
            <w:webHidden/>
          </w:rPr>
          <w:fldChar w:fldCharType="begin"/>
        </w:r>
        <w:r w:rsidR="00AE7575">
          <w:rPr>
            <w:noProof/>
            <w:webHidden/>
          </w:rPr>
          <w:instrText xml:space="preserve"> PAGEREF _Toc521319820 \h </w:instrText>
        </w:r>
        <w:r w:rsidR="00AE7575">
          <w:rPr>
            <w:noProof/>
            <w:webHidden/>
          </w:rPr>
        </w:r>
        <w:r w:rsidR="00AE7575">
          <w:rPr>
            <w:noProof/>
            <w:webHidden/>
          </w:rPr>
          <w:fldChar w:fldCharType="separate"/>
        </w:r>
        <w:r w:rsidR="00AE7575">
          <w:rPr>
            <w:noProof/>
            <w:webHidden/>
          </w:rPr>
          <w:t>103</w:t>
        </w:r>
        <w:r w:rsidR="00AE7575">
          <w:rPr>
            <w:noProof/>
            <w:webHidden/>
          </w:rPr>
          <w:fldChar w:fldCharType="end"/>
        </w:r>
      </w:hyperlink>
    </w:p>
    <w:p w14:paraId="314F5710" w14:textId="4A2BE2C7" w:rsidR="00AE7575" w:rsidRDefault="00151519">
      <w:pPr>
        <w:pStyle w:val="TOC1"/>
        <w:rPr>
          <w:rFonts w:asciiTheme="minorHAnsi" w:eastAsiaTheme="minorEastAsia" w:hAnsiTheme="minorHAnsi" w:cstheme="minorBidi"/>
          <w:b w:val="0"/>
          <w:noProof/>
          <w:sz w:val="22"/>
          <w:lang w:val="fr-BE" w:eastAsia="fr-BE"/>
        </w:rPr>
      </w:pPr>
      <w:hyperlink w:anchor="_Toc521319821" w:history="1">
        <w:r w:rsidR="00AE7575" w:rsidRPr="00413703">
          <w:rPr>
            <w:rStyle w:val="Hyperlink"/>
            <w:noProof/>
          </w:rPr>
          <w:t>Subscription</w:t>
        </w:r>
        <w:r w:rsidR="00AE7575">
          <w:rPr>
            <w:noProof/>
            <w:webHidden/>
          </w:rPr>
          <w:tab/>
        </w:r>
        <w:r w:rsidR="00AE7575">
          <w:rPr>
            <w:noProof/>
            <w:webHidden/>
          </w:rPr>
          <w:fldChar w:fldCharType="begin"/>
        </w:r>
        <w:r w:rsidR="00AE7575">
          <w:rPr>
            <w:noProof/>
            <w:webHidden/>
          </w:rPr>
          <w:instrText xml:space="preserve"> PAGEREF _Toc521319821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4BCBCF43" w14:textId="50599ECA" w:rsidR="00AE7575" w:rsidRDefault="00151519">
      <w:pPr>
        <w:pStyle w:val="TOC1"/>
        <w:rPr>
          <w:rFonts w:asciiTheme="minorHAnsi" w:eastAsiaTheme="minorEastAsia" w:hAnsiTheme="minorHAnsi" w:cstheme="minorBidi"/>
          <w:b w:val="0"/>
          <w:noProof/>
          <w:sz w:val="22"/>
          <w:lang w:val="fr-BE" w:eastAsia="fr-BE"/>
        </w:rPr>
      </w:pPr>
      <w:hyperlink w:anchor="_Toc521319822" w:history="1">
        <w:r w:rsidR="00AE7575" w:rsidRPr="00413703">
          <w:rPr>
            <w:rStyle w:val="Hyperlink"/>
            <w:noProof/>
          </w:rPr>
          <w:t>Time coverage</w:t>
        </w:r>
        <w:r w:rsidR="00AE7575">
          <w:rPr>
            <w:noProof/>
            <w:webHidden/>
          </w:rPr>
          <w:tab/>
        </w:r>
        <w:r w:rsidR="00AE7575">
          <w:rPr>
            <w:noProof/>
            <w:webHidden/>
          </w:rPr>
          <w:fldChar w:fldCharType="begin"/>
        </w:r>
        <w:r w:rsidR="00AE7575">
          <w:rPr>
            <w:noProof/>
            <w:webHidden/>
          </w:rPr>
          <w:instrText xml:space="preserve"> PAGEREF _Toc521319822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64DB1DFF" w14:textId="3A3D147C" w:rsidR="00AE7575" w:rsidRDefault="00151519">
      <w:pPr>
        <w:pStyle w:val="TOC1"/>
        <w:rPr>
          <w:rFonts w:asciiTheme="minorHAnsi" w:eastAsiaTheme="minorEastAsia" w:hAnsiTheme="minorHAnsi" w:cstheme="minorBidi"/>
          <w:b w:val="0"/>
          <w:noProof/>
          <w:sz w:val="22"/>
          <w:lang w:val="fr-BE" w:eastAsia="fr-BE"/>
        </w:rPr>
      </w:pPr>
      <w:hyperlink w:anchor="_Toc521319823" w:history="1">
        <w:r w:rsidR="00AE7575" w:rsidRPr="00413703">
          <w:rPr>
            <w:rStyle w:val="Hyperlink"/>
            <w:noProof/>
          </w:rPr>
          <w:t>Time format</w:t>
        </w:r>
        <w:r w:rsidR="00AE7575">
          <w:rPr>
            <w:noProof/>
            <w:webHidden/>
          </w:rPr>
          <w:tab/>
        </w:r>
        <w:r w:rsidR="00AE7575">
          <w:rPr>
            <w:noProof/>
            <w:webHidden/>
          </w:rPr>
          <w:fldChar w:fldCharType="begin"/>
        </w:r>
        <w:r w:rsidR="00AE7575">
          <w:rPr>
            <w:noProof/>
            <w:webHidden/>
          </w:rPr>
          <w:instrText xml:space="preserve"> PAGEREF _Toc521319823 \h </w:instrText>
        </w:r>
        <w:r w:rsidR="00AE7575">
          <w:rPr>
            <w:noProof/>
            <w:webHidden/>
          </w:rPr>
        </w:r>
        <w:r w:rsidR="00AE7575">
          <w:rPr>
            <w:noProof/>
            <w:webHidden/>
          </w:rPr>
          <w:fldChar w:fldCharType="separate"/>
        </w:r>
        <w:r w:rsidR="00AE7575">
          <w:rPr>
            <w:noProof/>
            <w:webHidden/>
          </w:rPr>
          <w:t>104</w:t>
        </w:r>
        <w:r w:rsidR="00AE7575">
          <w:rPr>
            <w:noProof/>
            <w:webHidden/>
          </w:rPr>
          <w:fldChar w:fldCharType="end"/>
        </w:r>
      </w:hyperlink>
    </w:p>
    <w:p w14:paraId="451AA59D" w14:textId="66678A61" w:rsidR="00AE7575" w:rsidRDefault="00151519">
      <w:pPr>
        <w:pStyle w:val="TOC1"/>
        <w:rPr>
          <w:rFonts w:asciiTheme="minorHAnsi" w:eastAsiaTheme="minorEastAsia" w:hAnsiTheme="minorHAnsi" w:cstheme="minorBidi"/>
          <w:b w:val="0"/>
          <w:noProof/>
          <w:sz w:val="22"/>
          <w:lang w:val="fr-BE" w:eastAsia="fr-BE"/>
        </w:rPr>
      </w:pPr>
      <w:hyperlink w:anchor="_Toc521319824" w:history="1">
        <w:r w:rsidR="00AE7575" w:rsidRPr="00413703">
          <w:rPr>
            <w:rStyle w:val="Hyperlink"/>
            <w:noProof/>
          </w:rPr>
          <w:t>Time lag</w:t>
        </w:r>
        <w:r w:rsidR="00AE7575">
          <w:rPr>
            <w:noProof/>
            <w:webHidden/>
          </w:rPr>
          <w:tab/>
        </w:r>
        <w:r w:rsidR="00AE7575">
          <w:rPr>
            <w:noProof/>
            <w:webHidden/>
          </w:rPr>
          <w:fldChar w:fldCharType="begin"/>
        </w:r>
        <w:r w:rsidR="00AE7575">
          <w:rPr>
            <w:noProof/>
            <w:webHidden/>
          </w:rPr>
          <w:instrText xml:space="preserve"> PAGEREF _Toc521319824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2A505A0B" w14:textId="46E414F5" w:rsidR="00AE7575" w:rsidRDefault="00151519">
      <w:pPr>
        <w:pStyle w:val="TOC1"/>
        <w:rPr>
          <w:rFonts w:asciiTheme="minorHAnsi" w:eastAsiaTheme="minorEastAsia" w:hAnsiTheme="minorHAnsi" w:cstheme="minorBidi"/>
          <w:b w:val="0"/>
          <w:noProof/>
          <w:sz w:val="22"/>
          <w:lang w:val="fr-BE" w:eastAsia="fr-BE"/>
        </w:rPr>
      </w:pPr>
      <w:hyperlink w:anchor="_Toc521319825" w:history="1">
        <w:r w:rsidR="00AE7575" w:rsidRPr="00413703">
          <w:rPr>
            <w:rStyle w:val="Hyperlink"/>
            <w:noProof/>
          </w:rPr>
          <w:t>Timeliness</w:t>
        </w:r>
        <w:r w:rsidR="00AE7575">
          <w:rPr>
            <w:noProof/>
            <w:webHidden/>
          </w:rPr>
          <w:tab/>
        </w:r>
        <w:r w:rsidR="00AE7575">
          <w:rPr>
            <w:noProof/>
            <w:webHidden/>
          </w:rPr>
          <w:fldChar w:fldCharType="begin"/>
        </w:r>
        <w:r w:rsidR="00AE7575">
          <w:rPr>
            <w:noProof/>
            <w:webHidden/>
          </w:rPr>
          <w:instrText xml:space="preserve"> PAGEREF _Toc521319825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679B21F3" w14:textId="686F9614" w:rsidR="00AE7575" w:rsidRDefault="00151519">
      <w:pPr>
        <w:pStyle w:val="TOC1"/>
        <w:rPr>
          <w:rFonts w:asciiTheme="minorHAnsi" w:eastAsiaTheme="minorEastAsia" w:hAnsiTheme="minorHAnsi" w:cstheme="minorBidi"/>
          <w:b w:val="0"/>
          <w:noProof/>
          <w:sz w:val="22"/>
          <w:lang w:val="fr-BE" w:eastAsia="fr-BE"/>
        </w:rPr>
      </w:pPr>
      <w:hyperlink w:anchor="_Toc521319826" w:history="1">
        <w:r w:rsidR="00AE7575" w:rsidRPr="00413703">
          <w:rPr>
            <w:rStyle w:val="Hyperlink"/>
            <w:noProof/>
          </w:rPr>
          <w:t xml:space="preserve">Timeliness </w:t>
        </w:r>
        <w:r w:rsidR="00AE7575" w:rsidRPr="00413703">
          <w:rPr>
            <w:rStyle w:val="Hyperlink"/>
            <w:rFonts w:ascii="Times New Roman" w:hAnsi="Times New Roman"/>
            <w:noProof/>
          </w:rPr>
          <w:t>-</w:t>
        </w:r>
        <w:r w:rsidR="00AE7575" w:rsidRPr="00413703">
          <w:rPr>
            <w:rStyle w:val="Hyperlink"/>
            <w:noProof/>
          </w:rPr>
          <w:t xml:space="preserve"> source data</w:t>
        </w:r>
        <w:r w:rsidR="00AE7575">
          <w:rPr>
            <w:noProof/>
            <w:webHidden/>
          </w:rPr>
          <w:tab/>
        </w:r>
        <w:r w:rsidR="00AE7575">
          <w:rPr>
            <w:noProof/>
            <w:webHidden/>
          </w:rPr>
          <w:fldChar w:fldCharType="begin"/>
        </w:r>
        <w:r w:rsidR="00AE7575">
          <w:rPr>
            <w:noProof/>
            <w:webHidden/>
          </w:rPr>
          <w:instrText xml:space="preserve"> PAGEREF _Toc521319826 \h </w:instrText>
        </w:r>
        <w:r w:rsidR="00AE7575">
          <w:rPr>
            <w:noProof/>
            <w:webHidden/>
          </w:rPr>
        </w:r>
        <w:r w:rsidR="00AE7575">
          <w:rPr>
            <w:noProof/>
            <w:webHidden/>
          </w:rPr>
          <w:fldChar w:fldCharType="separate"/>
        </w:r>
        <w:r w:rsidR="00AE7575">
          <w:rPr>
            <w:noProof/>
            <w:webHidden/>
          </w:rPr>
          <w:t>105</w:t>
        </w:r>
        <w:r w:rsidR="00AE7575">
          <w:rPr>
            <w:noProof/>
            <w:webHidden/>
          </w:rPr>
          <w:fldChar w:fldCharType="end"/>
        </w:r>
      </w:hyperlink>
    </w:p>
    <w:p w14:paraId="45724BD5" w14:textId="32824E36" w:rsidR="00AE7575" w:rsidRDefault="00151519">
      <w:pPr>
        <w:pStyle w:val="TOC1"/>
        <w:rPr>
          <w:rFonts w:asciiTheme="minorHAnsi" w:eastAsiaTheme="minorEastAsia" w:hAnsiTheme="minorHAnsi" w:cstheme="minorBidi"/>
          <w:b w:val="0"/>
          <w:noProof/>
          <w:sz w:val="22"/>
          <w:lang w:val="fr-BE" w:eastAsia="fr-BE"/>
        </w:rPr>
      </w:pPr>
      <w:hyperlink w:anchor="_Toc521319827" w:history="1">
        <w:r w:rsidR="00AE7575" w:rsidRPr="00413703">
          <w:rPr>
            <w:rStyle w:val="Hyperlink"/>
            <w:noProof/>
          </w:rPr>
          <w:t>Time period</w:t>
        </w:r>
        <w:r w:rsidR="00AE7575">
          <w:rPr>
            <w:noProof/>
            <w:webHidden/>
          </w:rPr>
          <w:tab/>
        </w:r>
        <w:r w:rsidR="00AE7575">
          <w:rPr>
            <w:noProof/>
            <w:webHidden/>
          </w:rPr>
          <w:fldChar w:fldCharType="begin"/>
        </w:r>
        <w:r w:rsidR="00AE7575">
          <w:rPr>
            <w:noProof/>
            <w:webHidden/>
          </w:rPr>
          <w:instrText xml:space="preserve"> PAGEREF _Toc521319827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4CD3FB14" w14:textId="20D05246" w:rsidR="00AE7575" w:rsidRDefault="00151519">
      <w:pPr>
        <w:pStyle w:val="TOC1"/>
        <w:rPr>
          <w:rFonts w:asciiTheme="minorHAnsi" w:eastAsiaTheme="minorEastAsia" w:hAnsiTheme="minorHAnsi" w:cstheme="minorBidi"/>
          <w:b w:val="0"/>
          <w:noProof/>
          <w:sz w:val="22"/>
          <w:lang w:val="fr-BE" w:eastAsia="fr-BE"/>
        </w:rPr>
      </w:pPr>
      <w:hyperlink w:anchor="_Toc521319828" w:history="1">
        <w:r w:rsidR="00AE7575" w:rsidRPr="00413703">
          <w:rPr>
            <w:rStyle w:val="Hyperlink"/>
            <w:noProof/>
          </w:rPr>
          <w:t xml:space="preserve">Time period </w:t>
        </w:r>
        <w:r w:rsidR="00AE7575" w:rsidRPr="00413703">
          <w:rPr>
            <w:rStyle w:val="Hyperlink"/>
            <w:rFonts w:ascii="Times New Roman" w:hAnsi="Times New Roman"/>
            <w:noProof/>
          </w:rPr>
          <w:t>-</w:t>
        </w:r>
        <w:r w:rsidR="00AE7575" w:rsidRPr="00413703">
          <w:rPr>
            <w:rStyle w:val="Hyperlink"/>
            <w:noProof/>
          </w:rPr>
          <w:t xml:space="preserve"> collection</w:t>
        </w:r>
        <w:r w:rsidR="00AE7575">
          <w:rPr>
            <w:noProof/>
            <w:webHidden/>
          </w:rPr>
          <w:tab/>
        </w:r>
        <w:r w:rsidR="00AE7575">
          <w:rPr>
            <w:noProof/>
            <w:webHidden/>
          </w:rPr>
          <w:fldChar w:fldCharType="begin"/>
        </w:r>
        <w:r w:rsidR="00AE7575">
          <w:rPr>
            <w:noProof/>
            <w:webHidden/>
          </w:rPr>
          <w:instrText xml:space="preserve"> PAGEREF _Toc521319828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7B53F9CA" w14:textId="1328E038" w:rsidR="00AE7575" w:rsidRDefault="00151519">
      <w:pPr>
        <w:pStyle w:val="TOC1"/>
        <w:rPr>
          <w:rFonts w:asciiTheme="minorHAnsi" w:eastAsiaTheme="minorEastAsia" w:hAnsiTheme="minorHAnsi" w:cstheme="minorBidi"/>
          <w:b w:val="0"/>
          <w:noProof/>
          <w:sz w:val="22"/>
          <w:lang w:val="fr-BE" w:eastAsia="fr-BE"/>
        </w:rPr>
      </w:pPr>
      <w:hyperlink w:anchor="_Toc521319829" w:history="1">
        <w:r w:rsidR="00AE7575" w:rsidRPr="00413703">
          <w:rPr>
            <w:rStyle w:val="Hyperlink"/>
            <w:noProof/>
          </w:rPr>
          <w:t>Time series: See "Series"</w:t>
        </w:r>
        <w:r w:rsidR="00AE7575">
          <w:rPr>
            <w:noProof/>
            <w:webHidden/>
          </w:rPr>
          <w:tab/>
        </w:r>
        <w:r w:rsidR="00AE7575">
          <w:rPr>
            <w:noProof/>
            <w:webHidden/>
          </w:rPr>
          <w:fldChar w:fldCharType="begin"/>
        </w:r>
        <w:r w:rsidR="00AE7575">
          <w:rPr>
            <w:noProof/>
            <w:webHidden/>
          </w:rPr>
          <w:instrText xml:space="preserve"> PAGEREF _Toc521319829 \h </w:instrText>
        </w:r>
        <w:r w:rsidR="00AE7575">
          <w:rPr>
            <w:noProof/>
            <w:webHidden/>
          </w:rPr>
        </w:r>
        <w:r w:rsidR="00AE7575">
          <w:rPr>
            <w:noProof/>
            <w:webHidden/>
          </w:rPr>
          <w:fldChar w:fldCharType="separate"/>
        </w:r>
        <w:r w:rsidR="00AE7575">
          <w:rPr>
            <w:noProof/>
            <w:webHidden/>
          </w:rPr>
          <w:t>106</w:t>
        </w:r>
        <w:r w:rsidR="00AE7575">
          <w:rPr>
            <w:noProof/>
            <w:webHidden/>
          </w:rPr>
          <w:fldChar w:fldCharType="end"/>
        </w:r>
      </w:hyperlink>
    </w:p>
    <w:p w14:paraId="5FA2BE2E" w14:textId="02EA0EDC" w:rsidR="00AE7575" w:rsidRDefault="00151519">
      <w:pPr>
        <w:pStyle w:val="TOC1"/>
        <w:rPr>
          <w:rFonts w:asciiTheme="minorHAnsi" w:eastAsiaTheme="minorEastAsia" w:hAnsiTheme="minorHAnsi" w:cstheme="minorBidi"/>
          <w:b w:val="0"/>
          <w:noProof/>
          <w:sz w:val="22"/>
          <w:lang w:val="fr-BE" w:eastAsia="fr-BE"/>
        </w:rPr>
      </w:pPr>
      <w:hyperlink w:anchor="_Toc521319830" w:history="1">
        <w:r w:rsidR="00AE7575" w:rsidRPr="00413703">
          <w:rPr>
            <w:rStyle w:val="Hyperlink"/>
            <w:noProof/>
          </w:rPr>
          <w:t>Time transformation</w:t>
        </w:r>
        <w:r w:rsidR="00AE7575">
          <w:rPr>
            <w:noProof/>
            <w:webHidden/>
          </w:rPr>
          <w:tab/>
        </w:r>
        <w:r w:rsidR="00AE7575">
          <w:rPr>
            <w:noProof/>
            <w:webHidden/>
          </w:rPr>
          <w:fldChar w:fldCharType="begin"/>
        </w:r>
        <w:r w:rsidR="00AE7575">
          <w:rPr>
            <w:noProof/>
            <w:webHidden/>
          </w:rPr>
          <w:instrText xml:space="preserve"> PAGEREF _Toc521319830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0166D809" w14:textId="6481E466" w:rsidR="00AE7575" w:rsidRDefault="00151519">
      <w:pPr>
        <w:pStyle w:val="TOC1"/>
        <w:rPr>
          <w:rFonts w:asciiTheme="minorHAnsi" w:eastAsiaTheme="minorEastAsia" w:hAnsiTheme="minorHAnsi" w:cstheme="minorBidi"/>
          <w:b w:val="0"/>
          <w:noProof/>
          <w:sz w:val="22"/>
          <w:lang w:val="fr-BE" w:eastAsia="fr-BE"/>
        </w:rPr>
      </w:pPr>
      <w:hyperlink w:anchor="_Toc521319831" w:history="1">
        <w:r w:rsidR="00AE7575" w:rsidRPr="00413703">
          <w:rPr>
            <w:rStyle w:val="Hyperlink"/>
            <w:noProof/>
          </w:rPr>
          <w:t>Title</w:t>
        </w:r>
        <w:r w:rsidR="00AE7575">
          <w:rPr>
            <w:noProof/>
            <w:webHidden/>
          </w:rPr>
          <w:tab/>
        </w:r>
        <w:r w:rsidR="00AE7575">
          <w:rPr>
            <w:noProof/>
            <w:webHidden/>
          </w:rPr>
          <w:fldChar w:fldCharType="begin"/>
        </w:r>
        <w:r w:rsidR="00AE7575">
          <w:rPr>
            <w:noProof/>
            <w:webHidden/>
          </w:rPr>
          <w:instrText xml:space="preserve"> PAGEREF _Toc521319831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617A8545" w14:textId="3388798C" w:rsidR="00AE7575" w:rsidRDefault="00151519">
      <w:pPr>
        <w:pStyle w:val="TOC1"/>
        <w:rPr>
          <w:rFonts w:asciiTheme="minorHAnsi" w:eastAsiaTheme="minorEastAsia" w:hAnsiTheme="minorHAnsi" w:cstheme="minorBidi"/>
          <w:b w:val="0"/>
          <w:noProof/>
          <w:sz w:val="22"/>
          <w:lang w:val="fr-BE" w:eastAsia="fr-BE"/>
        </w:rPr>
      </w:pPr>
      <w:hyperlink w:anchor="_Toc521319832" w:history="1">
        <w:r w:rsidR="00AE7575" w:rsidRPr="00413703">
          <w:rPr>
            <w:rStyle w:val="Hyperlink"/>
            <w:noProof/>
          </w:rPr>
          <w:t>Title complement</w:t>
        </w:r>
        <w:r w:rsidR="00AE7575">
          <w:rPr>
            <w:noProof/>
            <w:webHidden/>
          </w:rPr>
          <w:tab/>
        </w:r>
        <w:r w:rsidR="00AE7575">
          <w:rPr>
            <w:noProof/>
            <w:webHidden/>
          </w:rPr>
          <w:fldChar w:fldCharType="begin"/>
        </w:r>
        <w:r w:rsidR="00AE7575">
          <w:rPr>
            <w:noProof/>
            <w:webHidden/>
          </w:rPr>
          <w:instrText xml:space="preserve"> PAGEREF _Toc521319832 \h </w:instrText>
        </w:r>
        <w:r w:rsidR="00AE7575">
          <w:rPr>
            <w:noProof/>
            <w:webHidden/>
          </w:rPr>
        </w:r>
        <w:r w:rsidR="00AE7575">
          <w:rPr>
            <w:noProof/>
            <w:webHidden/>
          </w:rPr>
          <w:fldChar w:fldCharType="separate"/>
        </w:r>
        <w:r w:rsidR="00AE7575">
          <w:rPr>
            <w:noProof/>
            <w:webHidden/>
          </w:rPr>
          <w:t>107</w:t>
        </w:r>
        <w:r w:rsidR="00AE7575">
          <w:rPr>
            <w:noProof/>
            <w:webHidden/>
          </w:rPr>
          <w:fldChar w:fldCharType="end"/>
        </w:r>
      </w:hyperlink>
    </w:p>
    <w:p w14:paraId="34578428" w14:textId="36F6E9E7" w:rsidR="00AE7575" w:rsidRDefault="00151519">
      <w:pPr>
        <w:pStyle w:val="TOC1"/>
        <w:rPr>
          <w:rFonts w:asciiTheme="minorHAnsi" w:eastAsiaTheme="minorEastAsia" w:hAnsiTheme="minorHAnsi" w:cstheme="minorBidi"/>
          <w:b w:val="0"/>
          <w:noProof/>
          <w:sz w:val="22"/>
          <w:lang w:val="fr-BE" w:eastAsia="fr-BE"/>
        </w:rPr>
      </w:pPr>
      <w:hyperlink w:anchor="_Toc521319833" w:history="1">
        <w:r w:rsidR="00AE7575" w:rsidRPr="00413703">
          <w:rPr>
            <w:rStyle w:val="Hyperlink"/>
            <w:noProof/>
          </w:rPr>
          <w:t>Unit: See "Statistical unit"</w:t>
        </w:r>
        <w:r w:rsidR="00AE7575">
          <w:rPr>
            <w:noProof/>
            <w:webHidden/>
          </w:rPr>
          <w:tab/>
        </w:r>
        <w:r w:rsidR="00AE7575">
          <w:rPr>
            <w:noProof/>
            <w:webHidden/>
          </w:rPr>
          <w:fldChar w:fldCharType="begin"/>
        </w:r>
        <w:r w:rsidR="00AE7575">
          <w:rPr>
            <w:noProof/>
            <w:webHidden/>
          </w:rPr>
          <w:instrText xml:space="preserve"> PAGEREF _Toc521319833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1C75BA8A" w14:textId="10E6B271" w:rsidR="00AE7575" w:rsidRDefault="00151519">
      <w:pPr>
        <w:pStyle w:val="TOC1"/>
        <w:rPr>
          <w:rFonts w:asciiTheme="minorHAnsi" w:eastAsiaTheme="minorEastAsia" w:hAnsiTheme="minorHAnsi" w:cstheme="minorBidi"/>
          <w:b w:val="0"/>
          <w:noProof/>
          <w:sz w:val="22"/>
          <w:lang w:val="fr-BE" w:eastAsia="fr-BE"/>
        </w:rPr>
      </w:pPr>
      <w:hyperlink w:anchor="_Toc521319834" w:history="1">
        <w:r w:rsidR="00AE7575" w:rsidRPr="00413703">
          <w:rPr>
            <w:rStyle w:val="Hyperlink"/>
            <w:noProof/>
          </w:rPr>
          <w:t>Unit multiplier</w:t>
        </w:r>
        <w:r w:rsidR="00AE7575">
          <w:rPr>
            <w:noProof/>
            <w:webHidden/>
          </w:rPr>
          <w:tab/>
        </w:r>
        <w:r w:rsidR="00AE7575">
          <w:rPr>
            <w:noProof/>
            <w:webHidden/>
          </w:rPr>
          <w:fldChar w:fldCharType="begin"/>
        </w:r>
        <w:r w:rsidR="00AE7575">
          <w:rPr>
            <w:noProof/>
            <w:webHidden/>
          </w:rPr>
          <w:instrText xml:space="preserve"> PAGEREF _Toc521319834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6B8208F6" w14:textId="777F98BC" w:rsidR="00AE7575" w:rsidRDefault="00151519">
      <w:pPr>
        <w:pStyle w:val="TOC1"/>
        <w:rPr>
          <w:rFonts w:asciiTheme="minorHAnsi" w:eastAsiaTheme="minorEastAsia" w:hAnsiTheme="minorHAnsi" w:cstheme="minorBidi"/>
          <w:b w:val="0"/>
          <w:noProof/>
          <w:sz w:val="22"/>
          <w:lang w:val="fr-BE" w:eastAsia="fr-BE"/>
        </w:rPr>
      </w:pPr>
      <w:hyperlink w:anchor="_Toc521319835" w:history="1">
        <w:r w:rsidR="00AE7575" w:rsidRPr="00413703">
          <w:rPr>
            <w:rStyle w:val="Hyperlink"/>
            <w:noProof/>
          </w:rPr>
          <w:t>Unit of measure</w:t>
        </w:r>
        <w:r w:rsidR="00AE7575">
          <w:rPr>
            <w:noProof/>
            <w:webHidden/>
          </w:rPr>
          <w:tab/>
        </w:r>
        <w:r w:rsidR="00AE7575">
          <w:rPr>
            <w:noProof/>
            <w:webHidden/>
          </w:rPr>
          <w:fldChar w:fldCharType="begin"/>
        </w:r>
        <w:r w:rsidR="00AE7575">
          <w:rPr>
            <w:noProof/>
            <w:webHidden/>
          </w:rPr>
          <w:instrText xml:space="preserve"> PAGEREF _Toc521319835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769EB47C" w14:textId="44DB666A" w:rsidR="00AE7575" w:rsidRDefault="00151519">
      <w:pPr>
        <w:pStyle w:val="TOC1"/>
        <w:rPr>
          <w:rFonts w:asciiTheme="minorHAnsi" w:eastAsiaTheme="minorEastAsia" w:hAnsiTheme="minorHAnsi" w:cstheme="minorBidi"/>
          <w:b w:val="0"/>
          <w:noProof/>
          <w:sz w:val="22"/>
          <w:lang w:val="fr-BE" w:eastAsia="fr-BE"/>
        </w:rPr>
      </w:pPr>
      <w:hyperlink w:anchor="_Toc521319836" w:history="1">
        <w:r w:rsidR="00AE7575" w:rsidRPr="00413703">
          <w:rPr>
            <w:rStyle w:val="Hyperlink"/>
            <w:noProof/>
          </w:rPr>
          <w:t>Usage status</w:t>
        </w:r>
        <w:r w:rsidR="00AE7575">
          <w:rPr>
            <w:noProof/>
            <w:webHidden/>
          </w:rPr>
          <w:tab/>
        </w:r>
        <w:r w:rsidR="00AE7575">
          <w:rPr>
            <w:noProof/>
            <w:webHidden/>
          </w:rPr>
          <w:fldChar w:fldCharType="begin"/>
        </w:r>
        <w:r w:rsidR="00AE7575">
          <w:rPr>
            <w:noProof/>
            <w:webHidden/>
          </w:rPr>
          <w:instrText xml:space="preserve"> PAGEREF _Toc521319836 \h </w:instrText>
        </w:r>
        <w:r w:rsidR="00AE7575">
          <w:rPr>
            <w:noProof/>
            <w:webHidden/>
          </w:rPr>
        </w:r>
        <w:r w:rsidR="00AE7575">
          <w:rPr>
            <w:noProof/>
            <w:webHidden/>
          </w:rPr>
          <w:fldChar w:fldCharType="separate"/>
        </w:r>
        <w:r w:rsidR="00AE7575">
          <w:rPr>
            <w:noProof/>
            <w:webHidden/>
          </w:rPr>
          <w:t>108</w:t>
        </w:r>
        <w:r w:rsidR="00AE7575">
          <w:rPr>
            <w:noProof/>
            <w:webHidden/>
          </w:rPr>
          <w:fldChar w:fldCharType="end"/>
        </w:r>
      </w:hyperlink>
    </w:p>
    <w:p w14:paraId="417EE146" w14:textId="7A24BE48" w:rsidR="00AE7575" w:rsidRDefault="00151519">
      <w:pPr>
        <w:pStyle w:val="TOC1"/>
        <w:rPr>
          <w:rFonts w:asciiTheme="minorHAnsi" w:eastAsiaTheme="minorEastAsia" w:hAnsiTheme="minorHAnsi" w:cstheme="minorBidi"/>
          <w:b w:val="0"/>
          <w:noProof/>
          <w:sz w:val="22"/>
          <w:lang w:val="fr-BE" w:eastAsia="fr-BE"/>
        </w:rPr>
      </w:pPr>
      <w:hyperlink w:anchor="_Toc521319837" w:history="1">
        <w:r w:rsidR="00AE7575" w:rsidRPr="00413703">
          <w:rPr>
            <w:rStyle w:val="Hyperlink"/>
            <w:noProof/>
          </w:rPr>
          <w:t>Validation and Transformation Language, VTL</w:t>
        </w:r>
        <w:r w:rsidR="00AE7575">
          <w:rPr>
            <w:noProof/>
            <w:webHidden/>
          </w:rPr>
          <w:tab/>
        </w:r>
        <w:r w:rsidR="00AE7575">
          <w:rPr>
            <w:noProof/>
            <w:webHidden/>
          </w:rPr>
          <w:fldChar w:fldCharType="begin"/>
        </w:r>
        <w:r w:rsidR="00AE7575">
          <w:rPr>
            <w:noProof/>
            <w:webHidden/>
          </w:rPr>
          <w:instrText xml:space="preserve"> PAGEREF _Toc521319837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3B950762" w14:textId="350085B2" w:rsidR="00AE7575" w:rsidRDefault="00151519">
      <w:pPr>
        <w:pStyle w:val="TOC1"/>
        <w:rPr>
          <w:rFonts w:asciiTheme="minorHAnsi" w:eastAsiaTheme="minorEastAsia" w:hAnsiTheme="minorHAnsi" w:cstheme="minorBidi"/>
          <w:b w:val="0"/>
          <w:noProof/>
          <w:sz w:val="22"/>
          <w:lang w:val="fr-BE" w:eastAsia="fr-BE"/>
        </w:rPr>
      </w:pPr>
      <w:hyperlink w:anchor="_Toc521319838" w:history="1">
        <w:r w:rsidR="00AE7575" w:rsidRPr="00413703">
          <w:rPr>
            <w:rStyle w:val="Hyperlink"/>
            <w:noProof/>
          </w:rPr>
          <w:t>Valuation</w:t>
        </w:r>
        <w:r w:rsidR="00AE7575">
          <w:rPr>
            <w:noProof/>
            <w:webHidden/>
          </w:rPr>
          <w:tab/>
        </w:r>
        <w:r w:rsidR="00AE7575">
          <w:rPr>
            <w:noProof/>
            <w:webHidden/>
          </w:rPr>
          <w:fldChar w:fldCharType="begin"/>
        </w:r>
        <w:r w:rsidR="00AE7575">
          <w:rPr>
            <w:noProof/>
            <w:webHidden/>
          </w:rPr>
          <w:instrText xml:space="preserve"> PAGEREF _Toc521319838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5F4902FB" w14:textId="4D0A6B82" w:rsidR="00AE7575" w:rsidRDefault="00151519">
      <w:pPr>
        <w:pStyle w:val="TOC1"/>
        <w:rPr>
          <w:rFonts w:asciiTheme="minorHAnsi" w:eastAsiaTheme="minorEastAsia" w:hAnsiTheme="minorHAnsi" w:cstheme="minorBidi"/>
          <w:b w:val="0"/>
          <w:noProof/>
          <w:sz w:val="22"/>
          <w:lang w:val="fr-BE" w:eastAsia="fr-BE"/>
        </w:rPr>
      </w:pPr>
      <w:hyperlink w:anchor="_Toc521319839" w:history="1">
        <w:r w:rsidR="00AE7575" w:rsidRPr="00413703">
          <w:rPr>
            <w:rStyle w:val="Hyperlink"/>
            <w:noProof/>
          </w:rPr>
          <w:t>Variable: See "Statistical variable"</w:t>
        </w:r>
        <w:r w:rsidR="00AE7575">
          <w:rPr>
            <w:noProof/>
            <w:webHidden/>
          </w:rPr>
          <w:tab/>
        </w:r>
        <w:r w:rsidR="00AE7575">
          <w:rPr>
            <w:noProof/>
            <w:webHidden/>
          </w:rPr>
          <w:fldChar w:fldCharType="begin"/>
        </w:r>
        <w:r w:rsidR="00AE7575">
          <w:rPr>
            <w:noProof/>
            <w:webHidden/>
          </w:rPr>
          <w:instrText xml:space="preserve"> PAGEREF _Toc521319839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0F0442DC" w14:textId="15BAC4FC" w:rsidR="00AE7575" w:rsidRDefault="00151519">
      <w:pPr>
        <w:pStyle w:val="TOC1"/>
        <w:rPr>
          <w:rFonts w:asciiTheme="minorHAnsi" w:eastAsiaTheme="minorEastAsia" w:hAnsiTheme="minorHAnsi" w:cstheme="minorBidi"/>
          <w:b w:val="0"/>
          <w:noProof/>
          <w:sz w:val="22"/>
          <w:lang w:val="fr-BE" w:eastAsia="fr-BE"/>
        </w:rPr>
      </w:pPr>
      <w:hyperlink w:anchor="_Toc521319840" w:history="1">
        <w:r w:rsidR="00AE7575" w:rsidRPr="00413703">
          <w:rPr>
            <w:rStyle w:val="Hyperlink"/>
            <w:noProof/>
          </w:rPr>
          <w:t>Version</w:t>
        </w:r>
        <w:r w:rsidR="00AE7575">
          <w:rPr>
            <w:noProof/>
            <w:webHidden/>
          </w:rPr>
          <w:tab/>
        </w:r>
        <w:r w:rsidR="00AE7575">
          <w:rPr>
            <w:noProof/>
            <w:webHidden/>
          </w:rPr>
          <w:fldChar w:fldCharType="begin"/>
        </w:r>
        <w:r w:rsidR="00AE7575">
          <w:rPr>
            <w:noProof/>
            <w:webHidden/>
          </w:rPr>
          <w:instrText xml:space="preserve"> PAGEREF _Toc521319840 \h </w:instrText>
        </w:r>
        <w:r w:rsidR="00AE7575">
          <w:rPr>
            <w:noProof/>
            <w:webHidden/>
          </w:rPr>
        </w:r>
        <w:r w:rsidR="00AE7575">
          <w:rPr>
            <w:noProof/>
            <w:webHidden/>
          </w:rPr>
          <w:fldChar w:fldCharType="separate"/>
        </w:r>
        <w:r w:rsidR="00AE7575">
          <w:rPr>
            <w:noProof/>
            <w:webHidden/>
          </w:rPr>
          <w:t>109</w:t>
        </w:r>
        <w:r w:rsidR="00AE7575">
          <w:rPr>
            <w:noProof/>
            <w:webHidden/>
          </w:rPr>
          <w:fldChar w:fldCharType="end"/>
        </w:r>
      </w:hyperlink>
    </w:p>
    <w:p w14:paraId="3185A613" w14:textId="33168974" w:rsidR="00AE7575" w:rsidRDefault="00151519">
      <w:pPr>
        <w:pStyle w:val="TOC1"/>
        <w:rPr>
          <w:rFonts w:asciiTheme="minorHAnsi" w:eastAsiaTheme="minorEastAsia" w:hAnsiTheme="minorHAnsi" w:cstheme="minorBidi"/>
          <w:b w:val="0"/>
          <w:noProof/>
          <w:sz w:val="22"/>
          <w:lang w:val="fr-BE" w:eastAsia="fr-BE"/>
        </w:rPr>
      </w:pPr>
      <w:hyperlink w:anchor="_Toc521319841" w:history="1">
        <w:r w:rsidR="00AE7575" w:rsidRPr="00413703">
          <w:rPr>
            <w:rStyle w:val="Hyperlink"/>
            <w:noProof/>
          </w:rPr>
          <w:t>Versionable Artefact</w:t>
        </w:r>
        <w:r w:rsidR="00AE7575">
          <w:rPr>
            <w:noProof/>
            <w:webHidden/>
          </w:rPr>
          <w:tab/>
        </w:r>
        <w:r w:rsidR="00AE7575">
          <w:rPr>
            <w:noProof/>
            <w:webHidden/>
          </w:rPr>
          <w:fldChar w:fldCharType="begin"/>
        </w:r>
        <w:r w:rsidR="00AE7575">
          <w:rPr>
            <w:noProof/>
            <w:webHidden/>
          </w:rPr>
          <w:instrText xml:space="preserve"> PAGEREF _Toc521319841 \h </w:instrText>
        </w:r>
        <w:r w:rsidR="00AE7575">
          <w:rPr>
            <w:noProof/>
            <w:webHidden/>
          </w:rPr>
        </w:r>
        <w:r w:rsidR="00AE7575">
          <w:rPr>
            <w:noProof/>
            <w:webHidden/>
          </w:rPr>
          <w:fldChar w:fldCharType="separate"/>
        </w:r>
        <w:r w:rsidR="00AE7575">
          <w:rPr>
            <w:noProof/>
            <w:webHidden/>
          </w:rPr>
          <w:t>110</w:t>
        </w:r>
        <w:r w:rsidR="00AE7575">
          <w:rPr>
            <w:noProof/>
            <w:webHidden/>
          </w:rPr>
          <w:fldChar w:fldCharType="end"/>
        </w:r>
      </w:hyperlink>
    </w:p>
    <w:p w14:paraId="6F40EA8F" w14:textId="15E40A51" w:rsidR="00AE7575" w:rsidRDefault="00151519">
      <w:pPr>
        <w:pStyle w:val="TOC1"/>
        <w:rPr>
          <w:rFonts w:asciiTheme="minorHAnsi" w:eastAsiaTheme="minorEastAsia" w:hAnsiTheme="minorHAnsi" w:cstheme="minorBidi"/>
          <w:b w:val="0"/>
          <w:noProof/>
          <w:sz w:val="22"/>
          <w:lang w:val="fr-BE" w:eastAsia="fr-BE"/>
        </w:rPr>
      </w:pPr>
      <w:hyperlink w:anchor="_Toc521319842" w:history="1">
        <w:r w:rsidR="00AE7575" w:rsidRPr="00413703">
          <w:rPr>
            <w:rStyle w:val="Hyperlink"/>
            <w:noProof/>
            <w:lang w:val="en-US"/>
          </w:rPr>
          <w:t>Vis-a-vis area: See "Counterpart reference area"</w:t>
        </w:r>
        <w:r w:rsidR="00AE7575">
          <w:rPr>
            <w:noProof/>
            <w:webHidden/>
          </w:rPr>
          <w:tab/>
        </w:r>
        <w:r w:rsidR="00AE7575">
          <w:rPr>
            <w:noProof/>
            <w:webHidden/>
          </w:rPr>
          <w:fldChar w:fldCharType="begin"/>
        </w:r>
        <w:r w:rsidR="00AE7575">
          <w:rPr>
            <w:noProof/>
            <w:webHidden/>
          </w:rPr>
          <w:instrText xml:space="preserve"> PAGEREF _Toc521319842 \h </w:instrText>
        </w:r>
        <w:r w:rsidR="00AE7575">
          <w:rPr>
            <w:noProof/>
            <w:webHidden/>
          </w:rPr>
        </w:r>
        <w:r w:rsidR="00AE7575">
          <w:rPr>
            <w:noProof/>
            <w:webHidden/>
          </w:rPr>
          <w:fldChar w:fldCharType="separate"/>
        </w:r>
        <w:r w:rsidR="00AE7575">
          <w:rPr>
            <w:noProof/>
            <w:webHidden/>
          </w:rPr>
          <w:t>110</w:t>
        </w:r>
        <w:r w:rsidR="00AE7575">
          <w:rPr>
            <w:noProof/>
            <w:webHidden/>
          </w:rPr>
          <w:fldChar w:fldCharType="end"/>
        </w:r>
      </w:hyperlink>
    </w:p>
    <w:p w14:paraId="4F6DCF4D" w14:textId="1CBC907B" w:rsidR="008201DD" w:rsidRPr="00303B61" w:rsidRDefault="008201DD" w:rsidP="006E3FA1">
      <w:pPr>
        <w:suppressLineNumbers/>
        <w:spacing w:after="0"/>
        <w:rPr>
          <w:rFonts w:ascii="Times New Roman" w:hAnsi="Times New Roman"/>
          <w:sz w:val="24"/>
          <w:szCs w:val="24"/>
        </w:rPr>
      </w:pPr>
      <w:r w:rsidRPr="00303B61">
        <w:rPr>
          <w:rFonts w:ascii="Times New Roman" w:hAnsi="Times New Roman"/>
          <w:b/>
          <w:szCs w:val="24"/>
        </w:rPr>
        <w:fldChar w:fldCharType="end"/>
      </w:r>
    </w:p>
    <w:p w14:paraId="42B6A37A" w14:textId="77777777" w:rsidR="008201DD" w:rsidRPr="00303B61" w:rsidRDefault="008201DD">
      <w:pPr>
        <w:spacing w:after="0" w:line="240" w:lineRule="auto"/>
        <w:rPr>
          <w:rFonts w:ascii="Times New Roman" w:hAnsi="Times New Roman"/>
          <w:sz w:val="24"/>
          <w:szCs w:val="24"/>
        </w:rPr>
        <w:sectPr w:rsidR="008201DD" w:rsidRPr="00303B61" w:rsidSect="00B22D54">
          <w:headerReference w:type="default" r:id="rId20"/>
          <w:type w:val="oddPage"/>
          <w:pgSz w:w="12240" w:h="15840"/>
          <w:pgMar w:top="1440" w:right="1440" w:bottom="1276" w:left="1440" w:header="720" w:footer="720" w:gutter="0"/>
          <w:lnNumType w:countBy="1" w:restart="continuous"/>
          <w:cols w:space="720"/>
          <w:noEndnote/>
          <w:titlePg/>
          <w:docGrid w:linePitch="299"/>
        </w:sectPr>
      </w:pPr>
    </w:p>
    <w:p w14:paraId="73AA5C61" w14:textId="77777777" w:rsidR="008201DD" w:rsidRPr="00303B61" w:rsidRDefault="008201DD" w:rsidP="001526E4">
      <w:pPr>
        <w:pStyle w:val="Heading1"/>
      </w:pPr>
      <w:bookmarkStart w:id="25" w:name="acc_conv"/>
      <w:bookmarkStart w:id="26" w:name="_Toc521319599"/>
      <w:r w:rsidRPr="00303B61">
        <w:lastRenderedPageBreak/>
        <w:t>Accounting conventions</w:t>
      </w:r>
      <w:bookmarkEnd w:id="25"/>
      <w:bookmarkEnd w:id="26"/>
      <w:r>
        <w:fldChar w:fldCharType="begin"/>
      </w:r>
      <w:r w:rsidRPr="00303B61">
        <w:instrText>tc "</w:instrText>
      </w:r>
      <w:bookmarkStart w:id="27" w:name="_Toc427156082"/>
      <w:bookmarkStart w:id="28" w:name="_Toc427156106"/>
      <w:bookmarkStart w:id="29" w:name="_Toc427163122"/>
      <w:bookmarkStart w:id="30" w:name="_Toc427221013"/>
      <w:bookmarkStart w:id="31" w:name="_Toc427221102"/>
      <w:bookmarkStart w:id="32" w:name="_Toc427221206"/>
      <w:bookmarkStart w:id="33" w:name="_Toc427232503"/>
      <w:bookmarkStart w:id="34" w:name="_Toc427232584"/>
      <w:bookmarkStart w:id="35" w:name="_Toc427232665"/>
      <w:bookmarkStart w:id="36" w:name="_Toc427232745"/>
      <w:bookmarkStart w:id="37" w:name="_Toc427232826"/>
      <w:bookmarkStart w:id="38" w:name="_Toc427316887"/>
      <w:bookmarkStart w:id="39" w:name="_Toc427318497"/>
      <w:bookmarkStart w:id="40" w:name="_Toc441822208"/>
      <w:bookmarkStart w:id="41" w:name="_Toc521319887"/>
      <w:r w:rsidRPr="00303B61">
        <w:instrText>Accounting conventions</w:instrText>
      </w:r>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303B61">
        <w:instrText>" \f C \l 1</w:instrText>
      </w:r>
      <w:r>
        <w:fldChar w:fldCharType="end"/>
      </w:r>
    </w:p>
    <w:p w14:paraId="69A6E601" w14:textId="77777777" w:rsidR="008201DD" w:rsidRPr="00303B61" w:rsidRDefault="008201DD" w:rsidP="000238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Practical procedures, standards and other aspects used when compiling data from diverse sources under a common methodological framework.</w:t>
      </w:r>
    </w:p>
    <w:p w14:paraId="42D29C70" w14:textId="77777777" w:rsidR="008201DD" w:rsidRPr="00303B61" w:rsidRDefault="008201DD" w:rsidP="00694B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descriptions of the types of prices used to value flows and stocks, or other units of measurements used for recording the phenomena being observed; the time of recording of the flows and stocks or the time of recording of other phenomena that are measured, including the reference period employed; and the grossing/netting procedures that are used.</w:t>
      </w:r>
    </w:p>
    <w:p w14:paraId="24C859FE" w14:textId="77777777" w:rsidR="008201DD" w:rsidRPr="00303B61" w:rsidRDefault="008201DD" w:rsidP="00694B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Accounting conventions may refer to whether the data are recorded on a cash/accrual or mixed accounting basis, the time of their recording and the reference period (fiscal or calendar year) employed. The description could also include how consistent the practices used are with internationally accepted standards - such as the Balance of Payments Manual or SNA (System of National Accounts) - or good practices. </w:t>
      </w:r>
    </w:p>
    <w:p w14:paraId="35312EEE" w14:textId="77777777" w:rsidR="008201DD" w:rsidRPr="00303B61" w:rsidRDefault="008201DD" w:rsidP="007E053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AE22924" w14:textId="77777777" w:rsidR="008201DD" w:rsidRPr="00303B61" w:rsidRDefault="008201DD" w:rsidP="00ED715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ACC_CONV</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42" w:name="_Toc427221103"/>
      <w:bookmarkStart w:id="43" w:name="_Toc427221207"/>
      <w:bookmarkStart w:id="44" w:name="_Toc427232504"/>
      <w:bookmarkStart w:id="45" w:name="_Toc427232585"/>
      <w:bookmarkStart w:id="46" w:name="_Toc427232666"/>
      <w:bookmarkStart w:id="47" w:name="_Toc427232746"/>
      <w:bookmarkStart w:id="48" w:name="_Toc427232827"/>
      <w:bookmarkStart w:id="49" w:name="_Toc427316888"/>
      <w:bookmarkStart w:id="50" w:name="_Toc427318498"/>
      <w:bookmarkStart w:id="51" w:name="_Toc441822209"/>
      <w:bookmarkStart w:id="52" w:name="_Toc521319888"/>
      <w:r w:rsidRPr="00AB4EDA">
        <w:rPr>
          <w:rFonts w:ascii="Times New Roman" w:hAnsi="Times New Roman"/>
          <w:b/>
          <w:sz w:val="24"/>
          <w:szCs w:val="24"/>
        </w:rPr>
        <w:instrText>Concept ID</w:instrText>
      </w:r>
      <w:r w:rsidRPr="00AB4EDA">
        <w:rPr>
          <w:rFonts w:ascii="Times New Roman" w:hAnsi="Times New Roman"/>
          <w:sz w:val="24"/>
          <w:szCs w:val="24"/>
        </w:rPr>
        <w:tab/>
        <w:instrText>ACC_CONV</w:instrText>
      </w:r>
      <w:bookmarkEnd w:id="42"/>
      <w:bookmarkEnd w:id="43"/>
      <w:bookmarkEnd w:id="44"/>
      <w:bookmarkEnd w:id="45"/>
      <w:bookmarkEnd w:id="46"/>
      <w:bookmarkEnd w:id="47"/>
      <w:bookmarkEnd w:id="48"/>
      <w:bookmarkEnd w:id="49"/>
      <w:bookmarkEnd w:id="50"/>
      <w:bookmarkEnd w:id="51"/>
      <w:bookmarkEnd w:id="52"/>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1512B43" w14:textId="3F62CBC6"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1F5735E" w14:textId="0DF070BD" w:rsidR="008201DD"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1" w:history="1">
        <w:r w:rsidRPr="000342A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5C21A9FF" w14:textId="35C93F46" w:rsidR="00404327" w:rsidRDefault="00404327"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048D2E95" w14:textId="77777777" w:rsidR="00404327" w:rsidRPr="00D4390F" w:rsidRDefault="00404327"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7057C8AB" w14:textId="77777777" w:rsidR="008201DD" w:rsidRPr="00303B61" w:rsidRDefault="008201DD" w:rsidP="001526E4">
      <w:pPr>
        <w:pStyle w:val="Heading1"/>
      </w:pPr>
      <w:bookmarkStart w:id="53" w:name="aacuracy"/>
      <w:bookmarkStart w:id="54" w:name="_Toc521319600"/>
      <w:r w:rsidRPr="00303B61">
        <w:t>Accuracy</w:t>
      </w:r>
      <w:bookmarkEnd w:id="53"/>
      <w:bookmarkEnd w:id="54"/>
      <w:r>
        <w:fldChar w:fldCharType="begin"/>
      </w:r>
      <w:r w:rsidRPr="00303B61">
        <w:instrText>tc "</w:instrText>
      </w:r>
      <w:bookmarkStart w:id="55" w:name="_Toc427149000"/>
      <w:bookmarkStart w:id="56" w:name="_Toc427149115"/>
      <w:bookmarkStart w:id="57" w:name="_Toc427149165"/>
      <w:bookmarkStart w:id="58" w:name="_Toc427151966"/>
      <w:bookmarkStart w:id="59" w:name="_Toc427151982"/>
      <w:bookmarkStart w:id="60" w:name="_Toc427152051"/>
      <w:bookmarkStart w:id="61" w:name="_Toc427152122"/>
      <w:bookmarkStart w:id="62" w:name="_Toc427152368"/>
      <w:bookmarkStart w:id="63" w:name="_Toc427153256"/>
      <w:bookmarkStart w:id="64" w:name="_Toc427153288"/>
      <w:bookmarkStart w:id="65" w:name="_Toc427156084"/>
      <w:bookmarkStart w:id="66" w:name="_Toc427156108"/>
      <w:bookmarkStart w:id="67" w:name="_Toc427163124"/>
      <w:bookmarkStart w:id="68" w:name="_Toc427221015"/>
      <w:bookmarkStart w:id="69" w:name="_Toc427221104"/>
      <w:bookmarkStart w:id="70" w:name="_Toc427221208"/>
      <w:bookmarkStart w:id="71" w:name="_Toc427232505"/>
      <w:bookmarkStart w:id="72" w:name="_Toc427232586"/>
      <w:bookmarkStart w:id="73" w:name="_Toc427232667"/>
      <w:bookmarkStart w:id="74" w:name="_Toc427232747"/>
      <w:bookmarkStart w:id="75" w:name="_Toc427232828"/>
      <w:bookmarkStart w:id="76" w:name="_Toc427316889"/>
      <w:bookmarkStart w:id="77" w:name="_Toc427318499"/>
      <w:bookmarkStart w:id="78" w:name="_Toc441822210"/>
      <w:bookmarkStart w:id="79" w:name="_Toc521319889"/>
      <w:r w:rsidRPr="00303B61">
        <w:instrText>Accuracy</w:instrText>
      </w:r>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sidRPr="00303B61">
        <w:instrText>" \f C \l 1</w:instrText>
      </w:r>
      <w:r>
        <w:fldChar w:fldCharType="end"/>
      </w:r>
    </w:p>
    <w:p w14:paraId="72BA3B22"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bCs/>
          <w:sz w:val="24"/>
          <w:szCs w:val="24"/>
        </w:rPr>
        <w:t>C</w:t>
      </w:r>
      <w:r w:rsidRPr="00303B61">
        <w:rPr>
          <w:rFonts w:ascii="Times New Roman" w:hAnsi="Times New Roman"/>
          <w:sz w:val="24"/>
          <w:szCs w:val="24"/>
        </w:rPr>
        <w:t>loseness of computations or estimates to the unknown exact or true values that the statistics were intended to measure.</w:t>
      </w:r>
    </w:p>
    <w:p w14:paraId="6D7B80A8" w14:textId="58715073"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accuracy of statistical information is the degree to which the information correctly describes the phenomena</w:t>
      </w:r>
      <w:r>
        <w:rPr>
          <w:rFonts w:ascii="Times New Roman" w:hAnsi="Times New Roman"/>
          <w:sz w:val="24"/>
          <w:szCs w:val="24"/>
        </w:rPr>
        <w:t xml:space="preserve"> it was designed to measure</w:t>
      </w:r>
      <w:r w:rsidRPr="00303B61">
        <w:rPr>
          <w:rFonts w:ascii="Times New Roman" w:hAnsi="Times New Roman"/>
          <w:sz w:val="24"/>
          <w:szCs w:val="24"/>
        </w:rPr>
        <w:t>. It is usually characterised in terms of error in statistical estimates and is often decomposed into bias (systematic error) and variance (random error) components. Accuracy can be expressed as either measures of accuracy (numerical results of the methods for assessing the accuracy of data) or qualitative assessment indicators. It may also be described in terms of the major sources of error that potentially cause inaccuracy (e.g., coverage, sampling, non-response, response error). A</w:t>
      </w:r>
      <w:r w:rsidR="0007533D">
        <w:rPr>
          <w:rFonts w:ascii="Times New Roman" w:hAnsi="Times New Roman"/>
          <w:sz w:val="24"/>
          <w:szCs w:val="24"/>
        </w:rPr>
        <w:t>ccuracy is associated with the "</w:t>
      </w:r>
      <w:r w:rsidRPr="00303B61">
        <w:rPr>
          <w:rFonts w:ascii="Times New Roman" w:hAnsi="Times New Roman"/>
          <w:sz w:val="24"/>
          <w:szCs w:val="24"/>
        </w:rPr>
        <w:t>reliability</w:t>
      </w:r>
      <w:r w:rsidR="0007533D">
        <w:rPr>
          <w:rFonts w:ascii="Times New Roman" w:hAnsi="Times New Roman"/>
          <w:sz w:val="24"/>
          <w:szCs w:val="24"/>
        </w:rPr>
        <w:t>"</w:t>
      </w:r>
      <w:r w:rsidRPr="00303B61">
        <w:rPr>
          <w:rFonts w:ascii="Times New Roman" w:hAnsi="Times New Roman"/>
          <w:sz w:val="24"/>
          <w:szCs w:val="24"/>
        </w:rPr>
        <w:t xml:space="preserve"> of the data, which is defined as the closeness of the initial estimated value to the subsequent estimated value.</w:t>
      </w:r>
    </w:p>
    <w:p w14:paraId="3603B03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8CA35F" w14:textId="77777777" w:rsidR="008201DD" w:rsidRPr="00303B61" w:rsidRDefault="008201DD" w:rsidP="00621A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ACCURACY</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80" w:name="_Toc427232587"/>
      <w:bookmarkStart w:id="81" w:name="_Toc427232668"/>
      <w:bookmarkStart w:id="82" w:name="_Toc427232748"/>
      <w:bookmarkStart w:id="83" w:name="_Toc427232829"/>
      <w:bookmarkStart w:id="84" w:name="_Toc427316890"/>
      <w:bookmarkStart w:id="85" w:name="_Toc427318500"/>
      <w:bookmarkStart w:id="86" w:name="_Toc441822211"/>
      <w:bookmarkStart w:id="87" w:name="_Toc521319890"/>
      <w:r w:rsidRPr="00AB4EDA">
        <w:rPr>
          <w:rFonts w:ascii="Times New Roman" w:hAnsi="Times New Roman"/>
          <w:b/>
          <w:sz w:val="24"/>
          <w:szCs w:val="24"/>
        </w:rPr>
        <w:instrText>Concept ID</w:instrText>
      </w:r>
      <w:r w:rsidRPr="00AB4EDA">
        <w:rPr>
          <w:rFonts w:ascii="Times New Roman" w:hAnsi="Times New Roman"/>
          <w:sz w:val="24"/>
          <w:szCs w:val="24"/>
        </w:rPr>
        <w:tab/>
        <w:instrText>ACCURACY</w:instrText>
      </w:r>
      <w:bookmarkEnd w:id="80"/>
      <w:bookmarkEnd w:id="81"/>
      <w:bookmarkEnd w:id="82"/>
      <w:bookmarkEnd w:id="83"/>
      <w:bookmarkEnd w:id="84"/>
      <w:bookmarkEnd w:id="85"/>
      <w:bookmarkEnd w:id="86"/>
      <w:bookmarkEnd w:id="87"/>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C64487C" w14:textId="59F45C11"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3D6FC6" w14:textId="2E61919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r w:rsidR="00AF0511">
        <w:rPr>
          <w:rFonts w:ascii="Times New Roman" w:hAnsi="Times New Roman"/>
          <w:sz w:val="24"/>
          <w:szCs w:val="24"/>
        </w:rPr>
        <w:t>-</w:t>
      </w:r>
      <w:r w:rsidRPr="00303B61">
        <w:rPr>
          <w:rFonts w:ascii="Times New Roman" w:hAnsi="Times New Roman"/>
          <w:sz w:val="24"/>
          <w:szCs w:val="24"/>
        </w:rPr>
        <w:t xml:space="preserve"> overall </w:t>
      </w:r>
    </w:p>
    <w:p w14:paraId="25F5D7A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A20F3">
        <w:rPr>
          <w:rFonts w:ascii="Times New Roman" w:hAnsi="Times New Roman"/>
          <w:sz w:val="24"/>
          <w:szCs w:val="24"/>
        </w:rPr>
        <w:tab/>
      </w:r>
      <w:r w:rsidRPr="00303B61">
        <w:rPr>
          <w:rFonts w:ascii="Times New Roman" w:hAnsi="Times New Roman"/>
          <w:sz w:val="24"/>
          <w:szCs w:val="24"/>
        </w:rPr>
        <w:t xml:space="preserve">Non-sampling error </w:t>
      </w:r>
    </w:p>
    <w:p w14:paraId="635EB12D" w14:textId="492B1CAD" w:rsidR="008201DD" w:rsidRPr="00303B61" w:rsidRDefault="008201DD" w:rsidP="00AA20F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42BFFC31" w14:textId="77777777" w:rsidR="008201DD" w:rsidRPr="00454BF4" w:rsidRDefault="008201DD" w:rsidP="004B30AF">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5A3AAC68" w14:textId="77777777" w:rsidR="008201DD" w:rsidRPr="00520604" w:rsidRDefault="008201DD" w:rsidP="00186A3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B30AF">
        <w:rPr>
          <w:rFonts w:ascii="Times New Roman" w:hAnsi="Times New Roman"/>
          <w:b/>
          <w:sz w:val="24"/>
          <w:szCs w:val="24"/>
        </w:rPr>
        <w:lastRenderedPageBreak/>
        <w:t>Other link(s)</w:t>
      </w:r>
      <w:r w:rsidRPr="004B30AF">
        <w:rPr>
          <w:rFonts w:ascii="Times New Roman" w:hAnsi="Times New Roman"/>
          <w:b/>
          <w:sz w:val="24"/>
          <w:szCs w:val="24"/>
        </w:rPr>
        <w:tab/>
      </w:r>
      <w:r w:rsidRPr="00520604">
        <w:rPr>
          <w:rFonts w:ascii="Times New Roman" w:hAnsi="Times New Roman"/>
          <w:sz w:val="24"/>
          <w:szCs w:val="24"/>
        </w:rPr>
        <w:t>Stat</w:t>
      </w:r>
      <w:r>
        <w:rPr>
          <w:rFonts w:ascii="Times New Roman" w:hAnsi="Times New Roman"/>
          <w:sz w:val="24"/>
          <w:szCs w:val="24"/>
        </w:rPr>
        <w:t>istics Canada Quality Guidelines, "Defining Quality" (</w:t>
      </w:r>
      <w:hyperlink r:id="rId22" w:history="1">
        <w:r w:rsidRPr="00520604">
          <w:rPr>
            <w:rStyle w:val="Hyperlink"/>
            <w:rFonts w:ascii="Times New Roman" w:hAnsi="Times New Roman"/>
            <w:sz w:val="24"/>
            <w:szCs w:val="24"/>
          </w:rPr>
          <w:t>http://www.statcan.gc.ca/pub/12-539-x/4147797-eng.htm</w:t>
        </w:r>
      </w:hyperlink>
      <w:r>
        <w:rPr>
          <w:rFonts w:ascii="Times New Roman" w:hAnsi="Times New Roman"/>
          <w:sz w:val="24"/>
          <w:szCs w:val="24"/>
        </w:rPr>
        <w:t>)</w:t>
      </w:r>
    </w:p>
    <w:p w14:paraId="17F4EBFF" w14:textId="22723466" w:rsidR="008201DD" w:rsidRPr="00303B61" w:rsidRDefault="008201DD" w:rsidP="001526E4">
      <w:pPr>
        <w:pStyle w:val="Heading1"/>
      </w:pPr>
      <w:bookmarkStart w:id="88" w:name="_Toc216585613"/>
      <w:bookmarkStart w:id="89" w:name="_Toc216589674"/>
      <w:bookmarkStart w:id="90" w:name="_Toc216589809"/>
      <w:bookmarkStart w:id="91" w:name="_Toc216590093"/>
      <w:bookmarkStart w:id="92" w:name="_Toc216590300"/>
      <w:bookmarkStart w:id="93" w:name="_Toc216590435"/>
      <w:bookmarkStart w:id="94" w:name="_Toc216590570"/>
      <w:bookmarkStart w:id="95" w:name="_Toc216590705"/>
      <w:bookmarkStart w:id="96" w:name="_Toc216590977"/>
      <w:bookmarkStart w:id="97" w:name="_Toc216692666"/>
      <w:bookmarkStart w:id="98" w:name="_Toc521319601"/>
      <w:r w:rsidRPr="00303B61">
        <w:t xml:space="preserve">Accuracy </w:t>
      </w:r>
      <w:r w:rsidR="00F76922">
        <w:t>-</w:t>
      </w:r>
      <w:r w:rsidRPr="00303B61">
        <w:t xml:space="preserve"> overall</w:t>
      </w:r>
      <w:bookmarkEnd w:id="88"/>
      <w:bookmarkEnd w:id="89"/>
      <w:bookmarkEnd w:id="90"/>
      <w:bookmarkEnd w:id="91"/>
      <w:bookmarkEnd w:id="92"/>
      <w:bookmarkEnd w:id="93"/>
      <w:bookmarkEnd w:id="94"/>
      <w:bookmarkEnd w:id="95"/>
      <w:bookmarkEnd w:id="96"/>
      <w:bookmarkEnd w:id="97"/>
      <w:bookmarkEnd w:id="98"/>
      <w:r>
        <w:fldChar w:fldCharType="begin"/>
      </w:r>
      <w:r w:rsidRPr="00303B61">
        <w:instrText>tc "</w:instrText>
      </w:r>
      <w:bookmarkStart w:id="99" w:name="_Toc427163128"/>
      <w:bookmarkStart w:id="100" w:name="_Toc427221019"/>
      <w:bookmarkStart w:id="101" w:name="_Toc427221108"/>
      <w:bookmarkStart w:id="102" w:name="_Toc427221212"/>
      <w:bookmarkStart w:id="103" w:name="_Toc427232509"/>
      <w:bookmarkStart w:id="104" w:name="_Toc427232590"/>
      <w:bookmarkStart w:id="105" w:name="_Toc427232671"/>
      <w:bookmarkStart w:id="106" w:name="_Toc427232751"/>
      <w:bookmarkStart w:id="107" w:name="_Toc427232832"/>
      <w:bookmarkStart w:id="108" w:name="_Toc427316893"/>
      <w:bookmarkStart w:id="109" w:name="_Toc427318503"/>
      <w:bookmarkStart w:id="110" w:name="_Toc441822212"/>
      <w:bookmarkStart w:id="111" w:name="_Toc521319891"/>
      <w:r w:rsidRPr="00303B61">
        <w:instrText xml:space="preserve">Accuracy </w:instrText>
      </w:r>
      <w:r w:rsidR="00F76922">
        <w:instrText>-</w:instrText>
      </w:r>
      <w:r w:rsidRPr="00303B61">
        <w:instrText xml:space="preserve"> overall</w:instrText>
      </w:r>
      <w:bookmarkEnd w:id="99"/>
      <w:bookmarkEnd w:id="100"/>
      <w:bookmarkEnd w:id="101"/>
      <w:bookmarkEnd w:id="102"/>
      <w:bookmarkEnd w:id="103"/>
      <w:bookmarkEnd w:id="104"/>
      <w:bookmarkEnd w:id="105"/>
      <w:bookmarkEnd w:id="106"/>
      <w:bookmarkEnd w:id="107"/>
      <w:bookmarkEnd w:id="108"/>
      <w:bookmarkEnd w:id="109"/>
      <w:bookmarkEnd w:id="110"/>
      <w:bookmarkEnd w:id="111"/>
      <w:r w:rsidRPr="00303B61">
        <w:instrText>" \f C \l 1</w:instrText>
      </w:r>
      <w:r>
        <w:fldChar w:fldCharType="end"/>
      </w:r>
    </w:p>
    <w:p w14:paraId="2A0E63CA"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Assessment of accuracy, linked to a certain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or domain, which is summarising the various components into one single measure.</w:t>
      </w:r>
    </w:p>
    <w:p w14:paraId="0517012C" w14:textId="0AEC9AD7" w:rsidR="008201DD" w:rsidRPr="00303B61" w:rsidRDefault="008201DD" w:rsidP="00536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main sources of random and systematic error in the statistical outputs and provide a summary assessment of all errors with special focus on the impact on key estimates. The bias assessment can be in quantitative or qualitative terms, or both. It should reflect the producer</w:t>
      </w:r>
      <w:r w:rsidR="007357B7">
        <w:rPr>
          <w:rFonts w:ascii="Times New Roman" w:hAnsi="Times New Roman"/>
          <w:sz w:val="24"/>
          <w:szCs w:val="24"/>
        </w:rPr>
        <w:t>'</w:t>
      </w:r>
      <w:r w:rsidRPr="00303B61">
        <w:rPr>
          <w:rFonts w:ascii="Times New Roman" w:hAnsi="Times New Roman"/>
          <w:sz w:val="24"/>
          <w:szCs w:val="24"/>
        </w:rPr>
        <w:t>s best current understanding (sign and order of magnitude) including actions taken to reduce bias. Revision aspects should also be included here if considered relevant.</w:t>
      </w:r>
    </w:p>
    <w:p w14:paraId="5E949EB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699D95B" w14:textId="25493036"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ACCURACY_OVERALL</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12" w:name="_Toc427232510"/>
      <w:bookmarkStart w:id="113" w:name="_Toc427232591"/>
      <w:bookmarkStart w:id="114" w:name="_Toc427232672"/>
      <w:bookmarkStart w:id="115" w:name="_Toc427232752"/>
      <w:bookmarkStart w:id="116" w:name="_Toc427232833"/>
      <w:bookmarkStart w:id="117" w:name="_Toc427316894"/>
      <w:bookmarkStart w:id="118" w:name="_Toc427318504"/>
      <w:bookmarkStart w:id="119" w:name="_Toc441822213"/>
      <w:bookmarkStart w:id="120" w:name="_Toc521319892"/>
      <w:r w:rsidRPr="00AB4EDA">
        <w:rPr>
          <w:rFonts w:ascii="Times New Roman" w:hAnsi="Times New Roman"/>
          <w:b/>
          <w:sz w:val="24"/>
          <w:szCs w:val="24"/>
        </w:rPr>
        <w:instrText>Concept ID</w:instrText>
      </w:r>
      <w:r w:rsidRPr="00AB4EDA">
        <w:rPr>
          <w:rFonts w:ascii="Times New Roman" w:hAnsi="Times New Roman"/>
          <w:sz w:val="24"/>
          <w:szCs w:val="24"/>
        </w:rPr>
        <w:tab/>
        <w:instrText>ACCURACY_OVERALL</w:instrText>
      </w:r>
      <w:bookmarkEnd w:id="112"/>
      <w:bookmarkEnd w:id="113"/>
      <w:bookmarkEnd w:id="114"/>
      <w:bookmarkEnd w:id="115"/>
      <w:bookmarkEnd w:id="116"/>
      <w:bookmarkEnd w:id="117"/>
      <w:bookmarkEnd w:id="118"/>
      <w:bookmarkEnd w:id="119"/>
      <w:bookmarkEnd w:id="120"/>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573429BC" w14:textId="0DBB4F17"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31FB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Accuracy</w:t>
      </w:r>
    </w:p>
    <w:p w14:paraId="238BF31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4AF89869" w14:textId="77777777" w:rsidR="008201DD" w:rsidRPr="00303B61" w:rsidRDefault="008201DD" w:rsidP="00A22CD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3DFBC7B1" w14:textId="77777777" w:rsidR="008201DD" w:rsidRPr="003E1785" w:rsidRDefault="008201DD" w:rsidP="00186A3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23"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 xml:space="preserve">) </w:t>
      </w:r>
    </w:p>
    <w:p w14:paraId="7F289914" w14:textId="77777777" w:rsidR="008201DD" w:rsidRPr="00303B61" w:rsidRDefault="008201DD" w:rsidP="001526E4">
      <w:pPr>
        <w:pStyle w:val="Heading1"/>
      </w:pPr>
      <w:bookmarkStart w:id="121" w:name="_Toc521319602"/>
      <w:r w:rsidRPr="00303B61">
        <w:t>Action type</w:t>
      </w:r>
      <w:bookmarkEnd w:id="121"/>
      <w:r>
        <w:fldChar w:fldCharType="begin"/>
      </w:r>
      <w:r w:rsidRPr="00303B61">
        <w:instrText>tc "</w:instrText>
      </w:r>
      <w:bookmarkStart w:id="122" w:name="_Toc521319893"/>
      <w:r w:rsidRPr="00303B61">
        <w:instrText>Action type</w:instrText>
      </w:r>
      <w:bookmarkEnd w:id="122"/>
      <w:r w:rsidRPr="00303B61">
        <w:instrText>" \f C \l 1</w:instrText>
      </w:r>
      <w:r>
        <w:fldChar w:fldCharType="end"/>
      </w:r>
    </w:p>
    <w:p w14:paraId="538594EB" w14:textId="77777777"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Behaviour to be undertaken by a system processing the information contained in a SDMX message.</w:t>
      </w:r>
    </w:p>
    <w:p w14:paraId="46AED091" w14:textId="2BA8BFFA" w:rsidR="008201DD" w:rsidRPr="00303B61" w:rsidRDefault="008201DD" w:rsidP="00CF15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The "</w:t>
      </w:r>
      <w:r w:rsidRPr="00303B61">
        <w:rPr>
          <w:rFonts w:ascii="Times New Roman" w:hAnsi="Times New Roman"/>
          <w:sz w:val="24"/>
          <w:szCs w:val="24"/>
        </w:rPr>
        <w:t>Action type</w:t>
      </w:r>
      <w:r w:rsidR="0007533D">
        <w:rPr>
          <w:rFonts w:ascii="Times New Roman" w:hAnsi="Times New Roman"/>
          <w:sz w:val="24"/>
          <w:szCs w:val="24"/>
        </w:rPr>
        <w:t>"</w:t>
      </w:r>
      <w:r w:rsidRPr="00303B61">
        <w:rPr>
          <w:rFonts w:ascii="Times New Roman" w:hAnsi="Times New Roman"/>
          <w:sz w:val="24"/>
          <w:szCs w:val="24"/>
        </w:rPr>
        <w:t xml:space="preserve"> specifies, for a data or a structure message, the action to be performed, e.g. append new data, replace or delete the data, as specified in the technical specifications.</w:t>
      </w:r>
    </w:p>
    <w:p w14:paraId="3B84124F" w14:textId="14AC34E1" w:rsidR="008201DD" w:rsidRPr="00EB3D60" w:rsidRDefault="008201DD" w:rsidP="00D433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ACTION_TYPE</w:t>
      </w:r>
      <w:r w:rsidR="00AB4EDA" w:rsidRPr="00AB4EDA">
        <w:rPr>
          <w:rFonts w:ascii="Times New Roman" w:hAnsi="Times New Roman"/>
          <w:sz w:val="24"/>
          <w:szCs w:val="24"/>
        </w:rPr>
        <w:fldChar w:fldCharType="begin"/>
      </w:r>
      <w:r w:rsidR="00AB4EDA" w:rsidRPr="00AB4EDA">
        <w:rPr>
          <w:rFonts w:ascii="Times New Roman" w:hAnsi="Times New Roman"/>
          <w:sz w:val="24"/>
          <w:szCs w:val="24"/>
        </w:rPr>
        <w:instrText>tc "</w:instrText>
      </w:r>
      <w:bookmarkStart w:id="123" w:name="_Toc521319894"/>
      <w:r w:rsidR="00AB4EDA" w:rsidRPr="00AB4EDA">
        <w:rPr>
          <w:rFonts w:ascii="Times New Roman" w:hAnsi="Times New Roman"/>
          <w:b/>
          <w:sz w:val="24"/>
          <w:szCs w:val="24"/>
        </w:rPr>
        <w:instrText>Concept ID</w:instrText>
      </w:r>
      <w:r w:rsidR="00AB4EDA" w:rsidRPr="00AB4EDA">
        <w:rPr>
          <w:rFonts w:ascii="Times New Roman" w:hAnsi="Times New Roman"/>
          <w:sz w:val="24"/>
          <w:szCs w:val="24"/>
        </w:rPr>
        <w:tab/>
      </w:r>
      <w:r w:rsidR="00AB4EDA" w:rsidRPr="00EB3D60">
        <w:rPr>
          <w:rFonts w:ascii="Times New Roman" w:hAnsi="Times New Roman"/>
          <w:sz w:val="24"/>
          <w:szCs w:val="24"/>
        </w:rPr>
        <w:instrText>ACTION_TYPE</w:instrText>
      </w:r>
      <w:bookmarkEnd w:id="123"/>
      <w:r w:rsidR="00AB4EDA" w:rsidRPr="00AB4EDA">
        <w:rPr>
          <w:rFonts w:ascii="Times New Roman" w:hAnsi="Times New Roman"/>
          <w:sz w:val="24"/>
          <w:szCs w:val="24"/>
        </w:rPr>
        <w:instrText>" \f C \l 2</w:instrText>
      </w:r>
      <w:r w:rsidR="00AB4EDA" w:rsidRPr="00AB4EDA">
        <w:rPr>
          <w:rFonts w:ascii="Times New Roman" w:hAnsi="Times New Roman"/>
          <w:sz w:val="24"/>
          <w:szCs w:val="24"/>
        </w:rPr>
        <w:fldChar w:fldCharType="end"/>
      </w:r>
    </w:p>
    <w:p w14:paraId="54BF2D0D" w14:textId="55233B02" w:rsidR="008201DD" w:rsidRPr="00D4390F"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"SDMX Glossary Version 1.0", February 2016 (</w:t>
      </w:r>
      <w:hyperlink r:id="rId24" w:history="1">
        <w:r w:rsidRPr="00D4390F">
          <w:rPr>
            <w:rStyle w:val="Hyperlink"/>
            <w:rFonts w:ascii="Times New Roman" w:hAnsi="Times New Roman"/>
            <w:sz w:val="24"/>
            <w:szCs w:val="24"/>
          </w:rPr>
          <w:t>https://sdmx.org/wp-content/uploads/SDMX_Glossary_Version_1_0_February_2016.docx</w:t>
        </w:r>
      </w:hyperlink>
      <w:r w:rsidRPr="00D4390F">
        <w:rPr>
          <w:rFonts w:ascii="Times New Roman" w:hAnsi="Times New Roman"/>
          <w:sz w:val="24"/>
          <w:szCs w:val="24"/>
        </w:rPr>
        <w:t>)</w:t>
      </w:r>
    </w:p>
    <w:p w14:paraId="45302915" w14:textId="77777777" w:rsidR="008201DD" w:rsidRPr="00303B61" w:rsidRDefault="008201DD" w:rsidP="001526E4">
      <w:pPr>
        <w:pStyle w:val="Heading1"/>
      </w:pPr>
      <w:bookmarkStart w:id="124" w:name="_Toc521319603"/>
      <w:r w:rsidRPr="00303B61">
        <w:t>Adjustment</w:t>
      </w:r>
      <w:bookmarkEnd w:id="124"/>
      <w:r>
        <w:fldChar w:fldCharType="begin"/>
      </w:r>
      <w:r w:rsidRPr="00303B61">
        <w:instrText>tc "</w:instrText>
      </w:r>
      <w:bookmarkStart w:id="125" w:name="_Toc427163130"/>
      <w:bookmarkStart w:id="126" w:name="_Toc427221021"/>
      <w:bookmarkStart w:id="127" w:name="_Toc427221110"/>
      <w:bookmarkStart w:id="128" w:name="_Toc427221214"/>
      <w:bookmarkStart w:id="129" w:name="_Toc427232513"/>
      <w:bookmarkStart w:id="130" w:name="_Toc427232594"/>
      <w:bookmarkStart w:id="131" w:name="_Toc427232675"/>
      <w:bookmarkStart w:id="132" w:name="_Toc427232755"/>
      <w:bookmarkStart w:id="133" w:name="_Toc427232836"/>
      <w:bookmarkStart w:id="134" w:name="_Toc427316897"/>
      <w:bookmarkStart w:id="135" w:name="_Toc427318507"/>
      <w:bookmarkStart w:id="136" w:name="_Toc441822214"/>
      <w:bookmarkStart w:id="137" w:name="_Toc521319895"/>
      <w:r w:rsidRPr="00303B61">
        <w:instrText>Adjustment</w:instrText>
      </w:r>
      <w:bookmarkEnd w:id="125"/>
      <w:bookmarkEnd w:id="126"/>
      <w:bookmarkEnd w:id="127"/>
      <w:bookmarkEnd w:id="128"/>
      <w:bookmarkEnd w:id="129"/>
      <w:bookmarkEnd w:id="130"/>
      <w:bookmarkEnd w:id="131"/>
      <w:bookmarkEnd w:id="132"/>
      <w:bookmarkEnd w:id="133"/>
      <w:bookmarkEnd w:id="134"/>
      <w:bookmarkEnd w:id="135"/>
      <w:bookmarkEnd w:id="136"/>
      <w:bookmarkEnd w:id="137"/>
      <w:r w:rsidRPr="00303B61">
        <w:instrText>" \f C \l 1</w:instrText>
      </w:r>
      <w:r>
        <w:fldChar w:fldCharType="end"/>
      </w:r>
    </w:p>
    <w:p w14:paraId="63A4F0E7" w14:textId="77777777" w:rsidR="008201DD" w:rsidRPr="00303B61" w:rsidRDefault="008201DD" w:rsidP="00A236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procedures employed to modify statistical data to enable it to conform to national or international standards or to address data quality differences when compiling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w:t>
      </w:r>
    </w:p>
    <w:p w14:paraId="49BACBCC"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Adjustments may be associated with changes in definitions, exchange rates, prices, seasons and other factors. Adjustments are in particular applied to compile consistent time series, but the concept is also used for describing adjustments related to other types of data.</w:t>
      </w:r>
    </w:p>
    <w:p w14:paraId="1E2930F2"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Adjustment can be distinguished from editing and imputation, in that before adjustment, the data are already of sufficient quality to be considered usable.</w:t>
      </w:r>
    </w:p>
    <w:p w14:paraId="2D47739B"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92AC3EC"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lastRenderedPageBreak/>
        <w:t>Concept ID</w:t>
      </w:r>
      <w:r w:rsidRPr="00AB4EDA">
        <w:rPr>
          <w:rFonts w:ascii="Times New Roman" w:hAnsi="Times New Roman"/>
          <w:sz w:val="24"/>
          <w:szCs w:val="24"/>
        </w:rPr>
        <w:tab/>
        <w:t>ADJUSTMENT</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38" w:name="_Toc427232514"/>
      <w:bookmarkStart w:id="139" w:name="_Toc427232595"/>
      <w:bookmarkStart w:id="140" w:name="_Toc427232676"/>
      <w:bookmarkStart w:id="141" w:name="_Toc427232756"/>
      <w:bookmarkStart w:id="142" w:name="_Toc427232837"/>
      <w:bookmarkStart w:id="143" w:name="_Toc427316898"/>
      <w:bookmarkStart w:id="144" w:name="_Toc427318508"/>
      <w:bookmarkStart w:id="145" w:name="_Toc441822215"/>
      <w:bookmarkStart w:id="146" w:name="_Toc521319896"/>
      <w:r w:rsidRPr="00AB4EDA">
        <w:rPr>
          <w:rFonts w:ascii="Times New Roman" w:hAnsi="Times New Roman"/>
          <w:b/>
          <w:sz w:val="24"/>
          <w:szCs w:val="24"/>
        </w:rPr>
        <w:instrText>Concept ID</w:instrText>
      </w:r>
      <w:r w:rsidRPr="00AB4EDA">
        <w:rPr>
          <w:rFonts w:ascii="Times New Roman" w:hAnsi="Times New Roman"/>
          <w:sz w:val="24"/>
          <w:szCs w:val="24"/>
        </w:rPr>
        <w:tab/>
        <w:instrText>ADJUSTMENT</w:instrText>
      </w:r>
      <w:bookmarkEnd w:id="138"/>
      <w:bookmarkEnd w:id="139"/>
      <w:bookmarkEnd w:id="140"/>
      <w:bookmarkEnd w:id="141"/>
      <w:bookmarkEnd w:id="142"/>
      <w:bookmarkEnd w:id="143"/>
      <w:bookmarkEnd w:id="144"/>
      <w:bookmarkEnd w:id="145"/>
      <w:bookmarkEnd w:id="146"/>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8AAFA91" w14:textId="420B48F1"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25B71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Price adjustment</w:t>
      </w:r>
    </w:p>
    <w:p w14:paraId="0922147D" w14:textId="77777777" w:rsidR="008201DD" w:rsidRPr="00303B61" w:rsidRDefault="008201DD" w:rsidP="00335E8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Seasonal adjustment</w:t>
      </w:r>
    </w:p>
    <w:p w14:paraId="7B78B655" w14:textId="1EBA23CC" w:rsidR="008201DD" w:rsidRPr="00D4390F" w:rsidRDefault="008201DD" w:rsidP="0096109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5" w:history="1">
        <w:r w:rsidRPr="00D4390F">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60F7D12E" w14:textId="0E85E6DF" w:rsidR="008201DD" w:rsidRPr="0096109A"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6109A">
        <w:rPr>
          <w:rFonts w:ascii="Times New Roman" w:hAnsi="Times New Roman"/>
          <w:b/>
          <w:sz w:val="24"/>
          <w:szCs w:val="24"/>
        </w:rPr>
        <w:t>Other link(s)</w:t>
      </w:r>
      <w:r w:rsidRPr="0096109A">
        <w:rPr>
          <w:rFonts w:ascii="Times New Roman" w:hAnsi="Times New Roman"/>
          <w:sz w:val="24"/>
          <w:szCs w:val="24"/>
        </w:rPr>
        <w:tab/>
        <w:t>European Union, Commission Recommandation of 23 June 2009 on reference metadata for the European Statistical System (2009/498/EC)</w:t>
      </w:r>
      <w:r>
        <w:rPr>
          <w:rFonts w:ascii="Times New Roman" w:hAnsi="Times New Roman"/>
          <w:sz w:val="24"/>
          <w:szCs w:val="24"/>
        </w:rPr>
        <w:t xml:space="preserve">, </w:t>
      </w:r>
      <w:r w:rsidRPr="0096109A">
        <w:rPr>
          <w:rFonts w:ascii="Times New Roman" w:hAnsi="Times New Roman"/>
          <w:sz w:val="24"/>
          <w:szCs w:val="24"/>
        </w:rPr>
        <w:t>Official Journal of the European Union No L 168, 30.6.2009, p. 50 - 55</w:t>
      </w:r>
      <w:r>
        <w:rPr>
          <w:rFonts w:ascii="Times New Roman" w:hAnsi="Times New Roman"/>
          <w:sz w:val="24"/>
          <w:szCs w:val="24"/>
        </w:rPr>
        <w:t xml:space="preserve"> (</w:t>
      </w:r>
      <w:hyperlink r:id="rId26" w:history="1">
        <w:r w:rsidR="00477AA1" w:rsidRPr="002E2F75">
          <w:rPr>
            <w:rStyle w:val="Hyperlink"/>
            <w:rFonts w:ascii="Times New Roman" w:hAnsi="Times New Roman"/>
            <w:sz w:val="24"/>
            <w:szCs w:val="24"/>
          </w:rPr>
          <w:t>https://eur-lex.europa.eu/LexUriServ/LexUriServ.do?uri=OJ:L:2009:168:0050:0055:EN:PDF</w:t>
        </w:r>
      </w:hyperlink>
      <w:r>
        <w:rPr>
          <w:rFonts w:ascii="Times New Roman" w:hAnsi="Times New Roman"/>
          <w:sz w:val="24"/>
          <w:szCs w:val="24"/>
        </w:rPr>
        <w:t>)</w:t>
      </w:r>
    </w:p>
    <w:p w14:paraId="1E20BB70" w14:textId="77777777" w:rsidR="008201DD" w:rsidRPr="00303B61" w:rsidRDefault="008201DD" w:rsidP="001526E4">
      <w:pPr>
        <w:pStyle w:val="Heading1"/>
      </w:pPr>
      <w:bookmarkStart w:id="147" w:name="_Toc521319604"/>
      <w:r w:rsidRPr="00303B61">
        <w:t>Age</w:t>
      </w:r>
      <w:bookmarkEnd w:id="147"/>
      <w:r>
        <w:fldChar w:fldCharType="begin"/>
      </w:r>
      <w:r w:rsidRPr="00303B61">
        <w:instrText>tc "</w:instrText>
      </w:r>
      <w:bookmarkStart w:id="148" w:name="_Toc427149004"/>
      <w:bookmarkStart w:id="149" w:name="_Toc427149119"/>
      <w:bookmarkStart w:id="150" w:name="_Toc427149169"/>
      <w:bookmarkStart w:id="151" w:name="_Toc427151970"/>
      <w:bookmarkStart w:id="152" w:name="_Toc427151986"/>
      <w:bookmarkStart w:id="153" w:name="_Toc427152055"/>
      <w:bookmarkStart w:id="154" w:name="_Toc427152126"/>
      <w:bookmarkStart w:id="155" w:name="_Toc427152372"/>
      <w:bookmarkStart w:id="156" w:name="_Toc427153260"/>
      <w:bookmarkStart w:id="157" w:name="_Toc427153292"/>
      <w:bookmarkStart w:id="158" w:name="_Toc427156088"/>
      <w:bookmarkStart w:id="159" w:name="_Toc427156112"/>
      <w:bookmarkStart w:id="160" w:name="_Toc427163132"/>
      <w:bookmarkStart w:id="161" w:name="_Toc427221023"/>
      <w:bookmarkStart w:id="162" w:name="_Toc427221112"/>
      <w:bookmarkStart w:id="163" w:name="_Toc427221216"/>
      <w:bookmarkStart w:id="164" w:name="_Toc427232515"/>
      <w:bookmarkStart w:id="165" w:name="_Toc427232596"/>
      <w:bookmarkStart w:id="166" w:name="_Toc427232677"/>
      <w:bookmarkStart w:id="167" w:name="_Toc427232757"/>
      <w:bookmarkStart w:id="168" w:name="_Toc427232838"/>
      <w:bookmarkStart w:id="169" w:name="_Toc427316899"/>
      <w:bookmarkStart w:id="170" w:name="_Toc427318509"/>
      <w:bookmarkStart w:id="171" w:name="_Toc441822216"/>
      <w:bookmarkStart w:id="172" w:name="_Toc521319897"/>
      <w:r w:rsidRPr="00303B61">
        <w:instrText>Age</w:instrText>
      </w:r>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r w:rsidRPr="00303B61">
        <w:instrText>" \f C \l 1</w:instrText>
      </w:r>
      <w:r>
        <w:fldChar w:fldCharType="end"/>
      </w:r>
    </w:p>
    <w:p w14:paraId="68C3767A" w14:textId="77777777" w:rsidR="008201DD" w:rsidRPr="00303B61" w:rsidRDefault="008201DD" w:rsidP="00881DE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that an entity has lived or existed.</w:t>
      </w:r>
    </w:p>
    <w:p w14:paraId="2DA50867" w14:textId="62818EBF"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Age can be expressed as a number, e.g. 25 </w:t>
      </w:r>
      <w:r w:rsidR="0007533D">
        <w:rPr>
          <w:rFonts w:ascii="Times New Roman" w:hAnsi="Times New Roman"/>
          <w:sz w:val="24"/>
          <w:szCs w:val="24"/>
        </w:rPr>
        <w:t>years old, or as a range, e.g. "</w:t>
      </w:r>
      <w:r w:rsidRPr="00303B61">
        <w:rPr>
          <w:rFonts w:ascii="Times New Roman" w:hAnsi="Times New Roman"/>
          <w:sz w:val="24"/>
          <w:szCs w:val="24"/>
        </w:rPr>
        <w:t>between 25 and 29 years</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6 to 11 months</w:t>
      </w:r>
      <w:r w:rsidR="0007533D">
        <w:rPr>
          <w:rFonts w:ascii="Times New Roman" w:hAnsi="Times New Roman"/>
          <w:sz w:val="24"/>
          <w:szCs w:val="24"/>
        </w:rPr>
        <w:t>"</w:t>
      </w:r>
      <w:r w:rsidRPr="00303B61">
        <w:rPr>
          <w:rFonts w:ascii="Times New Roman" w:hAnsi="Times New Roman"/>
          <w:sz w:val="24"/>
          <w:szCs w:val="24"/>
        </w:rPr>
        <w:t>.</w:t>
      </w:r>
    </w:p>
    <w:p w14:paraId="2F402858"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58720A" w14:textId="77777777" w:rsidR="008201DD" w:rsidRPr="00AB4EDA" w:rsidRDefault="008201DD" w:rsidP="00A401C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Concept ID</w:t>
      </w:r>
      <w:r w:rsidRPr="00AB4EDA">
        <w:rPr>
          <w:rFonts w:ascii="Times New Roman" w:hAnsi="Times New Roman"/>
          <w:sz w:val="24"/>
          <w:szCs w:val="24"/>
        </w:rPr>
        <w:tab/>
        <w:t>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73" w:name="_Toc427232517"/>
      <w:bookmarkStart w:id="174" w:name="_Toc427232598"/>
      <w:bookmarkStart w:id="175" w:name="_Toc427232678"/>
      <w:bookmarkStart w:id="176" w:name="_Toc427232758"/>
      <w:bookmarkStart w:id="177" w:name="_Toc427232839"/>
      <w:bookmarkStart w:id="178" w:name="_Toc427316900"/>
      <w:bookmarkStart w:id="179" w:name="_Toc427318510"/>
      <w:bookmarkStart w:id="180" w:name="_Toc441822217"/>
      <w:bookmarkStart w:id="181" w:name="_Toc521319898"/>
      <w:r w:rsidRPr="00AB4EDA">
        <w:rPr>
          <w:rFonts w:ascii="Times New Roman" w:hAnsi="Times New Roman"/>
          <w:b/>
          <w:sz w:val="24"/>
          <w:szCs w:val="24"/>
        </w:rPr>
        <w:instrText>Concept ID</w:instrText>
      </w:r>
      <w:r w:rsidRPr="00AB4EDA">
        <w:rPr>
          <w:rFonts w:ascii="Times New Roman" w:hAnsi="Times New Roman"/>
          <w:sz w:val="24"/>
          <w:szCs w:val="24"/>
        </w:rPr>
        <w:tab/>
        <w:instrText>AGE</w:instrText>
      </w:r>
      <w:bookmarkEnd w:id="173"/>
      <w:bookmarkEnd w:id="174"/>
      <w:bookmarkEnd w:id="175"/>
      <w:bookmarkEnd w:id="176"/>
      <w:bookmarkEnd w:id="177"/>
      <w:bookmarkEnd w:id="178"/>
      <w:bookmarkEnd w:id="179"/>
      <w:bookmarkEnd w:id="180"/>
      <w:bookmarkEnd w:id="181"/>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1B1BBAB5" w14:textId="74F41552" w:rsidR="008201DD" w:rsidRPr="00303B61" w:rsidRDefault="008201DD" w:rsidP="00C64B86">
      <w:pPr>
        <w:keepLines/>
        <w:widowControl w:val="0"/>
        <w:tabs>
          <w:tab w:val="left" w:pos="1701"/>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EE58F4">
        <w:rPr>
          <w:rFonts w:ascii="Times New Roman" w:hAnsi="Times New Roman"/>
          <w:sz w:val="24"/>
          <w:szCs w:val="24"/>
        </w:rPr>
        <w:t>Code</w:t>
      </w:r>
      <w:r w:rsidRPr="00303B61">
        <w:rPr>
          <w:rFonts w:ascii="Times New Roman" w:hAnsi="Times New Roman"/>
          <w:sz w:val="24"/>
          <w:szCs w:val="24"/>
        </w:rPr>
        <w:t>list</w:t>
      </w:r>
    </w:p>
    <w:p w14:paraId="11D679C3" w14:textId="77777777" w:rsidR="008201DD" w:rsidRPr="00AB4EDA"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B4EDA">
        <w:rPr>
          <w:rFonts w:ascii="Times New Roman" w:hAnsi="Times New Roman"/>
          <w:b/>
          <w:sz w:val="24"/>
          <w:szCs w:val="24"/>
        </w:rPr>
        <w:t>Codelist ID</w:t>
      </w:r>
      <w:r w:rsidRPr="00AB4EDA">
        <w:rPr>
          <w:rFonts w:ascii="Times New Roman" w:hAnsi="Times New Roman"/>
          <w:sz w:val="24"/>
          <w:szCs w:val="24"/>
        </w:rPr>
        <w:tab/>
        <w:t>CL_AGE</w:t>
      </w:r>
      <w:r w:rsidRPr="00AB4EDA">
        <w:rPr>
          <w:rFonts w:ascii="Times New Roman" w:hAnsi="Times New Roman"/>
          <w:sz w:val="24"/>
          <w:szCs w:val="24"/>
        </w:rPr>
        <w:fldChar w:fldCharType="begin"/>
      </w:r>
      <w:r w:rsidRPr="00AB4EDA">
        <w:rPr>
          <w:rFonts w:ascii="Times New Roman" w:hAnsi="Times New Roman"/>
          <w:sz w:val="24"/>
          <w:szCs w:val="24"/>
        </w:rPr>
        <w:instrText>tc "</w:instrText>
      </w:r>
      <w:bookmarkStart w:id="182" w:name="_Toc427149006"/>
      <w:bookmarkStart w:id="183" w:name="_Toc427149121"/>
      <w:bookmarkStart w:id="184" w:name="_Toc427149171"/>
      <w:bookmarkStart w:id="185" w:name="_Toc427151972"/>
      <w:bookmarkStart w:id="186" w:name="_Toc427151988"/>
      <w:bookmarkStart w:id="187" w:name="_Toc427152057"/>
      <w:bookmarkStart w:id="188" w:name="_Toc427152128"/>
      <w:bookmarkStart w:id="189" w:name="_Toc427152374"/>
      <w:bookmarkStart w:id="190" w:name="_Toc427153262"/>
      <w:bookmarkStart w:id="191" w:name="_Toc427153294"/>
      <w:bookmarkStart w:id="192" w:name="_Toc427156090"/>
      <w:bookmarkStart w:id="193" w:name="_Toc427156114"/>
      <w:bookmarkStart w:id="194" w:name="_Toc427163134"/>
      <w:bookmarkStart w:id="195" w:name="_Toc427221025"/>
      <w:bookmarkStart w:id="196" w:name="_Toc427221114"/>
      <w:bookmarkStart w:id="197" w:name="_Toc427221218"/>
      <w:bookmarkStart w:id="198" w:name="_Toc427232518"/>
      <w:bookmarkStart w:id="199" w:name="_Toc427232599"/>
      <w:bookmarkStart w:id="200" w:name="_Toc427232679"/>
      <w:bookmarkStart w:id="201" w:name="_Toc427232759"/>
      <w:bookmarkStart w:id="202" w:name="_Toc427232840"/>
      <w:bookmarkStart w:id="203" w:name="_Toc427316901"/>
      <w:bookmarkStart w:id="204" w:name="_Toc427318511"/>
      <w:bookmarkStart w:id="205" w:name="_Toc441822218"/>
      <w:bookmarkStart w:id="206" w:name="_Toc521319899"/>
      <w:r w:rsidRPr="00AB4EDA">
        <w:rPr>
          <w:rFonts w:ascii="Times New Roman" w:hAnsi="Times New Roman"/>
          <w:b/>
          <w:sz w:val="24"/>
          <w:szCs w:val="24"/>
        </w:rPr>
        <w:instrText>Codelist ID</w:instrText>
      </w:r>
      <w:r w:rsidRPr="00AB4EDA">
        <w:rPr>
          <w:rFonts w:ascii="Times New Roman" w:hAnsi="Times New Roman"/>
          <w:sz w:val="24"/>
          <w:szCs w:val="24"/>
        </w:rPr>
        <w:tab/>
        <w:instrText>CL_AGE</w:instrText>
      </w:r>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r w:rsidRPr="00AB4EDA">
        <w:rPr>
          <w:rFonts w:ascii="Times New Roman" w:hAnsi="Times New Roman"/>
          <w:sz w:val="24"/>
          <w:szCs w:val="24"/>
        </w:rPr>
        <w:instrText>" \f C \l 2</w:instrText>
      </w:r>
      <w:r w:rsidRPr="00AB4EDA">
        <w:rPr>
          <w:rFonts w:ascii="Times New Roman" w:hAnsi="Times New Roman"/>
          <w:sz w:val="24"/>
          <w:szCs w:val="24"/>
        </w:rPr>
        <w:fldChar w:fldCharType="end"/>
      </w:r>
    </w:p>
    <w:p w14:paraId="6C09F6AB" w14:textId="6EBF1B9E" w:rsidR="008201DD" w:rsidRPr="00D4390F" w:rsidRDefault="008201DD" w:rsidP="001D353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t>SDMX, "Metadata Common Vocabulary", 2009 (</w:t>
      </w:r>
      <w:hyperlink r:id="rId27" w:history="1">
        <w:r w:rsidR="005E6386" w:rsidRPr="00CD41B8">
          <w:rPr>
            <w:rStyle w:val="Hyperlink"/>
            <w:rFonts w:ascii="Times New Roman" w:hAnsi="Times New Roman"/>
            <w:sz w:val="24"/>
            <w:szCs w:val="24"/>
          </w:rPr>
          <w:t>https://sdmx.org/wp-content/uploads/04_sdmx_cog_annex_4_mcv_2009.pdf</w:t>
        </w:r>
      </w:hyperlink>
      <w:r w:rsidRPr="00D4390F">
        <w:rPr>
          <w:rFonts w:ascii="Times New Roman" w:hAnsi="Times New Roman"/>
          <w:sz w:val="24"/>
          <w:szCs w:val="24"/>
        </w:rPr>
        <w:t>)</w:t>
      </w:r>
    </w:p>
    <w:p w14:paraId="5548ED3D" w14:textId="2475D05E" w:rsidR="008201DD" w:rsidRPr="00303B61" w:rsidRDefault="008201DD" w:rsidP="000125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E58F4">
        <w:rPr>
          <w:rFonts w:ascii="Times New Roman" w:hAnsi="Times New Roman"/>
          <w:sz w:val="24"/>
          <w:szCs w:val="24"/>
        </w:rPr>
        <w:tab/>
        <w:t>Code</w:t>
      </w:r>
      <w:r w:rsidRPr="00303B61">
        <w:rPr>
          <w:rFonts w:ascii="Times New Roman" w:hAnsi="Times New Roman"/>
          <w:sz w:val="24"/>
          <w:szCs w:val="24"/>
        </w:rPr>
        <w:t>list CL_AGE (</w:t>
      </w:r>
      <w:hyperlink r:id="rId2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9C22562" w14:textId="77777777" w:rsidR="008201DD" w:rsidRPr="00303B61" w:rsidRDefault="008201DD" w:rsidP="001526E4">
      <w:pPr>
        <w:pStyle w:val="Heading1"/>
      </w:pPr>
      <w:bookmarkStart w:id="207" w:name="_Toc521319605"/>
      <w:r w:rsidRPr="00303B61">
        <w:t xml:space="preserve">Agency </w:t>
      </w:r>
      <w:r>
        <w:t>S</w:t>
      </w:r>
      <w:r w:rsidRPr="00303B61">
        <w:t>cheme</w:t>
      </w:r>
      <w:bookmarkEnd w:id="207"/>
      <w:r>
        <w:fldChar w:fldCharType="begin"/>
      </w:r>
      <w:r w:rsidRPr="00303B61">
        <w:instrText>tc "</w:instrText>
      </w:r>
      <w:bookmarkStart w:id="208" w:name="_Toc521319900"/>
      <w:r w:rsidRPr="00303B61">
        <w:instrText>Agency Scheme</w:instrText>
      </w:r>
      <w:bookmarkEnd w:id="208"/>
      <w:r w:rsidRPr="00303B61">
        <w:instrText>" \f C \l 1</w:instrText>
      </w:r>
      <w:r>
        <w:fldChar w:fldCharType="end"/>
      </w:r>
    </w:p>
    <w:p w14:paraId="582113D7" w14:textId="77777777" w:rsidR="008201DD" w:rsidRPr="00303B61" w:rsidRDefault="008201DD" w:rsidP="00EE73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Maintained collection of maintenance agencies.</w:t>
      </w:r>
    </w:p>
    <w:p w14:paraId="080306E3"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Agency Scheme contains a non-hierarchic list of maintenance agencies. Each maintenance agency can have a single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and may have none. The agencies in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are deemed to be sub agencies of the maintenance agency of the scheme in which they reside. The top-level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is the scheme for which SDMX is the maintenance agency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and every </w:t>
      </w:r>
      <w:r>
        <w:rPr>
          <w:rFonts w:ascii="Times New Roman" w:hAnsi="Times New Roman"/>
          <w:sz w:val="24"/>
          <w:szCs w:val="24"/>
        </w:rPr>
        <w:t>A</w:t>
      </w:r>
      <w:r w:rsidRPr="00303B61">
        <w:rPr>
          <w:rFonts w:ascii="Times New Roman" w:hAnsi="Times New Roman"/>
          <w:sz w:val="24"/>
          <w:szCs w:val="24"/>
        </w:rPr>
        <w:t xml:space="preserve">gency in every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must be related directly or indirectly via intervening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chemes, to an </w:t>
      </w:r>
      <w:r>
        <w:rPr>
          <w:rFonts w:ascii="Times New Roman" w:hAnsi="Times New Roman"/>
          <w:sz w:val="24"/>
          <w:szCs w:val="24"/>
        </w:rPr>
        <w:t>A</w:t>
      </w:r>
      <w:r w:rsidRPr="00303B61">
        <w:rPr>
          <w:rFonts w:ascii="Times New Roman" w:hAnsi="Times New Roman"/>
          <w:sz w:val="24"/>
          <w:szCs w:val="24"/>
        </w:rPr>
        <w:t xml:space="preserve">gency registered in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In this way each </w:t>
      </w:r>
      <w:r>
        <w:rPr>
          <w:rFonts w:ascii="Times New Roman" w:hAnsi="Times New Roman"/>
          <w:sz w:val="24"/>
          <w:szCs w:val="24"/>
        </w:rPr>
        <w:t>A</w:t>
      </w:r>
      <w:r w:rsidRPr="00303B61">
        <w:rPr>
          <w:rFonts w:ascii="Times New Roman" w:hAnsi="Times New Roman"/>
          <w:sz w:val="24"/>
          <w:szCs w:val="24"/>
        </w:rPr>
        <w:t xml:space="preserve">gency can be identified uniquely by the combination of </w:t>
      </w:r>
      <w:r>
        <w:rPr>
          <w:rFonts w:ascii="Times New Roman" w:hAnsi="Times New Roman"/>
          <w:sz w:val="24"/>
          <w:szCs w:val="24"/>
        </w:rPr>
        <w:t>A</w:t>
      </w:r>
      <w:r w:rsidRPr="00303B61">
        <w:rPr>
          <w:rFonts w:ascii="Times New Roman" w:hAnsi="Times New Roman"/>
          <w:sz w:val="24"/>
          <w:szCs w:val="24"/>
        </w:rPr>
        <w:t xml:space="preserve">gencies in the path from the SDMX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 xml:space="preserve">cheme to the </w:t>
      </w:r>
      <w:r>
        <w:rPr>
          <w:rFonts w:ascii="Times New Roman" w:hAnsi="Times New Roman"/>
          <w:sz w:val="24"/>
          <w:szCs w:val="24"/>
        </w:rPr>
        <w:t>A</w:t>
      </w:r>
      <w:r w:rsidRPr="00303B61">
        <w:rPr>
          <w:rFonts w:ascii="Times New Roman" w:hAnsi="Times New Roman"/>
          <w:sz w:val="24"/>
          <w:szCs w:val="24"/>
        </w:rPr>
        <w:t xml:space="preserve">gency </w:t>
      </w:r>
      <w:r>
        <w:rPr>
          <w:rFonts w:ascii="Times New Roman" w:hAnsi="Times New Roman"/>
          <w:sz w:val="24"/>
          <w:szCs w:val="24"/>
        </w:rPr>
        <w:t>S</w:t>
      </w:r>
      <w:r w:rsidRPr="00303B61">
        <w:rPr>
          <w:rFonts w:ascii="Times New Roman" w:hAnsi="Times New Roman"/>
          <w:sz w:val="24"/>
          <w:szCs w:val="24"/>
        </w:rPr>
        <w:t>cheme in which it resides, plus its own identity in that scheme.</w:t>
      </w:r>
    </w:p>
    <w:p w14:paraId="772BD587" w14:textId="306D2096" w:rsidR="008201DD" w:rsidRPr="00303B61" w:rsidRDefault="008201DD" w:rsidP="000E4558">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AGENCY_SCH</w:t>
      </w:r>
      <w:r w:rsidR="003C06C7" w:rsidRPr="00AB4EDA">
        <w:rPr>
          <w:rFonts w:ascii="Times New Roman" w:hAnsi="Times New Roman"/>
          <w:sz w:val="24"/>
          <w:szCs w:val="24"/>
        </w:rPr>
        <w:fldChar w:fldCharType="begin"/>
      </w:r>
      <w:r w:rsidR="003C06C7" w:rsidRPr="00AB4EDA">
        <w:rPr>
          <w:rFonts w:ascii="Times New Roman" w:hAnsi="Times New Roman"/>
          <w:sz w:val="24"/>
          <w:szCs w:val="24"/>
        </w:rPr>
        <w:instrText>tc "</w:instrText>
      </w:r>
      <w:bookmarkStart w:id="209" w:name="_Toc521319901"/>
      <w:r w:rsidR="003C06C7" w:rsidRPr="00AB4EDA">
        <w:rPr>
          <w:rFonts w:ascii="Times New Roman" w:hAnsi="Times New Roman"/>
          <w:b/>
          <w:sz w:val="24"/>
          <w:szCs w:val="24"/>
        </w:rPr>
        <w:instrText>Concept ID</w:instrText>
      </w:r>
      <w:r w:rsidR="003C06C7" w:rsidRPr="00AB4EDA">
        <w:rPr>
          <w:rFonts w:ascii="Times New Roman" w:hAnsi="Times New Roman"/>
          <w:sz w:val="24"/>
          <w:szCs w:val="24"/>
        </w:rPr>
        <w:tab/>
      </w:r>
      <w:r w:rsidR="003C06C7" w:rsidRPr="00303B61">
        <w:rPr>
          <w:rFonts w:ascii="Times New Roman" w:hAnsi="Times New Roman"/>
          <w:sz w:val="24"/>
          <w:szCs w:val="24"/>
        </w:rPr>
        <w:instrText>AGENCY_SCH</w:instrText>
      </w:r>
      <w:bookmarkEnd w:id="209"/>
      <w:r w:rsidR="003C06C7" w:rsidRPr="00AB4EDA">
        <w:rPr>
          <w:rFonts w:ascii="Times New Roman" w:hAnsi="Times New Roman"/>
          <w:sz w:val="24"/>
          <w:szCs w:val="24"/>
        </w:rPr>
        <w:instrText>" \f C \l 2</w:instrText>
      </w:r>
      <w:r w:rsidR="003C06C7" w:rsidRPr="00AB4EDA">
        <w:rPr>
          <w:rFonts w:ascii="Times New Roman" w:hAnsi="Times New Roman"/>
          <w:sz w:val="24"/>
          <w:szCs w:val="24"/>
        </w:rPr>
        <w:fldChar w:fldCharType="end"/>
      </w:r>
    </w:p>
    <w:p w14:paraId="67AB9C8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3DA16E1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50A44C5"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25FD2B89" w14:textId="77777777" w:rsidR="008201DD" w:rsidRPr="00303B61" w:rsidRDefault="008201DD" w:rsidP="00B13746">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ab/>
      </w:r>
      <w:r w:rsidRPr="00303B61">
        <w:rPr>
          <w:rFonts w:ascii="Times New Roman" w:hAnsi="Times New Roman"/>
          <w:sz w:val="24"/>
          <w:szCs w:val="24"/>
        </w:rPr>
        <w:t>Maintenance agency</w:t>
      </w:r>
    </w:p>
    <w:p w14:paraId="7C7BE4E2" w14:textId="66723BD8" w:rsidR="008201DD" w:rsidRPr="003B7DDD" w:rsidRDefault="008201DD" w:rsidP="003B7DDD">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3B7DDD">
        <w:rPr>
          <w:rFonts w:ascii="Times New Roman" w:hAnsi="Times New Roman"/>
          <w:b/>
          <w:sz w:val="24"/>
          <w:szCs w:val="24"/>
        </w:rPr>
        <w:t>Source</w:t>
      </w:r>
      <w:r w:rsidRPr="003B7DDD">
        <w:rPr>
          <w:rFonts w:ascii="Times New Roman" w:hAnsi="Times New Roman"/>
          <w:sz w:val="24"/>
          <w:szCs w:val="24"/>
        </w:rPr>
        <w:tab/>
        <w:t>SDMX, "SDMX Glossary Version 1.0", February 2016 (</w:t>
      </w:r>
      <w:hyperlink r:id="rId29" w:history="1">
        <w:r w:rsidR="00DA23FD" w:rsidRPr="00DD77DF">
          <w:rPr>
            <w:rStyle w:val="Hyperlink"/>
            <w:rFonts w:ascii="Times New Roman" w:hAnsi="Times New Roman"/>
            <w:sz w:val="24"/>
            <w:szCs w:val="24"/>
          </w:rPr>
          <w:t>https://sdmx.org/wp-content/uploads/SDMX_Glossary_Version_1_0_February_2016.docx</w:t>
        </w:r>
      </w:hyperlink>
      <w:r w:rsidRPr="003B7DDD">
        <w:rPr>
          <w:rFonts w:ascii="Times New Roman" w:hAnsi="Times New Roman"/>
          <w:sz w:val="24"/>
          <w:szCs w:val="24"/>
        </w:rPr>
        <w:t>)</w:t>
      </w:r>
    </w:p>
    <w:p w14:paraId="3808A232" w14:textId="77777777" w:rsidR="008201DD" w:rsidRPr="00303B61" w:rsidRDefault="008201DD" w:rsidP="00551869">
      <w:pPr>
        <w:pStyle w:val="Heading1"/>
      </w:pPr>
      <w:bookmarkStart w:id="210" w:name="_Toc521319606"/>
      <w:r w:rsidRPr="00303B61">
        <w:lastRenderedPageBreak/>
        <w:t xml:space="preserve">Annotable </w:t>
      </w:r>
      <w:r>
        <w:t>A</w:t>
      </w:r>
      <w:r w:rsidRPr="00303B61">
        <w:t>rtefact</w:t>
      </w:r>
      <w:bookmarkEnd w:id="210"/>
      <w:r>
        <w:fldChar w:fldCharType="begin"/>
      </w:r>
      <w:r w:rsidRPr="00303B61">
        <w:instrText>tc "</w:instrText>
      </w:r>
      <w:bookmarkStart w:id="211" w:name="_Toc521319902"/>
      <w:r w:rsidRPr="00303B61">
        <w:instrText>Annotable Artefact</w:instrText>
      </w:r>
      <w:bookmarkEnd w:id="211"/>
      <w:r w:rsidRPr="00303B61">
        <w:instrText>" \f C \l 1</w:instrText>
      </w:r>
      <w:r>
        <w:fldChar w:fldCharType="end"/>
      </w:r>
    </w:p>
    <w:p w14:paraId="3E4327D0" w14:textId="77777777"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capable of defining </w:t>
      </w:r>
      <w:r>
        <w:rPr>
          <w:rFonts w:ascii="Times New Roman" w:hAnsi="Times New Roman"/>
          <w:sz w:val="24"/>
          <w:szCs w:val="24"/>
        </w:rPr>
        <w:t>A</w:t>
      </w:r>
      <w:r w:rsidRPr="00303B61">
        <w:rPr>
          <w:rFonts w:ascii="Times New Roman" w:hAnsi="Times New Roman"/>
          <w:sz w:val="24"/>
          <w:szCs w:val="24"/>
        </w:rPr>
        <w:t>nnotations</w:t>
      </w:r>
      <w:r>
        <w:rPr>
          <w:rFonts w:ascii="Times New Roman" w:hAnsi="Times New Roman"/>
          <w:sz w:val="24"/>
          <w:szCs w:val="24"/>
        </w:rPr>
        <w:t>.</w:t>
      </w:r>
    </w:p>
    <w:p w14:paraId="315B33A0" w14:textId="77777777" w:rsidR="008201DD" w:rsidRPr="00303B61" w:rsidRDefault="008201DD" w:rsidP="005518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A</w:t>
      </w:r>
      <w:r w:rsidRPr="00303B61">
        <w:rPr>
          <w:rFonts w:ascii="Times New Roman" w:hAnsi="Times New Roman"/>
          <w:sz w:val="24"/>
          <w:szCs w:val="24"/>
        </w:rPr>
        <w:t xml:space="preserve">nnotation in SDMX is way of extending the functionality of SDMX structural metadata. </w:t>
      </w:r>
    </w:p>
    <w:p w14:paraId="12D84B88" w14:textId="3D3558A9" w:rsidR="008201DD" w:rsidRPr="00303B61" w:rsidRDefault="008201DD" w:rsidP="000E455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ANNOTABLE_ART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12" w:name="_Toc521319903"/>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ANNOTABLE_ART</w:instrText>
      </w:r>
      <w:bookmarkEnd w:id="212"/>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0ED6620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Annotation</w:t>
      </w:r>
    </w:p>
    <w:p w14:paraId="517C1E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21A470A8"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3C82A556"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7B0DB8F1" w14:textId="77777777" w:rsidR="008201DD" w:rsidRPr="00303B61" w:rsidRDefault="008201DD" w:rsidP="000E455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87CFA8C" w14:textId="77777777" w:rsidR="008201DD" w:rsidRPr="00303B61" w:rsidRDefault="008201DD" w:rsidP="003F621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4DA4B695" w14:textId="00B3A32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E7500">
        <w:rPr>
          <w:rFonts w:ascii="Times New Roman" w:hAnsi="Times New Roman"/>
          <w:sz w:val="24"/>
          <w:szCs w:val="24"/>
        </w:rPr>
        <w:t>SDMX, "SDMX Glossary Version 1.0", February 2016 (</w:t>
      </w:r>
      <w:hyperlink r:id="rId30" w:history="1">
        <w:r w:rsidR="003F4608" w:rsidRPr="002E2F75">
          <w:rPr>
            <w:rStyle w:val="Hyperlink"/>
            <w:rFonts w:ascii="Times New Roman" w:hAnsi="Times New Roman"/>
            <w:sz w:val="24"/>
            <w:szCs w:val="24"/>
          </w:rPr>
          <w:t>https://sdmx.org/wp-content/uploads/SDMX_Glossary_Version_1_0_February_2016.docx</w:t>
        </w:r>
      </w:hyperlink>
      <w:r w:rsidRPr="00DE7500">
        <w:rPr>
          <w:rFonts w:ascii="Times New Roman" w:hAnsi="Times New Roman"/>
          <w:sz w:val="24"/>
          <w:szCs w:val="24"/>
        </w:rPr>
        <w:t>)</w:t>
      </w:r>
    </w:p>
    <w:p w14:paraId="42FD5748" w14:textId="77777777" w:rsidR="008201DD" w:rsidRPr="00303B61" w:rsidRDefault="008201DD" w:rsidP="001526E4">
      <w:pPr>
        <w:pStyle w:val="Heading1"/>
      </w:pPr>
      <w:bookmarkStart w:id="213" w:name="_Toc521319607"/>
      <w:r w:rsidRPr="00303B61">
        <w:t>Annotation</w:t>
      </w:r>
      <w:bookmarkEnd w:id="213"/>
      <w:r>
        <w:fldChar w:fldCharType="begin"/>
      </w:r>
      <w:r w:rsidRPr="00303B61">
        <w:instrText>tc "</w:instrText>
      </w:r>
      <w:bookmarkStart w:id="214" w:name="_Toc521319904"/>
      <w:r w:rsidRPr="00303B61">
        <w:instrText>Annotation</w:instrText>
      </w:r>
      <w:bookmarkEnd w:id="214"/>
      <w:r w:rsidRPr="00303B61">
        <w:instrText>" \f C \l 1</w:instrText>
      </w:r>
      <w:r>
        <w:fldChar w:fldCharType="end"/>
      </w:r>
    </w:p>
    <w:p w14:paraId="0C0A473E"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user or organisation-specific metadata.</w:t>
      </w:r>
    </w:p>
    <w:p w14:paraId="015BC016" w14:textId="77777777" w:rsidR="008201DD" w:rsidRPr="00303B61" w:rsidRDefault="008201DD" w:rsidP="00D841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sz w:val="24"/>
          <w:szCs w:val="24"/>
        </w:rPr>
        <w:t xml:space="preserve">The </w:t>
      </w:r>
      <w:r>
        <w:rPr>
          <w:rFonts w:ascii="Times New Roman" w:hAnsi="Times New Roman"/>
          <w:bCs/>
          <w:sz w:val="24"/>
          <w:szCs w:val="24"/>
        </w:rPr>
        <w:t>A</w:t>
      </w:r>
      <w:r w:rsidRPr="00303B61">
        <w:rPr>
          <w:rFonts w:ascii="Times New Roman" w:hAnsi="Times New Roman"/>
          <w:bCs/>
          <w:sz w:val="24"/>
          <w:szCs w:val="24"/>
        </w:rPr>
        <w:t xml:space="preserve">nnotation construct in SDMX is available to most of the SDMX structural metadata artefacts. This facility is essentially a flexible extension mechanism allowing metadata to be added to SDMX structural metadata or to a </w:t>
      </w:r>
      <w:r>
        <w:rPr>
          <w:rFonts w:ascii="Times New Roman" w:hAnsi="Times New Roman"/>
          <w:bCs/>
          <w:sz w:val="24"/>
          <w:szCs w:val="24"/>
        </w:rPr>
        <w:t>D</w:t>
      </w:r>
      <w:r w:rsidRPr="00303B61">
        <w:rPr>
          <w:rFonts w:ascii="Times New Roman" w:hAnsi="Times New Roman"/>
          <w:bCs/>
          <w:sz w:val="24"/>
          <w:szCs w:val="24"/>
        </w:rPr>
        <w:t xml:space="preserve">ata </w:t>
      </w:r>
      <w:r>
        <w:rPr>
          <w:rFonts w:ascii="Times New Roman" w:hAnsi="Times New Roman"/>
          <w:bCs/>
          <w:sz w:val="24"/>
          <w:szCs w:val="24"/>
        </w:rPr>
        <w:t>S</w:t>
      </w:r>
      <w:r w:rsidRPr="00303B61">
        <w:rPr>
          <w:rFonts w:ascii="Times New Roman" w:hAnsi="Times New Roman"/>
          <w:bCs/>
          <w:sz w:val="24"/>
          <w:szCs w:val="24"/>
        </w:rPr>
        <w:t xml:space="preserve">et. Note that whilst the SDMX </w:t>
      </w:r>
      <w:r>
        <w:rPr>
          <w:rFonts w:ascii="Times New Roman" w:hAnsi="Times New Roman"/>
          <w:bCs/>
          <w:sz w:val="24"/>
          <w:szCs w:val="24"/>
        </w:rPr>
        <w:t>A</w:t>
      </w:r>
      <w:r w:rsidRPr="00303B61">
        <w:rPr>
          <w:rFonts w:ascii="Times New Roman" w:hAnsi="Times New Roman"/>
          <w:bCs/>
          <w:sz w:val="24"/>
          <w:szCs w:val="24"/>
        </w:rPr>
        <w:t xml:space="preserve">nnotation has a specific structure (Title, Type, URL, Text) individual organisations are free to use these in any way and any combination they wish. </w:t>
      </w:r>
      <w:r w:rsidRPr="00303B61">
        <w:rPr>
          <w:rFonts w:ascii="Times New Roman" w:hAnsi="Times New Roman"/>
          <w:sz w:val="24"/>
          <w:szCs w:val="24"/>
        </w:rPr>
        <w:t xml:space="preserve">An Annotation can only be processed in a meaningful way (i.e. other than viewing it) by systems that understand the semantic of the Annotation. </w:t>
      </w:r>
    </w:p>
    <w:p w14:paraId="37E4C610" w14:textId="4C3614D4"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ANNOTATION</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15" w:name="_Toc521319905"/>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ANNOTATION</w:instrText>
      </w:r>
      <w:bookmarkEnd w:id="215"/>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5E8F24E2" w14:textId="77777777"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3486EBF0" w14:textId="0C4D66BA" w:rsidR="008201DD" w:rsidRPr="00214D12"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14D12">
        <w:rPr>
          <w:rFonts w:ascii="Times New Roman" w:hAnsi="Times New Roman"/>
          <w:b/>
          <w:sz w:val="24"/>
          <w:szCs w:val="24"/>
        </w:rPr>
        <w:t>Source</w:t>
      </w:r>
      <w:r w:rsidRPr="00214D12">
        <w:rPr>
          <w:rFonts w:ascii="Times New Roman" w:hAnsi="Times New Roman"/>
          <w:sz w:val="24"/>
          <w:szCs w:val="24"/>
        </w:rPr>
        <w:tab/>
        <w:t>SDMX, "SDMX Glossary Version 1.0", February 2016 (</w:t>
      </w:r>
      <w:hyperlink r:id="rId31"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37161700" w14:textId="77777777" w:rsidR="008201DD" w:rsidRPr="00303B61" w:rsidRDefault="008201DD" w:rsidP="001526E4">
      <w:pPr>
        <w:pStyle w:val="Heading1"/>
      </w:pPr>
      <w:bookmarkStart w:id="216" w:name="_Toc521319608"/>
      <w:r w:rsidRPr="00303B61">
        <w:t>Artefact</w:t>
      </w:r>
      <w:bookmarkEnd w:id="216"/>
      <w:r>
        <w:fldChar w:fldCharType="begin"/>
      </w:r>
      <w:r w:rsidRPr="00303B61">
        <w:instrText>tc "</w:instrText>
      </w:r>
      <w:bookmarkStart w:id="217" w:name="_Toc521319906"/>
      <w:r w:rsidRPr="00303B61">
        <w:instrText>Artefact</w:instrText>
      </w:r>
      <w:bookmarkEnd w:id="217"/>
      <w:r w:rsidRPr="00303B61">
        <w:instrText>" \f C \l 1</w:instrText>
      </w:r>
      <w:r>
        <w:fldChar w:fldCharType="end"/>
      </w:r>
    </w:p>
    <w:p w14:paraId="657D3968" w14:textId="77777777" w:rsidR="008201DD" w:rsidRPr="00303B61" w:rsidRDefault="008201DD" w:rsidP="00FF1C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A</w:t>
      </w:r>
      <w:r w:rsidRPr="00303B61">
        <w:rPr>
          <w:rFonts w:ascii="Times New Roman" w:hAnsi="Times New Roman"/>
          <w:sz w:val="24"/>
          <w:szCs w:val="24"/>
        </w:rPr>
        <w:t>bstract concept denoting an element in the SDMX model having specific characteristics which are inherited by other elements.</w:t>
      </w:r>
    </w:p>
    <w:p w14:paraId="101045E4" w14:textId="77777777"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Artefacts provide features which are reusable by derived elements to support general functionality such as identity, versioning etc.</w:t>
      </w:r>
    </w:p>
    <w:p w14:paraId="5B560003" w14:textId="67B9E5C8" w:rsidR="008201DD" w:rsidRPr="00303B61" w:rsidRDefault="008201DD" w:rsidP="0024792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07533D">
        <w:rPr>
          <w:rFonts w:ascii="Times New Roman" w:hAnsi="Times New Roman"/>
          <w:sz w:val="24"/>
          <w:szCs w:val="24"/>
        </w:rPr>
        <w:t>Examples of SDMX artefacts are "</w:t>
      </w:r>
      <w:r>
        <w:rPr>
          <w:rFonts w:ascii="Times New Roman" w:hAnsi="Times New Roman"/>
          <w:sz w:val="24"/>
          <w:szCs w:val="24"/>
        </w:rPr>
        <w:t>I</w:t>
      </w:r>
      <w:r w:rsidRPr="00303B61">
        <w:rPr>
          <w:rFonts w:ascii="Times New Roman" w:hAnsi="Times New Roman"/>
          <w:sz w:val="24"/>
          <w:szCs w:val="24"/>
        </w:rPr>
        <w:t xml:space="preserve">dentifiable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rtefacts</w:t>
      </w:r>
      <w:r w:rsidR="0007533D">
        <w:rPr>
          <w:rFonts w:ascii="Times New Roman" w:hAnsi="Times New Roman"/>
          <w:sz w:val="24"/>
          <w:szCs w:val="24"/>
        </w:rPr>
        <w:t>"</w:t>
      </w:r>
      <w:r w:rsidRPr="00303B61">
        <w:rPr>
          <w:rFonts w:ascii="Times New Roman" w:hAnsi="Times New Roman"/>
          <w:sz w:val="24"/>
          <w:szCs w:val="24"/>
        </w:rPr>
        <w:t>.</w:t>
      </w:r>
    </w:p>
    <w:p w14:paraId="0D4B582C" w14:textId="2842E0D9"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ARTEFACT</w:t>
      </w:r>
      <w:r w:rsidR="00DA23FD" w:rsidRPr="00AB4EDA">
        <w:rPr>
          <w:rFonts w:ascii="Times New Roman" w:hAnsi="Times New Roman"/>
          <w:sz w:val="24"/>
          <w:szCs w:val="24"/>
        </w:rPr>
        <w:fldChar w:fldCharType="begin"/>
      </w:r>
      <w:r w:rsidR="00DA23FD" w:rsidRPr="00AB4EDA">
        <w:rPr>
          <w:rFonts w:ascii="Times New Roman" w:hAnsi="Times New Roman"/>
          <w:sz w:val="24"/>
          <w:szCs w:val="24"/>
        </w:rPr>
        <w:instrText>tc "</w:instrText>
      </w:r>
      <w:bookmarkStart w:id="218" w:name="_Toc521319907"/>
      <w:r w:rsidR="00DA23FD" w:rsidRPr="00AB4EDA">
        <w:rPr>
          <w:rFonts w:ascii="Times New Roman" w:hAnsi="Times New Roman"/>
          <w:b/>
          <w:sz w:val="24"/>
          <w:szCs w:val="24"/>
        </w:rPr>
        <w:instrText>Concept ID</w:instrText>
      </w:r>
      <w:r w:rsidR="00DA23FD" w:rsidRPr="00AB4EDA">
        <w:rPr>
          <w:rFonts w:ascii="Times New Roman" w:hAnsi="Times New Roman"/>
          <w:sz w:val="24"/>
          <w:szCs w:val="24"/>
        </w:rPr>
        <w:tab/>
      </w:r>
      <w:r w:rsidR="00DA23FD" w:rsidRPr="00303B61">
        <w:rPr>
          <w:rFonts w:ascii="Times New Roman" w:hAnsi="Times New Roman"/>
          <w:sz w:val="24"/>
          <w:szCs w:val="24"/>
        </w:rPr>
        <w:instrText>ARTEFACT</w:instrText>
      </w:r>
      <w:bookmarkEnd w:id="218"/>
      <w:r w:rsidR="00DA23FD" w:rsidRPr="00AB4EDA">
        <w:rPr>
          <w:rFonts w:ascii="Times New Roman" w:hAnsi="Times New Roman"/>
          <w:sz w:val="24"/>
          <w:szCs w:val="24"/>
        </w:rPr>
        <w:instrText>" \f C \l 2</w:instrText>
      </w:r>
      <w:r w:rsidR="00DA23FD" w:rsidRPr="00AB4EDA">
        <w:rPr>
          <w:rFonts w:ascii="Times New Roman" w:hAnsi="Times New Roman"/>
          <w:sz w:val="24"/>
          <w:szCs w:val="24"/>
        </w:rPr>
        <w:fldChar w:fldCharType="end"/>
      </w:r>
    </w:p>
    <w:p w14:paraId="1E8244B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0693B55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rtefact</w:t>
      </w:r>
    </w:p>
    <w:p w14:paraId="6BA0AAA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DC0105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1C402962" w14:textId="77777777"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64806286" w14:textId="06271B7F" w:rsidR="008201DD" w:rsidRPr="00AF05F9" w:rsidRDefault="008201DD" w:rsidP="00134B0E">
      <w:pPr>
        <w:keepLines/>
        <w:widowControl w:val="0"/>
        <w:tabs>
          <w:tab w:val="left" w:pos="1701"/>
        </w:tabs>
        <w:autoSpaceDE w:val="0"/>
        <w:autoSpaceDN w:val="0"/>
        <w:adjustRightInd w:val="0"/>
        <w:spacing w:before="60" w:after="240" w:line="240" w:lineRule="auto"/>
        <w:ind w:left="1701" w:hanging="1701"/>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14D12">
        <w:rPr>
          <w:rFonts w:ascii="Times New Roman" w:hAnsi="Times New Roman"/>
          <w:sz w:val="24"/>
          <w:szCs w:val="24"/>
        </w:rPr>
        <w:t>SDMX, "SDMX Glossary Version 1.0", February 2016 (</w:t>
      </w:r>
      <w:hyperlink r:id="rId32" w:history="1">
        <w:r w:rsidR="003F4608" w:rsidRPr="002E2F75">
          <w:rPr>
            <w:rStyle w:val="Hyperlink"/>
            <w:rFonts w:ascii="Times New Roman" w:hAnsi="Times New Roman"/>
            <w:sz w:val="24"/>
            <w:szCs w:val="24"/>
          </w:rPr>
          <w:t>https://sdmx.org/wp-content/uploads/SDMX_Glossary_Version_1_0_February_2016.docx</w:t>
        </w:r>
      </w:hyperlink>
      <w:r w:rsidRPr="00214D12">
        <w:rPr>
          <w:rFonts w:ascii="Times New Roman" w:hAnsi="Times New Roman"/>
          <w:sz w:val="24"/>
          <w:szCs w:val="24"/>
        </w:rPr>
        <w:t>)</w:t>
      </w:r>
    </w:p>
    <w:p w14:paraId="2C50AB49" w14:textId="77777777" w:rsidR="008201DD" w:rsidRPr="00303B61" w:rsidRDefault="008201DD" w:rsidP="001526E4">
      <w:pPr>
        <w:pStyle w:val="Heading1"/>
      </w:pPr>
      <w:bookmarkStart w:id="219" w:name="_Toc521319609"/>
      <w:r w:rsidRPr="00303B61">
        <w:lastRenderedPageBreak/>
        <w:t>Attachment level</w:t>
      </w:r>
      <w:bookmarkEnd w:id="219"/>
      <w:r>
        <w:fldChar w:fldCharType="begin"/>
      </w:r>
      <w:r w:rsidRPr="00303B61">
        <w:instrText>tc "</w:instrText>
      </w:r>
      <w:bookmarkStart w:id="220" w:name="_Toc521319908"/>
      <w:r w:rsidRPr="00303B61">
        <w:instrText>Attachment level</w:instrText>
      </w:r>
      <w:bookmarkEnd w:id="220"/>
      <w:r w:rsidRPr="00303B61">
        <w:instrText>" \f C \l 1</w:instrText>
      </w:r>
      <w:r>
        <w:fldChar w:fldCharType="end"/>
      </w:r>
    </w:p>
    <w:p w14:paraId="2DC7EBFC"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an attribute defining the object to which data or metadata are linked.</w:t>
      </w:r>
    </w:p>
    <w:p w14:paraId="69B4DB91"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For each attribute specified in a data structure, there is a definition of whether this attribute takes:</w:t>
      </w:r>
    </w:p>
    <w:p w14:paraId="5A582C48" w14:textId="77777777" w:rsidR="008201DD" w:rsidRPr="00303B61" w:rsidRDefault="008201DD" w:rsidP="00F46B97">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observation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t>
      </w:r>
    </w:p>
    <w:p w14:paraId="03A7A17F" w14:textId="77777777"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time series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50EB48B9" w14:textId="77777777" w:rsidR="008201DD" w:rsidRPr="00303B61" w:rsidRDefault="008201DD" w:rsidP="00F46B9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value for each group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6D51B4E6" w14:textId="77777777" w:rsidR="008201DD" w:rsidRPr="00303B61" w:rsidRDefault="008201DD" w:rsidP="00F46B97">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 a single value for the entire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7295D7A2" w14:textId="6A764DA6" w:rsidR="008201DD"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Some metadata concepts (e.g. frequency) may not be meaningful at the observation level, but only when applied to a higher level (e.g. to a time series of observations). Time, on the other hand, is meaningful at observation level, because every observation is associated with a specific point or period in time. Data Structure Definitions and Metadata Structure Definitions provide information about the level at which a particular concept descriptor is relevant: at observation level, time series level, group level, dataset level or even </w:t>
      </w:r>
      <w:r>
        <w:rPr>
          <w:rFonts w:ascii="Times New Roman" w:hAnsi="Times New Roman"/>
          <w:sz w:val="24"/>
          <w:szCs w:val="24"/>
        </w:rPr>
        <w:t>A</w:t>
      </w:r>
      <w:r w:rsidRPr="00303B61">
        <w:rPr>
          <w:rFonts w:ascii="Times New Roman" w:hAnsi="Times New Roman"/>
          <w:sz w:val="24"/>
          <w:szCs w:val="24"/>
        </w:rPr>
        <w:t>gen</w:t>
      </w:r>
      <w:r w:rsidR="0007533D">
        <w:rPr>
          <w:rFonts w:ascii="Times New Roman" w:hAnsi="Times New Roman"/>
          <w:sz w:val="24"/>
          <w:szCs w:val="24"/>
        </w:rPr>
        <w:t>cy level. This is known as the "</w:t>
      </w:r>
      <w:r w:rsidRPr="00303B61">
        <w:rPr>
          <w:rFonts w:ascii="Times New Roman" w:hAnsi="Times New Roman"/>
          <w:sz w:val="24"/>
          <w:szCs w:val="24"/>
        </w:rPr>
        <w:t>attachment level</w:t>
      </w:r>
      <w:r w:rsidR="0007533D">
        <w:rPr>
          <w:rFonts w:ascii="Times New Roman" w:hAnsi="Times New Roman"/>
          <w:sz w:val="24"/>
          <w:szCs w:val="24"/>
        </w:rPr>
        <w:t>"</w:t>
      </w:r>
      <w:r w:rsidRPr="00303B61">
        <w:rPr>
          <w:rFonts w:ascii="Times New Roman" w:hAnsi="Times New Roman"/>
          <w:sz w:val="24"/>
          <w:szCs w:val="24"/>
        </w:rPr>
        <w:t xml:space="preserve"> of the concept.</w:t>
      </w:r>
    </w:p>
    <w:p w14:paraId="578DCDF8" w14:textId="726007CF" w:rsidR="001C4566" w:rsidRPr="00303B61" w:rsidRDefault="001C4566"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1C4566">
        <w:rPr>
          <w:rFonts w:ascii="Times New Roman" w:hAnsi="Times New Roman"/>
          <w:sz w:val="24"/>
          <w:szCs w:val="24"/>
        </w:rPr>
        <w:t>This is a version 2.0 construct. In version 2.1 this is known as the "Attribute Relationship".</w:t>
      </w:r>
    </w:p>
    <w:p w14:paraId="797E5A42" w14:textId="1B9FE73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ATTACHMENT_LEV</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221" w:name="_Toc521319909"/>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ATTACHMENT_LEV</w:instrText>
      </w:r>
      <w:bookmarkEnd w:id="221"/>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7F59924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A4DBB2F" w14:textId="1FB7B759" w:rsidR="008201DD" w:rsidRPr="00303B61" w:rsidRDefault="008201DD" w:rsidP="00A708F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Attribute </w:t>
      </w:r>
      <w:r w:rsidR="007E1F4F">
        <w:rPr>
          <w:rFonts w:ascii="Times New Roman" w:hAnsi="Times New Roman"/>
          <w:sz w:val="24"/>
          <w:szCs w:val="24"/>
        </w:rPr>
        <w:t>R</w:t>
      </w:r>
      <w:r w:rsidRPr="00303B61">
        <w:rPr>
          <w:rFonts w:ascii="Times New Roman" w:hAnsi="Times New Roman"/>
          <w:sz w:val="24"/>
          <w:szCs w:val="24"/>
        </w:rPr>
        <w:t>elationship</w:t>
      </w:r>
    </w:p>
    <w:p w14:paraId="0312CAA0" w14:textId="5F75A08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08E5">
        <w:rPr>
          <w:rFonts w:ascii="Times New Roman" w:hAnsi="Times New Roman"/>
          <w:sz w:val="24"/>
          <w:szCs w:val="24"/>
        </w:rPr>
        <w:t>SDMX, "Metadata Common Vocabulary", 2009 (</w:t>
      </w:r>
      <w:hyperlink r:id="rId33" w:history="1">
        <w:r w:rsidR="00D66A50" w:rsidRPr="00F81F3A">
          <w:rPr>
            <w:rStyle w:val="Hyperlink"/>
            <w:rFonts w:ascii="Times New Roman" w:hAnsi="Times New Roman"/>
            <w:sz w:val="24"/>
            <w:szCs w:val="24"/>
          </w:rPr>
          <w:t>https://sdmx.org/wp-content/uploads/04_sdmx_cog_annex_4_mcv_2009.pdf</w:t>
        </w:r>
      </w:hyperlink>
      <w:r w:rsidRPr="00E608E5">
        <w:rPr>
          <w:rFonts w:ascii="Times New Roman" w:hAnsi="Times New Roman"/>
          <w:sz w:val="24"/>
          <w:szCs w:val="24"/>
        </w:rPr>
        <w:t>)</w:t>
      </w:r>
    </w:p>
    <w:p w14:paraId="02F419B8" w14:textId="77777777" w:rsidR="008201DD" w:rsidRPr="00303B61" w:rsidRDefault="008201DD" w:rsidP="001526E4">
      <w:pPr>
        <w:pStyle w:val="Heading1"/>
      </w:pPr>
      <w:bookmarkStart w:id="222" w:name="_Toc521319610"/>
      <w:r w:rsidRPr="00303B61">
        <w:t>Attribute</w:t>
      </w:r>
      <w:bookmarkEnd w:id="222"/>
      <w:r>
        <w:fldChar w:fldCharType="begin"/>
      </w:r>
      <w:r w:rsidRPr="00303B61">
        <w:instrText>tc "</w:instrText>
      </w:r>
      <w:bookmarkStart w:id="223" w:name="_Toc521319910"/>
      <w:r w:rsidRPr="00303B61">
        <w:instrText>Attribute</w:instrText>
      </w:r>
      <w:bookmarkEnd w:id="223"/>
      <w:r w:rsidRPr="00303B61">
        <w:instrText>" \f C \l 1</w:instrText>
      </w:r>
      <w:r>
        <w:fldChar w:fldCharType="end"/>
      </w:r>
    </w:p>
    <w:p w14:paraId="698B6729"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providing qualitative information about a specific statistical object.</w:t>
      </w:r>
    </w:p>
    <w:p w14:paraId="24016D07" w14:textId="77777777" w:rsidR="008201DD" w:rsidRPr="00303B61" w:rsidRDefault="008201DD" w:rsidP="00881DE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 statistical object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partial key, and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can be any object in the SDMX Information Model. Concepts such as units, magnitude, currency of denomination, titles (these are all commonly specified as attributes in a data structure) and methodological comments, quality statements (commonly specified as attributes in a metadata structure) can be used as attributes in the context of an agreed data exchange.</w:t>
      </w:r>
    </w:p>
    <w:p w14:paraId="65C06F45"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Attribute Value is the reported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such as a specific currency or a specific dissemination policy applicable to the object to which the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alue is attached.</w:t>
      </w:r>
    </w:p>
    <w:p w14:paraId="2279A015" w14:textId="3DD188A2"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w:t>
      </w:r>
      <w:r w:rsidR="00B10623" w:rsidRPr="00AB4EDA">
        <w:rPr>
          <w:rFonts w:ascii="Times New Roman" w:hAnsi="Times New Roman"/>
          <w:sz w:val="24"/>
          <w:szCs w:val="24"/>
        </w:rPr>
        <w:fldChar w:fldCharType="begin"/>
      </w:r>
      <w:r w:rsidR="00B10623" w:rsidRPr="00AB4EDA">
        <w:rPr>
          <w:rFonts w:ascii="Times New Roman" w:hAnsi="Times New Roman"/>
          <w:sz w:val="24"/>
          <w:szCs w:val="24"/>
        </w:rPr>
        <w:instrText>tc "</w:instrText>
      </w:r>
      <w:bookmarkStart w:id="224" w:name="_Toc521319911"/>
      <w:r w:rsidR="00B10623" w:rsidRPr="00AB4EDA">
        <w:rPr>
          <w:rFonts w:ascii="Times New Roman" w:hAnsi="Times New Roman"/>
          <w:b/>
          <w:sz w:val="24"/>
          <w:szCs w:val="24"/>
        </w:rPr>
        <w:instrText>Concept ID</w:instrText>
      </w:r>
      <w:r w:rsidR="00B10623" w:rsidRPr="00AB4EDA">
        <w:rPr>
          <w:rFonts w:ascii="Times New Roman" w:hAnsi="Times New Roman"/>
          <w:sz w:val="24"/>
          <w:szCs w:val="24"/>
        </w:rPr>
        <w:tab/>
      </w:r>
      <w:r w:rsidR="00B10623" w:rsidRPr="00303B61">
        <w:rPr>
          <w:rFonts w:ascii="Times New Roman" w:hAnsi="Times New Roman"/>
          <w:sz w:val="24"/>
          <w:szCs w:val="24"/>
        </w:rPr>
        <w:instrText>ATTRIBUTE</w:instrText>
      </w:r>
      <w:bookmarkEnd w:id="224"/>
      <w:r w:rsidR="00B10623" w:rsidRPr="00AB4EDA">
        <w:rPr>
          <w:rFonts w:ascii="Times New Roman" w:hAnsi="Times New Roman"/>
          <w:sz w:val="24"/>
          <w:szCs w:val="24"/>
        </w:rPr>
        <w:instrText>" \f C \l 2</w:instrText>
      </w:r>
      <w:r w:rsidR="00B10623" w:rsidRPr="00AB4EDA">
        <w:rPr>
          <w:rFonts w:ascii="Times New Roman" w:hAnsi="Times New Roman"/>
          <w:sz w:val="24"/>
          <w:szCs w:val="24"/>
        </w:rPr>
        <w:fldChar w:fldCharType="end"/>
      </w:r>
    </w:p>
    <w:p w14:paraId="2EFEFC54"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0722ECE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Constraint</w:t>
      </w:r>
    </w:p>
    <w:p w14:paraId="61E7DB5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Dataflow</w:t>
      </w:r>
    </w:p>
    <w:p w14:paraId="16D7A9D9"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6A9BB79B" w14:textId="77777777" w:rsidR="008201DD" w:rsidRPr="00303B61"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72DFA3FA" w14:textId="4F81FD90" w:rsidR="008201DD" w:rsidRPr="00DB2751"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2751">
        <w:rPr>
          <w:rFonts w:ascii="Times New Roman" w:hAnsi="Times New Roman"/>
          <w:b/>
          <w:sz w:val="24"/>
          <w:szCs w:val="24"/>
        </w:rPr>
        <w:t>Source</w:t>
      </w:r>
      <w:r w:rsidRPr="00DB2751">
        <w:rPr>
          <w:rFonts w:ascii="Times New Roman" w:hAnsi="Times New Roman"/>
          <w:sz w:val="24"/>
          <w:szCs w:val="24"/>
        </w:rPr>
        <w:tab/>
        <w:t>SDMX, "SDMX Glossary Version 1.0", February 2016 (</w:t>
      </w:r>
      <w:hyperlink r:id="rId34" w:history="1">
        <w:r w:rsidR="00FA5A34" w:rsidRPr="00F81F3A">
          <w:rPr>
            <w:rStyle w:val="Hyperlink"/>
            <w:rFonts w:ascii="Times New Roman" w:hAnsi="Times New Roman"/>
            <w:sz w:val="24"/>
            <w:szCs w:val="24"/>
          </w:rPr>
          <w:t>https://sdmx.org/wp-content/uploads/SDMX_Glossary_Version_1_0_February_2016.docx</w:t>
        </w:r>
      </w:hyperlink>
      <w:r w:rsidRPr="00DB2751">
        <w:rPr>
          <w:rFonts w:ascii="Times New Roman" w:hAnsi="Times New Roman"/>
          <w:sz w:val="24"/>
          <w:szCs w:val="24"/>
        </w:rPr>
        <w:t>)</w:t>
      </w:r>
    </w:p>
    <w:p w14:paraId="08A29287" w14:textId="3F811A87" w:rsidR="008201DD" w:rsidRPr="00303B61" w:rsidRDefault="00467831" w:rsidP="001526E4">
      <w:pPr>
        <w:pStyle w:val="Heading1"/>
      </w:pPr>
      <w:bookmarkStart w:id="225" w:name="_Toc521319611"/>
      <w:r>
        <w:lastRenderedPageBreak/>
        <w:t>Attribute R</w:t>
      </w:r>
      <w:r w:rsidR="008201DD" w:rsidRPr="00303B61">
        <w:t>elationship</w:t>
      </w:r>
      <w:bookmarkEnd w:id="225"/>
      <w:r w:rsidR="008201DD">
        <w:fldChar w:fldCharType="begin"/>
      </w:r>
      <w:r w:rsidR="008201DD" w:rsidRPr="00303B61">
        <w:instrText>tc "</w:instrText>
      </w:r>
      <w:bookmarkStart w:id="226" w:name="_Toc521319912"/>
      <w:r w:rsidR="008201DD" w:rsidRPr="00303B61">
        <w:instrText>Attribute</w:instrText>
      </w:r>
      <w:r w:rsidR="008201DD" w:rsidRPr="00235283">
        <w:instrText xml:space="preserve"> </w:instrText>
      </w:r>
      <w:r>
        <w:instrText>R</w:instrText>
      </w:r>
      <w:r w:rsidR="008201DD" w:rsidRPr="00303B61">
        <w:instrText>elationship</w:instrText>
      </w:r>
      <w:bookmarkEnd w:id="226"/>
      <w:r w:rsidR="008201DD" w:rsidRPr="00303B61">
        <w:instrText>" \f C \l 1</w:instrText>
      </w:r>
      <w:r w:rsidR="008201DD">
        <w:fldChar w:fldCharType="end"/>
      </w:r>
    </w:p>
    <w:p w14:paraId="5FDBFD50"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type of artefact to which a data attribute can be attached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1591CFB7" w14:textId="7777777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Cs/>
          <w:color w:val="000000"/>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303B61">
        <w:rPr>
          <w:rFonts w:ascii="Times New Roman" w:hAnsi="Times New Roman"/>
          <w:bCs/>
          <w:color w:val="000000"/>
          <w:sz w:val="24"/>
          <w:szCs w:val="24"/>
        </w:rPr>
        <w:t xml:space="preserve">A part of the specification of Attribute in a Data Structure Definition denotes to which part of the data the Attribute can relate in a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This can be the entire </w:t>
      </w:r>
      <w:r>
        <w:rPr>
          <w:rFonts w:ascii="Times New Roman" w:hAnsi="Times New Roman"/>
          <w:bCs/>
          <w:color w:val="000000"/>
          <w:sz w:val="24"/>
          <w:szCs w:val="24"/>
        </w:rPr>
        <w:t>D</w:t>
      </w:r>
      <w:r w:rsidRPr="00303B61">
        <w:rPr>
          <w:rFonts w:ascii="Times New Roman" w:hAnsi="Times New Roman"/>
          <w:bCs/>
          <w:color w:val="000000"/>
          <w:sz w:val="24"/>
          <w:szCs w:val="24"/>
        </w:rPr>
        <w:t xml:space="preserve">ata </w:t>
      </w:r>
      <w:r>
        <w:rPr>
          <w:rFonts w:ascii="Times New Roman" w:hAnsi="Times New Roman"/>
          <w:bCs/>
          <w:color w:val="000000"/>
          <w:sz w:val="24"/>
          <w:szCs w:val="24"/>
        </w:rPr>
        <w:t>S</w:t>
      </w:r>
      <w:r w:rsidRPr="00303B61">
        <w:rPr>
          <w:rFonts w:ascii="Times New Roman" w:hAnsi="Times New Roman"/>
          <w:bCs/>
          <w:color w:val="000000"/>
          <w:sz w:val="24"/>
          <w:szCs w:val="24"/>
        </w:rPr>
        <w:t xml:space="preserve">et, specific grouping of the </w:t>
      </w:r>
      <w:r>
        <w:rPr>
          <w:rFonts w:ascii="Times New Roman" w:hAnsi="Times New Roman"/>
          <w:bCs/>
          <w:color w:val="000000"/>
          <w:sz w:val="24"/>
          <w:szCs w:val="24"/>
        </w:rPr>
        <w:t>D</w:t>
      </w:r>
      <w:r w:rsidRPr="00303B61">
        <w:rPr>
          <w:rFonts w:ascii="Times New Roman" w:hAnsi="Times New Roman"/>
          <w:bCs/>
          <w:color w:val="000000"/>
          <w:sz w:val="24"/>
          <w:szCs w:val="24"/>
        </w:rPr>
        <w:t xml:space="preserve">imensions, or an </w:t>
      </w:r>
      <w:r>
        <w:rPr>
          <w:rFonts w:ascii="Times New Roman" w:hAnsi="Times New Roman"/>
          <w:bCs/>
          <w:color w:val="000000"/>
          <w:sz w:val="24"/>
          <w:szCs w:val="24"/>
        </w:rPr>
        <w:t>O</w:t>
      </w:r>
      <w:r w:rsidRPr="00303B61">
        <w:rPr>
          <w:rFonts w:ascii="Times New Roman" w:hAnsi="Times New Roman"/>
          <w:bCs/>
          <w:color w:val="000000"/>
          <w:sz w:val="24"/>
          <w:szCs w:val="24"/>
        </w:rPr>
        <w:t xml:space="preserve">bservation. </w:t>
      </w:r>
    </w:p>
    <w:p w14:paraId="15DA574E" w14:textId="7E9E7657" w:rsidR="008201DD" w:rsidRPr="00303B61" w:rsidRDefault="008201DD" w:rsidP="00F46B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bCs/>
          <w:color w:val="000000"/>
          <w:sz w:val="24"/>
          <w:szCs w:val="24"/>
        </w:rPr>
        <w:t xml:space="preserve">This is a version 2.1 construct. In version 2.0 this was known as the </w:t>
      </w:r>
      <w:r w:rsidR="0007533D">
        <w:rPr>
          <w:rFonts w:ascii="Times New Roman" w:hAnsi="Times New Roman"/>
          <w:bCs/>
          <w:color w:val="000000"/>
          <w:sz w:val="24"/>
          <w:szCs w:val="24"/>
        </w:rPr>
        <w:t>"</w:t>
      </w:r>
      <w:r w:rsidRPr="00303B61">
        <w:rPr>
          <w:rFonts w:ascii="Times New Roman" w:hAnsi="Times New Roman"/>
          <w:bCs/>
          <w:color w:val="000000"/>
          <w:sz w:val="24"/>
          <w:szCs w:val="24"/>
        </w:rPr>
        <w:t>attachment level</w:t>
      </w:r>
      <w:r w:rsidR="0007533D">
        <w:rPr>
          <w:rFonts w:ascii="Times New Roman" w:hAnsi="Times New Roman"/>
          <w:bCs/>
          <w:color w:val="000000"/>
          <w:sz w:val="24"/>
          <w:szCs w:val="24"/>
        </w:rPr>
        <w:t>"</w:t>
      </w:r>
      <w:r w:rsidRPr="00303B61">
        <w:rPr>
          <w:rFonts w:ascii="Times New Roman" w:hAnsi="Times New Roman"/>
          <w:bCs/>
          <w:color w:val="000000"/>
          <w:sz w:val="24"/>
          <w:szCs w:val="24"/>
        </w:rPr>
        <w:t>.</w:t>
      </w:r>
    </w:p>
    <w:p w14:paraId="74540B2C" w14:textId="13CBD755"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ATTRIBUTE_REL</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27" w:name="_Toc521319913"/>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ATTRIBUTE_REL</w:instrText>
      </w:r>
      <w:bookmarkEnd w:id="227"/>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573D8DE5" w14:textId="77777777" w:rsidR="008201DD" w:rsidRPr="00303B61" w:rsidRDefault="008201DD" w:rsidP="00DC2C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Attachment level</w:t>
      </w:r>
    </w:p>
    <w:p w14:paraId="6F796E38" w14:textId="5C6B068D"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"SDMX Glossary Version 1.0", February 2016 (</w:t>
      </w:r>
      <w:hyperlink r:id="rId35"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08646FE" w14:textId="77777777" w:rsidR="008201DD" w:rsidRPr="00303B61" w:rsidRDefault="008201DD" w:rsidP="001526E4">
      <w:pPr>
        <w:pStyle w:val="Heading1"/>
      </w:pPr>
      <w:bookmarkStart w:id="228" w:name="_Toc521319612"/>
      <w:r w:rsidRPr="00303B61">
        <w:t>Base period</w:t>
      </w:r>
      <w:bookmarkEnd w:id="228"/>
      <w:r>
        <w:fldChar w:fldCharType="begin"/>
      </w:r>
      <w:r w:rsidRPr="00303B61">
        <w:instrText>tc "</w:instrText>
      </w:r>
      <w:bookmarkStart w:id="229" w:name="_Toc427163135"/>
      <w:bookmarkStart w:id="230" w:name="_Toc427221026"/>
      <w:bookmarkStart w:id="231" w:name="_Toc427221115"/>
      <w:bookmarkStart w:id="232" w:name="_Toc427221219"/>
      <w:bookmarkStart w:id="233" w:name="_Toc427232519"/>
      <w:bookmarkStart w:id="234" w:name="_Toc427232600"/>
      <w:bookmarkStart w:id="235" w:name="_Toc427232680"/>
      <w:bookmarkStart w:id="236" w:name="_Toc427232760"/>
      <w:bookmarkStart w:id="237" w:name="_Toc427232841"/>
      <w:bookmarkStart w:id="238" w:name="_Toc427316902"/>
      <w:bookmarkStart w:id="239" w:name="_Toc427318512"/>
      <w:bookmarkStart w:id="240" w:name="_Toc441822221"/>
      <w:bookmarkStart w:id="241" w:name="_Toc521319914"/>
      <w:r w:rsidRPr="00303B61">
        <w:instrText>Base period</w:instrText>
      </w:r>
      <w:bookmarkEnd w:id="229"/>
      <w:bookmarkEnd w:id="230"/>
      <w:bookmarkEnd w:id="231"/>
      <w:bookmarkEnd w:id="232"/>
      <w:bookmarkEnd w:id="233"/>
      <w:bookmarkEnd w:id="234"/>
      <w:bookmarkEnd w:id="235"/>
      <w:bookmarkEnd w:id="236"/>
      <w:bookmarkEnd w:id="237"/>
      <w:bookmarkEnd w:id="238"/>
      <w:bookmarkEnd w:id="239"/>
      <w:bookmarkEnd w:id="240"/>
      <w:bookmarkEnd w:id="241"/>
      <w:r w:rsidRPr="00303B61">
        <w:instrText>" \f C \l 1</w:instrText>
      </w:r>
      <w:r>
        <w:fldChar w:fldCharType="end"/>
      </w:r>
    </w:p>
    <w:p w14:paraId="5A5E406F"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Period of time used as the base of an index number, or to which a constant series refers.</w:t>
      </w:r>
    </w:p>
    <w:p w14:paraId="6CDACB12" w14:textId="57840A70"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base period refers to the period when the published index is 100, or to which weights or base data refer to. It can be one single year (e.g. 1995=100) but it may be as short as one day or as long a</w:t>
      </w:r>
      <w:r w:rsidR="0007533D">
        <w:rPr>
          <w:rFonts w:ascii="Times New Roman" w:hAnsi="Times New Roman"/>
          <w:sz w:val="24"/>
          <w:szCs w:val="24"/>
        </w:rPr>
        <w:t>s a specified number of years. "</w:t>
      </w:r>
      <w:r w:rsidRPr="00303B61">
        <w:rPr>
          <w:rFonts w:ascii="Times New Roman" w:hAnsi="Times New Roman"/>
          <w:sz w:val="24"/>
          <w:szCs w:val="24"/>
        </w:rPr>
        <w:t>Base period</w:t>
      </w:r>
      <w:r w:rsidR="0007533D">
        <w:rPr>
          <w:rFonts w:ascii="Times New Roman" w:hAnsi="Times New Roman"/>
          <w:sz w:val="24"/>
          <w:szCs w:val="24"/>
        </w:rPr>
        <w:t>"</w:t>
      </w:r>
      <w:r w:rsidRPr="00303B61">
        <w:rPr>
          <w:rFonts w:ascii="Times New Roman" w:hAnsi="Times New Roman"/>
          <w:sz w:val="24"/>
          <w:szCs w:val="24"/>
        </w:rPr>
        <w:t xml:space="preserve"> may include an indication of the value of the series in the base period (usually 1 or 100).</w:t>
      </w:r>
    </w:p>
    <w:p w14:paraId="20AD6F3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8F9C2B" w14:textId="1355B7AA"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BASE_PER</w:t>
      </w:r>
      <w:r w:rsidR="00CF3660" w:rsidRPr="00AB4EDA">
        <w:rPr>
          <w:rFonts w:ascii="Times New Roman" w:hAnsi="Times New Roman"/>
          <w:sz w:val="24"/>
          <w:szCs w:val="24"/>
        </w:rPr>
        <w:fldChar w:fldCharType="begin"/>
      </w:r>
      <w:r w:rsidR="00CF3660" w:rsidRPr="00AB4EDA">
        <w:rPr>
          <w:rFonts w:ascii="Times New Roman" w:hAnsi="Times New Roman"/>
          <w:sz w:val="24"/>
          <w:szCs w:val="24"/>
        </w:rPr>
        <w:instrText>tc "</w:instrText>
      </w:r>
      <w:bookmarkStart w:id="242" w:name="_Toc521319915"/>
      <w:r w:rsidR="00CF3660" w:rsidRPr="00AB4EDA">
        <w:rPr>
          <w:rFonts w:ascii="Times New Roman" w:hAnsi="Times New Roman"/>
          <w:b/>
          <w:sz w:val="24"/>
          <w:szCs w:val="24"/>
        </w:rPr>
        <w:instrText>Concept ID</w:instrText>
      </w:r>
      <w:r w:rsidR="00CF3660" w:rsidRPr="00AB4EDA">
        <w:rPr>
          <w:rFonts w:ascii="Times New Roman" w:hAnsi="Times New Roman"/>
          <w:sz w:val="24"/>
          <w:szCs w:val="24"/>
        </w:rPr>
        <w:tab/>
      </w:r>
      <w:r w:rsidR="00CF3660" w:rsidRPr="00303B61">
        <w:rPr>
          <w:rFonts w:ascii="Times New Roman" w:hAnsi="Times New Roman"/>
          <w:sz w:val="24"/>
          <w:szCs w:val="24"/>
        </w:rPr>
        <w:instrText>BASE_PER</w:instrText>
      </w:r>
      <w:bookmarkEnd w:id="242"/>
      <w:r w:rsidR="00CF3660" w:rsidRPr="00AB4EDA">
        <w:rPr>
          <w:rFonts w:ascii="Times New Roman" w:hAnsi="Times New Roman"/>
          <w:sz w:val="24"/>
          <w:szCs w:val="24"/>
        </w:rPr>
        <w:instrText>" \f C \l 2</w:instrText>
      </w:r>
      <w:r w:rsidR="00CF3660" w:rsidRPr="00AB4EDA">
        <w:rPr>
          <w:rFonts w:ascii="Times New Roman" w:hAnsi="Times New Roman"/>
          <w:sz w:val="24"/>
          <w:szCs w:val="24"/>
        </w:rPr>
        <w:fldChar w:fldCharType="end"/>
      </w:r>
    </w:p>
    <w:p w14:paraId="7866F0A3" w14:textId="2C96BF1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Observational</w:t>
      </w:r>
      <w:r w:rsidR="007D3ECC">
        <w:rPr>
          <w:rFonts w:ascii="Times New Roman" w:hAnsi="Times New Roman"/>
          <w:sz w:val="24"/>
          <w:szCs w:val="24"/>
        </w:rPr>
        <w:t xml:space="preserve"> </w:t>
      </w:r>
      <w:r>
        <w:rPr>
          <w:rFonts w:ascii="Times New Roman" w:hAnsi="Times New Roman"/>
          <w:sz w:val="24"/>
          <w:szCs w:val="24"/>
        </w:rPr>
        <w:t>Time</w:t>
      </w:r>
      <w:r w:rsidR="007D3ECC">
        <w:rPr>
          <w:rFonts w:ascii="Times New Roman" w:hAnsi="Times New Roman"/>
          <w:sz w:val="24"/>
          <w:szCs w:val="24"/>
        </w:rPr>
        <w:t xml:space="preserve"> </w:t>
      </w:r>
      <w:r>
        <w:rPr>
          <w:rFonts w:ascii="Times New Roman" w:hAnsi="Times New Roman"/>
          <w:sz w:val="24"/>
          <w:szCs w:val="24"/>
        </w:rPr>
        <w:t>Period</w:t>
      </w:r>
      <w:r w:rsidR="0070263D">
        <w:rPr>
          <w:rFonts w:ascii="Times New Roman" w:hAnsi="Times New Roman"/>
          <w:sz w:val="24"/>
          <w:szCs w:val="24"/>
        </w:rPr>
        <w:t>;</w:t>
      </w:r>
      <w:r w:rsidRPr="00303B61">
        <w:rPr>
          <w:rFonts w:ascii="Times New Roman" w:hAnsi="Times New Roman"/>
          <w:sz w:val="24"/>
          <w:szCs w:val="24"/>
        </w:rPr>
        <w:t xml:space="preserve"> Codelist; </w:t>
      </w:r>
      <w:r>
        <w:rPr>
          <w:rFonts w:ascii="Times New Roman" w:hAnsi="Times New Roman"/>
          <w:sz w:val="24"/>
          <w:szCs w:val="24"/>
        </w:rPr>
        <w:t>String</w:t>
      </w:r>
    </w:p>
    <w:p w14:paraId="202AA74F" w14:textId="77777777" w:rsidR="008201DD" w:rsidRPr="00777A8C"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it-IT"/>
        </w:rPr>
      </w:pPr>
      <w:r w:rsidRPr="00777A8C">
        <w:rPr>
          <w:rFonts w:ascii="Times New Roman" w:hAnsi="Times New Roman"/>
          <w:b/>
          <w:sz w:val="24"/>
          <w:szCs w:val="24"/>
          <w:lang w:val="it-IT"/>
        </w:rPr>
        <w:t>Codelist ID</w:t>
      </w:r>
      <w:r w:rsidRPr="00777A8C">
        <w:rPr>
          <w:rFonts w:ascii="Times New Roman" w:hAnsi="Times New Roman"/>
          <w:sz w:val="24"/>
          <w:szCs w:val="24"/>
          <w:lang w:val="it-IT"/>
        </w:rPr>
        <w:tab/>
        <w:t>CL_BASE_PER</w:t>
      </w:r>
      <w:r w:rsidRPr="00185F88">
        <w:rPr>
          <w:rFonts w:ascii="Times New Roman" w:hAnsi="Times New Roman"/>
          <w:sz w:val="24"/>
          <w:szCs w:val="24"/>
        </w:rPr>
        <w:fldChar w:fldCharType="begin"/>
      </w:r>
      <w:r w:rsidRPr="00777A8C">
        <w:rPr>
          <w:rFonts w:ascii="Times New Roman" w:hAnsi="Times New Roman"/>
          <w:sz w:val="24"/>
          <w:szCs w:val="24"/>
          <w:lang w:val="it-IT"/>
        </w:rPr>
        <w:instrText>tc "</w:instrText>
      </w:r>
      <w:bookmarkStart w:id="243" w:name="_Toc427232521"/>
      <w:bookmarkStart w:id="244" w:name="_Toc427232602"/>
      <w:bookmarkStart w:id="245" w:name="_Toc427232682"/>
      <w:bookmarkStart w:id="246" w:name="_Toc427232762"/>
      <w:bookmarkStart w:id="247" w:name="_Toc427232843"/>
      <w:bookmarkStart w:id="248" w:name="_Toc427316904"/>
      <w:bookmarkStart w:id="249" w:name="_Toc427318514"/>
      <w:bookmarkStart w:id="250" w:name="_Toc441822223"/>
      <w:bookmarkStart w:id="251" w:name="_Toc521319916"/>
      <w:r w:rsidRPr="00777A8C">
        <w:rPr>
          <w:rFonts w:ascii="Times New Roman" w:hAnsi="Times New Roman"/>
          <w:b/>
          <w:sz w:val="24"/>
          <w:szCs w:val="24"/>
          <w:lang w:val="it-IT"/>
        </w:rPr>
        <w:instrText>Codelist ID</w:instrText>
      </w:r>
      <w:r w:rsidRPr="00777A8C">
        <w:rPr>
          <w:rFonts w:ascii="Times New Roman" w:hAnsi="Times New Roman"/>
          <w:sz w:val="24"/>
          <w:szCs w:val="24"/>
          <w:lang w:val="it-IT"/>
        </w:rPr>
        <w:tab/>
        <w:instrText>CL_BASE_PER</w:instrText>
      </w:r>
      <w:bookmarkEnd w:id="243"/>
      <w:bookmarkEnd w:id="244"/>
      <w:bookmarkEnd w:id="245"/>
      <w:bookmarkEnd w:id="246"/>
      <w:bookmarkEnd w:id="247"/>
      <w:bookmarkEnd w:id="248"/>
      <w:bookmarkEnd w:id="249"/>
      <w:bookmarkEnd w:id="250"/>
      <w:bookmarkEnd w:id="251"/>
      <w:r w:rsidRPr="00777A8C">
        <w:rPr>
          <w:rFonts w:ascii="Times New Roman" w:hAnsi="Times New Roman"/>
          <w:sz w:val="24"/>
          <w:szCs w:val="24"/>
          <w:lang w:val="it-IT"/>
        </w:rPr>
        <w:instrText>" \f C \l 2</w:instrText>
      </w:r>
      <w:r w:rsidRPr="00185F88">
        <w:rPr>
          <w:rFonts w:ascii="Times New Roman" w:hAnsi="Times New Roman"/>
          <w:sz w:val="24"/>
          <w:szCs w:val="24"/>
        </w:rPr>
        <w:fldChar w:fldCharType="end"/>
      </w:r>
    </w:p>
    <w:p w14:paraId="1F61528D"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weight</w:t>
      </w:r>
    </w:p>
    <w:p w14:paraId="73A89E52" w14:textId="77777777" w:rsidR="008201DD" w:rsidRPr="00303B61" w:rsidRDefault="008201DD" w:rsidP="007775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period</w:t>
      </w:r>
    </w:p>
    <w:p w14:paraId="26CEAB59" w14:textId="17D4DDE3" w:rsidR="008201DD" w:rsidRPr="00FA70AC"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t>SDMX, "Metadata Common Vocabulary", 2009 (</w:t>
      </w:r>
      <w:hyperlink r:id="rId36" w:history="1">
        <w:r w:rsidR="00FA5A34" w:rsidRPr="00F81F3A">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61903D09" w14:textId="77777777" w:rsidR="008201DD" w:rsidRPr="00303B61" w:rsidRDefault="008201DD" w:rsidP="00BF0660">
      <w:pPr>
        <w:pStyle w:val="Heading1"/>
      </w:pPr>
      <w:bookmarkStart w:id="252" w:name="_Toc521319613"/>
      <w:bookmarkStart w:id="253" w:name="_Toc413333184"/>
      <w:r w:rsidRPr="00303B61">
        <w:t>Base weight</w:t>
      </w:r>
      <w:bookmarkEnd w:id="252"/>
      <w:r>
        <w:fldChar w:fldCharType="begin"/>
      </w:r>
      <w:r w:rsidRPr="00303B61">
        <w:instrText>tc "</w:instrText>
      </w:r>
      <w:bookmarkStart w:id="254" w:name="_Toc427163137"/>
      <w:bookmarkStart w:id="255" w:name="_Toc427221028"/>
      <w:bookmarkStart w:id="256" w:name="_Toc427221117"/>
      <w:bookmarkStart w:id="257" w:name="_Toc427221221"/>
      <w:bookmarkStart w:id="258" w:name="_Toc427232522"/>
      <w:bookmarkStart w:id="259" w:name="_Toc427232603"/>
      <w:bookmarkStart w:id="260" w:name="_Toc427232683"/>
      <w:bookmarkStart w:id="261" w:name="_Toc427232763"/>
      <w:bookmarkStart w:id="262" w:name="_Toc427232844"/>
      <w:bookmarkStart w:id="263" w:name="_Toc427316905"/>
      <w:bookmarkStart w:id="264" w:name="_Toc427318515"/>
      <w:bookmarkStart w:id="265" w:name="_Toc441822224"/>
      <w:bookmarkStart w:id="266" w:name="_Toc521319917"/>
      <w:r w:rsidRPr="00303B61">
        <w:instrText>Base weight</w:instrText>
      </w:r>
      <w:bookmarkEnd w:id="254"/>
      <w:bookmarkEnd w:id="255"/>
      <w:bookmarkEnd w:id="256"/>
      <w:bookmarkEnd w:id="257"/>
      <w:bookmarkEnd w:id="258"/>
      <w:bookmarkEnd w:id="259"/>
      <w:bookmarkEnd w:id="260"/>
      <w:bookmarkEnd w:id="261"/>
      <w:bookmarkEnd w:id="262"/>
      <w:bookmarkEnd w:id="263"/>
      <w:bookmarkEnd w:id="264"/>
      <w:bookmarkEnd w:id="265"/>
      <w:bookmarkEnd w:id="266"/>
      <w:r w:rsidRPr="00303B61">
        <w:instrText>" \f C \l 1</w:instrText>
      </w:r>
      <w:r>
        <w:fldChar w:fldCharType="end"/>
      </w:r>
      <w:bookmarkEnd w:id="253"/>
    </w:p>
    <w:p w14:paraId="75827BF3" w14:textId="77777777" w:rsidR="008201DD" w:rsidRPr="00303B61" w:rsidRDefault="008201DD" w:rsidP="00BF06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Weights of a weighting system for an index number computed according to the information relating to the base period instead, for example, of the current period.</w:t>
      </w:r>
    </w:p>
    <w:p w14:paraId="29DA18E2"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F95677" w14:textId="77777777" w:rsidR="008201DD" w:rsidRPr="00F46AFD"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t>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67" w:name="_Toc427232845"/>
      <w:bookmarkStart w:id="268" w:name="_Toc427316906"/>
      <w:bookmarkStart w:id="269" w:name="_Toc427318516"/>
      <w:bookmarkStart w:id="270" w:name="_Toc441822225"/>
      <w:bookmarkStart w:id="271" w:name="_Toc521319918"/>
      <w:r w:rsidRPr="00F46AFD">
        <w:rPr>
          <w:rFonts w:ascii="Times New Roman" w:hAnsi="Times New Roman"/>
          <w:b/>
          <w:sz w:val="24"/>
          <w:szCs w:val="24"/>
        </w:rPr>
        <w:instrText>Concept ID</w:instrText>
      </w:r>
      <w:r w:rsidRPr="00F46AFD">
        <w:rPr>
          <w:rFonts w:ascii="Times New Roman" w:hAnsi="Times New Roman"/>
          <w:sz w:val="24"/>
          <w:szCs w:val="24"/>
        </w:rPr>
        <w:tab/>
        <w:instrText>BASE_WEIGHT</w:instrText>
      </w:r>
      <w:bookmarkEnd w:id="267"/>
      <w:bookmarkEnd w:id="268"/>
      <w:bookmarkEnd w:id="269"/>
      <w:bookmarkEnd w:id="270"/>
      <w:bookmarkEnd w:id="271"/>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2E76EE32" w14:textId="2924D7B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 xml:space="preserve">Codelist; </w:t>
      </w:r>
      <w:r>
        <w:rPr>
          <w:rFonts w:ascii="Times New Roman" w:hAnsi="Times New Roman"/>
          <w:sz w:val="24"/>
          <w:szCs w:val="24"/>
        </w:rPr>
        <w:t>Decimal;</w:t>
      </w:r>
      <w:r w:rsidRPr="00303B61" w:rsidDel="00AD0C9C">
        <w:rPr>
          <w:rFonts w:ascii="Times New Roman" w:hAnsi="Times New Roman"/>
          <w:sz w:val="24"/>
          <w:szCs w:val="24"/>
        </w:rPr>
        <w:t xml:space="preserve"> </w:t>
      </w:r>
      <w:r>
        <w:rPr>
          <w:rFonts w:ascii="Times New Roman" w:hAnsi="Times New Roman"/>
          <w:sz w:val="24"/>
          <w:szCs w:val="24"/>
        </w:rPr>
        <w:t>String</w:t>
      </w:r>
    </w:p>
    <w:p w14:paraId="239CBB46" w14:textId="77777777" w:rsidR="008201DD" w:rsidRPr="00F46AFD"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Codelist ID</w:t>
      </w:r>
      <w:r w:rsidRPr="00F46AFD">
        <w:rPr>
          <w:rFonts w:ascii="Times New Roman" w:hAnsi="Times New Roman"/>
          <w:sz w:val="24"/>
          <w:szCs w:val="24"/>
        </w:rPr>
        <w:tab/>
        <w:t>CL_BASE_WEIGHT</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72" w:name="_Toc441822226"/>
      <w:bookmarkStart w:id="273" w:name="_Toc521319919"/>
      <w:r w:rsidRPr="00F46AFD">
        <w:rPr>
          <w:rFonts w:ascii="Times New Roman" w:hAnsi="Times New Roman"/>
          <w:b/>
          <w:sz w:val="24"/>
          <w:szCs w:val="24"/>
        </w:rPr>
        <w:instrText>Codelist ID</w:instrText>
      </w:r>
      <w:r w:rsidRPr="00F46AFD">
        <w:rPr>
          <w:rFonts w:ascii="Times New Roman" w:hAnsi="Times New Roman"/>
          <w:sz w:val="24"/>
          <w:szCs w:val="24"/>
        </w:rPr>
        <w:tab/>
        <w:instrText>CL_BASE_WEIGHT</w:instrText>
      </w:r>
      <w:bookmarkEnd w:id="272"/>
      <w:bookmarkEnd w:id="273"/>
      <w:r w:rsidRPr="00F46AFD">
        <w:rPr>
          <w:rFonts w:ascii="Times New Roman" w:hAnsi="Times New Roman"/>
          <w:sz w:val="24"/>
          <w:szCs w:val="24"/>
        </w:rPr>
        <w:instrText>" \f C \l 2</w:instrText>
      </w:r>
      <w:r w:rsidRPr="00F46AFD">
        <w:rPr>
          <w:rFonts w:ascii="Times New Roman" w:hAnsi="Times New Roman"/>
          <w:sz w:val="24"/>
          <w:szCs w:val="24"/>
        </w:rPr>
        <w:fldChar w:fldCharType="end"/>
      </w:r>
    </w:p>
    <w:p w14:paraId="4EC92E5E" w14:textId="77777777" w:rsidR="008201DD" w:rsidRPr="00303B61" w:rsidRDefault="008201DD" w:rsidP="00C141D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17049FFF" w14:textId="77777777" w:rsidR="008201DD" w:rsidRPr="00303B61" w:rsidRDefault="008201DD" w:rsidP="000F34F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79CBB92F" w14:textId="427F18B1" w:rsidR="002B6BA2" w:rsidRPr="00303B61" w:rsidRDefault="002B6BA2" w:rsidP="007A3ED0">
      <w:pPr>
        <w:pStyle w:val="Heading1"/>
      </w:pPr>
      <w:bookmarkStart w:id="274" w:name="_Toc521319614"/>
      <w:r w:rsidRPr="002B6BA2">
        <w:lastRenderedPageBreak/>
        <w:t>Bilateral exchange</w:t>
      </w:r>
      <w:bookmarkEnd w:id="274"/>
      <w:r>
        <w:fldChar w:fldCharType="begin"/>
      </w:r>
      <w:r w:rsidRPr="00303B61">
        <w:instrText>tc "</w:instrText>
      </w:r>
      <w:bookmarkStart w:id="275" w:name="_Toc521319920"/>
      <w:r w:rsidRPr="002B6BA2">
        <w:instrText>Bilateral exchange</w:instrText>
      </w:r>
      <w:bookmarkEnd w:id="275"/>
      <w:r w:rsidRPr="00303B61">
        <w:instrText>" \f C \l 1</w:instrText>
      </w:r>
      <w:r>
        <w:fldChar w:fldCharType="end"/>
      </w:r>
    </w:p>
    <w:p w14:paraId="178C460C" w14:textId="34D49F3C" w:rsidR="002B6BA2" w:rsidRPr="00303B61"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B6BA2">
        <w:rPr>
          <w:rFonts w:ascii="Times New Roman" w:hAnsi="Times New Roman"/>
          <w:sz w:val="24"/>
          <w:szCs w:val="24"/>
        </w:rPr>
        <w:t>Exchange of data and/or metadata between a sending organisation and a receiving organisation where all aspects of the exchange process are agreed between counterparties, including the mechanism for exchange of data and metadata, the formats, the frequency or schedule, and the mode used for communications regarding the exchange.</w:t>
      </w:r>
    </w:p>
    <w:p w14:paraId="1881D572" w14:textId="577AA0B1" w:rsidR="007D677C" w:rsidRPr="00303B61" w:rsidRDefault="007D677C"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7D677C">
        <w:rPr>
          <w:rFonts w:ascii="Times New Roman" w:hAnsi="Times New Roman"/>
          <w:sz w:val="24"/>
          <w:szCs w:val="24"/>
        </w:rPr>
        <w:t>Apart from bilateral exchange, the SDMX initiative id</w:t>
      </w:r>
      <w:r>
        <w:rPr>
          <w:rFonts w:ascii="Times New Roman" w:hAnsi="Times New Roman"/>
          <w:sz w:val="24"/>
          <w:szCs w:val="24"/>
        </w:rPr>
        <w:t xml:space="preserve">entifies two other basic forms </w:t>
      </w:r>
      <w:r w:rsidRPr="007D677C">
        <w:rPr>
          <w:rFonts w:ascii="Times New Roman" w:hAnsi="Times New Roman"/>
          <w:sz w:val="24"/>
          <w:szCs w:val="24"/>
        </w:rPr>
        <w:t>of</w:t>
      </w:r>
      <w:r>
        <w:rPr>
          <w:rFonts w:ascii="Times New Roman" w:hAnsi="Times New Roman"/>
          <w:sz w:val="24"/>
          <w:szCs w:val="24"/>
        </w:rPr>
        <w:t xml:space="preserve"> exchange of statistics </w:t>
      </w:r>
      <w:r w:rsidRPr="007D677C">
        <w:rPr>
          <w:rFonts w:ascii="Times New Roman" w:hAnsi="Times New Roman"/>
          <w:sz w:val="24"/>
          <w:szCs w:val="24"/>
        </w:rPr>
        <w:t>and metadata between organisations, i.e. multilateral exchange and data-sharing.</w:t>
      </w:r>
    </w:p>
    <w:p w14:paraId="618E4933" w14:textId="27BB32F2" w:rsidR="002B6BA2" w:rsidRPr="00F46AFD" w:rsidRDefault="002B6BA2" w:rsidP="007A3ED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46AFD">
        <w:rPr>
          <w:rFonts w:ascii="Times New Roman" w:hAnsi="Times New Roman"/>
          <w:b/>
          <w:sz w:val="24"/>
          <w:szCs w:val="24"/>
        </w:rPr>
        <w:t>Concept ID</w:t>
      </w:r>
      <w:r w:rsidRPr="00F46AFD">
        <w:rPr>
          <w:rFonts w:ascii="Times New Roman" w:hAnsi="Times New Roman"/>
          <w:sz w:val="24"/>
          <w:szCs w:val="24"/>
        </w:rPr>
        <w:tab/>
      </w:r>
      <w:r>
        <w:rPr>
          <w:rFonts w:ascii="Times New Roman" w:hAnsi="Times New Roman"/>
          <w:sz w:val="24"/>
          <w:szCs w:val="24"/>
        </w:rPr>
        <w:t>BILAT_EXCHGE</w:t>
      </w:r>
      <w:r w:rsidRPr="00F46AFD">
        <w:rPr>
          <w:rFonts w:ascii="Times New Roman" w:hAnsi="Times New Roman"/>
          <w:sz w:val="24"/>
          <w:szCs w:val="24"/>
        </w:rPr>
        <w:fldChar w:fldCharType="begin"/>
      </w:r>
      <w:r w:rsidRPr="00F46AFD">
        <w:rPr>
          <w:rFonts w:ascii="Times New Roman" w:hAnsi="Times New Roman"/>
          <w:sz w:val="24"/>
          <w:szCs w:val="24"/>
        </w:rPr>
        <w:instrText>tc "</w:instrText>
      </w:r>
      <w:bookmarkStart w:id="276" w:name="_Toc521319921"/>
      <w:r w:rsidRPr="00F46AFD">
        <w:rPr>
          <w:rFonts w:ascii="Times New Roman" w:hAnsi="Times New Roman"/>
          <w:b/>
          <w:sz w:val="24"/>
          <w:szCs w:val="24"/>
        </w:rPr>
        <w:instrText>Concept ID</w:instrText>
      </w:r>
      <w:r w:rsidRPr="00F46AFD">
        <w:rPr>
          <w:rFonts w:ascii="Times New Roman" w:hAnsi="Times New Roman"/>
          <w:sz w:val="24"/>
          <w:szCs w:val="24"/>
        </w:rPr>
        <w:tab/>
      </w:r>
      <w:r>
        <w:rPr>
          <w:rFonts w:ascii="Times New Roman" w:hAnsi="Times New Roman"/>
          <w:sz w:val="24"/>
          <w:szCs w:val="24"/>
        </w:rPr>
        <w:instrText>BILAT_EXCHGE</w:instrText>
      </w:r>
      <w:bookmarkEnd w:id="276"/>
      <w:r w:rsidRPr="00F46AFD">
        <w:rPr>
          <w:rFonts w:ascii="Times New Roman" w:hAnsi="Times New Roman"/>
          <w:sz w:val="24"/>
          <w:szCs w:val="24"/>
        </w:rPr>
        <w:instrText xml:space="preserve"> " \f C \l 2</w:instrText>
      </w:r>
      <w:r w:rsidRPr="00F46AFD">
        <w:rPr>
          <w:rFonts w:ascii="Times New Roman" w:hAnsi="Times New Roman"/>
          <w:sz w:val="24"/>
          <w:szCs w:val="24"/>
        </w:rPr>
        <w:fldChar w:fldCharType="end"/>
      </w:r>
    </w:p>
    <w:p w14:paraId="2A9B14C0" w14:textId="79BFFBBA" w:rsidR="002B6BA2" w:rsidRPr="00303B61" w:rsidRDefault="002B6BA2" w:rsidP="007A3ED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3F88E51" w14:textId="63F8F4A9"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Data exchange</w:t>
      </w:r>
    </w:p>
    <w:p w14:paraId="60CEF69F" w14:textId="27CF855B" w:rsidR="002B6BA2" w:rsidRDefault="002B6BA2"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4608">
        <w:rPr>
          <w:rFonts w:ascii="Times New Roman" w:hAnsi="Times New Roman"/>
          <w:sz w:val="24"/>
          <w:szCs w:val="24"/>
        </w:rPr>
        <w:tab/>
        <w:t>Data</w:t>
      </w:r>
      <w:r>
        <w:rPr>
          <w:rFonts w:ascii="Times New Roman" w:hAnsi="Times New Roman"/>
          <w:sz w:val="24"/>
          <w:szCs w:val="24"/>
        </w:rPr>
        <w:t xml:space="preserve"> sharing</w:t>
      </w:r>
    </w:p>
    <w:p w14:paraId="5F3BCDC0" w14:textId="4B13218C" w:rsidR="002B6BA2" w:rsidRPr="002B6BA2" w:rsidRDefault="002B6BA2"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Multilateral exchange</w:t>
      </w:r>
    </w:p>
    <w:p w14:paraId="71786B7A" w14:textId="3B7905FF" w:rsidR="002B6BA2" w:rsidRPr="00303B61" w:rsidRDefault="002B6BA2" w:rsidP="00CE177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Pr="00FA70AC">
        <w:rPr>
          <w:rFonts w:ascii="Times New Roman" w:hAnsi="Times New Roman"/>
          <w:sz w:val="24"/>
          <w:szCs w:val="24"/>
        </w:rPr>
        <w:t>SDMX, "Metadata Common Vocabulary", 2009 (</w:t>
      </w:r>
      <w:hyperlink r:id="rId37" w:history="1">
        <w:r w:rsidR="003F4608" w:rsidRPr="002E2F75">
          <w:rPr>
            <w:rStyle w:val="Hyperlink"/>
            <w:rFonts w:ascii="Times New Roman" w:hAnsi="Times New Roman"/>
            <w:sz w:val="24"/>
            <w:szCs w:val="24"/>
          </w:rPr>
          <w:t>https://sdmx.org/wp-content/uploads/04_sdmx_cog_annex_4_mcv_2009.pdf</w:t>
        </w:r>
      </w:hyperlink>
      <w:r w:rsidRPr="00FA70AC">
        <w:rPr>
          <w:rFonts w:ascii="Times New Roman" w:hAnsi="Times New Roman"/>
          <w:sz w:val="24"/>
          <w:szCs w:val="24"/>
        </w:rPr>
        <w:t>)</w:t>
      </w:r>
    </w:p>
    <w:p w14:paraId="277AB6EE" w14:textId="77777777" w:rsidR="008201DD" w:rsidRPr="00303B61" w:rsidRDefault="008201DD" w:rsidP="004B29FC">
      <w:pPr>
        <w:pStyle w:val="Heading1"/>
      </w:pPr>
      <w:bookmarkStart w:id="277" w:name="_Toc521319615"/>
      <w:r w:rsidRPr="00303B61">
        <w:t>Category</w:t>
      </w:r>
      <w:bookmarkEnd w:id="277"/>
      <w:r>
        <w:fldChar w:fldCharType="begin"/>
      </w:r>
      <w:r w:rsidRPr="00303B61">
        <w:instrText>tc "</w:instrText>
      </w:r>
      <w:bookmarkStart w:id="278" w:name="_Toc521319922"/>
      <w:r w:rsidRPr="00303B61">
        <w:instrText>Category</w:instrText>
      </w:r>
      <w:bookmarkEnd w:id="278"/>
      <w:r w:rsidRPr="00303B61">
        <w:instrText>" \f C \l 1</w:instrText>
      </w:r>
      <w:r>
        <w:fldChar w:fldCharType="end"/>
      </w:r>
    </w:p>
    <w:p w14:paraId="29C89244"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Structural metadata concept that classifies structural metadata objects.</w:t>
      </w:r>
    </w:p>
    <w:p w14:paraId="0EA01153"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Category can link to any identifiable object and can help discovery of structural metadata. In a data dissemination or data collection system the Category will probably link to a Dataflow or Metadataflow to support data or metadata discovery or data or metadata collection management.</w:t>
      </w:r>
    </w:p>
    <w:p w14:paraId="2DC54FBB"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Category can link to multiple identifiable objects and any identifiable object can link to multiple categories, possibly in different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059083B7"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link between a single category and a single identifiable object is contained in a Categorisation.</w:t>
      </w:r>
    </w:p>
    <w:p w14:paraId="1419C199" w14:textId="21E8847E"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w:t>
      </w:r>
      <w:r w:rsidR="00F46AFD" w:rsidRPr="00F46AFD">
        <w:rPr>
          <w:rFonts w:ascii="Times New Roman" w:hAnsi="Times New Roman"/>
          <w:sz w:val="24"/>
          <w:szCs w:val="24"/>
        </w:rPr>
        <w:fldChar w:fldCharType="begin"/>
      </w:r>
      <w:r w:rsidR="00F46AFD" w:rsidRPr="00F46AFD">
        <w:rPr>
          <w:rFonts w:ascii="Times New Roman" w:hAnsi="Times New Roman"/>
          <w:sz w:val="24"/>
          <w:szCs w:val="24"/>
        </w:rPr>
        <w:instrText>tc "</w:instrText>
      </w:r>
      <w:bookmarkStart w:id="279" w:name="_Toc521319923"/>
      <w:r w:rsidR="00F46AFD" w:rsidRPr="00F46AFD">
        <w:rPr>
          <w:rFonts w:ascii="Times New Roman" w:hAnsi="Times New Roman"/>
          <w:b/>
          <w:sz w:val="24"/>
          <w:szCs w:val="24"/>
        </w:rPr>
        <w:instrText>Concept ID</w:instrText>
      </w:r>
      <w:r w:rsidR="00F46AFD" w:rsidRPr="00F46AFD">
        <w:rPr>
          <w:rFonts w:ascii="Times New Roman" w:hAnsi="Times New Roman"/>
          <w:sz w:val="24"/>
          <w:szCs w:val="24"/>
        </w:rPr>
        <w:tab/>
      </w:r>
      <w:r w:rsidR="00F46AFD" w:rsidRPr="00303B61">
        <w:rPr>
          <w:rFonts w:ascii="Times New Roman" w:hAnsi="Times New Roman"/>
          <w:sz w:val="24"/>
          <w:szCs w:val="24"/>
        </w:rPr>
        <w:instrText>CATEGORY</w:instrText>
      </w:r>
      <w:bookmarkEnd w:id="279"/>
      <w:r w:rsidR="00F46AFD" w:rsidRPr="00F46AFD">
        <w:rPr>
          <w:rFonts w:ascii="Times New Roman" w:hAnsi="Times New Roman"/>
          <w:sz w:val="24"/>
          <w:szCs w:val="24"/>
        </w:rPr>
        <w:instrText>" \f C \l 2</w:instrText>
      </w:r>
      <w:r w:rsidR="00F46AFD" w:rsidRPr="00F46AFD">
        <w:rPr>
          <w:rFonts w:ascii="Times New Roman" w:hAnsi="Times New Roman"/>
          <w:sz w:val="24"/>
          <w:szCs w:val="24"/>
        </w:rPr>
        <w:fldChar w:fldCharType="end"/>
      </w:r>
    </w:p>
    <w:p w14:paraId="3B24D450"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Category </w:t>
      </w:r>
      <w:r>
        <w:rPr>
          <w:rFonts w:ascii="Times New Roman" w:hAnsi="Times New Roman"/>
          <w:sz w:val="24"/>
          <w:szCs w:val="24"/>
        </w:rPr>
        <w:t>S</w:t>
      </w:r>
      <w:r w:rsidRPr="00303B61">
        <w:rPr>
          <w:rFonts w:ascii="Times New Roman" w:hAnsi="Times New Roman"/>
          <w:sz w:val="24"/>
          <w:szCs w:val="24"/>
        </w:rPr>
        <w:t>cheme</w:t>
      </w:r>
    </w:p>
    <w:p w14:paraId="0EF1D0B7"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6DE0B32D" w14:textId="77777777" w:rsidR="008201DD" w:rsidRPr="00303B61" w:rsidRDefault="008201DD" w:rsidP="00CE177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Metadataflow</w:t>
      </w:r>
    </w:p>
    <w:p w14:paraId="6046B61D" w14:textId="2BBBEDC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38"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13C55E9D" w14:textId="77777777" w:rsidR="008201DD" w:rsidRPr="00303B61" w:rsidRDefault="008201DD" w:rsidP="001526E4">
      <w:pPr>
        <w:pStyle w:val="Heading1"/>
      </w:pPr>
      <w:bookmarkStart w:id="280" w:name="_Toc521319616"/>
      <w:r w:rsidRPr="00303B61">
        <w:t xml:space="preserve">Category </w:t>
      </w:r>
      <w:r>
        <w:t>S</w:t>
      </w:r>
      <w:r w:rsidRPr="00303B61">
        <w:t>cheme</w:t>
      </w:r>
      <w:bookmarkEnd w:id="280"/>
      <w:r>
        <w:fldChar w:fldCharType="begin"/>
      </w:r>
      <w:r w:rsidRPr="00303B61">
        <w:instrText>tc "</w:instrText>
      </w:r>
      <w:bookmarkStart w:id="281" w:name="_Toc521319924"/>
      <w:r w:rsidRPr="00303B61">
        <w:instrText>Category</w:instrText>
      </w:r>
      <w:r w:rsidRPr="002C6F3C">
        <w:instrText xml:space="preserve"> </w:instrText>
      </w:r>
      <w:r w:rsidRPr="00303B61">
        <w:instrText>Scheme</w:instrText>
      </w:r>
      <w:bookmarkEnd w:id="281"/>
      <w:r w:rsidRPr="00303B61">
        <w:instrText>" \f C \l 1</w:instrText>
      </w:r>
      <w:r>
        <w:fldChar w:fldCharType="end"/>
      </w:r>
    </w:p>
    <w:p w14:paraId="15CB6BFA"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 subdivision of categories into groups based on characteristics, which the objects have in common.</w:t>
      </w:r>
    </w:p>
    <w:p w14:paraId="37FA1F7A" w14:textId="77777777" w:rsidR="008201DD" w:rsidRPr="00303B61" w:rsidRDefault="008201DD" w:rsidP="00DD38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Category Scheme comprises a hierarchy of categories which may include any type of useful classification for the organisation of data and metadata. </w:t>
      </w:r>
    </w:p>
    <w:p w14:paraId="11965401" w14:textId="5641432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CATEGORY_SCH</w:t>
      </w:r>
      <w:r w:rsidR="0092513E" w:rsidRPr="00F46AFD">
        <w:rPr>
          <w:rFonts w:ascii="Times New Roman" w:hAnsi="Times New Roman"/>
          <w:sz w:val="24"/>
          <w:szCs w:val="24"/>
        </w:rPr>
        <w:fldChar w:fldCharType="begin"/>
      </w:r>
      <w:r w:rsidR="0092513E" w:rsidRPr="00F46AFD">
        <w:rPr>
          <w:rFonts w:ascii="Times New Roman" w:hAnsi="Times New Roman"/>
          <w:sz w:val="24"/>
          <w:szCs w:val="24"/>
        </w:rPr>
        <w:instrText>tc "</w:instrText>
      </w:r>
      <w:bookmarkStart w:id="282" w:name="_Toc521319925"/>
      <w:r w:rsidR="0092513E" w:rsidRPr="00F46AFD">
        <w:rPr>
          <w:rFonts w:ascii="Times New Roman" w:hAnsi="Times New Roman"/>
          <w:b/>
          <w:sz w:val="24"/>
          <w:szCs w:val="24"/>
        </w:rPr>
        <w:instrText>Concept ID</w:instrText>
      </w:r>
      <w:r w:rsidR="0092513E" w:rsidRPr="00F46AFD">
        <w:rPr>
          <w:rFonts w:ascii="Times New Roman" w:hAnsi="Times New Roman"/>
          <w:sz w:val="24"/>
          <w:szCs w:val="24"/>
        </w:rPr>
        <w:tab/>
      </w:r>
      <w:r w:rsidR="0092513E" w:rsidRPr="00303B61">
        <w:rPr>
          <w:rFonts w:ascii="Times New Roman" w:hAnsi="Times New Roman"/>
          <w:sz w:val="24"/>
          <w:szCs w:val="24"/>
        </w:rPr>
        <w:instrText>CATEGORY_SCH</w:instrText>
      </w:r>
      <w:bookmarkEnd w:id="282"/>
      <w:r w:rsidR="0092513E" w:rsidRPr="00F46AFD">
        <w:rPr>
          <w:rFonts w:ascii="Times New Roman" w:hAnsi="Times New Roman"/>
          <w:sz w:val="24"/>
          <w:szCs w:val="24"/>
        </w:rPr>
        <w:instrText>" \f C \l 2</w:instrText>
      </w:r>
      <w:r w:rsidR="0092513E" w:rsidRPr="00F46AFD">
        <w:rPr>
          <w:rFonts w:ascii="Times New Roman" w:hAnsi="Times New Roman"/>
          <w:sz w:val="24"/>
          <w:szCs w:val="24"/>
        </w:rPr>
        <w:fldChar w:fldCharType="end"/>
      </w:r>
    </w:p>
    <w:p w14:paraId="4F21652E"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Category</w:t>
      </w:r>
    </w:p>
    <w:p w14:paraId="4F33861A" w14:textId="77777777" w:rsidR="008201DD" w:rsidRPr="00303B61" w:rsidRDefault="008201DD" w:rsidP="008969B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06AC7EF9" w14:textId="1001A5A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A70AC">
        <w:rPr>
          <w:rFonts w:ascii="Times New Roman" w:hAnsi="Times New Roman"/>
          <w:sz w:val="24"/>
          <w:szCs w:val="24"/>
        </w:rPr>
        <w:t>SDMX, "SDMX Glossary Version 1.0", February 2016 (</w:t>
      </w:r>
      <w:hyperlink r:id="rId39" w:history="1">
        <w:r w:rsidR="00FA5A34" w:rsidRPr="00F81F3A">
          <w:rPr>
            <w:rStyle w:val="Hyperlink"/>
            <w:rFonts w:ascii="Times New Roman" w:hAnsi="Times New Roman"/>
            <w:sz w:val="24"/>
            <w:szCs w:val="24"/>
          </w:rPr>
          <w:t>https://sdmx.org/wp-content/uploads/SDMX_Glossary_Version_1_0_February_2016.docx</w:t>
        </w:r>
      </w:hyperlink>
      <w:r w:rsidRPr="00FA70AC">
        <w:rPr>
          <w:rFonts w:ascii="Times New Roman" w:hAnsi="Times New Roman"/>
          <w:sz w:val="24"/>
          <w:szCs w:val="24"/>
        </w:rPr>
        <w:t>)</w:t>
      </w:r>
    </w:p>
    <w:p w14:paraId="228FBCAC" w14:textId="77777777" w:rsidR="008201DD" w:rsidRPr="00303B61" w:rsidRDefault="008201DD" w:rsidP="001526E4">
      <w:pPr>
        <w:pStyle w:val="Heading1"/>
      </w:pPr>
      <w:bookmarkStart w:id="283" w:name="_Toc521319617"/>
      <w:r w:rsidRPr="00303B61">
        <w:lastRenderedPageBreak/>
        <w:t>Civil status</w:t>
      </w:r>
      <w:bookmarkEnd w:id="283"/>
      <w:r>
        <w:fldChar w:fldCharType="begin"/>
      </w:r>
      <w:r w:rsidRPr="00303B61">
        <w:instrText>tc "</w:instrText>
      </w:r>
      <w:bookmarkStart w:id="284" w:name="_Toc427163138"/>
      <w:bookmarkStart w:id="285" w:name="_Toc427221029"/>
      <w:bookmarkStart w:id="286" w:name="_Toc427221118"/>
      <w:bookmarkStart w:id="287" w:name="_Toc427221222"/>
      <w:bookmarkStart w:id="288" w:name="_Toc427232523"/>
      <w:bookmarkStart w:id="289" w:name="_Toc427232604"/>
      <w:bookmarkStart w:id="290" w:name="_Toc427232684"/>
      <w:bookmarkStart w:id="291" w:name="_Toc427232764"/>
      <w:bookmarkStart w:id="292" w:name="_Toc427232846"/>
      <w:bookmarkStart w:id="293" w:name="_Toc427316907"/>
      <w:bookmarkStart w:id="294" w:name="_Toc427318517"/>
      <w:bookmarkStart w:id="295" w:name="_Toc441822227"/>
      <w:bookmarkStart w:id="296" w:name="_Toc521319926"/>
      <w:r w:rsidRPr="00303B61">
        <w:instrText>Civil status</w:instrText>
      </w:r>
      <w:bookmarkEnd w:id="284"/>
      <w:bookmarkEnd w:id="285"/>
      <w:bookmarkEnd w:id="286"/>
      <w:bookmarkEnd w:id="287"/>
      <w:bookmarkEnd w:id="288"/>
      <w:bookmarkEnd w:id="289"/>
      <w:bookmarkEnd w:id="290"/>
      <w:bookmarkEnd w:id="291"/>
      <w:bookmarkEnd w:id="292"/>
      <w:bookmarkEnd w:id="293"/>
      <w:bookmarkEnd w:id="294"/>
      <w:bookmarkEnd w:id="295"/>
      <w:bookmarkEnd w:id="296"/>
      <w:r w:rsidRPr="00303B61">
        <w:instrText>" \f C \l 1</w:instrText>
      </w:r>
      <w:r>
        <w:fldChar w:fldCharType="end"/>
      </w:r>
    </w:p>
    <w:p w14:paraId="7F45DE62" w14:textId="77777777"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Legal, conjugal status of each individual in relation to the marriage laws or customs of the country.</w:t>
      </w:r>
    </w:p>
    <w:p w14:paraId="367155E1" w14:textId="317EA992" w:rsidR="008201DD" w:rsidRPr="00303B61" w:rsidRDefault="008201DD" w:rsidP="00BD51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civil status is often referred to as marital status and represented through codes of the respective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w:t>
      </w:r>
    </w:p>
    <w:p w14:paraId="34F87161"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A226B82"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297" w:name="_Toc427232524"/>
      <w:bookmarkStart w:id="298" w:name="_Toc427232605"/>
      <w:bookmarkStart w:id="299" w:name="_Toc427232685"/>
      <w:bookmarkStart w:id="300" w:name="_Toc427232765"/>
      <w:bookmarkStart w:id="301" w:name="_Toc427232847"/>
      <w:bookmarkStart w:id="302" w:name="_Toc427316908"/>
      <w:bookmarkStart w:id="303" w:name="_Toc427318518"/>
      <w:bookmarkStart w:id="304" w:name="_Toc441822228"/>
      <w:bookmarkStart w:id="305" w:name="_Toc521319927"/>
      <w:r w:rsidRPr="00074369">
        <w:rPr>
          <w:rFonts w:ascii="Times New Roman" w:hAnsi="Times New Roman"/>
          <w:b/>
          <w:sz w:val="24"/>
          <w:szCs w:val="24"/>
        </w:rPr>
        <w:instrText>Concept ID</w:instrText>
      </w:r>
      <w:r w:rsidRPr="00074369">
        <w:rPr>
          <w:rFonts w:ascii="Times New Roman" w:hAnsi="Times New Roman"/>
          <w:sz w:val="24"/>
          <w:szCs w:val="24"/>
        </w:rPr>
        <w:tab/>
        <w:instrText>CIVIL_STATUS</w:instrText>
      </w:r>
      <w:bookmarkEnd w:id="297"/>
      <w:bookmarkEnd w:id="298"/>
      <w:bookmarkEnd w:id="299"/>
      <w:bookmarkEnd w:id="300"/>
      <w:bookmarkEnd w:id="301"/>
      <w:bookmarkEnd w:id="302"/>
      <w:bookmarkEnd w:id="303"/>
      <w:bookmarkEnd w:id="304"/>
      <w:bookmarkEnd w:id="305"/>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558328D3" w14:textId="1B0FB6F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3C21540" w14:textId="77777777" w:rsidR="008201DD" w:rsidRPr="00074369"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Codelist ID</w:t>
      </w:r>
      <w:r w:rsidRPr="00074369">
        <w:rPr>
          <w:rFonts w:ascii="Times New Roman" w:hAnsi="Times New Roman"/>
          <w:sz w:val="24"/>
          <w:szCs w:val="24"/>
        </w:rPr>
        <w:tab/>
        <w:t>CL_CIVIL_STATUS</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06" w:name="_Toc427232525"/>
      <w:bookmarkStart w:id="307" w:name="_Toc427232606"/>
      <w:bookmarkStart w:id="308" w:name="_Toc427232686"/>
      <w:bookmarkStart w:id="309" w:name="_Toc427232766"/>
      <w:bookmarkStart w:id="310" w:name="_Toc427232848"/>
      <w:bookmarkStart w:id="311" w:name="_Toc427316909"/>
      <w:bookmarkStart w:id="312" w:name="_Toc427318519"/>
      <w:bookmarkStart w:id="313" w:name="_Toc441822229"/>
      <w:bookmarkStart w:id="314" w:name="_Toc521319928"/>
      <w:r w:rsidRPr="00074369">
        <w:rPr>
          <w:rFonts w:ascii="Times New Roman" w:hAnsi="Times New Roman"/>
          <w:b/>
          <w:sz w:val="24"/>
          <w:szCs w:val="24"/>
        </w:rPr>
        <w:instrText>Codelist ID</w:instrText>
      </w:r>
      <w:r w:rsidRPr="00074369">
        <w:rPr>
          <w:rFonts w:ascii="Times New Roman" w:hAnsi="Times New Roman"/>
          <w:sz w:val="24"/>
          <w:szCs w:val="24"/>
        </w:rPr>
        <w:tab/>
        <w:instrText>CL_CIVIL_STATUS</w:instrText>
      </w:r>
      <w:bookmarkEnd w:id="306"/>
      <w:bookmarkEnd w:id="307"/>
      <w:bookmarkEnd w:id="308"/>
      <w:bookmarkEnd w:id="309"/>
      <w:bookmarkEnd w:id="310"/>
      <w:bookmarkEnd w:id="311"/>
      <w:bookmarkEnd w:id="312"/>
      <w:bookmarkEnd w:id="313"/>
      <w:bookmarkEnd w:id="314"/>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67B5EF9F" w14:textId="77777777" w:rsidR="008201DD" w:rsidRPr="003E1785" w:rsidRDefault="008201DD" w:rsidP="00717C8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717C85">
        <w:rPr>
          <w:rFonts w:ascii="Times New Roman" w:hAnsi="Times New Roman"/>
          <w:sz w:val="24"/>
          <w:szCs w:val="24"/>
        </w:rPr>
        <w:t>United Nations Economic Commission for Europe (UN-ECE), Eurostat</w:t>
      </w:r>
      <w:r>
        <w:rPr>
          <w:rFonts w:ascii="Times New Roman" w:hAnsi="Times New Roman"/>
          <w:sz w:val="24"/>
          <w:szCs w:val="24"/>
        </w:rPr>
        <w:t>, "</w:t>
      </w:r>
      <w:r w:rsidRPr="00717C85">
        <w:rPr>
          <w:rFonts w:ascii="Times New Roman" w:hAnsi="Times New Roman"/>
          <w:sz w:val="24"/>
          <w:szCs w:val="24"/>
        </w:rPr>
        <w:t>Recommendations for the 2000 censuses of population and housing in the ECE region</w:t>
      </w:r>
      <w:r>
        <w:rPr>
          <w:rFonts w:ascii="Times New Roman" w:hAnsi="Times New Roman"/>
          <w:sz w:val="24"/>
          <w:szCs w:val="24"/>
        </w:rPr>
        <w:t xml:space="preserve">", </w:t>
      </w:r>
      <w:r w:rsidRPr="00717C85">
        <w:rPr>
          <w:rFonts w:ascii="Times New Roman" w:hAnsi="Times New Roman"/>
          <w:sz w:val="24"/>
          <w:szCs w:val="24"/>
        </w:rPr>
        <w:t>New York and Geneva, 1998</w:t>
      </w:r>
      <w:r>
        <w:rPr>
          <w:rFonts w:ascii="Times New Roman" w:hAnsi="Times New Roman"/>
          <w:sz w:val="24"/>
          <w:szCs w:val="24"/>
        </w:rPr>
        <w:t xml:space="preserve"> (</w:t>
      </w:r>
      <w:hyperlink r:id="rId40" w:history="1">
        <w:r w:rsidRPr="00E314EE">
          <w:rPr>
            <w:rStyle w:val="Hyperlink"/>
            <w:rFonts w:ascii="Times New Roman" w:hAnsi="Times New Roman"/>
            <w:sz w:val="24"/>
            <w:szCs w:val="24"/>
          </w:rPr>
          <w:t>http://ec.europa.eu/eurostat/ramon/statmanuals/files/2000_censuses_ECE_region_EN.pdf</w:t>
        </w:r>
      </w:hyperlink>
      <w:r>
        <w:rPr>
          <w:rFonts w:ascii="Times New Roman" w:hAnsi="Times New Roman"/>
          <w:sz w:val="24"/>
          <w:szCs w:val="24"/>
        </w:rPr>
        <w:t>)</w:t>
      </w:r>
    </w:p>
    <w:p w14:paraId="49B68984" w14:textId="68F5B749" w:rsidR="008201DD" w:rsidRPr="00303B61" w:rsidRDefault="008201DD" w:rsidP="0000196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CIVIL_STATUS (</w:t>
      </w:r>
      <w:hyperlink r:id="rId41" w:history="1">
        <w:r w:rsidRPr="00FD153E">
          <w:rPr>
            <w:rStyle w:val="Hyperlink"/>
            <w:rFonts w:ascii="Times New Roman" w:hAnsi="Times New Roman"/>
            <w:sz w:val="24"/>
            <w:szCs w:val="24"/>
          </w:rPr>
          <w:t>https://sdmx.org/?page_id=3215</w:t>
        </w:r>
      </w:hyperlink>
      <w:r w:rsidRPr="00303B61">
        <w:rPr>
          <w:rFonts w:ascii="Times New Roman" w:hAnsi="Times New Roman"/>
          <w:sz w:val="24"/>
          <w:szCs w:val="24"/>
        </w:rPr>
        <w:t xml:space="preserve">) </w:t>
      </w:r>
    </w:p>
    <w:p w14:paraId="6504F069" w14:textId="4873162F" w:rsidR="00235905" w:rsidRPr="00FA5E4D" w:rsidRDefault="00235905" w:rsidP="00235905">
      <w:pPr>
        <w:pStyle w:val="Heading1"/>
      </w:pPr>
      <w:bookmarkStart w:id="315" w:name="_Toc521319618"/>
      <w:r w:rsidRPr="00303B61">
        <w:t>Classification</w:t>
      </w:r>
      <w:r w:rsidRPr="00FA5E4D">
        <w:t>: See "</w:t>
      </w:r>
      <w:r>
        <w:t>Statistical c</w:t>
      </w:r>
      <w:r w:rsidRPr="00303B61">
        <w:t>lassification</w:t>
      </w:r>
      <w:r w:rsidRPr="00FA5E4D">
        <w:t>"</w:t>
      </w:r>
      <w:bookmarkEnd w:id="315"/>
    </w:p>
    <w:p w14:paraId="0987DD4A"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7AC67639" w14:textId="77777777" w:rsidR="008201DD" w:rsidRPr="00303B61" w:rsidRDefault="008201DD" w:rsidP="00363001">
      <w:pPr>
        <w:pStyle w:val="Heading1"/>
      </w:pPr>
      <w:bookmarkStart w:id="316" w:name="_Toc521319619"/>
      <w:r w:rsidRPr="00303B61">
        <w:t>Classification system</w:t>
      </w:r>
      <w:bookmarkEnd w:id="316"/>
      <w:r>
        <w:fldChar w:fldCharType="begin"/>
      </w:r>
      <w:r w:rsidRPr="00303B61">
        <w:instrText>tc "</w:instrText>
      </w:r>
      <w:bookmarkStart w:id="317" w:name="_Toc441822230"/>
      <w:bookmarkStart w:id="318" w:name="_Toc521319929"/>
      <w:r w:rsidRPr="00303B61">
        <w:instrText>Classification system</w:instrText>
      </w:r>
      <w:bookmarkEnd w:id="317"/>
      <w:bookmarkEnd w:id="318"/>
      <w:r w:rsidRPr="00303B61">
        <w:instrText>" \f C \l 1</w:instrText>
      </w:r>
      <w:r>
        <w:fldChar w:fldCharType="end"/>
      </w:r>
    </w:p>
    <w:p w14:paraId="2AB270C7"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53D6E">
        <w:rPr>
          <w:rFonts w:ascii="Times New Roman" w:hAnsi="Times New Roman"/>
          <w:sz w:val="24"/>
          <w:szCs w:val="24"/>
        </w:rPr>
        <w:t xml:space="preserve">Metadata element used to a) list the classification(s) being used for a given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 xml:space="preserve">et or set of </w:t>
      </w:r>
      <w:r>
        <w:rPr>
          <w:rFonts w:ascii="Times New Roman" w:hAnsi="Times New Roman"/>
          <w:sz w:val="24"/>
          <w:szCs w:val="24"/>
        </w:rPr>
        <w:t>D</w:t>
      </w:r>
      <w:r w:rsidRPr="00553D6E">
        <w:rPr>
          <w:rFonts w:ascii="Times New Roman" w:hAnsi="Times New Roman"/>
          <w:sz w:val="24"/>
          <w:szCs w:val="24"/>
        </w:rPr>
        <w:t xml:space="preserve">ata </w:t>
      </w:r>
      <w:r>
        <w:rPr>
          <w:rFonts w:ascii="Times New Roman" w:hAnsi="Times New Roman"/>
          <w:sz w:val="24"/>
          <w:szCs w:val="24"/>
        </w:rPr>
        <w:t>S</w:t>
      </w:r>
      <w:r w:rsidRPr="00553D6E">
        <w:rPr>
          <w:rFonts w:ascii="Times New Roman" w:hAnsi="Times New Roman"/>
          <w:sz w:val="24"/>
          <w:szCs w:val="24"/>
        </w:rPr>
        <w:t>ets, and b) describe how these conform to internationally agreed standards, guidelines, or good practices.</w:t>
      </w:r>
    </w:p>
    <w:p w14:paraId="1A9D56BD" w14:textId="77777777" w:rsidR="008201DD" w:rsidRPr="00553D6E" w:rsidRDefault="008201DD" w:rsidP="00E81C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Context</w:t>
      </w:r>
      <w:r w:rsidRPr="00553D6E">
        <w:rPr>
          <w:rFonts w:ascii="Times New Roman" w:hAnsi="Times New Roman"/>
          <w:sz w:val="24"/>
          <w:szCs w:val="24"/>
        </w:rPr>
        <w:tab/>
      </w:r>
      <w:r>
        <w:rPr>
          <w:rFonts w:ascii="Times New Roman" w:hAnsi="Times New Roman"/>
          <w:sz w:val="24"/>
          <w:szCs w:val="24"/>
        </w:rPr>
        <w:t>When relevant, d</w:t>
      </w:r>
      <w:r w:rsidRPr="00553D6E">
        <w:rPr>
          <w:rFonts w:ascii="Times New Roman" w:hAnsi="Times New Roman"/>
          <w:sz w:val="24"/>
          <w:szCs w:val="24"/>
        </w:rPr>
        <w:t>eviations</w:t>
      </w:r>
      <w:r>
        <w:rPr>
          <w:rFonts w:ascii="Times New Roman" w:hAnsi="Times New Roman"/>
          <w:sz w:val="24"/>
          <w:szCs w:val="24"/>
        </w:rPr>
        <w:t xml:space="preserve"> </w:t>
      </w:r>
      <w:r w:rsidRPr="00553D6E">
        <w:rPr>
          <w:rFonts w:ascii="Times New Roman" w:hAnsi="Times New Roman"/>
          <w:sz w:val="24"/>
          <w:szCs w:val="24"/>
        </w:rPr>
        <w:t xml:space="preserve">from statistical standards, guidelines, or good practices, should be </w:t>
      </w:r>
      <w:r>
        <w:rPr>
          <w:rFonts w:ascii="Times New Roman" w:hAnsi="Times New Roman"/>
          <w:sz w:val="24"/>
          <w:szCs w:val="24"/>
        </w:rPr>
        <w:t>documented</w:t>
      </w:r>
      <w:r w:rsidRPr="00553D6E">
        <w:rPr>
          <w:rFonts w:ascii="Times New Roman" w:hAnsi="Times New Roman"/>
          <w:sz w:val="24"/>
          <w:szCs w:val="24"/>
        </w:rPr>
        <w:t>.</w:t>
      </w:r>
    </w:p>
    <w:p w14:paraId="21155F56" w14:textId="77777777"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Type</w:t>
      </w:r>
      <w:r w:rsidRPr="00553D6E">
        <w:rPr>
          <w:rFonts w:ascii="Times New Roman" w:hAnsi="Times New Roman"/>
          <w:b/>
          <w:sz w:val="24"/>
          <w:szCs w:val="24"/>
        </w:rPr>
        <w:tab/>
      </w:r>
      <w:r w:rsidRPr="00553D6E">
        <w:rPr>
          <w:rFonts w:ascii="Times New Roman" w:hAnsi="Times New Roman"/>
          <w:sz w:val="24"/>
          <w:szCs w:val="24"/>
        </w:rPr>
        <w:t>Cross-domain concept</w:t>
      </w:r>
    </w:p>
    <w:p w14:paraId="4BF73571" w14:textId="6B32D934" w:rsidR="008201DD" w:rsidRPr="00553D6E" w:rsidRDefault="008201DD" w:rsidP="0036300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Concept ID</w:t>
      </w:r>
      <w:r w:rsidRPr="00553D6E">
        <w:rPr>
          <w:rFonts w:ascii="Times New Roman" w:hAnsi="Times New Roman"/>
          <w:sz w:val="24"/>
          <w:szCs w:val="24"/>
        </w:rPr>
        <w:tab/>
        <w:t>CLASS_SYSTEM</w:t>
      </w:r>
      <w:r>
        <w:rPr>
          <w:rFonts w:ascii="Times New Roman" w:hAnsi="Times New Roman"/>
          <w:sz w:val="24"/>
          <w:szCs w:val="24"/>
        </w:rPr>
        <w:fldChar w:fldCharType="begin"/>
      </w:r>
      <w:r w:rsidRPr="00553D6E">
        <w:rPr>
          <w:rFonts w:ascii="Times New Roman" w:hAnsi="Times New Roman"/>
          <w:sz w:val="24"/>
          <w:szCs w:val="24"/>
        </w:rPr>
        <w:instrText>tc "</w:instrText>
      </w:r>
      <w:bookmarkStart w:id="319" w:name="_Toc441822231"/>
      <w:bookmarkStart w:id="320" w:name="_Toc521319930"/>
      <w:r w:rsidRPr="00553D6E">
        <w:rPr>
          <w:rFonts w:ascii="Times New Roman" w:hAnsi="Times New Roman"/>
          <w:b/>
          <w:sz w:val="24"/>
          <w:szCs w:val="24"/>
        </w:rPr>
        <w:instrText>Concept ID</w:instrText>
      </w:r>
      <w:r w:rsidRPr="00553D6E">
        <w:rPr>
          <w:rFonts w:ascii="Times New Roman" w:hAnsi="Times New Roman"/>
          <w:sz w:val="24"/>
          <w:szCs w:val="24"/>
        </w:rPr>
        <w:tab/>
        <w:instrText>CLASS_SYSTEM</w:instrText>
      </w:r>
      <w:bookmarkEnd w:id="319"/>
      <w:bookmarkEnd w:id="320"/>
      <w:r w:rsidRPr="00553D6E">
        <w:rPr>
          <w:rFonts w:ascii="Times New Roman" w:hAnsi="Times New Roman"/>
          <w:sz w:val="24"/>
          <w:szCs w:val="24"/>
        </w:rPr>
        <w:instrText>" \f C \l 2</w:instrText>
      </w:r>
      <w:r>
        <w:rPr>
          <w:rFonts w:ascii="Times New Roman" w:hAnsi="Times New Roman"/>
          <w:sz w:val="24"/>
          <w:szCs w:val="24"/>
        </w:rPr>
        <w:fldChar w:fldCharType="end"/>
      </w:r>
    </w:p>
    <w:p w14:paraId="65CA09AA" w14:textId="77777777" w:rsidR="008201DD" w:rsidRPr="00553D6E"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53D6E">
        <w:rPr>
          <w:rFonts w:ascii="Times New Roman" w:hAnsi="Times New Roman"/>
          <w:b/>
          <w:sz w:val="24"/>
          <w:szCs w:val="24"/>
        </w:rPr>
        <w:t>Recommended representation</w:t>
      </w:r>
      <w:r w:rsidRPr="00553D6E">
        <w:rPr>
          <w:rFonts w:ascii="Times New Roman" w:hAnsi="Times New Roman"/>
          <w:b/>
          <w:sz w:val="24"/>
          <w:szCs w:val="24"/>
        </w:rPr>
        <w:tab/>
      </w:r>
      <w:r>
        <w:rPr>
          <w:rFonts w:ascii="Times New Roman" w:hAnsi="Times New Roman"/>
          <w:sz w:val="24"/>
          <w:szCs w:val="24"/>
        </w:rPr>
        <w:t>String</w:t>
      </w:r>
    </w:p>
    <w:p w14:paraId="12E1A1E4" w14:textId="77777777" w:rsidR="008201DD" w:rsidRPr="00553D6E" w:rsidRDefault="008201DD" w:rsidP="00480B35">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553D6E">
        <w:rPr>
          <w:rFonts w:ascii="Times New Roman" w:hAnsi="Times New Roman"/>
          <w:b/>
          <w:sz w:val="24"/>
          <w:szCs w:val="24"/>
        </w:rPr>
        <w:t>Related terms</w:t>
      </w:r>
      <w:r w:rsidRPr="00553D6E">
        <w:rPr>
          <w:rFonts w:ascii="Times New Roman" w:hAnsi="Times New Roman"/>
          <w:sz w:val="24"/>
          <w:szCs w:val="24"/>
        </w:rPr>
        <w:tab/>
        <w:t xml:space="preserve">Statistical </w:t>
      </w:r>
      <w:r>
        <w:rPr>
          <w:rFonts w:ascii="Times New Roman" w:hAnsi="Times New Roman"/>
          <w:sz w:val="24"/>
          <w:szCs w:val="24"/>
        </w:rPr>
        <w:t>c</w:t>
      </w:r>
      <w:r w:rsidRPr="00553D6E">
        <w:rPr>
          <w:rFonts w:ascii="Times New Roman" w:hAnsi="Times New Roman"/>
          <w:sz w:val="24"/>
          <w:szCs w:val="24"/>
        </w:rPr>
        <w:t>lassification</w:t>
      </w:r>
    </w:p>
    <w:p w14:paraId="750C6737" w14:textId="77777777" w:rsidR="008201DD" w:rsidRPr="00FA70AC" w:rsidRDefault="008201DD" w:rsidP="00FA70A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A70AC">
        <w:rPr>
          <w:rFonts w:ascii="Times New Roman" w:hAnsi="Times New Roman"/>
          <w:b/>
          <w:sz w:val="24"/>
          <w:szCs w:val="24"/>
        </w:rPr>
        <w:t>Source</w:t>
      </w:r>
      <w:r w:rsidRPr="00FA70AC">
        <w:rPr>
          <w:rFonts w:ascii="Times New Roman" w:hAnsi="Times New Roman"/>
          <w:sz w:val="24"/>
          <w:szCs w:val="24"/>
        </w:rPr>
        <w:tab/>
      </w:r>
      <w:r>
        <w:rPr>
          <w:rFonts w:ascii="Times New Roman" w:hAnsi="Times New Roman"/>
          <w:sz w:val="24"/>
          <w:szCs w:val="24"/>
        </w:rPr>
        <w:t>Eurostat, "Technical Manual of the Single Integrated Metadata Structure (SIMS)", Luxembourg, 2014 (</w:t>
      </w:r>
      <w:hyperlink r:id="rId42" w:history="1">
        <w:r w:rsidRPr="00E314EE">
          <w:rPr>
            <w:rStyle w:val="Hyperlink"/>
            <w:rFonts w:ascii="Times New Roman" w:hAnsi="Times New Roman"/>
            <w:sz w:val="24"/>
            <w:szCs w:val="24"/>
          </w:rPr>
          <w:t>http://ec.europa.eu/eurostat/ramon/statmanuals/files/SIMS_Manual_2014.pdf</w:t>
        </w:r>
      </w:hyperlink>
      <w:r>
        <w:rPr>
          <w:rFonts w:ascii="Times New Roman" w:hAnsi="Times New Roman"/>
          <w:sz w:val="24"/>
          <w:szCs w:val="24"/>
        </w:rPr>
        <w:t>)</w:t>
      </w:r>
    </w:p>
    <w:p w14:paraId="77E09C71" w14:textId="77777777" w:rsidR="008201DD" w:rsidRPr="00303B61" w:rsidRDefault="008201DD" w:rsidP="004B29FC">
      <w:pPr>
        <w:pStyle w:val="Heading1"/>
        <w:rPr>
          <w:b w:val="0"/>
          <w:smallCaps/>
        </w:rPr>
      </w:pPr>
      <w:bookmarkStart w:id="321" w:name="_Toc521319620"/>
      <w:r w:rsidRPr="00303B61">
        <w:t>Code</w:t>
      </w:r>
      <w:bookmarkEnd w:id="321"/>
      <w:r>
        <w:fldChar w:fldCharType="begin"/>
      </w:r>
      <w:r w:rsidRPr="00303B61">
        <w:instrText>tc "</w:instrText>
      </w:r>
      <w:bookmarkStart w:id="322" w:name="_Toc521319931"/>
      <w:r w:rsidRPr="00303B61">
        <w:instrText>Code</w:instrText>
      </w:r>
      <w:bookmarkEnd w:id="322"/>
      <w:r w:rsidRPr="00303B61">
        <w:instrText>" \f C \l 1</w:instrText>
      </w:r>
      <w:r>
        <w:fldChar w:fldCharType="end"/>
      </w:r>
    </w:p>
    <w:p w14:paraId="7EDE97CE"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8"/>
          <w:szCs w:val="24"/>
        </w:rPr>
      </w:pPr>
      <w:r w:rsidRPr="00303B61">
        <w:rPr>
          <w:rFonts w:ascii="Times New Roman" w:hAnsi="Times New Roman"/>
          <w:b/>
          <w:sz w:val="24"/>
          <w:szCs w:val="24"/>
        </w:rPr>
        <w:t>Definition</w:t>
      </w:r>
      <w:r w:rsidRPr="00303B61">
        <w:rPr>
          <w:rFonts w:ascii="Times New Roman" w:hAnsi="Times New Roman"/>
          <w:sz w:val="24"/>
          <w:szCs w:val="24"/>
        </w:rPr>
        <w:tab/>
      </w:r>
      <w:r w:rsidRPr="00303B61">
        <w:rPr>
          <w:rFonts w:ascii="Times New Roman" w:hAnsi="Times New Roman"/>
          <w:sz w:val="24"/>
        </w:rPr>
        <w:t>Language</w:t>
      </w:r>
      <w:r>
        <w:rPr>
          <w:rFonts w:ascii="Times New Roman" w:hAnsi="Times New Roman"/>
          <w:sz w:val="24"/>
        </w:rPr>
        <w:t>-</w:t>
      </w:r>
      <w:r w:rsidRPr="00303B61">
        <w:rPr>
          <w:rFonts w:ascii="Times New Roman" w:hAnsi="Times New Roman"/>
          <w:sz w:val="24"/>
        </w:rPr>
        <w:t>independent set of letters, numbers or symbols that represent a concept whose meaning is described in a natural language.</w:t>
      </w:r>
    </w:p>
    <w:p w14:paraId="3C72A44F" w14:textId="77777777" w:rsidR="008201DD" w:rsidRPr="00303B61" w:rsidRDefault="008201DD" w:rsidP="004B29F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Context</w:t>
      </w:r>
      <w:r w:rsidRPr="00303B61">
        <w:rPr>
          <w:rFonts w:ascii="Times New Roman" w:hAnsi="Times New Roman"/>
          <w:sz w:val="24"/>
          <w:szCs w:val="24"/>
        </w:rPr>
        <w:tab/>
        <w:t>The Code in SDMX contains the Id (the code), and a name and description either or both of which can be multi-lingual.</w:t>
      </w:r>
    </w:p>
    <w:p w14:paraId="151648E3" w14:textId="3C5BD0FF"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23" w:name="_Toc521319932"/>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bookmarkEnd w:id="323"/>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12F6EC4F"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25D43CE3" w14:textId="77777777" w:rsidR="008201DD" w:rsidRPr="00EB3D60" w:rsidRDefault="008201DD" w:rsidP="000D32B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EB3D60">
        <w:rPr>
          <w:rFonts w:ascii="Times New Roman" w:hAnsi="Times New Roman"/>
          <w:sz w:val="24"/>
          <w:szCs w:val="24"/>
        </w:rPr>
        <w:t>Constraint</w:t>
      </w:r>
    </w:p>
    <w:p w14:paraId="5A308E0E" w14:textId="11AD426B" w:rsidR="008201DD" w:rsidRPr="00E317EF"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317EF">
        <w:rPr>
          <w:rFonts w:ascii="Times New Roman" w:hAnsi="Times New Roman"/>
          <w:b/>
          <w:sz w:val="24"/>
          <w:szCs w:val="24"/>
        </w:rPr>
        <w:t>Source</w:t>
      </w:r>
      <w:r w:rsidRPr="00E317EF">
        <w:rPr>
          <w:rFonts w:ascii="Times New Roman" w:hAnsi="Times New Roman"/>
          <w:sz w:val="24"/>
          <w:szCs w:val="24"/>
        </w:rPr>
        <w:tab/>
        <w:t>SDMX, "SDMX Glossary Version 1.0", February 2016 (</w:t>
      </w:r>
      <w:hyperlink r:id="rId43" w:history="1">
        <w:r w:rsidR="00FA5A34" w:rsidRPr="00F81F3A">
          <w:rPr>
            <w:rStyle w:val="Hyperlink"/>
            <w:rFonts w:ascii="Times New Roman" w:hAnsi="Times New Roman"/>
            <w:sz w:val="24"/>
            <w:szCs w:val="24"/>
          </w:rPr>
          <w:t>https://sdmx.org/wp-content/uploads/SDMX_Glossary_Version_1_0_February_2016.docx</w:t>
        </w:r>
      </w:hyperlink>
      <w:r w:rsidRPr="00E317EF">
        <w:rPr>
          <w:rFonts w:ascii="Times New Roman" w:hAnsi="Times New Roman"/>
          <w:sz w:val="24"/>
          <w:szCs w:val="24"/>
        </w:rPr>
        <w:t>)</w:t>
      </w:r>
    </w:p>
    <w:p w14:paraId="13C694C4" w14:textId="3B9A0348" w:rsidR="008201DD" w:rsidRPr="00303B61" w:rsidRDefault="008201DD" w:rsidP="001526E4">
      <w:pPr>
        <w:pStyle w:val="Heading1"/>
      </w:pPr>
      <w:bookmarkStart w:id="324" w:name="_Toc521319621"/>
      <w:r w:rsidRPr="00303B61">
        <w:lastRenderedPageBreak/>
        <w:t>Code</w:t>
      </w:r>
      <w:r w:rsidR="00EE58F4">
        <w:t>l</w:t>
      </w:r>
      <w:r w:rsidRPr="00303B61">
        <w:t>ist</w:t>
      </w:r>
      <w:bookmarkEnd w:id="324"/>
      <w:r>
        <w:fldChar w:fldCharType="begin"/>
      </w:r>
      <w:r w:rsidRPr="00303B61">
        <w:instrText>tc "</w:instrText>
      </w:r>
      <w:bookmarkStart w:id="325" w:name="_Toc521319933"/>
      <w:r w:rsidRPr="00303B61">
        <w:instrText>Code</w:instrText>
      </w:r>
      <w:r w:rsidR="00EE58F4">
        <w:instrText>l</w:instrText>
      </w:r>
      <w:r w:rsidRPr="00303B61">
        <w:instrText>ist</w:instrText>
      </w:r>
      <w:bookmarkEnd w:id="325"/>
      <w:r w:rsidRPr="00303B61">
        <w:instrText>" \f C \l 1</w:instrText>
      </w:r>
      <w:r>
        <w:fldChar w:fldCharType="end"/>
      </w:r>
    </w:p>
    <w:p w14:paraId="4445E956"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Predefined set of terms from which some statistical coded concepts take their values.</w:t>
      </w:r>
    </w:p>
    <w:p w14:paraId="491562AE" w14:textId="5B21460D"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SDMX technical standards are sufficiently generic to allow institutions to adopt and implement any specific representation. However, the use of common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ists will facilitate users to work even more efficiently as it eases the maintenance of, and reduces the need for, mapping systems and interfaces delivering data and metadata to users. Therefore, a choice over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 has a great impact on the efficiency of data sharing.</w:t>
      </w:r>
    </w:p>
    <w:p w14:paraId="54779044" w14:textId="33AFC750"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sz w:val="24"/>
          <w:szCs w:val="24"/>
        </w:rPr>
        <w:tab/>
        <w:t xml:space="preserve">From version 2.1 of the standard it is possible to exchange and disseminate a partial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which is extracted from the full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and which supports the dimension values valid for a particular Data Structure Definition (DSD). The content of the partial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is specified on a Constraint and can be specified for any object to which a Constraint may be attached. This makes it possible to use common (and often quite large) Code</w:t>
      </w:r>
      <w:r w:rsidR="00EE58F4">
        <w:rPr>
          <w:rFonts w:ascii="Times New Roman" w:hAnsi="Times New Roman"/>
          <w:sz w:val="24"/>
          <w:szCs w:val="24"/>
        </w:rPr>
        <w:t>l</w:t>
      </w:r>
      <w:r w:rsidRPr="00303B61">
        <w:rPr>
          <w:rFonts w:ascii="Times New Roman" w:hAnsi="Times New Roman"/>
          <w:sz w:val="24"/>
          <w:szCs w:val="24"/>
        </w:rPr>
        <w:t>ists in multiple DSDs and then to limit their content for use in a specific DSD.</w:t>
      </w:r>
      <w:r w:rsidRPr="00303B61">
        <w:rPr>
          <w:rFonts w:ascii="Times New Roman" w:hAnsi="Times New Roman"/>
          <w:sz w:val="24"/>
          <w:szCs w:val="24"/>
        </w:rPr>
        <w:tab/>
      </w:r>
    </w:p>
    <w:p w14:paraId="09E65F7E" w14:textId="525C72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CODELIST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26" w:name="_Toc521319934"/>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CODE</w:instrText>
      </w:r>
      <w:r w:rsidR="00074369">
        <w:rPr>
          <w:rFonts w:ascii="Times New Roman" w:hAnsi="Times New Roman"/>
          <w:sz w:val="24"/>
          <w:szCs w:val="24"/>
        </w:rPr>
        <w:instrText>LIST</w:instrText>
      </w:r>
      <w:bookmarkEnd w:id="326"/>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5EA0FA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5F668FC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Constraint</w:t>
      </w:r>
    </w:p>
    <w:p w14:paraId="7CA745B2" w14:textId="77777777" w:rsidR="008201DD" w:rsidRPr="00303B61" w:rsidRDefault="008201DD" w:rsidP="00AF622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3829AD88" w14:textId="2699EF6F" w:rsidR="008201DD" w:rsidRPr="00AF05F9" w:rsidRDefault="008201DD" w:rsidP="002120FC">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40268">
        <w:rPr>
          <w:rFonts w:ascii="Times New Roman" w:hAnsi="Times New Roman"/>
          <w:sz w:val="24"/>
          <w:szCs w:val="24"/>
        </w:rPr>
        <w:t>SDMX, "SDMX Glossary Version 1.0", February 2016 (</w:t>
      </w:r>
      <w:hyperlink r:id="rId44" w:history="1">
        <w:r w:rsidR="00FA5A34" w:rsidRPr="00F81F3A">
          <w:rPr>
            <w:rStyle w:val="Hyperlink"/>
            <w:rFonts w:ascii="Times New Roman" w:hAnsi="Times New Roman"/>
            <w:sz w:val="24"/>
            <w:szCs w:val="24"/>
          </w:rPr>
          <w:t>https://sdmx.org/wp-content/uploads/SDMX_Glossary_Version_1_0_February_2016.docx</w:t>
        </w:r>
      </w:hyperlink>
      <w:r w:rsidRPr="00C40268">
        <w:rPr>
          <w:rFonts w:ascii="Times New Roman" w:hAnsi="Times New Roman"/>
          <w:sz w:val="24"/>
          <w:szCs w:val="24"/>
        </w:rPr>
        <w:t>)</w:t>
      </w:r>
    </w:p>
    <w:p w14:paraId="31F31B97" w14:textId="17E514C6" w:rsidR="008201DD" w:rsidRPr="00303B61" w:rsidRDefault="008201DD" w:rsidP="007F6EC3">
      <w:pPr>
        <w:keepNext/>
        <w:keepLines/>
        <w:widowControl w:val="0"/>
        <w:tabs>
          <w:tab w:val="left" w:pos="1701"/>
        </w:tabs>
        <w:autoSpaceDE w:val="0"/>
        <w:autoSpaceDN w:val="0"/>
        <w:adjustRightInd w:val="0"/>
        <w:spacing w:after="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 "</w:t>
      </w:r>
      <w:r w:rsidRPr="00303B61">
        <w:rPr>
          <w:rFonts w:ascii="Times New Roman" w:hAnsi="Times New Roman"/>
          <w:sz w:val="24"/>
          <w:szCs w:val="24"/>
        </w:rPr>
        <w:t>Guidelines for the Creation and Management of SDMX Code</w:t>
      </w:r>
      <w:r w:rsidR="00EE58F4">
        <w:rPr>
          <w:rFonts w:ascii="Times New Roman" w:hAnsi="Times New Roman"/>
          <w:sz w:val="24"/>
          <w:szCs w:val="24"/>
        </w:rPr>
        <w:t>l</w:t>
      </w:r>
      <w:r w:rsidRPr="00303B61">
        <w:rPr>
          <w:rFonts w:ascii="Times New Roman" w:hAnsi="Times New Roman"/>
          <w:sz w:val="24"/>
          <w:szCs w:val="24"/>
        </w:rPr>
        <w:t>ists</w:t>
      </w:r>
      <w:r w:rsidR="00B1711C">
        <w:rPr>
          <w:rFonts w:ascii="Times New Roman" w:hAnsi="Times New Roman"/>
          <w:sz w:val="24"/>
          <w:szCs w:val="24"/>
        </w:rPr>
        <w:t>"</w:t>
      </w:r>
      <w:r w:rsidRPr="00303B61">
        <w:rPr>
          <w:rFonts w:ascii="Times New Roman" w:hAnsi="Times New Roman"/>
          <w:sz w:val="24"/>
          <w:szCs w:val="24"/>
        </w:rPr>
        <w:t xml:space="preserve"> (</w:t>
      </w:r>
      <w:hyperlink r:id="rId45" w:history="1">
        <w:r w:rsidRPr="00BE6F99">
          <w:rPr>
            <w:rStyle w:val="Hyperlink"/>
            <w:rFonts w:ascii="Times New Roman" w:hAnsi="Times New Roman"/>
            <w:sz w:val="24"/>
            <w:szCs w:val="24"/>
          </w:rPr>
          <w:t>https://sdmx.org/?page_id=4345</w:t>
        </w:r>
      </w:hyperlink>
      <w:r w:rsidRPr="00303B61">
        <w:rPr>
          <w:rFonts w:ascii="Times New Roman" w:hAnsi="Times New Roman"/>
          <w:sz w:val="24"/>
          <w:szCs w:val="24"/>
        </w:rPr>
        <w:t xml:space="preserve">) </w:t>
      </w:r>
    </w:p>
    <w:p w14:paraId="567639E2" w14:textId="4B1DD54E" w:rsidR="008201DD" w:rsidRPr="00303B61" w:rsidRDefault="008201DD" w:rsidP="007F6EC3">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List of available SDMX </w:t>
      </w:r>
      <w:r w:rsidR="00EE58F4">
        <w:rPr>
          <w:rFonts w:ascii="Times New Roman" w:hAnsi="Times New Roman"/>
          <w:sz w:val="24"/>
          <w:szCs w:val="24"/>
        </w:rPr>
        <w:t>cross-domain code</w:t>
      </w:r>
      <w:r w:rsidRPr="00303B61">
        <w:rPr>
          <w:rFonts w:ascii="Times New Roman" w:hAnsi="Times New Roman"/>
          <w:sz w:val="24"/>
          <w:szCs w:val="24"/>
        </w:rPr>
        <w:t>lists (</w:t>
      </w:r>
      <w:hyperlink r:id="rId46"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0977EA0" w14:textId="77777777" w:rsidR="008201DD" w:rsidRPr="00303B61" w:rsidRDefault="008201DD" w:rsidP="001526E4">
      <w:pPr>
        <w:pStyle w:val="Heading1"/>
      </w:pPr>
      <w:bookmarkStart w:id="327" w:name="_Toc521319622"/>
      <w:r w:rsidRPr="00303B61">
        <w:t xml:space="preserve">Coding </w:t>
      </w:r>
      <w:r>
        <w:t>F</w:t>
      </w:r>
      <w:r w:rsidRPr="00303B61">
        <w:t>ormat</w:t>
      </w:r>
      <w:bookmarkEnd w:id="327"/>
      <w:r>
        <w:fldChar w:fldCharType="begin"/>
      </w:r>
      <w:r w:rsidRPr="00303B61">
        <w:instrText>tc "</w:instrText>
      </w:r>
      <w:bookmarkStart w:id="328" w:name="_Toc521319935"/>
      <w:r w:rsidRPr="00303B61">
        <w:instrText>Coding Format</w:instrText>
      </w:r>
      <w:bookmarkEnd w:id="328"/>
      <w:r w:rsidRPr="00303B61">
        <w:instrText>" \f C \l 1</w:instrText>
      </w:r>
      <w:r>
        <w:fldChar w:fldCharType="end"/>
      </w:r>
    </w:p>
    <w:p w14:paraId="1EE18CB4" w14:textId="0B53BDB5"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w:t>
      </w:r>
      <w:r>
        <w:rPr>
          <w:rFonts w:ascii="Times New Roman" w:hAnsi="Times New Roman"/>
          <w:sz w:val="24"/>
          <w:szCs w:val="24"/>
        </w:rPr>
        <w:t>R</w:t>
      </w:r>
      <w:r w:rsidRPr="00303B61">
        <w:rPr>
          <w:rFonts w:ascii="Times New Roman" w:hAnsi="Times New Roman"/>
          <w:sz w:val="24"/>
          <w:szCs w:val="24"/>
        </w:rPr>
        <w:t xml:space="preserve">epresentation for the </w:t>
      </w:r>
      <w:r>
        <w:rPr>
          <w:rFonts w:ascii="Times New Roman" w:hAnsi="Times New Roman"/>
          <w:sz w:val="24"/>
          <w:szCs w:val="24"/>
        </w:rPr>
        <w:t>C</w:t>
      </w:r>
      <w:r w:rsidRPr="00303B61">
        <w:rPr>
          <w:rFonts w:ascii="Times New Roman" w:hAnsi="Times New Roman"/>
          <w:sz w:val="24"/>
          <w:szCs w:val="24"/>
        </w:rPr>
        <w:t xml:space="preserve">odes in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w:t>
      </w:r>
    </w:p>
    <w:p w14:paraId="4DDFA14B"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specification of the format information for the </w:t>
      </w:r>
      <w:r>
        <w:rPr>
          <w:rFonts w:ascii="Times New Roman" w:hAnsi="Times New Roman"/>
          <w:sz w:val="24"/>
          <w:szCs w:val="24"/>
        </w:rPr>
        <w:t>C</w:t>
      </w:r>
      <w:r w:rsidRPr="00303B61">
        <w:rPr>
          <w:rFonts w:ascii="Times New Roman" w:hAnsi="Times New Roman"/>
          <w:sz w:val="24"/>
          <w:szCs w:val="24"/>
        </w:rPr>
        <w:t xml:space="preserve">odes, such as whether the </w:t>
      </w:r>
      <w:r>
        <w:rPr>
          <w:rFonts w:ascii="Times New Roman" w:hAnsi="Times New Roman"/>
          <w:sz w:val="24"/>
          <w:szCs w:val="24"/>
        </w:rPr>
        <w:t>C</w:t>
      </w:r>
      <w:r w:rsidRPr="00303B61">
        <w:rPr>
          <w:rFonts w:ascii="Times New Roman" w:hAnsi="Times New Roman"/>
          <w:sz w:val="24"/>
          <w:szCs w:val="24"/>
        </w:rPr>
        <w:t>odes are alphabetic, numeric or alphanumeric, and the code length.</w:t>
      </w:r>
    </w:p>
    <w:p w14:paraId="173B942A" w14:textId="5937B55C" w:rsidR="008201DD" w:rsidRPr="00303B61"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CODING_FORMAT</w:t>
      </w:r>
      <w:r w:rsidR="00074369" w:rsidRPr="00F46AFD">
        <w:rPr>
          <w:rFonts w:ascii="Times New Roman" w:hAnsi="Times New Roman"/>
          <w:sz w:val="24"/>
          <w:szCs w:val="24"/>
        </w:rPr>
        <w:fldChar w:fldCharType="begin"/>
      </w:r>
      <w:r w:rsidR="00074369" w:rsidRPr="00F46AFD">
        <w:rPr>
          <w:rFonts w:ascii="Times New Roman" w:hAnsi="Times New Roman"/>
          <w:sz w:val="24"/>
          <w:szCs w:val="24"/>
        </w:rPr>
        <w:instrText>tc "</w:instrText>
      </w:r>
      <w:bookmarkStart w:id="329" w:name="_Toc521319936"/>
      <w:r w:rsidR="00074369" w:rsidRPr="00F46AFD">
        <w:rPr>
          <w:rFonts w:ascii="Times New Roman" w:hAnsi="Times New Roman"/>
          <w:b/>
          <w:sz w:val="24"/>
          <w:szCs w:val="24"/>
        </w:rPr>
        <w:instrText>Concept ID</w:instrText>
      </w:r>
      <w:r w:rsidR="00074369" w:rsidRPr="00F46AFD">
        <w:rPr>
          <w:rFonts w:ascii="Times New Roman" w:hAnsi="Times New Roman"/>
          <w:sz w:val="24"/>
          <w:szCs w:val="24"/>
        </w:rPr>
        <w:tab/>
      </w:r>
      <w:r w:rsidR="00074369" w:rsidRPr="00303B61">
        <w:rPr>
          <w:rFonts w:ascii="Times New Roman" w:hAnsi="Times New Roman"/>
          <w:sz w:val="24"/>
          <w:szCs w:val="24"/>
        </w:rPr>
        <w:instrText>CODING_FORMAT</w:instrText>
      </w:r>
      <w:bookmarkEnd w:id="329"/>
      <w:r w:rsidR="00074369" w:rsidRPr="00F46AFD">
        <w:rPr>
          <w:rFonts w:ascii="Times New Roman" w:hAnsi="Times New Roman"/>
          <w:sz w:val="24"/>
          <w:szCs w:val="24"/>
        </w:rPr>
        <w:instrText>" \f C \l 2</w:instrText>
      </w:r>
      <w:r w:rsidR="00074369" w:rsidRPr="00F46AFD">
        <w:rPr>
          <w:rFonts w:ascii="Times New Roman" w:hAnsi="Times New Roman"/>
          <w:sz w:val="24"/>
          <w:szCs w:val="24"/>
        </w:rPr>
        <w:fldChar w:fldCharType="end"/>
      </w:r>
    </w:p>
    <w:p w14:paraId="63AFC188"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Code</w:t>
      </w:r>
    </w:p>
    <w:p w14:paraId="68A07A09" w14:textId="591C5F50" w:rsidR="008201DD" w:rsidRPr="00EB3D60"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EB3D60">
        <w:rPr>
          <w:rFonts w:ascii="Times New Roman" w:hAnsi="Times New Roman"/>
          <w:sz w:val="24"/>
          <w:szCs w:val="24"/>
        </w:rPr>
        <w:t>Code</w:t>
      </w:r>
      <w:r w:rsidR="00EE58F4">
        <w:rPr>
          <w:rFonts w:ascii="Times New Roman" w:hAnsi="Times New Roman"/>
          <w:sz w:val="24"/>
          <w:szCs w:val="24"/>
        </w:rPr>
        <w:t>l</w:t>
      </w:r>
      <w:r w:rsidRPr="00EB3D60">
        <w:rPr>
          <w:rFonts w:ascii="Times New Roman" w:hAnsi="Times New Roman"/>
          <w:sz w:val="24"/>
          <w:szCs w:val="24"/>
        </w:rPr>
        <w:t>ist</w:t>
      </w:r>
    </w:p>
    <w:p w14:paraId="6F76A03B" w14:textId="77777777" w:rsidR="008201DD" w:rsidRPr="00EB3D60" w:rsidRDefault="008201DD" w:rsidP="0070380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EB3D60">
        <w:rPr>
          <w:rFonts w:ascii="Times New Roman" w:hAnsi="Times New Roman"/>
          <w:sz w:val="24"/>
          <w:szCs w:val="24"/>
        </w:rPr>
        <w:tab/>
        <w:t>Level</w:t>
      </w:r>
    </w:p>
    <w:p w14:paraId="34EDE607" w14:textId="12FA9C81" w:rsidR="008201DD" w:rsidRPr="00957EE6"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57EE6">
        <w:rPr>
          <w:rFonts w:ascii="Times New Roman" w:hAnsi="Times New Roman"/>
          <w:b/>
          <w:sz w:val="24"/>
          <w:szCs w:val="24"/>
        </w:rPr>
        <w:t>Source</w:t>
      </w:r>
      <w:r w:rsidRPr="00957EE6">
        <w:rPr>
          <w:rFonts w:ascii="Times New Roman" w:hAnsi="Times New Roman"/>
          <w:sz w:val="24"/>
          <w:szCs w:val="24"/>
        </w:rPr>
        <w:tab/>
        <w:t>SDMX, "SDMX Glossary Version 1.0", February 2016 (</w:t>
      </w:r>
      <w:hyperlink r:id="rId47" w:history="1">
        <w:r w:rsidR="00FA5A34" w:rsidRPr="00F81F3A">
          <w:rPr>
            <w:rStyle w:val="Hyperlink"/>
            <w:rFonts w:ascii="Times New Roman" w:hAnsi="Times New Roman"/>
            <w:sz w:val="24"/>
            <w:szCs w:val="24"/>
          </w:rPr>
          <w:t>https://sdmx.org/wp-content/uploads/SDMX_Glossary_Version_1_0_February_2016.docx</w:t>
        </w:r>
      </w:hyperlink>
      <w:r w:rsidRPr="00957EE6">
        <w:rPr>
          <w:rFonts w:ascii="Times New Roman" w:hAnsi="Times New Roman"/>
          <w:sz w:val="24"/>
          <w:szCs w:val="24"/>
        </w:rPr>
        <w:t>)</w:t>
      </w:r>
    </w:p>
    <w:p w14:paraId="259E7848" w14:textId="77777777" w:rsidR="008201DD" w:rsidRPr="00303B61" w:rsidRDefault="008201DD" w:rsidP="001526E4">
      <w:pPr>
        <w:pStyle w:val="Heading1"/>
      </w:pPr>
      <w:bookmarkStart w:id="330" w:name="_Toc521319623"/>
      <w:r w:rsidRPr="00303B61">
        <w:t>Coherence</w:t>
      </w:r>
      <w:bookmarkEnd w:id="330"/>
      <w:r>
        <w:fldChar w:fldCharType="begin"/>
      </w:r>
      <w:r w:rsidRPr="00303B61">
        <w:instrText>tc "</w:instrText>
      </w:r>
      <w:bookmarkStart w:id="331" w:name="_Toc427163139"/>
      <w:bookmarkStart w:id="332" w:name="_Toc427221030"/>
      <w:bookmarkStart w:id="333" w:name="_Toc427221119"/>
      <w:bookmarkStart w:id="334" w:name="_Toc427221223"/>
      <w:bookmarkStart w:id="335" w:name="_Toc427232526"/>
      <w:bookmarkStart w:id="336" w:name="_Toc427232607"/>
      <w:bookmarkStart w:id="337" w:name="_Toc427232687"/>
      <w:bookmarkStart w:id="338" w:name="_Toc427232767"/>
      <w:bookmarkStart w:id="339" w:name="_Toc427232849"/>
      <w:bookmarkStart w:id="340" w:name="_Toc427316910"/>
      <w:bookmarkStart w:id="341" w:name="_Toc427318520"/>
      <w:bookmarkStart w:id="342" w:name="_Toc441822232"/>
      <w:bookmarkStart w:id="343" w:name="_Toc521319937"/>
      <w:r w:rsidRPr="00303B61">
        <w:instrText>Coherence</w:instrText>
      </w:r>
      <w:bookmarkEnd w:id="331"/>
      <w:bookmarkEnd w:id="332"/>
      <w:bookmarkEnd w:id="333"/>
      <w:bookmarkEnd w:id="334"/>
      <w:bookmarkEnd w:id="335"/>
      <w:bookmarkEnd w:id="336"/>
      <w:bookmarkEnd w:id="337"/>
      <w:bookmarkEnd w:id="338"/>
      <w:bookmarkEnd w:id="339"/>
      <w:bookmarkEnd w:id="340"/>
      <w:bookmarkEnd w:id="341"/>
      <w:bookmarkEnd w:id="342"/>
      <w:bookmarkEnd w:id="343"/>
      <w:r w:rsidRPr="00303B61">
        <w:instrText>" \f C \l 1</w:instrText>
      </w:r>
      <w:r>
        <w:fldChar w:fldCharType="end"/>
      </w:r>
    </w:p>
    <w:p w14:paraId="4B791E8C"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Adequacy of statistics to be reliably combined in different ways and for various uses.</w:t>
      </w:r>
    </w:p>
    <w:p w14:paraId="0095CA23"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When originating from different sources, and in particular from statistical surveys using different methodology, statistics are often not completely identical, but show differences in results due to different collection methodology concepts, classifications and methodological standards. There are several areas where the assessment of coherence is regularly conducted: between provisional and final statistics, between annual and short-term statistics, between statistics from the same socio-economic domain, and between survey statistics and national accounts.</w:t>
      </w:r>
    </w:p>
    <w:p w14:paraId="0D785C10"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concept of coherence is closely related to the concept of comparability between statistical domains. Both coherence and comparability refer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with respect to another. The difference between the two is that comparability refers to comparisons between statistics based on usually unrelated statistical populations and coherence refers to comparisons between statistics for the same or largely similar populations. </w:t>
      </w:r>
    </w:p>
    <w:p w14:paraId="5D707FE5" w14:textId="49F20B0D"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the Data Quality Assessment Framework (DQAF) of the Interna</w:t>
      </w:r>
      <w:r w:rsidR="0007533D">
        <w:rPr>
          <w:rFonts w:ascii="Times New Roman" w:hAnsi="Times New Roman"/>
          <w:sz w:val="24"/>
          <w:szCs w:val="24"/>
        </w:rPr>
        <w:t>tional Monetary Fund, the term "</w:t>
      </w:r>
      <w:r w:rsidRPr="00303B61">
        <w:rPr>
          <w:rFonts w:ascii="Times New Roman" w:hAnsi="Times New Roman"/>
          <w:sz w:val="24"/>
          <w:szCs w:val="24"/>
        </w:rPr>
        <w:t>consistency</w:t>
      </w:r>
      <w:r w:rsidR="0007533D">
        <w:rPr>
          <w:rFonts w:ascii="Times New Roman" w:hAnsi="Times New Roman"/>
          <w:sz w:val="24"/>
          <w:szCs w:val="24"/>
        </w:rPr>
        <w:t>"</w:t>
      </w:r>
      <w:r w:rsidRPr="00303B61">
        <w:rPr>
          <w:rFonts w:ascii="Times New Roman" w:hAnsi="Times New Roman"/>
          <w:sz w:val="24"/>
          <w:szCs w:val="24"/>
        </w:rPr>
        <w:t xml:space="preserve"> is used for indicating </w:t>
      </w:r>
      <w:r w:rsidR="0007533D">
        <w:rPr>
          <w:rFonts w:ascii="Times New Roman" w:hAnsi="Times New Roman"/>
          <w:sz w:val="24"/>
          <w:szCs w:val="24"/>
        </w:rPr>
        <w:t>"</w:t>
      </w:r>
      <w:r w:rsidRPr="00303B61">
        <w:rPr>
          <w:rFonts w:ascii="Times New Roman" w:hAnsi="Times New Roman"/>
          <w:sz w:val="24"/>
          <w:szCs w:val="24"/>
        </w:rPr>
        <w:t>logical and numerical coherence</w:t>
      </w:r>
      <w:r w:rsidR="0007533D">
        <w:rPr>
          <w:rFonts w:ascii="Times New Roman" w:hAnsi="Times New Roman"/>
          <w:sz w:val="24"/>
          <w:szCs w:val="24"/>
        </w:rPr>
        <w:t>"</w:t>
      </w:r>
      <w:r w:rsidRPr="00303B61">
        <w:rPr>
          <w:rFonts w:ascii="Times New Roman" w:hAnsi="Times New Roman"/>
          <w:sz w:val="24"/>
          <w:szCs w:val="24"/>
        </w:rPr>
        <w:t xml:space="preserve">. In that framework, </w:t>
      </w:r>
      <w:r w:rsidR="0007533D">
        <w:rPr>
          <w:rFonts w:ascii="Times New Roman" w:hAnsi="Times New Roman"/>
          <w:sz w:val="24"/>
          <w:szCs w:val="24"/>
        </w:rPr>
        <w:t>"</w:t>
      </w:r>
      <w:r w:rsidRPr="00303B61">
        <w:rPr>
          <w:rFonts w:ascii="Times New Roman" w:hAnsi="Times New Roman"/>
          <w:sz w:val="24"/>
          <w:szCs w:val="24"/>
        </w:rPr>
        <w:t>internal consistency</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intersectoral and cross-domain consistency</w:t>
      </w:r>
      <w:r w:rsidR="0007533D">
        <w:rPr>
          <w:rFonts w:ascii="Times New Roman" w:hAnsi="Times New Roman"/>
          <w:sz w:val="24"/>
          <w:szCs w:val="24"/>
        </w:rPr>
        <w:t>"</w:t>
      </w:r>
      <w:r w:rsidRPr="00303B61">
        <w:rPr>
          <w:rFonts w:ascii="Times New Roman" w:hAnsi="Times New Roman"/>
          <w:sz w:val="24"/>
          <w:szCs w:val="24"/>
        </w:rPr>
        <w:t xml:space="preserve"> can be mapped to </w:t>
      </w:r>
      <w:r w:rsidR="0007533D">
        <w:rPr>
          <w:rFonts w:ascii="Times New Roman" w:hAnsi="Times New Roman"/>
          <w:sz w:val="24"/>
          <w:szCs w:val="24"/>
        </w:rPr>
        <w:t>"</w:t>
      </w:r>
      <w:r w:rsidRPr="00303B61">
        <w:rPr>
          <w:rFonts w:ascii="Times New Roman" w:hAnsi="Times New Roman"/>
          <w:sz w:val="24"/>
          <w:szCs w:val="24"/>
        </w:rPr>
        <w:t>in</w:t>
      </w:r>
      <w:r w:rsidR="0007533D">
        <w:rPr>
          <w:rFonts w:ascii="Times New Roman" w:hAnsi="Times New Roman"/>
          <w:sz w:val="24"/>
          <w:szCs w:val="24"/>
        </w:rPr>
        <w:t>t</w:t>
      </w:r>
      <w:r w:rsidRPr="00303B61">
        <w:rPr>
          <w:rFonts w:ascii="Times New Roman" w:hAnsi="Times New Roman"/>
          <w:sz w:val="24"/>
          <w:szCs w:val="24"/>
        </w:rPr>
        <w:t>ernal coherence</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cross-domain coherence</w:t>
      </w:r>
      <w:r w:rsidR="0007533D">
        <w:rPr>
          <w:rFonts w:ascii="Times New Roman" w:hAnsi="Times New Roman"/>
          <w:sz w:val="24"/>
          <w:szCs w:val="24"/>
        </w:rPr>
        <w:t>"</w:t>
      </w:r>
      <w:r w:rsidRPr="00303B61">
        <w:rPr>
          <w:rFonts w:ascii="Times New Roman" w:hAnsi="Times New Roman"/>
          <w:sz w:val="24"/>
          <w:szCs w:val="24"/>
        </w:rPr>
        <w:t xml:space="preserve"> respectively.</w:t>
      </w:r>
    </w:p>
    <w:p w14:paraId="3FE74E5E"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7B649F6"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COHERENCE</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44" w:name="_Toc427232527"/>
      <w:bookmarkStart w:id="345" w:name="_Toc427232608"/>
      <w:bookmarkStart w:id="346" w:name="_Toc427232688"/>
      <w:bookmarkStart w:id="347" w:name="_Toc427232768"/>
      <w:bookmarkStart w:id="348" w:name="_Toc427232850"/>
      <w:bookmarkStart w:id="349" w:name="_Toc427316911"/>
      <w:bookmarkStart w:id="350" w:name="_Toc427318521"/>
      <w:bookmarkStart w:id="351" w:name="_Toc441822233"/>
      <w:bookmarkStart w:id="352" w:name="_Toc521319938"/>
      <w:r w:rsidRPr="00074369">
        <w:rPr>
          <w:rFonts w:ascii="Times New Roman" w:hAnsi="Times New Roman"/>
          <w:b/>
          <w:sz w:val="24"/>
          <w:szCs w:val="24"/>
        </w:rPr>
        <w:instrText>Concept ID</w:instrText>
      </w:r>
      <w:r w:rsidRPr="00074369">
        <w:rPr>
          <w:rFonts w:ascii="Times New Roman" w:hAnsi="Times New Roman"/>
          <w:sz w:val="24"/>
          <w:szCs w:val="24"/>
        </w:rPr>
        <w:tab/>
        <w:instrText>COHERENCE</w:instrText>
      </w:r>
      <w:bookmarkEnd w:id="344"/>
      <w:bookmarkEnd w:id="345"/>
      <w:bookmarkEnd w:id="346"/>
      <w:bookmarkEnd w:id="347"/>
      <w:bookmarkEnd w:id="348"/>
      <w:bookmarkEnd w:id="349"/>
      <w:bookmarkEnd w:id="350"/>
      <w:bookmarkEnd w:id="351"/>
      <w:bookmarkEnd w:id="352"/>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174025BB" w14:textId="4282E28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F435BA" w14:textId="246A4D0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Coherence </w:t>
      </w:r>
      <w:r w:rsidR="00AF0511">
        <w:rPr>
          <w:rFonts w:ascii="Times New Roman" w:hAnsi="Times New Roman"/>
          <w:sz w:val="24"/>
          <w:szCs w:val="24"/>
        </w:rPr>
        <w:t>-</w:t>
      </w:r>
      <w:r w:rsidRPr="00303B61">
        <w:rPr>
          <w:rFonts w:ascii="Times New Roman" w:hAnsi="Times New Roman"/>
          <w:sz w:val="24"/>
          <w:szCs w:val="24"/>
        </w:rPr>
        <w:t xml:space="preserve"> cross-domain</w:t>
      </w:r>
    </w:p>
    <w:p w14:paraId="3DBDDC4A" w14:textId="0AC48D55" w:rsidR="008201DD" w:rsidRPr="00303B61" w:rsidRDefault="00AF0511"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Coherence -</w:t>
      </w:r>
      <w:r w:rsidR="008201DD" w:rsidRPr="00303B61">
        <w:rPr>
          <w:rFonts w:ascii="Times New Roman" w:hAnsi="Times New Roman"/>
          <w:sz w:val="24"/>
          <w:szCs w:val="24"/>
        </w:rPr>
        <w:t xml:space="preserve"> internal</w:t>
      </w:r>
    </w:p>
    <w:p w14:paraId="37B8D3CE" w14:textId="3F0E954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National Accounts</w:t>
      </w:r>
    </w:p>
    <w:p w14:paraId="48A26645" w14:textId="20D58BBD"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sub-annual and annual statistics</w:t>
      </w:r>
    </w:p>
    <w:p w14:paraId="193A3624" w14:textId="77777777" w:rsidR="008201DD" w:rsidRPr="00303B61" w:rsidRDefault="008201DD" w:rsidP="006F4C49">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Comparability</w:t>
      </w:r>
    </w:p>
    <w:p w14:paraId="693BCB15" w14:textId="6E2BCE28"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74953">
        <w:rPr>
          <w:rFonts w:ascii="Times New Roman" w:hAnsi="Times New Roman"/>
          <w:sz w:val="24"/>
          <w:szCs w:val="24"/>
        </w:rPr>
        <w:t>SDMX, "Metadata Common Vocabulary", 2009 (</w:t>
      </w:r>
      <w:hyperlink r:id="rId48" w:history="1">
        <w:r w:rsidR="00FA5A34" w:rsidRPr="00F81F3A">
          <w:rPr>
            <w:rStyle w:val="Hyperlink"/>
            <w:rFonts w:ascii="Times New Roman" w:hAnsi="Times New Roman"/>
            <w:sz w:val="24"/>
            <w:szCs w:val="24"/>
          </w:rPr>
          <w:t>https://sdmx.org/wp-content/uploads/04_sdmx_cog_annex_4_mcv_2009.pdf</w:t>
        </w:r>
      </w:hyperlink>
      <w:r w:rsidRPr="00F74953">
        <w:rPr>
          <w:rFonts w:ascii="Times New Roman" w:hAnsi="Times New Roman"/>
          <w:sz w:val="24"/>
          <w:szCs w:val="24"/>
        </w:rPr>
        <w:t>)</w:t>
      </w:r>
    </w:p>
    <w:p w14:paraId="35EAD3D3" w14:textId="77777777" w:rsidR="008201DD" w:rsidRPr="00303B61" w:rsidRDefault="008201DD" w:rsidP="001526E4">
      <w:pPr>
        <w:pStyle w:val="Heading1"/>
      </w:pPr>
      <w:bookmarkStart w:id="353" w:name="_Toc521319624"/>
      <w:r w:rsidRPr="00303B61">
        <w:t>Coherence - cross domain</w:t>
      </w:r>
      <w:bookmarkEnd w:id="353"/>
      <w:r>
        <w:fldChar w:fldCharType="begin"/>
      </w:r>
      <w:r w:rsidRPr="00303B61">
        <w:instrText>tc "</w:instrText>
      </w:r>
      <w:bookmarkStart w:id="354" w:name="_Toc427163140"/>
      <w:bookmarkStart w:id="355" w:name="_Toc427221031"/>
      <w:bookmarkStart w:id="356" w:name="_Toc427221120"/>
      <w:bookmarkStart w:id="357" w:name="_Toc427221224"/>
      <w:bookmarkStart w:id="358" w:name="_Toc427232528"/>
      <w:bookmarkStart w:id="359" w:name="_Toc427232609"/>
      <w:bookmarkStart w:id="360" w:name="_Toc427232689"/>
      <w:bookmarkStart w:id="361" w:name="_Toc427232769"/>
      <w:bookmarkStart w:id="362" w:name="_Toc427232851"/>
      <w:bookmarkStart w:id="363" w:name="_Toc427316912"/>
      <w:bookmarkStart w:id="364" w:name="_Toc427318522"/>
      <w:bookmarkStart w:id="365" w:name="_Toc441822234"/>
      <w:bookmarkStart w:id="366" w:name="_Toc521319939"/>
      <w:r w:rsidRPr="00303B61">
        <w:instrText>Coherence - cross domain</w:instrText>
      </w:r>
      <w:bookmarkEnd w:id="354"/>
      <w:bookmarkEnd w:id="355"/>
      <w:bookmarkEnd w:id="356"/>
      <w:bookmarkEnd w:id="357"/>
      <w:bookmarkEnd w:id="358"/>
      <w:bookmarkEnd w:id="359"/>
      <w:bookmarkEnd w:id="360"/>
      <w:bookmarkEnd w:id="361"/>
      <w:bookmarkEnd w:id="362"/>
      <w:bookmarkEnd w:id="363"/>
      <w:bookmarkEnd w:id="364"/>
      <w:bookmarkEnd w:id="365"/>
      <w:bookmarkEnd w:id="366"/>
      <w:r w:rsidRPr="00303B61">
        <w:instrText>" \f C \l 1</w:instrText>
      </w:r>
      <w:r>
        <w:fldChar w:fldCharType="end"/>
      </w:r>
    </w:p>
    <w:p w14:paraId="0CCD0E69"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reconcilable with those obtained through other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statistical domains.</w:t>
      </w:r>
    </w:p>
    <w:p w14:paraId="31AE93EF" w14:textId="77777777" w:rsidR="008201DD" w:rsidRPr="00303B61" w:rsidRDefault="008201DD" w:rsidP="00C31C9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differences in the statistical results calculated on the basis of different statistical domains, or surveys based on different methodologies (e.g. between annual and short-term statistics or between social statistics and national accounts).</w:t>
      </w:r>
    </w:p>
    <w:p w14:paraId="116DFDBC" w14:textId="77777777" w:rsidR="008201DD" w:rsidRPr="00303B61" w:rsidRDefault="008201DD" w:rsidP="00A623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3ABDAD5"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COHER_X_DOM</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67" w:name="_Toc427232529"/>
      <w:bookmarkStart w:id="368" w:name="_Toc427232610"/>
      <w:bookmarkStart w:id="369" w:name="_Toc427232690"/>
      <w:bookmarkStart w:id="370" w:name="_Toc427232770"/>
      <w:bookmarkStart w:id="371" w:name="_Toc427232852"/>
      <w:bookmarkStart w:id="372" w:name="_Toc427316913"/>
      <w:bookmarkStart w:id="373" w:name="_Toc427318523"/>
      <w:bookmarkStart w:id="374" w:name="_Toc441822235"/>
      <w:bookmarkStart w:id="375" w:name="_Toc521319940"/>
      <w:r w:rsidRPr="00074369">
        <w:rPr>
          <w:rFonts w:ascii="Times New Roman" w:hAnsi="Times New Roman"/>
          <w:b/>
          <w:sz w:val="24"/>
          <w:szCs w:val="24"/>
        </w:rPr>
        <w:instrText>Concept ID</w:instrText>
      </w:r>
      <w:r w:rsidRPr="00074369">
        <w:rPr>
          <w:rFonts w:ascii="Times New Roman" w:hAnsi="Times New Roman"/>
          <w:sz w:val="24"/>
          <w:szCs w:val="24"/>
        </w:rPr>
        <w:tab/>
        <w:instrText>COHER_X_DOM</w:instrText>
      </w:r>
      <w:bookmarkEnd w:id="367"/>
      <w:bookmarkEnd w:id="368"/>
      <w:bookmarkEnd w:id="369"/>
      <w:bookmarkEnd w:id="370"/>
      <w:bookmarkEnd w:id="371"/>
      <w:bookmarkEnd w:id="372"/>
      <w:bookmarkEnd w:id="373"/>
      <w:bookmarkEnd w:id="374"/>
      <w:bookmarkEnd w:id="375"/>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2F6E66F" w14:textId="32EAD4C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4F30DF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3B6C5856" w14:textId="7B7D6A68"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internal</w:t>
      </w:r>
    </w:p>
    <w:p w14:paraId="4685A246" w14:textId="76F7D62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National Accounts</w:t>
      </w:r>
    </w:p>
    <w:p w14:paraId="0FAF38C4" w14:textId="72107815" w:rsidR="008201DD" w:rsidRPr="00303B61" w:rsidRDefault="008201DD" w:rsidP="006F4C49">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AF0511">
        <w:rPr>
          <w:rFonts w:ascii="Times New Roman" w:hAnsi="Times New Roman"/>
          <w:sz w:val="24"/>
          <w:szCs w:val="24"/>
        </w:rPr>
        <w:t>-</w:t>
      </w:r>
      <w:r w:rsidRPr="00303B61">
        <w:rPr>
          <w:rFonts w:ascii="Times New Roman" w:hAnsi="Times New Roman"/>
          <w:sz w:val="24"/>
          <w:szCs w:val="24"/>
        </w:rPr>
        <w:t xml:space="preserve"> sub-annual and annual statistics</w:t>
      </w:r>
    </w:p>
    <w:p w14:paraId="502168CE" w14:textId="77777777" w:rsidR="008201DD" w:rsidRPr="00FD723F" w:rsidRDefault="008201DD" w:rsidP="004A487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D723F">
        <w:rPr>
          <w:rFonts w:ascii="Times New Roman" w:hAnsi="Times New Roman"/>
          <w:b/>
          <w:sz w:val="24"/>
          <w:szCs w:val="24"/>
        </w:rPr>
        <w:lastRenderedPageBreak/>
        <w:t>Source</w:t>
      </w:r>
      <w:r w:rsidRPr="00FD723F">
        <w:rPr>
          <w:rFonts w:ascii="Times New Roman" w:hAnsi="Times New Roman"/>
          <w:sz w:val="24"/>
          <w:szCs w:val="24"/>
        </w:rPr>
        <w:tab/>
        <w:t>Eurostat, "Technical Manual of the Single Integrated Metadata Structure (SIMS)", Luxembourg, 2014 (</w:t>
      </w:r>
      <w:hyperlink r:id="rId49" w:history="1">
        <w:r w:rsidRPr="00FD723F">
          <w:rPr>
            <w:rStyle w:val="Hyperlink"/>
            <w:rFonts w:ascii="Times New Roman" w:hAnsi="Times New Roman"/>
            <w:sz w:val="24"/>
            <w:szCs w:val="24"/>
          </w:rPr>
          <w:t>http://ec.europa.eu/eurostat/ramon/statmanuals/files/SIMS_Manual_2014.pdf</w:t>
        </w:r>
      </w:hyperlink>
      <w:r w:rsidRPr="00FD723F">
        <w:rPr>
          <w:rFonts w:ascii="Times New Roman" w:hAnsi="Times New Roman"/>
          <w:sz w:val="24"/>
          <w:szCs w:val="24"/>
        </w:rPr>
        <w:t>)</w:t>
      </w:r>
    </w:p>
    <w:p w14:paraId="2CBE8A1E" w14:textId="77777777" w:rsidR="008201DD" w:rsidRPr="00303B61" w:rsidRDefault="008201DD" w:rsidP="001526E4">
      <w:pPr>
        <w:pStyle w:val="Heading1"/>
      </w:pPr>
      <w:bookmarkStart w:id="376" w:name="_Toc521319625"/>
      <w:r w:rsidRPr="00303B61">
        <w:t>Coherence - internal</w:t>
      </w:r>
      <w:bookmarkEnd w:id="376"/>
      <w:r>
        <w:fldChar w:fldCharType="begin"/>
      </w:r>
      <w:r w:rsidRPr="00303B61">
        <w:instrText>tc "</w:instrText>
      </w:r>
      <w:bookmarkStart w:id="377" w:name="_Toc427163141"/>
      <w:bookmarkStart w:id="378" w:name="_Toc427221032"/>
      <w:bookmarkStart w:id="379" w:name="_Toc427221121"/>
      <w:bookmarkStart w:id="380" w:name="_Toc427221225"/>
      <w:bookmarkStart w:id="381" w:name="_Toc427232530"/>
      <w:bookmarkStart w:id="382" w:name="_Toc427232611"/>
      <w:bookmarkStart w:id="383" w:name="_Toc427232691"/>
      <w:bookmarkStart w:id="384" w:name="_Toc427232771"/>
      <w:bookmarkStart w:id="385" w:name="_Toc427232853"/>
      <w:bookmarkStart w:id="386" w:name="_Toc427316914"/>
      <w:bookmarkStart w:id="387" w:name="_Toc427318524"/>
      <w:bookmarkStart w:id="388" w:name="_Toc441822236"/>
      <w:bookmarkStart w:id="389" w:name="_Toc521319941"/>
      <w:r w:rsidRPr="00303B61">
        <w:instrText>Coherence - internal</w:instrText>
      </w:r>
      <w:bookmarkEnd w:id="377"/>
      <w:bookmarkEnd w:id="378"/>
      <w:bookmarkEnd w:id="379"/>
      <w:bookmarkEnd w:id="380"/>
      <w:bookmarkEnd w:id="381"/>
      <w:bookmarkEnd w:id="382"/>
      <w:bookmarkEnd w:id="383"/>
      <w:bookmarkEnd w:id="384"/>
      <w:bookmarkEnd w:id="385"/>
      <w:bookmarkEnd w:id="386"/>
      <w:bookmarkEnd w:id="387"/>
      <w:bookmarkEnd w:id="388"/>
      <w:bookmarkEnd w:id="389"/>
      <w:r w:rsidRPr="00303B61">
        <w:instrText>" \f C \l 1</w:instrText>
      </w:r>
      <w:r>
        <w:fldChar w:fldCharType="end"/>
      </w:r>
    </w:p>
    <w:p w14:paraId="24C56E3A"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Extent to which statistics are consistent within a given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45226BEE" w14:textId="77777777" w:rsidR="008201DD" w:rsidRPr="00303B61" w:rsidRDefault="008201DD" w:rsidP="006161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differences in the statistical results calculated for the same statistical domain, based on stable or changing methodology (e.g. between provisional and final statistics or between different reference years showing break in series). Frequently, a group of statistics of a different type (in monetary value, in volume or constant price, price indicators, etc.) measure the same phenomenon using different methodologies. For instance, statistics on employment, depending on whether they result from employers' declarations or household surveys do not lead exactly to the same results. However, there are often differences in the concepts used (de-jure or de-facto population, for instance), in the registration date, in the cif/fob registration for external trade, etc. It is very important to check that these representations do not diverge too much in order to anticipate users' questions and for preparing corrective actions.</w:t>
      </w:r>
    </w:p>
    <w:p w14:paraId="5493608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4EAF76E" w14:textId="77777777" w:rsidR="008201DD" w:rsidRPr="00074369"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74369">
        <w:rPr>
          <w:rFonts w:ascii="Times New Roman" w:hAnsi="Times New Roman"/>
          <w:b/>
          <w:sz w:val="24"/>
          <w:szCs w:val="24"/>
        </w:rPr>
        <w:t>Concept ID</w:t>
      </w:r>
      <w:r w:rsidRPr="00074369">
        <w:rPr>
          <w:rFonts w:ascii="Times New Roman" w:hAnsi="Times New Roman"/>
          <w:sz w:val="24"/>
          <w:szCs w:val="24"/>
        </w:rPr>
        <w:tab/>
        <w:t>COHER_INTERNAL</w:t>
      </w:r>
      <w:r w:rsidRPr="00074369">
        <w:rPr>
          <w:rFonts w:ascii="Times New Roman" w:hAnsi="Times New Roman"/>
          <w:sz w:val="24"/>
          <w:szCs w:val="24"/>
        </w:rPr>
        <w:fldChar w:fldCharType="begin"/>
      </w:r>
      <w:r w:rsidRPr="00074369">
        <w:rPr>
          <w:rFonts w:ascii="Times New Roman" w:hAnsi="Times New Roman"/>
          <w:sz w:val="24"/>
          <w:szCs w:val="24"/>
        </w:rPr>
        <w:instrText>tc "</w:instrText>
      </w:r>
      <w:bookmarkStart w:id="390" w:name="_Toc427232531"/>
      <w:bookmarkStart w:id="391" w:name="_Toc427232612"/>
      <w:bookmarkStart w:id="392" w:name="_Toc427232692"/>
      <w:bookmarkStart w:id="393" w:name="_Toc427232772"/>
      <w:bookmarkStart w:id="394" w:name="_Toc427232854"/>
      <w:bookmarkStart w:id="395" w:name="_Toc427316915"/>
      <w:bookmarkStart w:id="396" w:name="_Toc427318525"/>
      <w:bookmarkStart w:id="397" w:name="_Toc441822237"/>
      <w:bookmarkStart w:id="398" w:name="_Toc521319942"/>
      <w:r w:rsidRPr="00074369">
        <w:rPr>
          <w:rFonts w:ascii="Times New Roman" w:hAnsi="Times New Roman"/>
          <w:b/>
          <w:sz w:val="24"/>
          <w:szCs w:val="24"/>
        </w:rPr>
        <w:instrText>Concept ID</w:instrText>
      </w:r>
      <w:r w:rsidRPr="00074369">
        <w:rPr>
          <w:rFonts w:ascii="Times New Roman" w:hAnsi="Times New Roman"/>
          <w:sz w:val="24"/>
          <w:szCs w:val="24"/>
        </w:rPr>
        <w:tab/>
        <w:instrText>COHER_INTERNAL</w:instrText>
      </w:r>
      <w:bookmarkEnd w:id="390"/>
      <w:bookmarkEnd w:id="391"/>
      <w:bookmarkEnd w:id="392"/>
      <w:bookmarkEnd w:id="393"/>
      <w:bookmarkEnd w:id="394"/>
      <w:bookmarkEnd w:id="395"/>
      <w:bookmarkEnd w:id="396"/>
      <w:bookmarkEnd w:id="397"/>
      <w:bookmarkEnd w:id="398"/>
      <w:r w:rsidRPr="00074369">
        <w:rPr>
          <w:rFonts w:ascii="Times New Roman" w:hAnsi="Times New Roman"/>
          <w:sz w:val="24"/>
          <w:szCs w:val="24"/>
        </w:rPr>
        <w:instrText>" \f C \l 2</w:instrText>
      </w:r>
      <w:r w:rsidRPr="00074369">
        <w:rPr>
          <w:rFonts w:ascii="Times New Roman" w:hAnsi="Times New Roman"/>
          <w:sz w:val="24"/>
          <w:szCs w:val="24"/>
        </w:rPr>
        <w:fldChar w:fldCharType="end"/>
      </w:r>
    </w:p>
    <w:p w14:paraId="35230F61" w14:textId="216C7EB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D11BC9B"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4C7D3AE8" w14:textId="4D68B3BE"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cross-domain</w:t>
      </w:r>
    </w:p>
    <w:p w14:paraId="7B49C3C0" w14:textId="68CE5A5F"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National Accounts</w:t>
      </w:r>
    </w:p>
    <w:p w14:paraId="57E7850D" w14:textId="34BF4413" w:rsidR="008201DD" w:rsidRPr="00303B61" w:rsidRDefault="008201DD" w:rsidP="004A487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Coherence </w:t>
      </w:r>
      <w:r w:rsidR="00074369">
        <w:rPr>
          <w:rFonts w:ascii="Times New Roman" w:hAnsi="Times New Roman"/>
          <w:sz w:val="24"/>
          <w:szCs w:val="24"/>
        </w:rPr>
        <w:t>-</w:t>
      </w:r>
      <w:r w:rsidRPr="00303B61">
        <w:rPr>
          <w:rFonts w:ascii="Times New Roman" w:hAnsi="Times New Roman"/>
          <w:sz w:val="24"/>
          <w:szCs w:val="24"/>
        </w:rPr>
        <w:t xml:space="preserve"> sub-annual and annual statistics</w:t>
      </w:r>
    </w:p>
    <w:p w14:paraId="67E81791" w14:textId="77777777" w:rsidR="008201DD" w:rsidRPr="00857F56"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57F56">
        <w:rPr>
          <w:rFonts w:ascii="Times New Roman" w:hAnsi="Times New Roman"/>
          <w:b/>
          <w:sz w:val="24"/>
          <w:szCs w:val="24"/>
        </w:rPr>
        <w:t>Source</w:t>
      </w:r>
      <w:r w:rsidRPr="00857F56">
        <w:rPr>
          <w:rFonts w:ascii="Times New Roman" w:hAnsi="Times New Roman"/>
          <w:sz w:val="24"/>
          <w:szCs w:val="24"/>
        </w:rPr>
        <w:tab/>
        <w:t>Eurostat, "Technical Manual of the Single Integrated Metadata Structure (SIMS)", Luxembourg, 2014 (</w:t>
      </w:r>
      <w:hyperlink r:id="rId50" w:history="1">
        <w:r w:rsidRPr="00E314EE">
          <w:rPr>
            <w:rStyle w:val="Hyperlink"/>
            <w:rFonts w:ascii="Times New Roman" w:hAnsi="Times New Roman"/>
            <w:sz w:val="24"/>
            <w:szCs w:val="24"/>
          </w:rPr>
          <w:t>http://ec.europa.eu/eurostat/ramon/statmanuals/files/SIMS_Manual_2014.pdf</w:t>
        </w:r>
      </w:hyperlink>
      <w:r w:rsidRPr="00857F56">
        <w:rPr>
          <w:rFonts w:ascii="Times New Roman" w:hAnsi="Times New Roman"/>
          <w:sz w:val="24"/>
          <w:szCs w:val="24"/>
        </w:rPr>
        <w:t>)</w:t>
      </w:r>
    </w:p>
    <w:p w14:paraId="4DDCF954" w14:textId="77777777" w:rsidR="008201DD" w:rsidRPr="00303B61" w:rsidRDefault="008201DD" w:rsidP="001526E4">
      <w:pPr>
        <w:pStyle w:val="Heading1"/>
      </w:pPr>
      <w:bookmarkStart w:id="399" w:name="_Toc521319626"/>
      <w:r w:rsidRPr="00303B61">
        <w:t>Comment</w:t>
      </w:r>
      <w:bookmarkEnd w:id="399"/>
      <w:r>
        <w:fldChar w:fldCharType="begin"/>
      </w:r>
      <w:r w:rsidRPr="00303B61">
        <w:instrText>tc "</w:instrText>
      </w:r>
      <w:bookmarkStart w:id="400" w:name="_Toc427163142"/>
      <w:bookmarkStart w:id="401" w:name="_Toc427221033"/>
      <w:bookmarkStart w:id="402" w:name="_Toc427221122"/>
      <w:bookmarkStart w:id="403" w:name="_Toc427221226"/>
      <w:bookmarkStart w:id="404" w:name="_Toc427232532"/>
      <w:bookmarkStart w:id="405" w:name="_Toc427232613"/>
      <w:bookmarkStart w:id="406" w:name="_Toc427232693"/>
      <w:bookmarkStart w:id="407" w:name="_Toc427232773"/>
      <w:bookmarkStart w:id="408" w:name="_Toc427232855"/>
      <w:bookmarkStart w:id="409" w:name="_Toc427316916"/>
      <w:bookmarkStart w:id="410" w:name="_Toc427318526"/>
      <w:bookmarkStart w:id="411" w:name="_Toc441822242"/>
      <w:bookmarkStart w:id="412" w:name="_Toc521319943"/>
      <w:r w:rsidRPr="00303B61">
        <w:instrText>Comment</w:instrText>
      </w:r>
      <w:bookmarkEnd w:id="400"/>
      <w:bookmarkEnd w:id="401"/>
      <w:bookmarkEnd w:id="402"/>
      <w:bookmarkEnd w:id="403"/>
      <w:bookmarkEnd w:id="404"/>
      <w:bookmarkEnd w:id="405"/>
      <w:bookmarkEnd w:id="406"/>
      <w:bookmarkEnd w:id="407"/>
      <w:bookmarkEnd w:id="408"/>
      <w:bookmarkEnd w:id="409"/>
      <w:bookmarkEnd w:id="410"/>
      <w:bookmarkEnd w:id="411"/>
      <w:bookmarkEnd w:id="412"/>
      <w:r w:rsidRPr="00303B61">
        <w:instrText>" \f C \l 1</w:instrText>
      </w:r>
      <w:r>
        <w:fldChar w:fldCharType="end"/>
      </w:r>
    </w:p>
    <w:p w14:paraId="3155FBAF"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which can be attached to data or metadata.</w:t>
      </w:r>
    </w:p>
    <w:p w14:paraId="4AA53F31"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data messages, a comment may be defined as an Attribute and can contain a descriptive text which can be attached to any construct specified in the Attribute Relationship.</w:t>
      </w:r>
    </w:p>
    <w:p w14:paraId="407613BE" w14:textId="4BB894CF"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a comment can be attached to any object in the SDMX Information Model that can be identified (known as an </w:t>
      </w:r>
      <w:r w:rsidR="0007533D">
        <w:rPr>
          <w:rFonts w:ascii="Times New Roman" w:hAnsi="Times New Roman"/>
          <w:sz w:val="24"/>
          <w:szCs w:val="24"/>
        </w:rPr>
        <w:t>"</w:t>
      </w:r>
      <w:r w:rsidRPr="00303B61">
        <w:rPr>
          <w:rFonts w:ascii="Times New Roman" w:hAnsi="Times New Roman"/>
          <w:sz w:val="24"/>
          <w:szCs w:val="24"/>
        </w:rPr>
        <w:t>Identifiable Artefact</w:t>
      </w:r>
      <w:r w:rsidR="0007533D">
        <w:rPr>
          <w:rFonts w:ascii="Times New Roman" w:hAnsi="Times New Roman"/>
          <w:sz w:val="24"/>
          <w:szCs w:val="24"/>
        </w:rPr>
        <w:t>"</w:t>
      </w:r>
      <w:r w:rsidRPr="00303B61">
        <w:rPr>
          <w:rFonts w:ascii="Times New Roman" w:hAnsi="Times New Roman"/>
          <w:sz w:val="24"/>
          <w:szCs w:val="24"/>
        </w:rPr>
        <w:t xml:space="preserve"> in the model). For example Agency, Provision Agreement, Dataflow, Code, Concept.</w:t>
      </w:r>
    </w:p>
    <w:p w14:paraId="0CE02ACE" w14:textId="4BAC41E6"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 xml:space="preserve">In both of these types of messages the relevant Concept (e.g. COMMENT) must be declared in the structure definition (Data Structure Definition or Metadata Structure Definition) together with the object to which it is allowed to be attached in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Note that in a data structure (version 2.1 onwards</w:t>
      </w:r>
      <w:r w:rsidR="0007533D">
        <w:rPr>
          <w:rFonts w:ascii="Times New Roman" w:hAnsi="Times New Roman"/>
          <w:sz w:val="24"/>
          <w:szCs w:val="24"/>
        </w:rPr>
        <w:t>) it is possible to define the "</w:t>
      </w:r>
      <w:r w:rsidR="007E1F4F">
        <w:rPr>
          <w:rFonts w:ascii="Times New Roman" w:hAnsi="Times New Roman"/>
          <w:sz w:val="24"/>
          <w:szCs w:val="24"/>
        </w:rPr>
        <w:t>A</w:t>
      </w:r>
      <w:r w:rsidRPr="00303B61">
        <w:rPr>
          <w:rFonts w:ascii="Times New Roman" w:hAnsi="Times New Roman"/>
          <w:sz w:val="24"/>
          <w:szCs w:val="24"/>
        </w:rPr>
        <w:t xml:space="preserve">ttribute </w:t>
      </w:r>
      <w:r w:rsidR="007E1F4F">
        <w:rPr>
          <w:rFonts w:ascii="Times New Roman" w:hAnsi="Times New Roman"/>
          <w:sz w:val="24"/>
          <w:szCs w:val="24"/>
        </w:rPr>
        <w:t>R</w:t>
      </w:r>
      <w:r w:rsidRPr="00303B61">
        <w:rPr>
          <w:rFonts w:ascii="Times New Roman" w:hAnsi="Times New Roman"/>
          <w:sz w:val="24"/>
          <w:szCs w:val="24"/>
        </w:rPr>
        <w:t>elationship</w:t>
      </w:r>
      <w:r w:rsidR="0007533D">
        <w:rPr>
          <w:rFonts w:ascii="Times New Roman" w:hAnsi="Times New Roman"/>
          <w:sz w:val="24"/>
          <w:szCs w:val="24"/>
        </w:rPr>
        <w:t>"</w:t>
      </w:r>
      <w:r w:rsidRPr="00303B61">
        <w:rPr>
          <w:rFonts w:ascii="Times New Roman" w:hAnsi="Times New Roman"/>
          <w:sz w:val="24"/>
          <w:szCs w:val="24"/>
        </w:rPr>
        <w:t xml:space="preserve"> of any Concept used as an Attribute to more than one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group, series, observation. This is not possible using </w:t>
      </w:r>
      <w:r w:rsidR="0080427D">
        <w:rPr>
          <w:rFonts w:ascii="Times New Roman" w:hAnsi="Times New Roman"/>
          <w:sz w:val="24"/>
          <w:szCs w:val="24"/>
        </w:rPr>
        <w:t>version</w:t>
      </w:r>
      <w:r w:rsidRPr="00303B61">
        <w:rPr>
          <w:rFonts w:ascii="Times New Roman" w:hAnsi="Times New Roman"/>
          <w:sz w:val="24"/>
          <w:szCs w:val="24"/>
        </w:rPr>
        <w:t xml:space="preserve"> 2.0. In version 2.0 it is necessary to declare multiple Concepts (e.g. CO</w:t>
      </w:r>
      <w:r>
        <w:rPr>
          <w:rFonts w:ascii="Times New Roman" w:hAnsi="Times New Roman"/>
          <w:sz w:val="24"/>
          <w:szCs w:val="24"/>
        </w:rPr>
        <w:t>MMENT</w:t>
      </w:r>
      <w:r w:rsidRPr="00303B61">
        <w:rPr>
          <w:rFonts w:ascii="Times New Roman" w:hAnsi="Times New Roman"/>
          <w:sz w:val="24"/>
          <w:szCs w:val="24"/>
        </w:rPr>
        <w:t>_</w:t>
      </w:r>
      <w:r>
        <w:rPr>
          <w:rFonts w:ascii="Times New Roman" w:hAnsi="Times New Roman"/>
          <w:sz w:val="24"/>
          <w:szCs w:val="24"/>
        </w:rPr>
        <w:t>TS</w:t>
      </w:r>
      <w:r w:rsidRPr="00303B61">
        <w:rPr>
          <w:rFonts w:ascii="Times New Roman" w:hAnsi="Times New Roman"/>
          <w:sz w:val="24"/>
          <w:szCs w:val="24"/>
        </w:rPr>
        <w:t xml:space="preserve">, </w:t>
      </w:r>
      <w:r>
        <w:rPr>
          <w:rFonts w:ascii="Times New Roman" w:hAnsi="Times New Roman"/>
          <w:sz w:val="24"/>
          <w:szCs w:val="24"/>
        </w:rPr>
        <w:t>COMMENT</w:t>
      </w:r>
      <w:r w:rsidRPr="00303B61">
        <w:rPr>
          <w:rFonts w:ascii="Times New Roman" w:hAnsi="Times New Roman"/>
          <w:sz w:val="24"/>
          <w:szCs w:val="24"/>
        </w:rPr>
        <w:t>_OBS) to achieve this.</w:t>
      </w:r>
    </w:p>
    <w:p w14:paraId="0ED6DEF4"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34005E"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COMMENT</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13" w:name="_Toc427232533"/>
      <w:bookmarkStart w:id="414" w:name="_Toc427232614"/>
      <w:bookmarkStart w:id="415" w:name="_Toc427232694"/>
      <w:bookmarkStart w:id="416" w:name="_Toc427232774"/>
      <w:bookmarkStart w:id="417" w:name="_Toc427232856"/>
      <w:bookmarkStart w:id="418" w:name="_Toc427316917"/>
      <w:bookmarkStart w:id="419" w:name="_Toc427318527"/>
      <w:bookmarkStart w:id="420" w:name="_Toc441822243"/>
      <w:bookmarkStart w:id="421" w:name="_Toc521319944"/>
      <w:r w:rsidRPr="00252AF2">
        <w:rPr>
          <w:rFonts w:ascii="Times New Roman" w:hAnsi="Times New Roman"/>
          <w:b/>
          <w:sz w:val="24"/>
          <w:szCs w:val="24"/>
        </w:rPr>
        <w:instrText>Concept ID</w:instrText>
      </w:r>
      <w:r w:rsidRPr="00252AF2">
        <w:rPr>
          <w:rFonts w:ascii="Times New Roman" w:hAnsi="Times New Roman"/>
          <w:sz w:val="24"/>
          <w:szCs w:val="24"/>
        </w:rPr>
        <w:tab/>
        <w:instrText>COMMENT</w:instrText>
      </w:r>
      <w:bookmarkEnd w:id="413"/>
      <w:bookmarkEnd w:id="414"/>
      <w:bookmarkEnd w:id="415"/>
      <w:bookmarkEnd w:id="416"/>
      <w:bookmarkEnd w:id="417"/>
      <w:bookmarkEnd w:id="418"/>
      <w:bookmarkEnd w:id="419"/>
      <w:bookmarkEnd w:id="420"/>
      <w:bookmarkEnd w:id="421"/>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9FF0C29"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825DF6" w14:textId="11D0FBD9"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25CB7">
        <w:rPr>
          <w:rFonts w:ascii="Times New Roman" w:hAnsi="Times New Roman"/>
          <w:sz w:val="24"/>
          <w:szCs w:val="24"/>
        </w:rPr>
        <w:t>SDMX, "SDMX Glossary Version 1.0", February 2016 (</w:t>
      </w:r>
      <w:hyperlink r:id="rId51" w:history="1">
        <w:r w:rsidR="00FA5A34" w:rsidRPr="00F81F3A">
          <w:rPr>
            <w:rStyle w:val="Hyperlink"/>
            <w:rFonts w:ascii="Times New Roman" w:hAnsi="Times New Roman"/>
            <w:sz w:val="24"/>
            <w:szCs w:val="24"/>
          </w:rPr>
          <w:t>https://sdmx.org/wp-content/uploads/SDMX_Glossary_Version_1_0_February_2016.docx</w:t>
        </w:r>
      </w:hyperlink>
      <w:r w:rsidRPr="00E25CB7">
        <w:rPr>
          <w:rFonts w:ascii="Times New Roman" w:hAnsi="Times New Roman"/>
          <w:sz w:val="24"/>
          <w:szCs w:val="24"/>
        </w:rPr>
        <w:t>)</w:t>
      </w:r>
    </w:p>
    <w:p w14:paraId="0C5B4A69" w14:textId="77777777" w:rsidR="008201DD" w:rsidRPr="00303B61" w:rsidRDefault="008201DD" w:rsidP="001526E4">
      <w:pPr>
        <w:pStyle w:val="Heading1"/>
      </w:pPr>
      <w:bookmarkStart w:id="422" w:name="_Toc521319627"/>
      <w:r w:rsidRPr="00303B61">
        <w:t>Comparability</w:t>
      </w:r>
      <w:bookmarkEnd w:id="422"/>
      <w:r>
        <w:fldChar w:fldCharType="begin"/>
      </w:r>
      <w:r w:rsidRPr="00303B61">
        <w:instrText>tc "</w:instrText>
      </w:r>
      <w:bookmarkStart w:id="423" w:name="_Toc427163143"/>
      <w:bookmarkStart w:id="424" w:name="_Toc427221034"/>
      <w:bookmarkStart w:id="425" w:name="_Toc427221123"/>
      <w:bookmarkStart w:id="426" w:name="_Toc427221227"/>
      <w:bookmarkStart w:id="427" w:name="_Toc427232534"/>
      <w:bookmarkStart w:id="428" w:name="_Toc427232615"/>
      <w:bookmarkStart w:id="429" w:name="_Toc427232695"/>
      <w:bookmarkStart w:id="430" w:name="_Toc427232775"/>
      <w:bookmarkStart w:id="431" w:name="_Toc427232857"/>
      <w:bookmarkStart w:id="432" w:name="_Toc427316918"/>
      <w:bookmarkStart w:id="433" w:name="_Toc427318528"/>
      <w:bookmarkStart w:id="434" w:name="_Toc441822244"/>
      <w:bookmarkStart w:id="435" w:name="_Toc521319945"/>
      <w:r w:rsidRPr="00303B61">
        <w:instrText>Comparability</w:instrText>
      </w:r>
      <w:bookmarkEnd w:id="423"/>
      <w:bookmarkEnd w:id="424"/>
      <w:bookmarkEnd w:id="425"/>
      <w:bookmarkEnd w:id="426"/>
      <w:bookmarkEnd w:id="427"/>
      <w:bookmarkEnd w:id="428"/>
      <w:bookmarkEnd w:id="429"/>
      <w:bookmarkEnd w:id="430"/>
      <w:bookmarkEnd w:id="431"/>
      <w:bookmarkEnd w:id="432"/>
      <w:bookmarkEnd w:id="433"/>
      <w:bookmarkEnd w:id="434"/>
      <w:bookmarkEnd w:id="435"/>
      <w:r w:rsidRPr="00303B61">
        <w:instrText>" \f C \l 1</w:instrText>
      </w:r>
      <w:r>
        <w:fldChar w:fldCharType="end"/>
      </w:r>
    </w:p>
    <w:p w14:paraId="25425FC9" w14:textId="77777777" w:rsidR="008201DD" w:rsidRPr="00303B61" w:rsidRDefault="008201DD" w:rsidP="00F176B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differences between statistics can be attributed to differences between the true values of the statistical characteristics.</w:t>
      </w:r>
    </w:p>
    <w:p w14:paraId="7E6159FD"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aims at measuring the impact of differences in applied statistical concepts and definitions on the comparison of statistics between geographical areas, non-geographical dimensions, or over time. Comparability of statistics, i.e. their usefulness in drawing comparisons and contrast among different populations, is a complex concept, difficult to assess in precise or absolute terms. In general terms, it means that statistics for different populations can be legitimately aggregated, compared and interpreted in relation to each other or against some common standard. Metadata must convey such information that will help any interested party in evaluating comparability of the data, which is the result of a multitude of factors.</w:t>
      </w:r>
    </w:p>
    <w:p w14:paraId="77C6330C" w14:textId="77777777" w:rsidR="008201DD" w:rsidRPr="00303B61" w:rsidRDefault="008201DD" w:rsidP="00692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some quality assurance frameworks, e.g. the European Statistics Code of Practice, comparability is strictly associated with the coherence of statistics.</w:t>
      </w:r>
    </w:p>
    <w:p w14:paraId="09A1422F"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A74AB11" w14:textId="77777777" w:rsidR="008201DD" w:rsidRPr="00252AF2" w:rsidRDefault="008201DD" w:rsidP="00522F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COMPARABILITY</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36" w:name="_Toc427232535"/>
      <w:bookmarkStart w:id="437" w:name="_Toc427232616"/>
      <w:bookmarkStart w:id="438" w:name="_Toc427232696"/>
      <w:bookmarkStart w:id="439" w:name="_Toc427232776"/>
      <w:bookmarkStart w:id="440" w:name="_Toc427232858"/>
      <w:bookmarkStart w:id="441" w:name="_Toc427316919"/>
      <w:bookmarkStart w:id="442" w:name="_Toc427318529"/>
      <w:bookmarkStart w:id="443" w:name="_Toc441822245"/>
      <w:bookmarkStart w:id="444" w:name="_Toc521319946"/>
      <w:r w:rsidRPr="00252AF2">
        <w:rPr>
          <w:rFonts w:ascii="Times New Roman" w:hAnsi="Times New Roman"/>
          <w:b/>
          <w:sz w:val="24"/>
          <w:szCs w:val="24"/>
        </w:rPr>
        <w:instrText>Concept ID</w:instrText>
      </w:r>
      <w:r w:rsidRPr="00252AF2">
        <w:rPr>
          <w:rFonts w:ascii="Times New Roman" w:hAnsi="Times New Roman"/>
          <w:sz w:val="24"/>
          <w:szCs w:val="24"/>
        </w:rPr>
        <w:tab/>
        <w:instrText>COMPARABILITY</w:instrText>
      </w:r>
      <w:bookmarkEnd w:id="436"/>
      <w:bookmarkEnd w:id="437"/>
      <w:bookmarkEnd w:id="438"/>
      <w:bookmarkEnd w:id="439"/>
      <w:bookmarkEnd w:id="440"/>
      <w:bookmarkEnd w:id="441"/>
      <w:bookmarkEnd w:id="442"/>
      <w:bookmarkEnd w:id="443"/>
      <w:bookmarkEnd w:id="444"/>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8D3622D" w14:textId="2C0AAA8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13199DC" w14:textId="6B035ACD"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Coherence</w:t>
      </w:r>
    </w:p>
    <w:p w14:paraId="06E84665" w14:textId="041BA9CC"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Comparability </w:t>
      </w:r>
      <w:r w:rsidR="00252AF2">
        <w:rPr>
          <w:rFonts w:ascii="Times New Roman" w:hAnsi="Times New Roman"/>
          <w:sz w:val="24"/>
          <w:szCs w:val="24"/>
        </w:rPr>
        <w:t>-</w:t>
      </w:r>
      <w:r w:rsidRPr="00303B61">
        <w:rPr>
          <w:rFonts w:ascii="Times New Roman" w:hAnsi="Times New Roman"/>
          <w:sz w:val="24"/>
          <w:szCs w:val="24"/>
        </w:rPr>
        <w:t xml:space="preserve"> geographical</w:t>
      </w:r>
    </w:p>
    <w:p w14:paraId="17E15062" w14:textId="58D5C1CE" w:rsidR="008201DD" w:rsidRPr="00303B61" w:rsidRDefault="008201DD" w:rsidP="00F527F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Comparabil</w:t>
      </w:r>
      <w:r w:rsidR="00252AF2">
        <w:rPr>
          <w:rFonts w:ascii="Times New Roman" w:hAnsi="Times New Roman"/>
          <w:sz w:val="24"/>
          <w:szCs w:val="24"/>
        </w:rPr>
        <w:t>ity -</w:t>
      </w:r>
      <w:r w:rsidRPr="00303B61">
        <w:rPr>
          <w:rFonts w:ascii="Times New Roman" w:hAnsi="Times New Roman"/>
          <w:sz w:val="24"/>
          <w:szCs w:val="24"/>
        </w:rPr>
        <w:t xml:space="preserve"> over time</w:t>
      </w:r>
    </w:p>
    <w:p w14:paraId="39D58237" w14:textId="320C7473" w:rsidR="008201DD" w:rsidRPr="00E75002"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75002">
        <w:rPr>
          <w:rFonts w:ascii="Times New Roman" w:hAnsi="Times New Roman"/>
          <w:b/>
          <w:sz w:val="24"/>
          <w:szCs w:val="24"/>
        </w:rPr>
        <w:t>Source</w:t>
      </w:r>
      <w:r w:rsidRPr="00E75002">
        <w:rPr>
          <w:rFonts w:ascii="Times New Roman" w:hAnsi="Times New Roman"/>
          <w:sz w:val="24"/>
          <w:szCs w:val="24"/>
        </w:rPr>
        <w:tab/>
        <w:t>SDMX, "Metadata Common Vocabulary", 2009 (</w:t>
      </w:r>
      <w:hyperlink r:id="rId52" w:history="1">
        <w:r w:rsidR="00FA5A34" w:rsidRPr="00F81F3A">
          <w:rPr>
            <w:rStyle w:val="Hyperlink"/>
            <w:rFonts w:ascii="Times New Roman" w:hAnsi="Times New Roman"/>
            <w:sz w:val="24"/>
            <w:szCs w:val="24"/>
          </w:rPr>
          <w:t>https://sdmx.org/wp-content/uploads/04_sdmx_cog_annex_4_mcv_2009.pdf</w:t>
        </w:r>
      </w:hyperlink>
      <w:r w:rsidRPr="00E75002">
        <w:rPr>
          <w:rFonts w:ascii="Times New Roman" w:hAnsi="Times New Roman"/>
          <w:sz w:val="24"/>
          <w:szCs w:val="24"/>
        </w:rPr>
        <w:t>)</w:t>
      </w:r>
    </w:p>
    <w:p w14:paraId="4EF13DD0" w14:textId="352DA012" w:rsidR="008201DD" w:rsidRPr="00303B61" w:rsidRDefault="00102B00" w:rsidP="001526E4">
      <w:pPr>
        <w:pStyle w:val="Heading1"/>
      </w:pPr>
      <w:bookmarkStart w:id="445" w:name="_Toc521319628"/>
      <w:r>
        <w:t>Comparability - ge</w:t>
      </w:r>
      <w:r w:rsidR="008201DD" w:rsidRPr="00303B61">
        <w:t>ographical</w:t>
      </w:r>
      <w:bookmarkEnd w:id="445"/>
      <w:r w:rsidR="008201DD">
        <w:fldChar w:fldCharType="begin"/>
      </w:r>
      <w:r w:rsidR="008201DD" w:rsidRPr="00303B61">
        <w:instrText>tc "</w:instrText>
      </w:r>
      <w:bookmarkStart w:id="446" w:name="_Toc427163144"/>
      <w:bookmarkStart w:id="447" w:name="_Toc427221035"/>
      <w:bookmarkStart w:id="448" w:name="_Toc427221124"/>
      <w:bookmarkStart w:id="449" w:name="_Toc427221228"/>
      <w:bookmarkStart w:id="450" w:name="_Toc427232536"/>
      <w:bookmarkStart w:id="451" w:name="_Toc427232617"/>
      <w:bookmarkStart w:id="452" w:name="_Toc427232697"/>
      <w:bookmarkStart w:id="453" w:name="_Toc427232777"/>
      <w:bookmarkStart w:id="454" w:name="_Toc427232859"/>
      <w:bookmarkStart w:id="455" w:name="_Toc427316920"/>
      <w:bookmarkStart w:id="456" w:name="_Toc427318530"/>
      <w:bookmarkStart w:id="457" w:name="_Toc441822246"/>
      <w:bookmarkStart w:id="458" w:name="_Toc521319947"/>
      <w:r>
        <w:instrText>Comparability -</w:instrText>
      </w:r>
      <w:r w:rsidR="008201DD" w:rsidRPr="00303B61">
        <w:instrText xml:space="preserve"> geographical</w:instrText>
      </w:r>
      <w:bookmarkEnd w:id="446"/>
      <w:bookmarkEnd w:id="447"/>
      <w:bookmarkEnd w:id="448"/>
      <w:bookmarkEnd w:id="449"/>
      <w:bookmarkEnd w:id="450"/>
      <w:bookmarkEnd w:id="451"/>
      <w:bookmarkEnd w:id="452"/>
      <w:bookmarkEnd w:id="453"/>
      <w:bookmarkEnd w:id="454"/>
      <w:bookmarkEnd w:id="455"/>
      <w:bookmarkEnd w:id="456"/>
      <w:bookmarkEnd w:id="457"/>
      <w:bookmarkEnd w:id="458"/>
      <w:r w:rsidR="008201DD" w:rsidRPr="00303B61">
        <w:instrText>" \f C \l 1</w:instrText>
      </w:r>
      <w:r w:rsidR="008201DD">
        <w:fldChar w:fldCharType="end"/>
      </w:r>
    </w:p>
    <w:p w14:paraId="17DD397E"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between geographical areas.</w:t>
      </w:r>
    </w:p>
    <w:p w14:paraId="1CF363F4" w14:textId="77777777" w:rsidR="008201DD" w:rsidRPr="00303B61" w:rsidRDefault="008201DD" w:rsidP="004242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Geographical comparability refers to the degree of comparability between similar survey results measuring the same phenomenon across geographical areas or regions. The surveys are in general conducted by different statistical agencies, referring to populations in different geographical areas, sometimes based on a harmonised methodology.</w:t>
      </w:r>
    </w:p>
    <w:p w14:paraId="404E3E90"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4C2F9A0"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COMPAR_GEO</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59" w:name="_Toc427232537"/>
      <w:bookmarkStart w:id="460" w:name="_Toc427232618"/>
      <w:bookmarkStart w:id="461" w:name="_Toc427232698"/>
      <w:bookmarkStart w:id="462" w:name="_Toc427232778"/>
      <w:bookmarkStart w:id="463" w:name="_Toc427232860"/>
      <w:bookmarkStart w:id="464" w:name="_Toc427316921"/>
      <w:bookmarkStart w:id="465" w:name="_Toc427318531"/>
      <w:bookmarkStart w:id="466" w:name="_Toc441822247"/>
      <w:bookmarkStart w:id="467" w:name="_Toc521319948"/>
      <w:r w:rsidRPr="00252AF2">
        <w:rPr>
          <w:rFonts w:ascii="Times New Roman" w:hAnsi="Times New Roman"/>
          <w:b/>
          <w:sz w:val="24"/>
          <w:szCs w:val="24"/>
        </w:rPr>
        <w:instrText>Concept ID</w:instrText>
      </w:r>
      <w:r w:rsidRPr="00252AF2">
        <w:rPr>
          <w:rFonts w:ascii="Times New Roman" w:hAnsi="Times New Roman"/>
          <w:sz w:val="24"/>
          <w:szCs w:val="24"/>
        </w:rPr>
        <w:tab/>
        <w:instrText>COMPAR_GEO</w:instrText>
      </w:r>
      <w:bookmarkEnd w:id="459"/>
      <w:bookmarkEnd w:id="460"/>
      <w:bookmarkEnd w:id="461"/>
      <w:bookmarkEnd w:id="462"/>
      <w:bookmarkEnd w:id="463"/>
      <w:bookmarkEnd w:id="464"/>
      <w:bookmarkEnd w:id="465"/>
      <w:bookmarkEnd w:id="466"/>
      <w:bookmarkEnd w:id="467"/>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16EF2467" w14:textId="10FAE0F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DA2572B" w14:textId="2A313542"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27F6BD8D" w14:textId="5F84A4A3" w:rsidR="008201DD" w:rsidRPr="00303B61" w:rsidRDefault="008201DD" w:rsidP="002B4F7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over time</w:t>
      </w:r>
    </w:p>
    <w:p w14:paraId="3FD29527" w14:textId="77777777" w:rsidR="008201DD" w:rsidRPr="003E1A60"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3E1A60">
        <w:rPr>
          <w:rFonts w:ascii="Times New Roman" w:hAnsi="Times New Roman"/>
          <w:sz w:val="24"/>
          <w:szCs w:val="24"/>
        </w:rPr>
        <w:t>Eurostat, "Technical Manual of the Single Integrated Metadata Structure (SIMS)", Luxembourg, 2014 (</w:t>
      </w:r>
      <w:hyperlink r:id="rId53" w:history="1">
        <w:r w:rsidRPr="00E314EE">
          <w:rPr>
            <w:rStyle w:val="Hyperlink"/>
            <w:rFonts w:ascii="Times New Roman" w:hAnsi="Times New Roman"/>
            <w:sz w:val="24"/>
            <w:szCs w:val="24"/>
          </w:rPr>
          <w:t>http://ec.europa.eu/eurostat/ramon/statmanuals/files/SIMS_Manual_2014.pdf</w:t>
        </w:r>
      </w:hyperlink>
      <w:r w:rsidRPr="003E1A60">
        <w:rPr>
          <w:rFonts w:ascii="Times New Roman" w:hAnsi="Times New Roman"/>
          <w:sz w:val="24"/>
          <w:szCs w:val="24"/>
        </w:rPr>
        <w:t>)</w:t>
      </w:r>
    </w:p>
    <w:p w14:paraId="0CB0C539" w14:textId="77777777" w:rsidR="008201DD" w:rsidRPr="00303B61" w:rsidRDefault="008201DD" w:rsidP="001526E4">
      <w:pPr>
        <w:pStyle w:val="Heading1"/>
      </w:pPr>
      <w:bookmarkStart w:id="468" w:name="_Toc521319629"/>
      <w:r w:rsidRPr="00303B61">
        <w:t>Comparability - over time</w:t>
      </w:r>
      <w:bookmarkEnd w:id="468"/>
      <w:r>
        <w:fldChar w:fldCharType="begin"/>
      </w:r>
      <w:r w:rsidRPr="00303B61">
        <w:instrText>tc "</w:instrText>
      </w:r>
      <w:bookmarkStart w:id="469" w:name="_Toc427163145"/>
      <w:bookmarkStart w:id="470" w:name="_Toc427221036"/>
      <w:bookmarkStart w:id="471" w:name="_Toc427221125"/>
      <w:bookmarkStart w:id="472" w:name="_Toc427221229"/>
      <w:bookmarkStart w:id="473" w:name="_Toc427232538"/>
      <w:bookmarkStart w:id="474" w:name="_Toc427232619"/>
      <w:bookmarkStart w:id="475" w:name="_Toc427232699"/>
      <w:bookmarkStart w:id="476" w:name="_Toc427232779"/>
      <w:bookmarkStart w:id="477" w:name="_Toc427232861"/>
      <w:bookmarkStart w:id="478" w:name="_Toc427316922"/>
      <w:bookmarkStart w:id="479" w:name="_Toc427318532"/>
      <w:bookmarkStart w:id="480" w:name="_Toc441822248"/>
      <w:bookmarkStart w:id="481" w:name="_Toc521319949"/>
      <w:r w:rsidRPr="00303B61">
        <w:instrText>Comparability - over time</w:instrText>
      </w:r>
      <w:bookmarkEnd w:id="469"/>
      <w:bookmarkEnd w:id="470"/>
      <w:bookmarkEnd w:id="471"/>
      <w:bookmarkEnd w:id="472"/>
      <w:bookmarkEnd w:id="473"/>
      <w:bookmarkEnd w:id="474"/>
      <w:bookmarkEnd w:id="475"/>
      <w:bookmarkEnd w:id="476"/>
      <w:bookmarkEnd w:id="477"/>
      <w:bookmarkEnd w:id="478"/>
      <w:bookmarkEnd w:id="479"/>
      <w:bookmarkEnd w:id="480"/>
      <w:bookmarkEnd w:id="481"/>
      <w:r w:rsidRPr="00303B61">
        <w:instrText>" \f C \l 1</w:instrText>
      </w:r>
      <w:r>
        <w:fldChar w:fldCharType="end"/>
      </w:r>
    </w:p>
    <w:p w14:paraId="748ADD3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statistics are comparable or reconcilable over time.</w:t>
      </w:r>
    </w:p>
    <w:p w14:paraId="0E549791"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Comparability over time refers to the degree of comparability between the results of two or several surveys related to the same domain, carried out by the same statistical agency.</w:t>
      </w:r>
    </w:p>
    <w:p w14:paraId="5E474567"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F3E754E" w14:textId="0412E5B8"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COMPAR_TIME</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482" w:name="_Toc427232539"/>
      <w:bookmarkStart w:id="483" w:name="_Toc427232620"/>
      <w:bookmarkStart w:id="484" w:name="_Toc427232700"/>
      <w:bookmarkStart w:id="485" w:name="_Toc427232780"/>
      <w:bookmarkStart w:id="486" w:name="_Toc427232862"/>
      <w:bookmarkStart w:id="487" w:name="_Toc427316923"/>
      <w:bookmarkStart w:id="488" w:name="_Toc427318533"/>
      <w:bookmarkStart w:id="489" w:name="_Toc441822249"/>
      <w:bookmarkStart w:id="490" w:name="_Toc521319950"/>
      <w:r w:rsidRPr="00252AF2">
        <w:rPr>
          <w:rFonts w:ascii="Times New Roman" w:hAnsi="Times New Roman"/>
          <w:b/>
          <w:sz w:val="24"/>
          <w:szCs w:val="24"/>
        </w:rPr>
        <w:instrText>Concept ID</w:instrText>
      </w:r>
      <w:r w:rsidRPr="00252AF2">
        <w:rPr>
          <w:rFonts w:ascii="Times New Roman" w:hAnsi="Times New Roman"/>
          <w:sz w:val="24"/>
          <w:szCs w:val="24"/>
        </w:rPr>
        <w:tab/>
        <w:instrText>COMPAR_TIME</w:instrText>
      </w:r>
      <w:bookmarkEnd w:id="482"/>
      <w:bookmarkEnd w:id="483"/>
      <w:bookmarkEnd w:id="484"/>
      <w:bookmarkEnd w:id="485"/>
      <w:bookmarkEnd w:id="486"/>
      <w:bookmarkEnd w:id="487"/>
      <w:bookmarkEnd w:id="488"/>
      <w:bookmarkEnd w:id="489"/>
      <w:bookmarkEnd w:id="490"/>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4A2718F6" w14:textId="0891136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EE87F5" w14:textId="3B1F8199"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Comparability</w:t>
      </w:r>
    </w:p>
    <w:p w14:paraId="68E2AAAD" w14:textId="719F3584" w:rsidR="008201DD" w:rsidRPr="00303B61" w:rsidRDefault="008201DD" w:rsidP="00B7617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Comparability </w:t>
      </w:r>
      <w:r w:rsidR="00AF0511">
        <w:rPr>
          <w:rFonts w:ascii="Times New Roman" w:hAnsi="Times New Roman"/>
          <w:sz w:val="24"/>
          <w:szCs w:val="24"/>
        </w:rPr>
        <w:t>-</w:t>
      </w:r>
      <w:r w:rsidRPr="00303B61">
        <w:rPr>
          <w:rFonts w:ascii="Times New Roman" w:hAnsi="Times New Roman"/>
          <w:sz w:val="24"/>
          <w:szCs w:val="24"/>
        </w:rPr>
        <w:t xml:space="preserve"> geographical</w:t>
      </w:r>
    </w:p>
    <w:p w14:paraId="5ABAA588" w14:textId="77777777" w:rsidR="008201DD" w:rsidRPr="0067127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286E7F">
        <w:rPr>
          <w:rFonts w:ascii="Times New Roman" w:hAnsi="Times New Roman"/>
          <w:b/>
          <w:sz w:val="24"/>
          <w:szCs w:val="24"/>
        </w:rPr>
        <w:t>Source</w:t>
      </w:r>
      <w:r w:rsidRPr="00286E7F">
        <w:rPr>
          <w:rFonts w:ascii="Times New Roman" w:hAnsi="Times New Roman"/>
          <w:sz w:val="24"/>
          <w:szCs w:val="24"/>
        </w:rPr>
        <w:tab/>
      </w:r>
      <w:r w:rsidRPr="00671275">
        <w:rPr>
          <w:rFonts w:ascii="Times New Roman" w:hAnsi="Times New Roman"/>
          <w:sz w:val="24"/>
          <w:szCs w:val="24"/>
        </w:rPr>
        <w:t>Eurostat, "Technical Manual of the Single Integrated Metadata Structure (SIMS)", Luxembourg, 2014 (</w:t>
      </w:r>
      <w:hyperlink r:id="rId54" w:history="1">
        <w:r w:rsidRPr="00E314EE">
          <w:rPr>
            <w:rStyle w:val="Hyperlink"/>
            <w:rFonts w:ascii="Times New Roman" w:hAnsi="Times New Roman"/>
            <w:sz w:val="24"/>
            <w:szCs w:val="24"/>
          </w:rPr>
          <w:t>http://ec.europa.eu/eurostat/ramon/statmanuals/files/SIMS_Manual_2014.pdf</w:t>
        </w:r>
      </w:hyperlink>
      <w:r w:rsidRPr="00671275">
        <w:rPr>
          <w:rFonts w:ascii="Times New Roman" w:hAnsi="Times New Roman"/>
          <w:sz w:val="24"/>
          <w:szCs w:val="24"/>
        </w:rPr>
        <w:t>)</w:t>
      </w:r>
    </w:p>
    <w:p w14:paraId="456D47D2" w14:textId="77777777" w:rsidR="008201DD" w:rsidRPr="00303B61" w:rsidRDefault="008201DD" w:rsidP="001526E4">
      <w:pPr>
        <w:pStyle w:val="Heading1"/>
      </w:pPr>
      <w:bookmarkStart w:id="491" w:name="_Toc521319630"/>
      <w:r w:rsidRPr="00303B61">
        <w:t>Compiling agency</w:t>
      </w:r>
      <w:bookmarkEnd w:id="491"/>
      <w:r>
        <w:fldChar w:fldCharType="begin"/>
      </w:r>
      <w:r w:rsidRPr="00303B61">
        <w:instrText>tc "</w:instrText>
      </w:r>
      <w:bookmarkStart w:id="492" w:name="_Toc427163146"/>
      <w:bookmarkStart w:id="493" w:name="_Toc427221037"/>
      <w:bookmarkStart w:id="494" w:name="_Toc427221126"/>
      <w:bookmarkStart w:id="495" w:name="_Toc427221230"/>
      <w:bookmarkStart w:id="496" w:name="_Toc427232540"/>
      <w:bookmarkStart w:id="497" w:name="_Toc427232621"/>
      <w:bookmarkStart w:id="498" w:name="_Toc427232701"/>
      <w:bookmarkStart w:id="499" w:name="_Toc427232781"/>
      <w:bookmarkStart w:id="500" w:name="_Toc427232863"/>
      <w:bookmarkStart w:id="501" w:name="_Toc427316924"/>
      <w:bookmarkStart w:id="502" w:name="_Toc427318534"/>
      <w:bookmarkStart w:id="503" w:name="_Toc441822250"/>
      <w:bookmarkStart w:id="504" w:name="_Toc521319951"/>
      <w:r w:rsidRPr="00303B61">
        <w:instrText>Compiling agency</w:instrText>
      </w:r>
      <w:bookmarkEnd w:id="492"/>
      <w:bookmarkEnd w:id="493"/>
      <w:bookmarkEnd w:id="494"/>
      <w:bookmarkEnd w:id="495"/>
      <w:bookmarkEnd w:id="496"/>
      <w:bookmarkEnd w:id="497"/>
      <w:bookmarkEnd w:id="498"/>
      <w:bookmarkEnd w:id="499"/>
      <w:bookmarkEnd w:id="500"/>
      <w:bookmarkEnd w:id="501"/>
      <w:bookmarkEnd w:id="502"/>
      <w:bookmarkEnd w:id="503"/>
      <w:bookmarkEnd w:id="504"/>
      <w:r w:rsidRPr="00303B61">
        <w:instrText>" \f C \l 1</w:instrText>
      </w:r>
      <w:r>
        <w:fldChar w:fldCharType="end"/>
      </w:r>
    </w:p>
    <w:p w14:paraId="0C690EF8"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collecting and/or elaborating the data being reported.</w:t>
      </w:r>
    </w:p>
    <w:p w14:paraId="3570051B" w14:textId="77777777" w:rsidR="008201DD" w:rsidRPr="00303B61" w:rsidRDefault="008201DD" w:rsidP="0002291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concept is needed as two agencies might be compiling the exact same data but using different sources or concepts (the latter would be partially captured by the </w:t>
      </w:r>
      <w:r>
        <w:rPr>
          <w:rFonts w:ascii="Times New Roman" w:hAnsi="Times New Roman"/>
          <w:sz w:val="24"/>
          <w:szCs w:val="24"/>
        </w:rPr>
        <w:t>D</w:t>
      </w:r>
      <w:r w:rsidRPr="00303B61">
        <w:rPr>
          <w:rFonts w:ascii="Times New Roman" w:hAnsi="Times New Roman"/>
          <w:sz w:val="24"/>
          <w:szCs w:val="24"/>
        </w:rPr>
        <w:t>imensions). The provider ID may not be sufficient, as one provider could disseminate the data compiled by different compiling agencies.</w:t>
      </w:r>
    </w:p>
    <w:p w14:paraId="25809B7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D85EEC"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COMPILING_ORG</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05" w:name="_Toc427232541"/>
      <w:bookmarkStart w:id="506" w:name="_Toc427232622"/>
      <w:bookmarkStart w:id="507" w:name="_Toc427232702"/>
      <w:bookmarkStart w:id="508" w:name="_Toc427232782"/>
      <w:bookmarkStart w:id="509" w:name="_Toc427232864"/>
      <w:bookmarkStart w:id="510" w:name="_Toc427316925"/>
      <w:bookmarkStart w:id="511" w:name="_Toc427318535"/>
      <w:bookmarkStart w:id="512" w:name="_Toc441822251"/>
      <w:bookmarkStart w:id="513" w:name="_Toc521319952"/>
      <w:r w:rsidRPr="00252AF2">
        <w:rPr>
          <w:rFonts w:ascii="Times New Roman" w:hAnsi="Times New Roman"/>
          <w:b/>
          <w:sz w:val="24"/>
          <w:szCs w:val="24"/>
        </w:rPr>
        <w:instrText>Concept ID</w:instrText>
      </w:r>
      <w:r w:rsidRPr="00252AF2">
        <w:rPr>
          <w:rFonts w:ascii="Times New Roman" w:hAnsi="Times New Roman"/>
          <w:sz w:val="24"/>
          <w:szCs w:val="24"/>
        </w:rPr>
        <w:tab/>
        <w:instrText>COMPILING_ORG</w:instrText>
      </w:r>
      <w:bookmarkEnd w:id="505"/>
      <w:bookmarkEnd w:id="506"/>
      <w:bookmarkEnd w:id="507"/>
      <w:bookmarkEnd w:id="508"/>
      <w:bookmarkEnd w:id="509"/>
      <w:bookmarkEnd w:id="510"/>
      <w:bookmarkEnd w:id="511"/>
      <w:bookmarkEnd w:id="512"/>
      <w:bookmarkEnd w:id="513"/>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74BE5CE5" w14:textId="17A5DD73"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45FEC33D" w14:textId="0971FDB9" w:rsidR="008201DD" w:rsidRPr="00185F88"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85F88">
        <w:rPr>
          <w:rFonts w:ascii="Times New Roman" w:hAnsi="Times New Roman"/>
          <w:b/>
          <w:sz w:val="24"/>
          <w:szCs w:val="24"/>
        </w:rPr>
        <w:t>Codelist ID</w:t>
      </w:r>
      <w:r w:rsidRPr="00185F88">
        <w:rPr>
          <w:rFonts w:ascii="Times New Roman" w:hAnsi="Times New Roman"/>
          <w:sz w:val="24"/>
          <w:szCs w:val="24"/>
        </w:rPr>
        <w:tab/>
        <w:t>CL_ORGANISATION (used in order to use an agency-based Code</w:t>
      </w:r>
      <w:r w:rsidR="00EE58F4">
        <w:rPr>
          <w:rFonts w:ascii="Times New Roman" w:hAnsi="Times New Roman"/>
          <w:sz w:val="24"/>
          <w:szCs w:val="24"/>
        </w:rPr>
        <w:t>l</w:t>
      </w:r>
      <w:r w:rsidRPr="00185F88">
        <w:rPr>
          <w:rFonts w:ascii="Times New Roman" w:hAnsi="Times New Roman"/>
          <w:sz w:val="24"/>
          <w:szCs w:val="24"/>
        </w:rPr>
        <w:t>ist that is also shared by other concepts; however, a different ID and separate Code</w:t>
      </w:r>
      <w:r w:rsidR="00EE58F4">
        <w:rPr>
          <w:rFonts w:ascii="Times New Roman" w:hAnsi="Times New Roman"/>
          <w:sz w:val="24"/>
          <w:szCs w:val="24"/>
        </w:rPr>
        <w:t>l</w:t>
      </w:r>
      <w:r w:rsidRPr="00185F88">
        <w:rPr>
          <w:rFonts w:ascii="Times New Roman" w:hAnsi="Times New Roman"/>
          <w:sz w:val="24"/>
          <w:szCs w:val="24"/>
        </w:rPr>
        <w:t>ist may be suitable if the use case of this concept is different to that of an agency-based Code</w:t>
      </w:r>
      <w:r w:rsidR="00EE58F4">
        <w:rPr>
          <w:rFonts w:ascii="Times New Roman" w:hAnsi="Times New Roman"/>
          <w:sz w:val="24"/>
          <w:szCs w:val="24"/>
        </w:rPr>
        <w:t>l</w:t>
      </w:r>
      <w:r w:rsidRPr="00185F88">
        <w:rPr>
          <w:rFonts w:ascii="Times New Roman" w:hAnsi="Times New Roman"/>
          <w:sz w:val="24"/>
          <w:szCs w:val="24"/>
        </w:rPr>
        <w:t>ist).</w:t>
      </w:r>
      <w:r w:rsidRPr="00185F88" w:rsidDel="00651C71">
        <w:rPr>
          <w:rFonts w:ascii="Times New Roman" w:hAnsi="Times New Roman"/>
          <w:sz w:val="24"/>
          <w:szCs w:val="24"/>
        </w:rPr>
        <w:t xml:space="preserve"> </w:t>
      </w:r>
      <w:r w:rsidRPr="00185F88">
        <w:rPr>
          <w:rFonts w:ascii="Times New Roman" w:hAnsi="Times New Roman"/>
          <w:sz w:val="24"/>
          <w:szCs w:val="24"/>
        </w:rPr>
        <w:fldChar w:fldCharType="begin"/>
      </w:r>
      <w:r w:rsidRPr="00185F88">
        <w:rPr>
          <w:rFonts w:ascii="Times New Roman" w:hAnsi="Times New Roman"/>
          <w:sz w:val="24"/>
          <w:szCs w:val="24"/>
        </w:rPr>
        <w:instrText>tc "</w:instrText>
      </w:r>
      <w:bookmarkStart w:id="514" w:name="_Toc427318536"/>
      <w:bookmarkStart w:id="515" w:name="_Toc441822252"/>
      <w:bookmarkStart w:id="516" w:name="_Toc521319953"/>
      <w:r w:rsidRPr="00185F88">
        <w:rPr>
          <w:rFonts w:ascii="Times New Roman" w:hAnsi="Times New Roman"/>
          <w:b/>
          <w:sz w:val="24"/>
          <w:szCs w:val="24"/>
        </w:rPr>
        <w:instrText>Codelist ID</w:instrText>
      </w:r>
      <w:r w:rsidRPr="00185F88">
        <w:rPr>
          <w:rFonts w:ascii="Times New Roman" w:hAnsi="Times New Roman"/>
          <w:sz w:val="24"/>
          <w:szCs w:val="24"/>
        </w:rPr>
        <w:tab/>
        <w:instrText>CL_</w:instrText>
      </w:r>
      <w:r w:rsidRPr="00185F88" w:rsidDel="00651C71">
        <w:rPr>
          <w:rFonts w:ascii="Times New Roman" w:hAnsi="Times New Roman"/>
          <w:sz w:val="24"/>
          <w:szCs w:val="24"/>
        </w:rPr>
        <w:instrText xml:space="preserve"> </w:instrText>
      </w:r>
      <w:r w:rsidRPr="00185F88">
        <w:rPr>
          <w:rFonts w:ascii="Times New Roman" w:hAnsi="Times New Roman"/>
          <w:sz w:val="24"/>
          <w:szCs w:val="24"/>
        </w:rPr>
        <w:instrText>ORG</w:instrText>
      </w:r>
      <w:bookmarkEnd w:id="514"/>
      <w:bookmarkEnd w:id="515"/>
      <w:r w:rsidRPr="00185F88">
        <w:rPr>
          <w:rFonts w:ascii="Times New Roman" w:hAnsi="Times New Roman"/>
          <w:sz w:val="24"/>
          <w:szCs w:val="24"/>
        </w:rPr>
        <w:instrText>ANISATION</w:instrText>
      </w:r>
      <w:bookmarkEnd w:id="516"/>
      <w:r w:rsidRPr="00185F88">
        <w:rPr>
          <w:rFonts w:ascii="Times New Roman" w:hAnsi="Times New Roman"/>
          <w:sz w:val="24"/>
          <w:szCs w:val="24"/>
        </w:rPr>
        <w:instrText>" \f C \l 2</w:instrText>
      </w:r>
      <w:r w:rsidRPr="00185F88">
        <w:rPr>
          <w:rFonts w:ascii="Times New Roman" w:hAnsi="Times New Roman"/>
          <w:sz w:val="24"/>
          <w:szCs w:val="24"/>
        </w:rPr>
        <w:fldChar w:fldCharType="end"/>
      </w:r>
    </w:p>
    <w:p w14:paraId="5994D359" w14:textId="7AFEA634" w:rsidR="008201DD" w:rsidRPr="00F81A8C"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D12882">
        <w:rPr>
          <w:rFonts w:ascii="Times New Roman" w:hAnsi="Times New Roman"/>
          <w:sz w:val="24"/>
          <w:szCs w:val="24"/>
        </w:rPr>
        <w:t>SDMX, "SDMX Glossary Version 1.0", February 2016 (</w:t>
      </w:r>
      <w:hyperlink r:id="rId55" w:history="1">
        <w:r w:rsidR="00FA5A34" w:rsidRPr="00F81F3A">
          <w:rPr>
            <w:rStyle w:val="Hyperlink"/>
            <w:rFonts w:ascii="Times New Roman" w:hAnsi="Times New Roman"/>
            <w:sz w:val="24"/>
            <w:szCs w:val="24"/>
          </w:rPr>
          <w:t>https://sdmx.org/wp-content/uploads/SDMX_Glossary_Version_1_0_February_2016.docx</w:t>
        </w:r>
      </w:hyperlink>
      <w:r w:rsidRPr="00D12882">
        <w:rPr>
          <w:rFonts w:ascii="Times New Roman" w:hAnsi="Times New Roman"/>
          <w:sz w:val="24"/>
          <w:szCs w:val="24"/>
        </w:rPr>
        <w:t>)</w:t>
      </w:r>
    </w:p>
    <w:p w14:paraId="3D7CF584" w14:textId="77777777" w:rsidR="008201DD" w:rsidRPr="00303B61" w:rsidRDefault="008201DD" w:rsidP="001526E4">
      <w:pPr>
        <w:pStyle w:val="Heading1"/>
      </w:pPr>
      <w:bookmarkStart w:id="517" w:name="_Toc521319631"/>
      <w:r w:rsidRPr="00303B61">
        <w:lastRenderedPageBreak/>
        <w:t>Component</w:t>
      </w:r>
      <w:bookmarkEnd w:id="517"/>
      <w:r>
        <w:fldChar w:fldCharType="begin"/>
      </w:r>
      <w:r w:rsidRPr="00303B61">
        <w:instrText>tc "</w:instrText>
      </w:r>
      <w:bookmarkStart w:id="518" w:name="_Toc521319954"/>
      <w:r w:rsidRPr="00303B61">
        <w:instrText>Component</w:instrText>
      </w:r>
      <w:bookmarkEnd w:id="518"/>
      <w:r w:rsidRPr="00303B61">
        <w:instrText>" \f C \l 1</w:instrText>
      </w:r>
      <w:r>
        <w:fldChar w:fldCharType="end"/>
      </w:r>
    </w:p>
    <w:p w14:paraId="7DE3B047"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Structural artefact used to define the structure of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22EE8024"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the SDMX Information Model it is an abstract super class whose sub classes are the content of a Data Structure Definition or Metadata Structure Definition such as a Dimension or Attribute. </w:t>
      </w:r>
    </w:p>
    <w:p w14:paraId="32B6B1BB" w14:textId="04B0F073"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07533D">
        <w:rPr>
          <w:rFonts w:ascii="Times New Roman" w:hAnsi="Times New Roman"/>
          <w:sz w:val="24"/>
          <w:szCs w:val="24"/>
        </w:rPr>
        <w:t>"</w:t>
      </w:r>
      <w:r w:rsidRPr="00303B61">
        <w:rPr>
          <w:rFonts w:ascii="Times New Roman" w:hAnsi="Times New Roman"/>
          <w:sz w:val="24"/>
          <w:szCs w:val="24"/>
        </w:rPr>
        <w:t>Component List</w:t>
      </w:r>
      <w:r w:rsidR="0007533D">
        <w:rPr>
          <w:rFonts w:ascii="Times New Roman" w:hAnsi="Times New Roman"/>
          <w:sz w:val="24"/>
          <w:szCs w:val="24"/>
        </w:rPr>
        <w:t>"</w:t>
      </w:r>
      <w:r w:rsidRPr="00303B61">
        <w:rPr>
          <w:rFonts w:ascii="Times New Roman" w:hAnsi="Times New Roman"/>
          <w:sz w:val="24"/>
          <w:szCs w:val="24"/>
        </w:rPr>
        <w:t xml:space="preserve"> is an abstract super class whose sub classes are the lists of Dimensions, Attributes, and Measures defined in a content of a Data Structure Definition key family or Metadata Structure Definition. </w:t>
      </w:r>
    </w:p>
    <w:p w14:paraId="25CD25CE" w14:textId="38BFC515"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 xml:space="preserve">omponent specification includes its </w:t>
      </w:r>
      <w:r>
        <w:rPr>
          <w:rFonts w:ascii="Times New Roman" w:hAnsi="Times New Roman"/>
          <w:sz w:val="24"/>
          <w:szCs w:val="24"/>
        </w:rPr>
        <w:t>R</w:t>
      </w:r>
      <w:r w:rsidRPr="00303B61">
        <w:rPr>
          <w:rFonts w:ascii="Times New Roman" w:hAnsi="Times New Roman"/>
          <w:sz w:val="24"/>
          <w:szCs w:val="24"/>
        </w:rPr>
        <w:t xml:space="preserve">epresentation which can be enumerated or non-enumerated. An enumerated </w:t>
      </w:r>
      <w:r>
        <w:rPr>
          <w:rFonts w:ascii="Times New Roman" w:hAnsi="Times New Roman"/>
          <w:sz w:val="24"/>
          <w:szCs w:val="24"/>
        </w:rPr>
        <w:t>R</w:t>
      </w:r>
      <w:r w:rsidRPr="00303B61">
        <w:rPr>
          <w:rFonts w:ascii="Times New Roman" w:hAnsi="Times New Roman"/>
          <w:sz w:val="24"/>
          <w:szCs w:val="24"/>
        </w:rPr>
        <w:t xml:space="preserve">epresentation of a </w:t>
      </w:r>
      <w:r>
        <w:rPr>
          <w:rFonts w:ascii="Times New Roman" w:hAnsi="Times New Roman"/>
          <w:sz w:val="24"/>
          <w:szCs w:val="24"/>
        </w:rPr>
        <w:t>C</w:t>
      </w:r>
      <w:r w:rsidRPr="00303B61">
        <w:rPr>
          <w:rFonts w:ascii="Times New Roman" w:hAnsi="Times New Roman"/>
          <w:sz w:val="24"/>
          <w:szCs w:val="24"/>
        </w:rPr>
        <w:t xml:space="preserve">omponent links to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and a non-enumerated </w:t>
      </w:r>
      <w:r>
        <w:rPr>
          <w:rFonts w:ascii="Times New Roman" w:hAnsi="Times New Roman"/>
          <w:sz w:val="24"/>
          <w:szCs w:val="24"/>
        </w:rPr>
        <w:t>R</w:t>
      </w:r>
      <w:r w:rsidRPr="00303B61">
        <w:rPr>
          <w:rFonts w:ascii="Times New Roman" w:hAnsi="Times New Roman"/>
          <w:sz w:val="24"/>
          <w:szCs w:val="24"/>
        </w:rPr>
        <w:t xml:space="preserve">epresentation is specified in terms of Facets which define characteristics such as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 "</w:t>
      </w:r>
      <w:r w:rsidRPr="002D3689">
        <w:rPr>
          <w:rFonts w:ascii="Times New Roman" w:hAnsi="Times New Roman"/>
          <w:sz w:val="24"/>
          <w:szCs w:val="24"/>
        </w:rPr>
        <w:t>Observational Time Period</w:t>
      </w:r>
      <w:r w:rsidR="0007533D">
        <w:rPr>
          <w:rFonts w:ascii="Times New Roman" w:hAnsi="Times New Roman"/>
          <w:sz w:val="24"/>
          <w:szCs w:val="24"/>
        </w:rPr>
        <w:t>"</w:t>
      </w:r>
      <w:r w:rsidRPr="00303B61">
        <w:rPr>
          <w:rFonts w:ascii="Times New Roman" w:hAnsi="Times New Roman"/>
          <w:sz w:val="24"/>
          <w:szCs w:val="24"/>
        </w:rPr>
        <w:t xml:space="preserve"> etc.</w:t>
      </w:r>
    </w:p>
    <w:p w14:paraId="4A3025A1" w14:textId="527BE034"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COMPONENT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19" w:name="_Toc521319955"/>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COMPONENT</w:instrText>
      </w:r>
      <w:bookmarkEnd w:id="519"/>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34206A81"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Facet</w:t>
      </w:r>
    </w:p>
    <w:p w14:paraId="5AA2A89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sz w:val="24"/>
          <w:szCs w:val="24"/>
        </w:rPr>
        <w:tab/>
        <w:t>Metadata Structure Definition, MSD</w:t>
      </w:r>
    </w:p>
    <w:p w14:paraId="2D2B4908" w14:textId="77777777" w:rsidR="008201DD" w:rsidRPr="00303B61" w:rsidRDefault="008201DD" w:rsidP="00351E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SDMX Information Model, SDMX-IM</w:t>
      </w:r>
    </w:p>
    <w:p w14:paraId="709D8202" w14:textId="18C38672" w:rsidR="008201DD"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70CB">
        <w:rPr>
          <w:rFonts w:ascii="Times New Roman" w:hAnsi="Times New Roman"/>
          <w:sz w:val="24"/>
          <w:szCs w:val="24"/>
        </w:rPr>
        <w:t>SDMX, "SDMX Glossary Version 1.0", February 2016 (</w:t>
      </w:r>
      <w:hyperlink r:id="rId56" w:history="1">
        <w:r w:rsidR="00FA5A34" w:rsidRPr="00F81F3A">
          <w:rPr>
            <w:rStyle w:val="Hyperlink"/>
            <w:rFonts w:ascii="Times New Roman" w:hAnsi="Times New Roman"/>
            <w:sz w:val="24"/>
            <w:szCs w:val="24"/>
          </w:rPr>
          <w:t>https://sdmx.org/wp-content/uploads/SDMX_Glossary_Version_1_0_February_2016.docx</w:t>
        </w:r>
      </w:hyperlink>
      <w:r w:rsidRPr="001470CB">
        <w:rPr>
          <w:rFonts w:ascii="Times New Roman" w:hAnsi="Times New Roman"/>
          <w:sz w:val="24"/>
          <w:szCs w:val="24"/>
        </w:rPr>
        <w:t>)</w:t>
      </w:r>
    </w:p>
    <w:p w14:paraId="18E421CD" w14:textId="77777777" w:rsidR="008201DD" w:rsidRPr="00303B61" w:rsidRDefault="008201DD" w:rsidP="001526E4">
      <w:pPr>
        <w:pStyle w:val="Heading1"/>
      </w:pPr>
      <w:bookmarkStart w:id="520" w:name="_Toc521319632"/>
      <w:r w:rsidRPr="00303B61">
        <w:t>Concept</w:t>
      </w:r>
      <w:bookmarkEnd w:id="520"/>
      <w:r>
        <w:fldChar w:fldCharType="begin"/>
      </w:r>
      <w:r w:rsidRPr="00303B61">
        <w:instrText>tc "</w:instrText>
      </w:r>
      <w:bookmarkStart w:id="521" w:name="_Toc521319956"/>
      <w:r w:rsidRPr="00303B61">
        <w:instrText>Concept</w:instrText>
      </w:r>
      <w:bookmarkEnd w:id="521"/>
      <w:r w:rsidRPr="00303B61">
        <w:instrText>" \f C \l 1</w:instrText>
      </w:r>
      <w:r>
        <w:fldChar w:fldCharType="end"/>
      </w:r>
    </w:p>
    <w:p w14:paraId="02F181C1" w14:textId="77777777"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of thought created by a unique combination of characteristics.</w:t>
      </w:r>
    </w:p>
    <w:p w14:paraId="060B7925" w14:textId="6978FE64"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At an abstract level, a Concept is defined in the Generic Statistical</w:t>
      </w:r>
      <w:r w:rsidR="0007533D">
        <w:rPr>
          <w:rFonts w:ascii="Times New Roman" w:hAnsi="Times New Roman"/>
          <w:sz w:val="24"/>
          <w:szCs w:val="24"/>
        </w:rPr>
        <w:t xml:space="preserve"> Information Model (GSIM) as a "</w:t>
      </w:r>
      <w:r w:rsidRPr="00303B61">
        <w:rPr>
          <w:rFonts w:ascii="Times New Roman" w:hAnsi="Times New Roman"/>
          <w:sz w:val="24"/>
          <w:szCs w:val="24"/>
        </w:rPr>
        <w:t>unit of thought differentiated by characteristics</w:t>
      </w:r>
      <w:r w:rsidR="0007533D">
        <w:rPr>
          <w:rFonts w:ascii="Times New Roman" w:hAnsi="Times New Roman"/>
          <w:sz w:val="24"/>
          <w:szCs w:val="24"/>
        </w:rPr>
        <w:t>"</w:t>
      </w:r>
      <w:r w:rsidRPr="00303B61">
        <w:rPr>
          <w:rFonts w:ascii="Times New Roman" w:hAnsi="Times New Roman"/>
          <w:sz w:val="24"/>
          <w:szCs w:val="24"/>
        </w:rPr>
        <w:t>. Concepts are used in different ways throughout the statistical lifecycle, and each role of a Concept is described using different information objects (which are subtypes of Concept). A Concept can be used in these situations:</w:t>
      </w:r>
    </w:p>
    <w:p w14:paraId="0133447C" w14:textId="5D9E676C" w:rsidR="008201DD" w:rsidRPr="00303B61" w:rsidRDefault="008201DD"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(a)</w:t>
      </w:r>
      <w:r w:rsidRPr="00303B61">
        <w:rPr>
          <w:rFonts w:ascii="Times New Roman" w:hAnsi="Times New Roman"/>
          <w:sz w:val="24"/>
          <w:szCs w:val="24"/>
        </w:rPr>
        <w:tab/>
        <w:t xml:space="preserve">As a characteristic. The Concept is used by a Variable to describe the particular characteristic that is to be measured about a Population. For example, to measure the Concept of gender in a population of adults in the Netherlands, the Variable combines this Concept with the Unit Type </w:t>
      </w:r>
      <w:r w:rsidR="0007533D">
        <w:rPr>
          <w:rFonts w:ascii="Times New Roman" w:hAnsi="Times New Roman"/>
          <w:sz w:val="24"/>
          <w:szCs w:val="24"/>
        </w:rPr>
        <w:t>"</w:t>
      </w:r>
      <w:r w:rsidRPr="00303B61">
        <w:rPr>
          <w:rFonts w:ascii="Times New Roman" w:hAnsi="Times New Roman"/>
          <w:sz w:val="24"/>
          <w:szCs w:val="24"/>
        </w:rPr>
        <w:t>person</w:t>
      </w:r>
      <w:r w:rsidR="0007533D">
        <w:rPr>
          <w:rFonts w:ascii="Times New Roman" w:hAnsi="Times New Roman"/>
          <w:sz w:val="24"/>
          <w:szCs w:val="24"/>
        </w:rPr>
        <w:t>"</w:t>
      </w:r>
      <w:r w:rsidRPr="00303B61">
        <w:rPr>
          <w:rFonts w:ascii="Times New Roman" w:hAnsi="Times New Roman"/>
          <w:sz w:val="24"/>
          <w:szCs w:val="24"/>
        </w:rPr>
        <w:t>.</w:t>
      </w:r>
    </w:p>
    <w:p w14:paraId="26D6EA75" w14:textId="58D99700"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(b)</w:t>
      </w:r>
      <w:r>
        <w:rPr>
          <w:rFonts w:ascii="Times New Roman" w:hAnsi="Times New Roman"/>
          <w:sz w:val="24"/>
          <w:szCs w:val="24"/>
        </w:rPr>
        <w:tab/>
      </w:r>
      <w:r w:rsidR="008201DD" w:rsidRPr="00303B61">
        <w:rPr>
          <w:rFonts w:ascii="Times New Roman" w:hAnsi="Times New Roman"/>
          <w:sz w:val="24"/>
          <w:szCs w:val="24"/>
        </w:rPr>
        <w:t xml:space="preserve">As a Unit Type or a Population. To describe the set of objects that information is to be obtained about in a statistical survey. For example, the Population of adults in Netherlands based on the Unit Type of persons. </w:t>
      </w:r>
    </w:p>
    <w:p w14:paraId="1DED558A" w14:textId="7FCA8A92" w:rsidR="008201DD" w:rsidRPr="00303B61" w:rsidRDefault="00D2068A" w:rsidP="00541319">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Pr>
          <w:rFonts w:ascii="Times New Roman" w:hAnsi="Times New Roman"/>
          <w:sz w:val="24"/>
          <w:szCs w:val="24"/>
        </w:rPr>
        <w:tab/>
        <w:t>(c)</w:t>
      </w:r>
      <w:r>
        <w:rPr>
          <w:rFonts w:ascii="Times New Roman" w:hAnsi="Times New Roman"/>
          <w:sz w:val="24"/>
          <w:szCs w:val="24"/>
        </w:rPr>
        <w:tab/>
      </w:r>
      <w:r w:rsidR="008201DD" w:rsidRPr="00303B61">
        <w:rPr>
          <w:rFonts w:ascii="Times New Roman" w:hAnsi="Times New Roman"/>
          <w:sz w:val="24"/>
          <w:szCs w:val="24"/>
        </w:rPr>
        <w:t>As a Category to further define details about a Concept. For example, Male and Female for the Concept of Gender. Codes can be linked to a Category via a Node (i.e., a Code Item or Classification Item), for use within a Code</w:t>
      </w:r>
      <w:r w:rsidR="00EE58F4">
        <w:rPr>
          <w:rFonts w:ascii="Times New Roman" w:hAnsi="Times New Roman"/>
          <w:sz w:val="24"/>
          <w:szCs w:val="24"/>
        </w:rPr>
        <w:t>l</w:t>
      </w:r>
      <w:r w:rsidR="008201DD" w:rsidRPr="00303B61">
        <w:rPr>
          <w:rFonts w:ascii="Times New Roman" w:hAnsi="Times New Roman"/>
          <w:sz w:val="24"/>
          <w:szCs w:val="24"/>
        </w:rPr>
        <w:t xml:space="preserve">ist or Statistical Classification. </w:t>
      </w:r>
    </w:p>
    <w:p w14:paraId="34F74EB6" w14:textId="6C5F1E3E"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concept can be given a Core Representation such as a reference to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for an enumerated </w:t>
      </w:r>
      <w:r>
        <w:rPr>
          <w:rFonts w:ascii="Times New Roman" w:hAnsi="Times New Roman"/>
          <w:sz w:val="24"/>
          <w:szCs w:val="24"/>
        </w:rPr>
        <w:t>R</w:t>
      </w:r>
      <w:r w:rsidRPr="00303B61">
        <w:rPr>
          <w:rFonts w:ascii="Times New Roman" w:hAnsi="Times New Roman"/>
          <w:sz w:val="24"/>
          <w:szCs w:val="24"/>
        </w:rPr>
        <w:t xml:space="preserve">epresentation or other values such as </w:t>
      </w:r>
      <w:r w:rsidR="0007533D">
        <w:rPr>
          <w:rFonts w:ascii="Times New Roman" w:hAnsi="Times New Roman"/>
          <w:sz w:val="24"/>
          <w:szCs w:val="24"/>
        </w:rPr>
        <w:t>"</w:t>
      </w:r>
      <w:r w:rsidRPr="00303B61">
        <w:rPr>
          <w:rFonts w:ascii="Times New Roman" w:hAnsi="Times New Roman"/>
          <w:sz w:val="24"/>
          <w:szCs w:val="24"/>
        </w:rPr>
        <w:t>integer</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string</w:t>
      </w:r>
      <w:r w:rsidR="0007533D">
        <w:rPr>
          <w:rFonts w:ascii="Times New Roman" w:hAnsi="Times New Roman"/>
          <w:sz w:val="24"/>
          <w:szCs w:val="24"/>
        </w:rPr>
        <w:t>"</w:t>
      </w:r>
      <w:r w:rsidRPr="00303B61">
        <w:rPr>
          <w:rFonts w:ascii="Times New Roman" w:hAnsi="Times New Roman"/>
          <w:sz w:val="24"/>
          <w:szCs w:val="24"/>
        </w:rPr>
        <w:t xml:space="preserve"> for a non-enumerated </w:t>
      </w:r>
      <w:r>
        <w:rPr>
          <w:rFonts w:ascii="Times New Roman" w:hAnsi="Times New Roman"/>
          <w:sz w:val="24"/>
          <w:szCs w:val="24"/>
        </w:rPr>
        <w:t>R</w:t>
      </w:r>
      <w:r w:rsidRPr="00303B61">
        <w:rPr>
          <w:rFonts w:ascii="Times New Roman" w:hAnsi="Times New Roman"/>
          <w:sz w:val="24"/>
          <w:szCs w:val="24"/>
        </w:rPr>
        <w:t xml:space="preserve">epresentation. This </w:t>
      </w:r>
      <w:r>
        <w:rPr>
          <w:rFonts w:ascii="Times New Roman" w:hAnsi="Times New Roman"/>
          <w:sz w:val="24"/>
          <w:szCs w:val="24"/>
        </w:rPr>
        <w:t>R</w:t>
      </w:r>
      <w:r w:rsidRPr="00303B61">
        <w:rPr>
          <w:rFonts w:ascii="Times New Roman" w:hAnsi="Times New Roman"/>
          <w:sz w:val="24"/>
          <w:szCs w:val="24"/>
        </w:rPr>
        <w:t xml:space="preserve">epresentation can be overridden in the data structure when the concept is used as a </w:t>
      </w:r>
      <w:r>
        <w:rPr>
          <w:rFonts w:ascii="Times New Roman" w:hAnsi="Times New Roman"/>
          <w:sz w:val="24"/>
          <w:szCs w:val="24"/>
        </w:rPr>
        <w:t>D</w:t>
      </w:r>
      <w:r w:rsidRPr="00303B61">
        <w:rPr>
          <w:rFonts w:ascii="Times New Roman" w:hAnsi="Times New Roman"/>
          <w:sz w:val="24"/>
          <w:szCs w:val="24"/>
        </w:rPr>
        <w:t xml:space="preserve">imension or </w:t>
      </w:r>
      <w:r>
        <w:rPr>
          <w:rFonts w:ascii="Times New Roman" w:hAnsi="Times New Roman"/>
          <w:sz w:val="24"/>
          <w:szCs w:val="24"/>
        </w:rPr>
        <w:t>A</w:t>
      </w:r>
      <w:r w:rsidRPr="00303B61">
        <w:rPr>
          <w:rFonts w:ascii="Times New Roman" w:hAnsi="Times New Roman"/>
          <w:sz w:val="24"/>
          <w:szCs w:val="24"/>
        </w:rPr>
        <w:t xml:space="preserve">ttribute. A </w:t>
      </w:r>
      <w:r>
        <w:rPr>
          <w:rFonts w:ascii="Times New Roman" w:hAnsi="Times New Roman"/>
          <w:sz w:val="24"/>
          <w:szCs w:val="24"/>
        </w:rPr>
        <w:t>C</w:t>
      </w:r>
      <w:r w:rsidRPr="00303B61">
        <w:rPr>
          <w:rFonts w:ascii="Times New Roman" w:hAnsi="Times New Roman"/>
          <w:sz w:val="24"/>
          <w:szCs w:val="24"/>
        </w:rPr>
        <w:t>oncept with a core representation could be regarded as a represented variable.</w:t>
      </w:r>
    </w:p>
    <w:p w14:paraId="0E936776" w14:textId="56F3840E"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Concept ID</w:t>
      </w:r>
      <w:r w:rsidRPr="00303B61">
        <w:rPr>
          <w:rFonts w:ascii="Times New Roman" w:hAnsi="Times New Roman"/>
          <w:sz w:val="24"/>
          <w:szCs w:val="24"/>
        </w:rPr>
        <w:tab/>
        <w:t>CONCEPT</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22" w:name="_Toc521319957"/>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w:instrText>
      </w:r>
      <w:bookmarkEnd w:id="522"/>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47F4D2B3"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16440166"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9F6521D" w14:textId="77777777" w:rsidR="008201DD" w:rsidRPr="00303B61" w:rsidRDefault="008201DD" w:rsidP="0047770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09B8F4E3" w14:textId="06063F32" w:rsidR="008201DD" w:rsidRPr="00303B61"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Nations Economic Commission for Europe (UNECE)</w:t>
      </w:r>
      <w:r>
        <w:rPr>
          <w:rFonts w:ascii="Times New Roman" w:hAnsi="Times New Roman"/>
          <w:sz w:val="24"/>
          <w:szCs w:val="24"/>
        </w:rPr>
        <w:t xml:space="preserve">, </w:t>
      </w:r>
      <w:r w:rsidRPr="00303B61">
        <w:rPr>
          <w:rFonts w:ascii="Times New Roman" w:hAnsi="Times New Roman"/>
          <w:sz w:val="24"/>
          <w:szCs w:val="24"/>
        </w:rPr>
        <w:t>Generic Statistical Information Model (GSIM) Specification (Version 1.1, December 2013</w:t>
      </w:r>
      <w:r>
        <w:rPr>
          <w:rFonts w:ascii="Times New Roman" w:hAnsi="Times New Roman"/>
          <w:sz w:val="24"/>
          <w:szCs w:val="24"/>
        </w:rPr>
        <w:t>)</w:t>
      </w:r>
      <w:r w:rsidR="001B06A0">
        <w:rPr>
          <w:rFonts w:ascii="Times New Roman" w:hAnsi="Times New Roman"/>
          <w:sz w:val="24"/>
          <w:szCs w:val="24"/>
        </w:rPr>
        <w:t xml:space="preserve"> </w:t>
      </w:r>
      <w:r w:rsidRPr="00303B61">
        <w:rPr>
          <w:rFonts w:ascii="Times New Roman" w:hAnsi="Times New Roman"/>
          <w:sz w:val="24"/>
          <w:szCs w:val="24"/>
        </w:rPr>
        <w:t>(</w:t>
      </w:r>
      <w:hyperlink r:id="rId57" w:tooltip="Generic Statistical Information Model (GSIM) Specification" w:history="1">
        <w:r w:rsidRPr="00303B61">
          <w:rPr>
            <w:rStyle w:val="Hyperlink"/>
            <w:rFonts w:ascii="Times New Roman" w:hAnsi="Times New Roman"/>
            <w:sz w:val="24"/>
            <w:szCs w:val="24"/>
          </w:rPr>
          <w:t>http://www1.unece.org/stat/platform/display/gsim/Generic+Statistical+Information+Model</w:t>
        </w:r>
      </w:hyperlink>
      <w:r w:rsidRPr="00303B61">
        <w:rPr>
          <w:rStyle w:val="Hyperlink"/>
          <w:rFonts w:ascii="Times New Roman" w:hAnsi="Times New Roman"/>
          <w:sz w:val="24"/>
          <w:szCs w:val="24"/>
        </w:rPr>
        <w:t>)</w:t>
      </w:r>
    </w:p>
    <w:p w14:paraId="17974D7B" w14:textId="77777777" w:rsidR="008201DD" w:rsidRPr="00303B61" w:rsidRDefault="008201DD" w:rsidP="001526E4">
      <w:pPr>
        <w:pStyle w:val="Heading1"/>
      </w:pPr>
      <w:bookmarkStart w:id="523" w:name="_Toc521319633"/>
      <w:r w:rsidRPr="00303B61">
        <w:t xml:space="preserve">Concept </w:t>
      </w:r>
      <w:r>
        <w:t>S</w:t>
      </w:r>
      <w:r w:rsidRPr="00303B61">
        <w:t>cheme</w:t>
      </w:r>
      <w:bookmarkEnd w:id="523"/>
      <w:r>
        <w:fldChar w:fldCharType="begin"/>
      </w:r>
      <w:r w:rsidRPr="00303B61">
        <w:instrText>tc "</w:instrText>
      </w:r>
      <w:bookmarkStart w:id="524" w:name="_Toc521319958"/>
      <w:r w:rsidRPr="00303B61">
        <w:instrText>Concept</w:instrText>
      </w:r>
      <w:r w:rsidRPr="002A7232">
        <w:instrText xml:space="preserve"> </w:instrText>
      </w:r>
      <w:r w:rsidRPr="00303B61">
        <w:instrText>Scheme</w:instrText>
      </w:r>
      <w:bookmarkEnd w:id="524"/>
      <w:r w:rsidRPr="00303B61">
        <w:instrText>" \f C \l 1</w:instrText>
      </w:r>
      <w:r>
        <w:fldChar w:fldCharType="end"/>
      </w:r>
    </w:p>
    <w:p w14:paraId="2284372F" w14:textId="77777777" w:rsidR="008201DD" w:rsidRPr="00303B61" w:rsidRDefault="008201DD" w:rsidP="000013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w:t>
      </w:r>
      <w:r>
        <w:rPr>
          <w:rFonts w:ascii="Times New Roman" w:hAnsi="Times New Roman"/>
          <w:sz w:val="24"/>
          <w:szCs w:val="24"/>
        </w:rPr>
        <w:t>C</w:t>
      </w:r>
      <w:r w:rsidRPr="00303B61">
        <w:rPr>
          <w:rFonts w:ascii="Times New Roman" w:hAnsi="Times New Roman"/>
          <w:sz w:val="24"/>
          <w:szCs w:val="24"/>
        </w:rPr>
        <w:t xml:space="preserve">oncepts that are used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4545D533" w14:textId="58C32988" w:rsidR="008201DD" w:rsidRPr="00303B61" w:rsidRDefault="008201DD" w:rsidP="0054131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definitions of both data and reference metadata associate specific statistical concepts with their representations, whether textual, coded, etc. In SDMX these </w:t>
      </w:r>
      <w:r>
        <w:rPr>
          <w:rFonts w:ascii="Times New Roman" w:hAnsi="Times New Roman"/>
          <w:sz w:val="24"/>
          <w:szCs w:val="24"/>
        </w:rPr>
        <w:t>C</w:t>
      </w:r>
      <w:r w:rsidRPr="00303B61">
        <w:rPr>
          <w:rFonts w:ascii="Times New Roman" w:hAnsi="Times New Roman"/>
          <w:sz w:val="24"/>
          <w:szCs w:val="24"/>
        </w:rPr>
        <w:t xml:space="preserve">oncepts are taken from a </w:t>
      </w:r>
      <w:r w:rsidR="0007533D">
        <w:rPr>
          <w:rFonts w:ascii="Times New Roman" w:hAnsi="Times New Roman"/>
          <w:sz w:val="24"/>
          <w:szCs w:val="24"/>
        </w:rPr>
        <w:t>"</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cheme</w:t>
      </w:r>
      <w:r w:rsidR="0007533D">
        <w:rPr>
          <w:rFonts w:ascii="Times New Roman" w:hAnsi="Times New Roman"/>
          <w:sz w:val="24"/>
          <w:szCs w:val="24"/>
        </w:rPr>
        <w:t>"</w:t>
      </w:r>
      <w:r w:rsidRPr="00303B61">
        <w:rPr>
          <w:rFonts w:ascii="Times New Roman" w:hAnsi="Times New Roman"/>
          <w:sz w:val="24"/>
          <w:szCs w:val="24"/>
        </w:rPr>
        <w:t xml:space="preserve"> which is maintained by a specific </w:t>
      </w:r>
      <w:r>
        <w:rPr>
          <w:rFonts w:ascii="Times New Roman" w:hAnsi="Times New Roman"/>
          <w:sz w:val="24"/>
          <w:szCs w:val="24"/>
        </w:rPr>
        <w:t>A</w:t>
      </w:r>
      <w:r w:rsidRPr="00303B61">
        <w:rPr>
          <w:rFonts w:ascii="Times New Roman" w:hAnsi="Times New Roman"/>
          <w:sz w:val="24"/>
          <w:szCs w:val="24"/>
        </w:rPr>
        <w:t xml:space="preserve">gency. Concept </w:t>
      </w:r>
      <w:r>
        <w:rPr>
          <w:rFonts w:ascii="Times New Roman" w:hAnsi="Times New Roman"/>
          <w:sz w:val="24"/>
          <w:szCs w:val="24"/>
        </w:rPr>
        <w:t>S</w:t>
      </w:r>
      <w:r w:rsidRPr="00303B61">
        <w:rPr>
          <w:rFonts w:ascii="Times New Roman" w:hAnsi="Times New Roman"/>
          <w:sz w:val="24"/>
          <w:szCs w:val="24"/>
        </w:rPr>
        <w:t xml:space="preserve">chemes group a set of </w:t>
      </w:r>
      <w:r>
        <w:rPr>
          <w:rFonts w:ascii="Times New Roman" w:hAnsi="Times New Roman"/>
          <w:sz w:val="24"/>
          <w:szCs w:val="24"/>
        </w:rPr>
        <w:t>C</w:t>
      </w:r>
      <w:r w:rsidRPr="00303B61">
        <w:rPr>
          <w:rFonts w:ascii="Times New Roman" w:hAnsi="Times New Roman"/>
          <w:sz w:val="24"/>
          <w:szCs w:val="24"/>
        </w:rPr>
        <w:t xml:space="preserve">oncepts, provide their definitions and names. It is possible for a single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S</w:t>
      </w:r>
      <w:r w:rsidRPr="00303B61">
        <w:rPr>
          <w:rFonts w:ascii="Times New Roman" w:hAnsi="Times New Roman"/>
          <w:sz w:val="24"/>
          <w:szCs w:val="24"/>
        </w:rPr>
        <w:t xml:space="preserve">cheme to be used both for data structures and metadata structures. A core representation of each </w:t>
      </w:r>
      <w:r>
        <w:rPr>
          <w:rFonts w:ascii="Times New Roman" w:hAnsi="Times New Roman"/>
          <w:sz w:val="24"/>
          <w:szCs w:val="24"/>
        </w:rPr>
        <w:t>C</w:t>
      </w:r>
      <w:r w:rsidRPr="00303B61">
        <w:rPr>
          <w:rFonts w:ascii="Times New Roman" w:hAnsi="Times New Roman"/>
          <w:sz w:val="24"/>
          <w:szCs w:val="24"/>
        </w:rPr>
        <w:t xml:space="preserve">oncept can be specified (e.g.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or other </w:t>
      </w:r>
      <w:r>
        <w:rPr>
          <w:rFonts w:ascii="Times New Roman" w:hAnsi="Times New Roman"/>
          <w:sz w:val="24"/>
          <w:szCs w:val="24"/>
        </w:rPr>
        <w:t>R</w:t>
      </w:r>
      <w:r w:rsidR="0007533D">
        <w:rPr>
          <w:rFonts w:ascii="Times New Roman" w:hAnsi="Times New Roman"/>
          <w:sz w:val="24"/>
          <w:szCs w:val="24"/>
        </w:rPr>
        <w:t>epresentations such as "</w:t>
      </w:r>
      <w:r w:rsidRPr="00303B61">
        <w:rPr>
          <w:rFonts w:ascii="Times New Roman" w:hAnsi="Times New Roman"/>
          <w:sz w:val="24"/>
          <w:szCs w:val="24"/>
        </w:rPr>
        <w:t>date</w:t>
      </w:r>
      <w:r w:rsidR="0007533D">
        <w:rPr>
          <w:rFonts w:ascii="Times New Roman" w:hAnsi="Times New Roman"/>
          <w:sz w:val="24"/>
          <w:szCs w:val="24"/>
        </w:rPr>
        <w:t>"</w:t>
      </w:r>
      <w:r w:rsidRPr="00303B61">
        <w:rPr>
          <w:rFonts w:ascii="Times New Roman" w:hAnsi="Times New Roman"/>
          <w:sz w:val="24"/>
          <w:szCs w:val="24"/>
        </w:rPr>
        <w:t>).</w:t>
      </w:r>
    </w:p>
    <w:p w14:paraId="2310D82D" w14:textId="34AAC0E7" w:rsidR="008201DD" w:rsidRPr="00303B61"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CONCEPT_SCH</w:t>
      </w:r>
      <w:r w:rsidR="00252AF2" w:rsidRPr="00252AF2">
        <w:rPr>
          <w:rFonts w:ascii="Times New Roman" w:hAnsi="Times New Roman"/>
          <w:sz w:val="24"/>
          <w:szCs w:val="24"/>
        </w:rPr>
        <w:fldChar w:fldCharType="begin"/>
      </w:r>
      <w:r w:rsidR="00252AF2" w:rsidRPr="00252AF2">
        <w:rPr>
          <w:rFonts w:ascii="Times New Roman" w:hAnsi="Times New Roman"/>
          <w:sz w:val="24"/>
          <w:szCs w:val="24"/>
        </w:rPr>
        <w:instrText>tc "</w:instrText>
      </w:r>
      <w:bookmarkStart w:id="525" w:name="_Toc521319959"/>
      <w:r w:rsidR="00252AF2" w:rsidRPr="00252AF2">
        <w:rPr>
          <w:rFonts w:ascii="Times New Roman" w:hAnsi="Times New Roman"/>
          <w:b/>
          <w:sz w:val="24"/>
          <w:szCs w:val="24"/>
        </w:rPr>
        <w:instrText>Concept ID</w:instrText>
      </w:r>
      <w:r w:rsidR="00252AF2" w:rsidRPr="00252AF2">
        <w:rPr>
          <w:rFonts w:ascii="Times New Roman" w:hAnsi="Times New Roman"/>
          <w:sz w:val="24"/>
          <w:szCs w:val="24"/>
        </w:rPr>
        <w:tab/>
      </w:r>
      <w:r w:rsidR="00252AF2" w:rsidRPr="00303B61">
        <w:rPr>
          <w:rFonts w:ascii="Times New Roman" w:hAnsi="Times New Roman"/>
          <w:sz w:val="24"/>
          <w:szCs w:val="24"/>
        </w:rPr>
        <w:instrText>CONCEPT_SCH</w:instrText>
      </w:r>
      <w:bookmarkEnd w:id="525"/>
      <w:r w:rsidR="00252AF2" w:rsidRPr="00252AF2">
        <w:rPr>
          <w:rFonts w:ascii="Times New Roman" w:hAnsi="Times New Roman"/>
          <w:sz w:val="24"/>
          <w:szCs w:val="24"/>
        </w:rPr>
        <w:instrText>" \f C \l 2</w:instrText>
      </w:r>
      <w:r w:rsidR="00252AF2" w:rsidRPr="00252AF2">
        <w:rPr>
          <w:rFonts w:ascii="Times New Roman" w:hAnsi="Times New Roman"/>
          <w:sz w:val="24"/>
          <w:szCs w:val="24"/>
        </w:rPr>
        <w:fldChar w:fldCharType="end"/>
      </w:r>
    </w:p>
    <w:p w14:paraId="5841F73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75B69E2C" w14:textId="77777777" w:rsidR="008201DD" w:rsidRPr="00303B61"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79DEF4F8" w14:textId="77777777" w:rsidR="008201DD" w:rsidRPr="00303B61" w:rsidRDefault="008201DD" w:rsidP="00ED0A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Reference metadata</w:t>
      </w:r>
    </w:p>
    <w:p w14:paraId="7968B903" w14:textId="1DE336C4" w:rsidR="008201DD" w:rsidRPr="00AF05F9"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C7AB0">
        <w:rPr>
          <w:rFonts w:ascii="Times New Roman" w:hAnsi="Times New Roman"/>
          <w:sz w:val="24"/>
          <w:szCs w:val="24"/>
        </w:rPr>
        <w:t>SDMX, "Metadata Common Vocabulary", 2009 (</w:t>
      </w:r>
      <w:hyperlink r:id="rId58" w:history="1">
        <w:r w:rsidR="00FA5A34" w:rsidRPr="00F81F3A">
          <w:rPr>
            <w:rStyle w:val="Hyperlink"/>
            <w:rFonts w:ascii="Times New Roman" w:hAnsi="Times New Roman"/>
            <w:sz w:val="24"/>
            <w:szCs w:val="24"/>
          </w:rPr>
          <w:t>https://sdmx.org/wp-content/uploads/04_sdmx_cog_annex_4_mcv_2009.pdf</w:t>
        </w:r>
      </w:hyperlink>
      <w:r w:rsidRPr="003C7AB0">
        <w:rPr>
          <w:rFonts w:ascii="Times New Roman" w:hAnsi="Times New Roman"/>
          <w:sz w:val="24"/>
          <w:szCs w:val="24"/>
        </w:rPr>
        <w:t>)</w:t>
      </w:r>
    </w:p>
    <w:p w14:paraId="418EB016" w14:textId="77777777" w:rsidR="008201DD" w:rsidRPr="00303B61" w:rsidRDefault="008201DD" w:rsidP="00A32902">
      <w:pPr>
        <w:pStyle w:val="Heading1"/>
      </w:pPr>
      <w:bookmarkStart w:id="526" w:name="_Toc521319634"/>
      <w:r w:rsidRPr="00303B61">
        <w:t>Confidentiality</w:t>
      </w:r>
      <w:bookmarkEnd w:id="526"/>
      <w:r>
        <w:fldChar w:fldCharType="begin"/>
      </w:r>
      <w:r w:rsidRPr="00303B61">
        <w:instrText>tc "</w:instrText>
      </w:r>
      <w:bookmarkStart w:id="527" w:name="_Toc427163147"/>
      <w:bookmarkStart w:id="528" w:name="_Toc427221038"/>
      <w:bookmarkStart w:id="529" w:name="_Toc427221127"/>
      <w:bookmarkStart w:id="530" w:name="_Toc427221231"/>
      <w:bookmarkStart w:id="531" w:name="_Toc427232542"/>
      <w:bookmarkStart w:id="532" w:name="_Toc427232623"/>
      <w:bookmarkStart w:id="533" w:name="_Toc427232703"/>
      <w:bookmarkStart w:id="534" w:name="_Toc427232783"/>
      <w:bookmarkStart w:id="535" w:name="_Toc427232865"/>
      <w:bookmarkStart w:id="536" w:name="_Toc427316926"/>
      <w:bookmarkStart w:id="537" w:name="_Toc427318537"/>
      <w:bookmarkStart w:id="538" w:name="_Toc441822253"/>
      <w:bookmarkStart w:id="539" w:name="_Toc521319960"/>
      <w:r w:rsidRPr="00303B61">
        <w:instrText>Confidentiality</w:instrText>
      </w:r>
      <w:bookmarkEnd w:id="527"/>
      <w:bookmarkEnd w:id="528"/>
      <w:bookmarkEnd w:id="529"/>
      <w:bookmarkEnd w:id="530"/>
      <w:bookmarkEnd w:id="531"/>
      <w:bookmarkEnd w:id="532"/>
      <w:bookmarkEnd w:id="533"/>
      <w:bookmarkEnd w:id="534"/>
      <w:bookmarkEnd w:id="535"/>
      <w:bookmarkEnd w:id="536"/>
      <w:bookmarkEnd w:id="537"/>
      <w:bookmarkEnd w:id="538"/>
      <w:bookmarkEnd w:id="539"/>
      <w:r w:rsidRPr="00303B61">
        <w:instrText>" \f C \l 1</w:instrText>
      </w:r>
      <w:r>
        <w:fldChar w:fldCharType="end"/>
      </w:r>
    </w:p>
    <w:p w14:paraId="1A06098C"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Property of data indicating whether they are subject to dissemination restrictions.</w:t>
      </w:r>
    </w:p>
    <w:p w14:paraId="74A8F342" w14:textId="77777777" w:rsidR="008201DD" w:rsidRPr="00303B61" w:rsidRDefault="008201DD" w:rsidP="00A329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are protected by confidentiality in cases where unauthorised disclosure could be prejudicial or harmful to the interest of the source or other relevant parties. For instance, data allowing the identification of a physical or legal person, either directly or indirectly, may be characterised as confidential according to the relevant national or international legislation. Unauthorised disclosure of data that are restricted or confidential is not permitted and even legislative measures or other formal provisions may be used to prevent disclosure. Often, there are procedures in place to prevent disclosure of restricted or confidential data, including rules applying to staff, aggregation rules when disseminating data, provision of unit records, etc.</w:t>
      </w:r>
    </w:p>
    <w:p w14:paraId="10891C0C" w14:textId="661972FB"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r>
        <w:rPr>
          <w:rFonts w:ascii="Times New Roman" w:hAnsi="Times New Roman"/>
          <w:sz w:val="24"/>
          <w:szCs w:val="24"/>
        </w:rPr>
        <w:t xml:space="preserve"> </w:t>
      </w:r>
    </w:p>
    <w:p w14:paraId="7705AF94" w14:textId="77777777" w:rsidR="008201DD" w:rsidRPr="00252AF2"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52AF2">
        <w:rPr>
          <w:rFonts w:ascii="Times New Roman" w:hAnsi="Times New Roman"/>
          <w:b/>
          <w:sz w:val="24"/>
          <w:szCs w:val="24"/>
        </w:rPr>
        <w:t>Concept ID</w:t>
      </w:r>
      <w:r w:rsidRPr="00252AF2">
        <w:rPr>
          <w:rFonts w:ascii="Times New Roman" w:hAnsi="Times New Roman"/>
          <w:sz w:val="24"/>
          <w:szCs w:val="24"/>
        </w:rPr>
        <w:tab/>
        <w:t>CONF</w:t>
      </w:r>
      <w:r w:rsidRPr="00252AF2">
        <w:rPr>
          <w:rFonts w:ascii="Times New Roman" w:hAnsi="Times New Roman"/>
          <w:sz w:val="24"/>
          <w:szCs w:val="24"/>
        </w:rPr>
        <w:fldChar w:fldCharType="begin"/>
      </w:r>
      <w:r w:rsidRPr="00252AF2">
        <w:rPr>
          <w:rFonts w:ascii="Times New Roman" w:hAnsi="Times New Roman"/>
          <w:sz w:val="24"/>
          <w:szCs w:val="24"/>
        </w:rPr>
        <w:instrText>tc "</w:instrText>
      </w:r>
      <w:bookmarkStart w:id="540" w:name="_Toc427232543"/>
      <w:bookmarkStart w:id="541" w:name="_Toc427232624"/>
      <w:bookmarkStart w:id="542" w:name="_Toc427232704"/>
      <w:bookmarkStart w:id="543" w:name="_Toc427232784"/>
      <w:bookmarkStart w:id="544" w:name="_Toc427232866"/>
      <w:bookmarkStart w:id="545" w:name="_Toc427316927"/>
      <w:bookmarkStart w:id="546" w:name="_Toc427318538"/>
      <w:bookmarkStart w:id="547" w:name="_Toc441822254"/>
      <w:bookmarkStart w:id="548" w:name="_Toc521319961"/>
      <w:r w:rsidRPr="00252AF2">
        <w:rPr>
          <w:rFonts w:ascii="Times New Roman" w:hAnsi="Times New Roman"/>
          <w:b/>
          <w:sz w:val="24"/>
          <w:szCs w:val="24"/>
        </w:rPr>
        <w:instrText>Concept ID</w:instrText>
      </w:r>
      <w:r w:rsidRPr="00252AF2">
        <w:rPr>
          <w:rFonts w:ascii="Times New Roman" w:hAnsi="Times New Roman"/>
          <w:sz w:val="24"/>
          <w:szCs w:val="24"/>
        </w:rPr>
        <w:tab/>
        <w:instrText>CONF</w:instrText>
      </w:r>
      <w:bookmarkEnd w:id="540"/>
      <w:bookmarkEnd w:id="541"/>
      <w:bookmarkEnd w:id="542"/>
      <w:bookmarkEnd w:id="543"/>
      <w:bookmarkEnd w:id="544"/>
      <w:bookmarkEnd w:id="545"/>
      <w:bookmarkEnd w:id="546"/>
      <w:bookmarkEnd w:id="547"/>
      <w:bookmarkEnd w:id="548"/>
      <w:r w:rsidRPr="00252AF2">
        <w:rPr>
          <w:rFonts w:ascii="Times New Roman" w:hAnsi="Times New Roman"/>
          <w:sz w:val="24"/>
          <w:szCs w:val="24"/>
        </w:rPr>
        <w:instrText>" \f C \l 2</w:instrText>
      </w:r>
      <w:r w:rsidRPr="00252AF2">
        <w:rPr>
          <w:rFonts w:ascii="Times New Roman" w:hAnsi="Times New Roman"/>
          <w:sz w:val="24"/>
          <w:szCs w:val="24"/>
        </w:rPr>
        <w:fldChar w:fldCharType="end"/>
      </w:r>
    </w:p>
    <w:p w14:paraId="302DBBF3" w14:textId="564EBE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590246E" w14:textId="52C3CB2C"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00252AF2">
        <w:rPr>
          <w:rFonts w:ascii="Times New Roman" w:hAnsi="Times New Roman"/>
          <w:sz w:val="24"/>
          <w:szCs w:val="24"/>
        </w:rPr>
        <w:tab/>
      </w:r>
      <w:r w:rsidR="00252AF2" w:rsidRPr="0087663B">
        <w:rPr>
          <w:rFonts w:ascii="Times New Roman" w:hAnsi="Times New Roman"/>
          <w:sz w:val="24"/>
          <w:szCs w:val="24"/>
        </w:rPr>
        <w:t>Confidentiality -</w:t>
      </w:r>
      <w:r w:rsidRPr="0087663B">
        <w:rPr>
          <w:rFonts w:ascii="Times New Roman" w:hAnsi="Times New Roman"/>
          <w:sz w:val="24"/>
          <w:szCs w:val="24"/>
        </w:rPr>
        <w:t xml:space="preserve"> data treatment</w:t>
      </w:r>
    </w:p>
    <w:p w14:paraId="65D270EB" w14:textId="6ACBDFD1"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 xml:space="preserve">Confidentiality </w:t>
      </w:r>
      <w:r w:rsidR="0087663B">
        <w:rPr>
          <w:rFonts w:ascii="Times New Roman" w:hAnsi="Times New Roman"/>
          <w:sz w:val="24"/>
          <w:szCs w:val="24"/>
        </w:rPr>
        <w:t>-</w:t>
      </w:r>
      <w:r w:rsidRPr="0087663B">
        <w:rPr>
          <w:rFonts w:ascii="Times New Roman" w:hAnsi="Times New Roman"/>
          <w:sz w:val="24"/>
          <w:szCs w:val="24"/>
        </w:rPr>
        <w:t xml:space="preserve"> policy</w:t>
      </w:r>
    </w:p>
    <w:p w14:paraId="5542C2DC" w14:textId="1B6B4F89" w:rsidR="008201DD" w:rsidRPr="0087663B" w:rsidRDefault="008201DD" w:rsidP="00EF6E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7663B">
        <w:rPr>
          <w:rFonts w:ascii="Times New Roman" w:hAnsi="Times New Roman"/>
          <w:sz w:val="24"/>
          <w:szCs w:val="24"/>
        </w:rPr>
        <w:tab/>
        <w:t>Confidentiality</w:t>
      </w:r>
      <w:r w:rsidR="0087663B">
        <w:rPr>
          <w:rFonts w:ascii="Times New Roman" w:hAnsi="Times New Roman"/>
          <w:sz w:val="24"/>
          <w:szCs w:val="24"/>
        </w:rPr>
        <w:t xml:space="preserve"> -</w:t>
      </w:r>
      <w:r w:rsidRPr="0087663B">
        <w:rPr>
          <w:rFonts w:ascii="Times New Roman" w:hAnsi="Times New Roman"/>
          <w:sz w:val="24"/>
          <w:szCs w:val="24"/>
        </w:rPr>
        <w:t xml:space="preserve"> redistribution authorisation policy</w:t>
      </w:r>
    </w:p>
    <w:p w14:paraId="7D3A4371" w14:textId="0BD42AF0" w:rsidR="008201DD" w:rsidRPr="0087663B" w:rsidRDefault="0087663B"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87663B">
        <w:rPr>
          <w:rFonts w:ascii="Times New Roman" w:hAnsi="Times New Roman"/>
          <w:sz w:val="24"/>
          <w:szCs w:val="24"/>
        </w:rPr>
        <w:t xml:space="preserve"> status</w:t>
      </w:r>
    </w:p>
    <w:p w14:paraId="3F3A37DE" w14:textId="3116D165" w:rsidR="008201DD" w:rsidRPr="00D4390F" w:rsidRDefault="008201DD" w:rsidP="00F979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4390F">
        <w:rPr>
          <w:rFonts w:ascii="Times New Roman" w:hAnsi="Times New Roman"/>
          <w:b/>
          <w:sz w:val="24"/>
          <w:szCs w:val="24"/>
        </w:rPr>
        <w:t>Source</w:t>
      </w:r>
      <w:r w:rsidRPr="00D4390F">
        <w:rPr>
          <w:rFonts w:ascii="Times New Roman" w:hAnsi="Times New Roman"/>
          <w:sz w:val="24"/>
          <w:szCs w:val="24"/>
        </w:rPr>
        <w:tab/>
      </w:r>
      <w:r w:rsidRPr="003C7AB0">
        <w:rPr>
          <w:rFonts w:ascii="Times New Roman" w:hAnsi="Times New Roman"/>
          <w:sz w:val="24"/>
          <w:szCs w:val="24"/>
        </w:rPr>
        <w:t>SDMX, "SDMX Glossary Version 1.0", February 2016 (</w:t>
      </w:r>
      <w:hyperlink r:id="rId59" w:history="1">
        <w:r w:rsidR="00FA5A34" w:rsidRPr="00F81F3A">
          <w:rPr>
            <w:rStyle w:val="Hyperlink"/>
            <w:rFonts w:ascii="Times New Roman" w:hAnsi="Times New Roman"/>
            <w:sz w:val="24"/>
            <w:szCs w:val="24"/>
          </w:rPr>
          <w:t>https://sdmx.org/wp-content/uploads/SDMX_Glossary_Version_1_0_February_2016.docx</w:t>
        </w:r>
      </w:hyperlink>
      <w:r w:rsidRPr="003C7AB0">
        <w:rPr>
          <w:rFonts w:ascii="Times New Roman" w:hAnsi="Times New Roman"/>
          <w:sz w:val="24"/>
          <w:szCs w:val="24"/>
        </w:rPr>
        <w:t>)</w:t>
      </w:r>
    </w:p>
    <w:p w14:paraId="377E1631" w14:textId="7C07B7D4" w:rsidR="008201DD" w:rsidRPr="00FA5A34"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B1711C">
        <w:rPr>
          <w:rFonts w:ascii="Times New Roman" w:hAnsi="Times New Roman"/>
          <w:sz w:val="24"/>
          <w:szCs w:val="24"/>
        </w:rPr>
        <w:tab/>
      </w:r>
      <w:r w:rsidR="00B1711C" w:rsidRPr="00B1711C">
        <w:rPr>
          <w:rFonts w:ascii="Times New Roman" w:hAnsi="Times New Roman"/>
          <w:sz w:val="24"/>
          <w:szCs w:val="24"/>
        </w:rPr>
        <w:t>SDMX,</w:t>
      </w:r>
      <w:r w:rsidR="00B1711C">
        <w:rPr>
          <w:rFonts w:ascii="Times New Roman" w:hAnsi="Times New Roman"/>
          <w:b/>
          <w:sz w:val="24"/>
          <w:szCs w:val="24"/>
        </w:rPr>
        <w:t xml:space="preserve"> </w:t>
      </w:r>
      <w:r w:rsidR="00B1711C">
        <w:rPr>
          <w:rFonts w:ascii="Times New Roman" w:hAnsi="Times New Roman"/>
          <w:sz w:val="24"/>
          <w:szCs w:val="24"/>
        </w:rPr>
        <w:t>"</w:t>
      </w:r>
      <w:r w:rsidRPr="00524833">
        <w:rPr>
          <w:rFonts w:ascii="Times New Roman" w:hAnsi="Times New Roman"/>
          <w:sz w:val="24"/>
          <w:szCs w:val="24"/>
        </w:rPr>
        <w:t>Guidelines for Confidentiality and Embargo in SDM</w:t>
      </w:r>
      <w:r w:rsidRPr="00FA5A34">
        <w:rPr>
          <w:rFonts w:ascii="Times New Roman" w:hAnsi="Times New Roman"/>
          <w:sz w:val="24"/>
          <w:szCs w:val="24"/>
        </w:rPr>
        <w:t>X</w:t>
      </w:r>
      <w:r w:rsidR="00B1711C">
        <w:rPr>
          <w:rFonts w:ascii="Times New Roman" w:hAnsi="Times New Roman"/>
          <w:sz w:val="24"/>
          <w:szCs w:val="24"/>
        </w:rPr>
        <w:t>"</w:t>
      </w:r>
      <w:r w:rsidRPr="00FA5A34">
        <w:rPr>
          <w:rFonts w:ascii="Times New Roman" w:hAnsi="Times New Roman"/>
          <w:sz w:val="24"/>
          <w:szCs w:val="24"/>
        </w:rPr>
        <w:t xml:space="preserve"> (</w:t>
      </w:r>
      <w:hyperlink r:id="rId60" w:history="1">
        <w:r w:rsidR="00FA5A34" w:rsidRPr="00F81F3A">
          <w:rPr>
            <w:rStyle w:val="Hyperlink"/>
            <w:rFonts w:ascii="Times New Roman" w:hAnsi="Times New Roman"/>
            <w:sz w:val="24"/>
            <w:szCs w:val="24"/>
          </w:rPr>
          <w:t>https://sdmx.org/?page_id=4345</w:t>
        </w:r>
      </w:hyperlink>
      <w:r w:rsidRPr="00FA5A34">
        <w:rPr>
          <w:rFonts w:ascii="Times New Roman" w:hAnsi="Times New Roman"/>
          <w:sz w:val="24"/>
          <w:szCs w:val="24"/>
        </w:rPr>
        <w:t>)</w:t>
      </w:r>
    </w:p>
    <w:p w14:paraId="7B2627C5" w14:textId="77777777" w:rsidR="008201DD" w:rsidRPr="00303B61" w:rsidRDefault="008201DD" w:rsidP="001526E4">
      <w:pPr>
        <w:pStyle w:val="Heading1"/>
      </w:pPr>
      <w:bookmarkStart w:id="549" w:name="_Toc521319635"/>
      <w:r w:rsidRPr="00303B61">
        <w:t>Confidentiality - data treatment</w:t>
      </w:r>
      <w:bookmarkEnd w:id="549"/>
      <w:r>
        <w:fldChar w:fldCharType="begin"/>
      </w:r>
      <w:r w:rsidRPr="00303B61">
        <w:instrText>tc "</w:instrText>
      </w:r>
      <w:bookmarkStart w:id="550" w:name="_Toc427232544"/>
      <w:bookmarkStart w:id="551" w:name="_Toc427232625"/>
      <w:bookmarkStart w:id="552" w:name="_Toc427232705"/>
      <w:bookmarkStart w:id="553" w:name="_Toc427232785"/>
      <w:bookmarkStart w:id="554" w:name="_Toc427232867"/>
      <w:bookmarkStart w:id="555" w:name="_Toc427316928"/>
      <w:bookmarkStart w:id="556" w:name="_Toc427318539"/>
      <w:bookmarkStart w:id="557" w:name="_Toc441822255"/>
      <w:bookmarkStart w:id="558" w:name="_Toc521319962"/>
      <w:r w:rsidRPr="00303B61">
        <w:instrText>Confidentiality - data treatment</w:instrText>
      </w:r>
      <w:bookmarkEnd w:id="550"/>
      <w:bookmarkEnd w:id="551"/>
      <w:bookmarkEnd w:id="552"/>
      <w:bookmarkEnd w:id="553"/>
      <w:bookmarkEnd w:id="554"/>
      <w:bookmarkEnd w:id="555"/>
      <w:bookmarkEnd w:id="556"/>
      <w:bookmarkEnd w:id="557"/>
      <w:bookmarkEnd w:id="558"/>
      <w:r w:rsidRPr="00303B61">
        <w:instrText>" \f C \l 1</w:instrText>
      </w:r>
      <w:r>
        <w:fldChar w:fldCharType="end"/>
      </w:r>
    </w:p>
    <w:p w14:paraId="01D0A5D5"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Rules applied for treating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ensure that private information from individual units cannot be accessed and to prevent unauthorised disclosure.</w:t>
      </w:r>
    </w:p>
    <w:p w14:paraId="3C769A32" w14:textId="785CDBF6"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describe the rules applied when treating the data with regard to statistical confidentiality (e.g. </w:t>
      </w:r>
      <w:r>
        <w:rPr>
          <w:rFonts w:ascii="Times New Roman" w:hAnsi="Times New Roman"/>
          <w:sz w:val="24"/>
          <w:szCs w:val="24"/>
        </w:rPr>
        <w:t xml:space="preserve">controlled rounding, cell suppression, </w:t>
      </w:r>
      <w:r w:rsidRPr="00303B61">
        <w:rPr>
          <w:rFonts w:ascii="Times New Roman" w:hAnsi="Times New Roman"/>
          <w:sz w:val="24"/>
          <w:szCs w:val="24"/>
        </w:rPr>
        <w:t xml:space="preserve">aggregation </w:t>
      </w:r>
      <w:r>
        <w:rPr>
          <w:rFonts w:ascii="Times New Roman" w:hAnsi="Times New Roman"/>
          <w:sz w:val="24"/>
          <w:szCs w:val="24"/>
        </w:rPr>
        <w:t>of disclos</w:t>
      </w:r>
      <w:r w:rsidR="001A5CB6">
        <w:rPr>
          <w:rFonts w:ascii="Times New Roman" w:hAnsi="Times New Roman"/>
          <w:sz w:val="24"/>
          <w:szCs w:val="24"/>
        </w:rPr>
        <w:t>ive</w:t>
      </w:r>
      <w:r>
        <w:rPr>
          <w:rFonts w:ascii="Times New Roman" w:hAnsi="Times New Roman"/>
          <w:sz w:val="24"/>
          <w:szCs w:val="24"/>
        </w:rPr>
        <w:t xml:space="preserve"> information, aggregation </w:t>
      </w:r>
      <w:r w:rsidRPr="00303B61">
        <w:rPr>
          <w:rFonts w:ascii="Times New Roman" w:hAnsi="Times New Roman"/>
          <w:sz w:val="24"/>
          <w:szCs w:val="24"/>
        </w:rPr>
        <w:t xml:space="preserve">rules </w:t>
      </w:r>
      <w:r>
        <w:rPr>
          <w:rFonts w:ascii="Times New Roman" w:hAnsi="Times New Roman"/>
          <w:sz w:val="24"/>
          <w:szCs w:val="24"/>
        </w:rPr>
        <w:t>on aggregated confidential data, primary confidentiality with regard to single data values</w:t>
      </w:r>
      <w:r w:rsidRPr="00303B61">
        <w:rPr>
          <w:rFonts w:ascii="Times New Roman" w:hAnsi="Times New Roman"/>
          <w:sz w:val="24"/>
          <w:szCs w:val="24"/>
        </w:rPr>
        <w:t>, etc.).</w:t>
      </w:r>
    </w:p>
    <w:p w14:paraId="2D064463"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7A5ABC" w14:textId="77777777" w:rsidR="008201DD" w:rsidRPr="008A7716" w:rsidRDefault="008201DD" w:rsidP="004C0AB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A7716">
        <w:rPr>
          <w:rFonts w:ascii="Times New Roman" w:hAnsi="Times New Roman"/>
          <w:b/>
          <w:sz w:val="24"/>
          <w:szCs w:val="24"/>
        </w:rPr>
        <w:t>Concept ID</w:t>
      </w:r>
      <w:r w:rsidRPr="008A7716">
        <w:rPr>
          <w:rFonts w:ascii="Times New Roman" w:hAnsi="Times New Roman"/>
          <w:sz w:val="24"/>
          <w:szCs w:val="24"/>
        </w:rPr>
        <w:tab/>
        <w:t>CONF_DATA_TR</w:t>
      </w:r>
      <w:r w:rsidRPr="008A7716">
        <w:rPr>
          <w:rFonts w:ascii="Times New Roman" w:hAnsi="Times New Roman"/>
          <w:sz w:val="24"/>
          <w:szCs w:val="24"/>
        </w:rPr>
        <w:fldChar w:fldCharType="begin"/>
      </w:r>
      <w:r w:rsidRPr="008A7716">
        <w:rPr>
          <w:rFonts w:ascii="Times New Roman" w:hAnsi="Times New Roman"/>
          <w:sz w:val="24"/>
          <w:szCs w:val="24"/>
        </w:rPr>
        <w:instrText>tc "</w:instrText>
      </w:r>
      <w:bookmarkStart w:id="559" w:name="_Toc427232545"/>
      <w:bookmarkStart w:id="560" w:name="_Toc427232626"/>
      <w:bookmarkStart w:id="561" w:name="_Toc427232706"/>
      <w:bookmarkStart w:id="562" w:name="_Toc427232786"/>
      <w:bookmarkStart w:id="563" w:name="_Toc427232868"/>
      <w:bookmarkStart w:id="564" w:name="_Toc427316929"/>
      <w:bookmarkStart w:id="565" w:name="_Toc427318540"/>
      <w:bookmarkStart w:id="566" w:name="_Toc441822256"/>
      <w:bookmarkStart w:id="567" w:name="_Toc521319963"/>
      <w:r w:rsidRPr="008A7716">
        <w:rPr>
          <w:rFonts w:ascii="Times New Roman" w:hAnsi="Times New Roman"/>
          <w:b/>
          <w:sz w:val="24"/>
          <w:szCs w:val="24"/>
        </w:rPr>
        <w:instrText>Concept ID</w:instrText>
      </w:r>
      <w:r w:rsidRPr="008A7716">
        <w:rPr>
          <w:rFonts w:ascii="Times New Roman" w:hAnsi="Times New Roman"/>
          <w:sz w:val="24"/>
          <w:szCs w:val="24"/>
        </w:rPr>
        <w:tab/>
        <w:instrText>CONF_DATA_TR</w:instrText>
      </w:r>
      <w:bookmarkEnd w:id="559"/>
      <w:bookmarkEnd w:id="560"/>
      <w:bookmarkEnd w:id="561"/>
      <w:bookmarkEnd w:id="562"/>
      <w:bookmarkEnd w:id="563"/>
      <w:bookmarkEnd w:id="564"/>
      <w:bookmarkEnd w:id="565"/>
      <w:bookmarkEnd w:id="566"/>
      <w:bookmarkEnd w:id="567"/>
      <w:r w:rsidRPr="008A7716">
        <w:rPr>
          <w:rFonts w:ascii="Times New Roman" w:hAnsi="Times New Roman"/>
          <w:sz w:val="24"/>
          <w:szCs w:val="24"/>
        </w:rPr>
        <w:instrText>" \f C \l 2</w:instrText>
      </w:r>
      <w:r w:rsidRPr="008A7716">
        <w:rPr>
          <w:rFonts w:ascii="Times New Roman" w:hAnsi="Times New Roman"/>
          <w:sz w:val="24"/>
          <w:szCs w:val="24"/>
        </w:rPr>
        <w:fldChar w:fldCharType="end"/>
      </w:r>
    </w:p>
    <w:p w14:paraId="44F7D728" w14:textId="6F48BB4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05F2D8" w14:textId="77777777"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6423617" w14:textId="4203984D" w:rsidR="008201DD" w:rsidRPr="00C20CF9" w:rsidRDefault="00C20CF9"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521E04D" w14:textId="52ADDF2F" w:rsidR="008201DD" w:rsidRPr="00C20CF9"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FA6E2E9" w14:textId="58310B6E" w:rsidR="008201DD" w:rsidRPr="00C20CF9" w:rsidRDefault="00C20CF9" w:rsidP="004C0AB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status</w:t>
      </w:r>
    </w:p>
    <w:p w14:paraId="305BBEB7" w14:textId="7A4D8556" w:rsidR="008201DD" w:rsidRPr="003E1785" w:rsidRDefault="008201DD" w:rsidP="0093161C">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61"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784907BC" w14:textId="5974762F" w:rsidR="00404327" w:rsidDel="00503917" w:rsidRDefault="00404327" w:rsidP="001526E4">
      <w:pPr>
        <w:pStyle w:val="Heading1"/>
        <w:rPr>
          <w:del w:id="568" w:author="BARRACLOUGH David, STD/SAM" w:date="2019-12-09T15:15:00Z"/>
        </w:rPr>
      </w:pPr>
      <w:bookmarkStart w:id="569" w:name="_Toc521319636"/>
      <w:del w:id="570" w:author="BARRACLOUGH David, STD/SAM" w:date="2019-12-09T15:15:00Z">
        <w:r w:rsidRPr="00404327" w:rsidDel="00503917">
          <w:delText>Recommended uses and limitations</w:delText>
        </w:r>
      </w:del>
    </w:p>
    <w:p w14:paraId="3AA21829" w14:textId="74B561F1"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571" w:author="BARRACLOUGH David, STD/SAM" w:date="2019-12-09T15:15:00Z"/>
          <w:rFonts w:ascii="Times New Roman" w:hAnsi="Times New Roman"/>
          <w:sz w:val="24"/>
          <w:szCs w:val="24"/>
        </w:rPr>
      </w:pPr>
      <w:del w:id="572" w:author="BARRACLOUGH David, STD/SAM" w:date="2019-12-09T15:15:00Z">
        <w:r w:rsidRPr="00303B61" w:rsidDel="00503917">
          <w:rPr>
            <w:rFonts w:ascii="Times New Roman" w:hAnsi="Times New Roman"/>
            <w:b/>
            <w:sz w:val="24"/>
            <w:szCs w:val="24"/>
          </w:rPr>
          <w:delText>Definition</w:delText>
        </w:r>
        <w:r w:rsidRPr="00303B61" w:rsidDel="00503917">
          <w:rPr>
            <w:rFonts w:ascii="Times New Roman" w:hAnsi="Times New Roman"/>
            <w:sz w:val="24"/>
            <w:szCs w:val="24"/>
          </w:rPr>
          <w:tab/>
        </w:r>
      </w:del>
      <w:del w:id="573" w:author="BARRACLOUGH David, STD/SAM" w:date="2019-04-29T11:30:00Z">
        <w:r w:rsidDel="00FB532C">
          <w:rPr>
            <w:rFonts w:ascii="Times New Roman" w:hAnsi="Times New Roman"/>
            <w:sz w:val="24"/>
            <w:szCs w:val="24"/>
          </w:rPr>
          <w:delText>G</w:delText>
        </w:r>
        <w:r w:rsidRPr="00404327" w:rsidDel="00FB532C">
          <w:rPr>
            <w:rFonts w:ascii="Times New Roman" w:hAnsi="Times New Roman"/>
            <w:sz w:val="24"/>
            <w:szCs w:val="24"/>
          </w:rPr>
          <w:delText>uide</w:delText>
        </w:r>
        <w:r w:rsidDel="00FB532C">
          <w:rPr>
            <w:rFonts w:ascii="Times New Roman" w:hAnsi="Times New Roman"/>
            <w:sz w:val="24"/>
            <w:szCs w:val="24"/>
          </w:rPr>
          <w:delText>s</w:delText>
        </w:r>
        <w:r w:rsidRPr="00404327" w:rsidDel="00FB532C">
          <w:rPr>
            <w:rFonts w:ascii="Times New Roman" w:hAnsi="Times New Roman"/>
            <w:sz w:val="24"/>
            <w:szCs w:val="24"/>
          </w:rPr>
          <w:delText xml:space="preserve"> </w:delText>
        </w:r>
      </w:del>
      <w:del w:id="574" w:author="BARRACLOUGH David, STD/SAM" w:date="2019-12-09T15:15:00Z">
        <w:r w:rsidRPr="00404327" w:rsidDel="00503917">
          <w:rPr>
            <w:rFonts w:ascii="Times New Roman" w:hAnsi="Times New Roman"/>
            <w:sz w:val="24"/>
            <w:szCs w:val="24"/>
          </w:rPr>
          <w:delText xml:space="preserve">users </w:delText>
        </w:r>
      </w:del>
      <w:del w:id="575" w:author="BARRACLOUGH David, STD/SAM" w:date="2019-12-09T14:54:00Z">
        <w:r w:rsidRPr="00404327" w:rsidDel="005E1FFE">
          <w:rPr>
            <w:rFonts w:ascii="Times New Roman" w:hAnsi="Times New Roman"/>
            <w:sz w:val="24"/>
            <w:szCs w:val="24"/>
          </w:rPr>
          <w:delText>with limited knowledge of</w:delText>
        </w:r>
      </w:del>
      <w:del w:id="576" w:author="BARRACLOUGH David, STD/SAM" w:date="2019-12-09T15:15:00Z">
        <w:r w:rsidRPr="00404327" w:rsidDel="00503917">
          <w:rPr>
            <w:rFonts w:ascii="Times New Roman" w:hAnsi="Times New Roman"/>
            <w:sz w:val="24"/>
            <w:szCs w:val="24"/>
          </w:rPr>
          <w:delText xml:space="preserve"> the statistics</w:delText>
        </w:r>
      </w:del>
      <w:del w:id="577" w:author="BARRACLOUGH David, STD/SAM" w:date="2019-12-09T14:59:00Z">
        <w:r w:rsidRPr="00404327" w:rsidDel="005E1FFE">
          <w:rPr>
            <w:rFonts w:ascii="Times New Roman" w:hAnsi="Times New Roman"/>
            <w:sz w:val="24"/>
            <w:szCs w:val="24"/>
          </w:rPr>
          <w:delText xml:space="preserve"> presented</w:delText>
        </w:r>
      </w:del>
      <w:del w:id="578" w:author="BARRACLOUGH David, STD/SAM" w:date="2019-12-09T15:00:00Z">
        <w:r w:rsidRPr="00404327" w:rsidDel="005E1FFE">
          <w:rPr>
            <w:rFonts w:ascii="Times New Roman" w:hAnsi="Times New Roman"/>
            <w:sz w:val="24"/>
            <w:szCs w:val="24"/>
          </w:rPr>
          <w:delText xml:space="preserve"> </w:delText>
        </w:r>
      </w:del>
      <w:del w:id="579" w:author="BARRACLOUGH David, STD/SAM" w:date="2019-04-29T11:30:00Z">
        <w:r w:rsidRPr="00404327" w:rsidDel="00FB532C">
          <w:rPr>
            <w:rFonts w:ascii="Times New Roman" w:hAnsi="Times New Roman"/>
            <w:sz w:val="24"/>
            <w:szCs w:val="24"/>
          </w:rPr>
          <w:delText xml:space="preserve">and </w:delText>
        </w:r>
      </w:del>
      <w:del w:id="580" w:author="BARRACLOUGH David, STD/SAM" w:date="2019-12-09T15:00:00Z">
        <w:r w:rsidRPr="00404327" w:rsidDel="005E1FFE">
          <w:rPr>
            <w:rFonts w:ascii="Times New Roman" w:hAnsi="Times New Roman"/>
            <w:sz w:val="24"/>
            <w:szCs w:val="24"/>
          </w:rPr>
          <w:delText>to</w:delText>
        </w:r>
      </w:del>
      <w:del w:id="581" w:author="BARRACLOUGH David, STD/SAM" w:date="2019-12-09T14:59:00Z">
        <w:r w:rsidRPr="00404327" w:rsidDel="005E1FFE">
          <w:rPr>
            <w:rFonts w:ascii="Times New Roman" w:hAnsi="Times New Roman"/>
            <w:sz w:val="24"/>
            <w:szCs w:val="24"/>
          </w:rPr>
          <w:delText xml:space="preserve"> help </w:delText>
        </w:r>
      </w:del>
      <w:del w:id="582" w:author="BARRACLOUGH David, STD/SAM" w:date="2019-12-09T14:54:00Z">
        <w:r w:rsidRPr="00404327" w:rsidDel="005E1FFE">
          <w:rPr>
            <w:rFonts w:ascii="Times New Roman" w:hAnsi="Times New Roman"/>
            <w:sz w:val="24"/>
            <w:szCs w:val="24"/>
          </w:rPr>
          <w:delText xml:space="preserve">them </w:delText>
        </w:r>
      </w:del>
      <w:del w:id="583" w:author="BARRACLOUGH David, STD/SAM" w:date="2019-12-09T14:59:00Z">
        <w:r w:rsidRPr="00404327" w:rsidDel="005E1FFE">
          <w:rPr>
            <w:rFonts w:ascii="Times New Roman" w:hAnsi="Times New Roman"/>
            <w:sz w:val="24"/>
            <w:szCs w:val="24"/>
          </w:rPr>
          <w:delText>determine whether the product meets their requirements</w:delText>
        </w:r>
      </w:del>
      <w:del w:id="584" w:author="BARRACLOUGH David, STD/SAM" w:date="2019-12-09T15:15:00Z">
        <w:r w:rsidRPr="00404327" w:rsidDel="00503917">
          <w:rPr>
            <w:rFonts w:ascii="Times New Roman" w:hAnsi="Times New Roman"/>
            <w:sz w:val="24"/>
            <w:szCs w:val="24"/>
          </w:rPr>
          <w:delText xml:space="preserve">. </w:delText>
        </w:r>
      </w:del>
    </w:p>
    <w:p w14:paraId="7785B6CE" w14:textId="17C5B091"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585" w:author="BARRACLOUGH David, STD/SAM" w:date="2019-12-09T15:15:00Z"/>
          <w:rFonts w:ascii="Times New Roman" w:hAnsi="Times New Roman"/>
          <w:sz w:val="24"/>
          <w:szCs w:val="24"/>
        </w:rPr>
      </w:pPr>
      <w:del w:id="586" w:author="BARRACLOUGH David, STD/SAM" w:date="2019-12-09T15:15:00Z">
        <w:r w:rsidRPr="00303B61" w:rsidDel="00503917">
          <w:rPr>
            <w:rFonts w:ascii="Times New Roman" w:hAnsi="Times New Roman"/>
            <w:b/>
            <w:sz w:val="24"/>
            <w:szCs w:val="24"/>
          </w:rPr>
          <w:delText>Context</w:delText>
        </w:r>
        <w:r w:rsidRPr="00303B61" w:rsidDel="00503917">
          <w:rPr>
            <w:rFonts w:ascii="Times New Roman" w:hAnsi="Times New Roman"/>
            <w:sz w:val="24"/>
            <w:szCs w:val="24"/>
          </w:rPr>
          <w:tab/>
          <w:delText xml:space="preserve">This metadata element </w:delText>
        </w:r>
      </w:del>
      <w:del w:id="587" w:author="BARRACLOUGH David, STD/SAM" w:date="2019-12-09T15:04:00Z">
        <w:r w:rsidDel="0009549F">
          <w:rPr>
            <w:rFonts w:ascii="Times New Roman" w:hAnsi="Times New Roman"/>
            <w:sz w:val="24"/>
            <w:szCs w:val="24"/>
          </w:rPr>
          <w:delText xml:space="preserve">may </w:delText>
        </w:r>
        <w:r w:rsidRPr="00404327" w:rsidDel="0009549F">
          <w:rPr>
            <w:rFonts w:ascii="Times New Roman" w:hAnsi="Times New Roman"/>
            <w:sz w:val="24"/>
            <w:szCs w:val="24"/>
          </w:rPr>
          <w:delText xml:space="preserve">contain examples of </w:delText>
        </w:r>
      </w:del>
      <w:del w:id="588" w:author="BARRACLOUGH David, STD/SAM" w:date="2019-12-09T15:15:00Z">
        <w:r w:rsidRPr="00404327" w:rsidDel="00503917">
          <w:rPr>
            <w:rFonts w:ascii="Times New Roman" w:hAnsi="Times New Roman"/>
            <w:sz w:val="24"/>
            <w:szCs w:val="24"/>
          </w:rPr>
          <w:delText>the type of indicators that can be constructed</w:delText>
        </w:r>
      </w:del>
      <w:del w:id="589" w:author="BARRACLOUGH David, STD/SAM" w:date="2019-12-09T15:05:00Z">
        <w:r w:rsidRPr="00404327" w:rsidDel="0009549F">
          <w:rPr>
            <w:rFonts w:ascii="Times New Roman" w:hAnsi="Times New Roman"/>
            <w:sz w:val="24"/>
            <w:szCs w:val="24"/>
          </w:rPr>
          <w:delText xml:space="preserve"> and/or </w:delText>
        </w:r>
      </w:del>
      <w:del w:id="590" w:author="BARRACLOUGH David, STD/SAM" w:date="2019-12-09T15:15:00Z">
        <w:r w:rsidRPr="00404327" w:rsidDel="00503917">
          <w:rPr>
            <w:rFonts w:ascii="Times New Roman" w:hAnsi="Times New Roman"/>
            <w:sz w:val="24"/>
            <w:szCs w:val="24"/>
          </w:rPr>
          <w:delText>inferences that can</w:delText>
        </w:r>
        <w:r w:rsidDel="00503917">
          <w:rPr>
            <w:rFonts w:ascii="Times New Roman" w:hAnsi="Times New Roman"/>
            <w:sz w:val="24"/>
            <w:szCs w:val="24"/>
          </w:rPr>
          <w:delText xml:space="preserve"> </w:delText>
        </w:r>
      </w:del>
      <w:del w:id="591" w:author="BARRACLOUGH David, STD/SAM" w:date="2019-12-09T15:04:00Z">
        <w:r w:rsidDel="0009549F">
          <w:rPr>
            <w:rFonts w:ascii="Times New Roman" w:hAnsi="Times New Roman"/>
            <w:sz w:val="24"/>
            <w:szCs w:val="24"/>
          </w:rPr>
          <w:delText>or should not</w:delText>
        </w:r>
        <w:r w:rsidRPr="00404327" w:rsidDel="0009549F">
          <w:rPr>
            <w:rFonts w:ascii="Times New Roman" w:hAnsi="Times New Roman"/>
            <w:sz w:val="24"/>
            <w:szCs w:val="24"/>
          </w:rPr>
          <w:delText xml:space="preserve"> </w:delText>
        </w:r>
      </w:del>
      <w:del w:id="592" w:author="BARRACLOUGH David, STD/SAM" w:date="2019-12-09T15:15:00Z">
        <w:r w:rsidRPr="00404327" w:rsidDel="00503917">
          <w:rPr>
            <w:rFonts w:ascii="Times New Roman" w:hAnsi="Times New Roman"/>
            <w:sz w:val="24"/>
            <w:szCs w:val="24"/>
          </w:rPr>
          <w:delText>be made</w:delText>
        </w:r>
      </w:del>
      <w:del w:id="593" w:author="BARRACLOUGH David, STD/SAM" w:date="2019-12-09T15:05:00Z">
        <w:r w:rsidRPr="00404327" w:rsidDel="0009549F">
          <w:rPr>
            <w:rFonts w:ascii="Times New Roman" w:hAnsi="Times New Roman"/>
            <w:sz w:val="24"/>
            <w:szCs w:val="24"/>
          </w:rPr>
          <w:delText xml:space="preserve">; the </w:delText>
        </w:r>
      </w:del>
      <w:del w:id="594" w:author="BARRACLOUGH David, STD/SAM" w:date="2019-12-09T15:15:00Z">
        <w:r w:rsidRPr="00404327" w:rsidDel="00503917">
          <w:rPr>
            <w:rFonts w:ascii="Times New Roman" w:hAnsi="Times New Roman"/>
            <w:sz w:val="24"/>
            <w:szCs w:val="24"/>
          </w:rPr>
          <w:delText>types of analyses that can be performed</w:delText>
        </w:r>
      </w:del>
      <w:del w:id="595" w:author="BARRACLOUGH David, STD/SAM" w:date="2019-12-09T15:06:00Z">
        <w:r w:rsidRPr="00404327" w:rsidDel="0009549F">
          <w:rPr>
            <w:rFonts w:ascii="Times New Roman" w:hAnsi="Times New Roman"/>
            <w:sz w:val="24"/>
            <w:szCs w:val="24"/>
          </w:rPr>
          <w:delText>;</w:delText>
        </w:r>
      </w:del>
      <w:del w:id="596" w:author="BARRACLOUGH David, STD/SAM" w:date="2019-12-09T15:15:00Z">
        <w:r w:rsidRPr="00404327" w:rsidDel="00503917">
          <w:rPr>
            <w:rFonts w:ascii="Times New Roman" w:hAnsi="Times New Roman"/>
            <w:sz w:val="24"/>
            <w:szCs w:val="24"/>
          </w:rPr>
          <w:delText xml:space="preserve"> the type </w:delText>
        </w:r>
        <w:r w:rsidDel="00503917">
          <w:rPr>
            <w:rFonts w:ascii="Times New Roman" w:hAnsi="Times New Roman"/>
            <w:sz w:val="24"/>
            <w:szCs w:val="24"/>
          </w:rPr>
          <w:delText xml:space="preserve">of </w:delText>
        </w:r>
        <w:r w:rsidRPr="00404327" w:rsidDel="00503917">
          <w:rPr>
            <w:rFonts w:ascii="Times New Roman" w:hAnsi="Times New Roman"/>
            <w:sz w:val="24"/>
            <w:szCs w:val="24"/>
          </w:rPr>
          <w:delText>policy questions it can help answer</w:delText>
        </w:r>
      </w:del>
      <w:del w:id="597" w:author="BARRACLOUGH David, STD/SAM" w:date="2019-12-09T15:06:00Z">
        <w:r w:rsidRPr="00404327" w:rsidDel="0009549F">
          <w:rPr>
            <w:rFonts w:ascii="Times New Roman" w:hAnsi="Times New Roman"/>
            <w:sz w:val="24"/>
            <w:szCs w:val="24"/>
          </w:rPr>
          <w:delText>; the shelf</w:delText>
        </w:r>
        <w:r w:rsidDel="0009549F">
          <w:rPr>
            <w:rFonts w:ascii="Times New Roman" w:hAnsi="Times New Roman"/>
            <w:sz w:val="24"/>
            <w:szCs w:val="24"/>
          </w:rPr>
          <w:delText>-life of the data product, etc</w:delText>
        </w:r>
      </w:del>
      <w:del w:id="598" w:author="BARRACLOUGH David, STD/SAM" w:date="2019-12-09T15:15:00Z">
        <w:r w:rsidDel="00503917">
          <w:rPr>
            <w:rFonts w:ascii="Times New Roman" w:hAnsi="Times New Roman"/>
            <w:sz w:val="24"/>
            <w:szCs w:val="24"/>
          </w:rPr>
          <w:delText>. It</w:delText>
        </w:r>
        <w:r w:rsidRPr="00404327" w:rsidDel="00503917">
          <w:rPr>
            <w:rFonts w:ascii="Times New Roman" w:hAnsi="Times New Roman"/>
            <w:sz w:val="24"/>
            <w:szCs w:val="24"/>
          </w:rPr>
          <w:delText xml:space="preserve"> </w:delText>
        </w:r>
      </w:del>
      <w:del w:id="599" w:author="BARRACLOUGH David, STD/SAM" w:date="2019-12-09T15:08:00Z">
        <w:r w:rsidRPr="00404327" w:rsidDel="0009549F">
          <w:rPr>
            <w:rFonts w:ascii="Times New Roman" w:hAnsi="Times New Roman"/>
            <w:sz w:val="24"/>
            <w:szCs w:val="24"/>
          </w:rPr>
          <w:delText xml:space="preserve">could also explain </w:delText>
        </w:r>
        <w:r w:rsidDel="0009549F">
          <w:rPr>
            <w:rFonts w:ascii="Times New Roman" w:hAnsi="Times New Roman"/>
            <w:sz w:val="24"/>
            <w:szCs w:val="24"/>
          </w:rPr>
          <w:delText xml:space="preserve">in which cases </w:delText>
        </w:r>
        <w:r w:rsidRPr="00404327" w:rsidDel="0009549F">
          <w:rPr>
            <w:rFonts w:ascii="Times New Roman" w:hAnsi="Times New Roman"/>
            <w:sz w:val="24"/>
            <w:szCs w:val="24"/>
          </w:rPr>
          <w:delText xml:space="preserve">caution should be </w:delText>
        </w:r>
        <w:r w:rsidDel="0009549F">
          <w:rPr>
            <w:rFonts w:ascii="Times New Roman" w:hAnsi="Times New Roman"/>
            <w:sz w:val="24"/>
            <w:szCs w:val="24"/>
          </w:rPr>
          <w:delText>used</w:delText>
        </w:r>
        <w:r w:rsidRPr="00404327" w:rsidDel="0009549F">
          <w:rPr>
            <w:rFonts w:ascii="Times New Roman" w:hAnsi="Times New Roman"/>
            <w:sz w:val="24"/>
            <w:szCs w:val="24"/>
          </w:rPr>
          <w:delText xml:space="preserve">, </w:delText>
        </w:r>
        <w:r w:rsidDel="0009549F">
          <w:rPr>
            <w:rFonts w:ascii="Times New Roman" w:hAnsi="Times New Roman"/>
            <w:sz w:val="24"/>
            <w:szCs w:val="24"/>
          </w:rPr>
          <w:delText xml:space="preserve">and </w:delText>
        </w:r>
      </w:del>
      <w:del w:id="600" w:author="BARRACLOUGH David, STD/SAM" w:date="2019-12-09T15:15:00Z">
        <w:r w:rsidRPr="00404327" w:rsidDel="00503917">
          <w:rPr>
            <w:rFonts w:ascii="Times New Roman" w:hAnsi="Times New Roman"/>
            <w:sz w:val="24"/>
            <w:szCs w:val="24"/>
          </w:rPr>
          <w:delText>what type of calculations</w:delText>
        </w:r>
        <w:r w:rsidDel="00503917">
          <w:rPr>
            <w:rFonts w:ascii="Times New Roman" w:hAnsi="Times New Roman"/>
            <w:sz w:val="24"/>
            <w:szCs w:val="24"/>
          </w:rPr>
          <w:delText xml:space="preserve"> </w:delText>
        </w:r>
        <w:r w:rsidR="009803E2" w:rsidDel="00503917">
          <w:rPr>
            <w:rFonts w:ascii="Times New Roman" w:hAnsi="Times New Roman"/>
            <w:sz w:val="24"/>
            <w:szCs w:val="24"/>
          </w:rPr>
          <w:delText>and</w:delText>
        </w:r>
        <w:r w:rsidDel="00503917">
          <w:rPr>
            <w:rFonts w:ascii="Times New Roman" w:hAnsi="Times New Roman"/>
            <w:sz w:val="24"/>
            <w:szCs w:val="24"/>
          </w:rPr>
          <w:delText xml:space="preserve"> derivations</w:delText>
        </w:r>
        <w:r w:rsidRPr="00404327" w:rsidDel="00503917">
          <w:rPr>
            <w:rFonts w:ascii="Times New Roman" w:hAnsi="Times New Roman"/>
            <w:sz w:val="24"/>
            <w:szCs w:val="24"/>
          </w:rPr>
          <w:delText xml:space="preserve"> should be avoided</w:delText>
        </w:r>
        <w:r w:rsidDel="00503917">
          <w:rPr>
            <w:rFonts w:ascii="Times New Roman" w:hAnsi="Times New Roman"/>
            <w:sz w:val="24"/>
            <w:szCs w:val="24"/>
          </w:rPr>
          <w:delText>.</w:delText>
        </w:r>
      </w:del>
    </w:p>
    <w:p w14:paraId="5FC2FBD6" w14:textId="265CAAD2" w:rsidR="00404327" w:rsidRPr="00303B61"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601" w:author="BARRACLOUGH David, STD/SAM" w:date="2019-12-09T15:15:00Z"/>
          <w:rFonts w:ascii="Times New Roman" w:hAnsi="Times New Roman"/>
          <w:b/>
          <w:sz w:val="24"/>
          <w:szCs w:val="24"/>
        </w:rPr>
      </w:pPr>
      <w:del w:id="602" w:author="BARRACLOUGH David, STD/SAM" w:date="2019-12-09T15:15:00Z">
        <w:r w:rsidRPr="00303B61" w:rsidDel="00503917">
          <w:rPr>
            <w:rFonts w:ascii="Times New Roman" w:hAnsi="Times New Roman"/>
            <w:b/>
            <w:sz w:val="24"/>
            <w:szCs w:val="24"/>
          </w:rPr>
          <w:delText>Type</w:delText>
        </w:r>
        <w:r w:rsidRPr="00303B61" w:rsidDel="00503917">
          <w:rPr>
            <w:rFonts w:ascii="Times New Roman" w:hAnsi="Times New Roman"/>
            <w:b/>
            <w:sz w:val="24"/>
            <w:szCs w:val="24"/>
          </w:rPr>
          <w:tab/>
        </w:r>
        <w:r w:rsidRPr="00303B61" w:rsidDel="00503917">
          <w:rPr>
            <w:rFonts w:ascii="Times New Roman" w:hAnsi="Times New Roman"/>
            <w:sz w:val="24"/>
            <w:szCs w:val="24"/>
          </w:rPr>
          <w:delText>Cross-domain concept</w:delText>
        </w:r>
      </w:del>
    </w:p>
    <w:p w14:paraId="56443C73" w14:textId="469B8403" w:rsidR="00404327" w:rsidRPr="00C20CF9" w:rsidDel="00503917" w:rsidRDefault="00404327" w:rsidP="00404327">
      <w:pPr>
        <w:keepLines/>
        <w:widowControl w:val="0"/>
        <w:tabs>
          <w:tab w:val="left" w:pos="1701"/>
        </w:tabs>
        <w:autoSpaceDE w:val="0"/>
        <w:autoSpaceDN w:val="0"/>
        <w:adjustRightInd w:val="0"/>
        <w:spacing w:before="60" w:after="60" w:line="240" w:lineRule="auto"/>
        <w:ind w:left="1701" w:hanging="1718"/>
        <w:jc w:val="both"/>
        <w:rPr>
          <w:del w:id="603" w:author="BARRACLOUGH David, STD/SAM" w:date="2019-12-09T15:15:00Z"/>
          <w:rFonts w:ascii="Times New Roman" w:hAnsi="Times New Roman"/>
          <w:sz w:val="24"/>
          <w:szCs w:val="24"/>
        </w:rPr>
      </w:pPr>
      <w:del w:id="604" w:author="BARRACLOUGH David, STD/SAM" w:date="2019-12-09T15:15:00Z">
        <w:r w:rsidRPr="00C20CF9" w:rsidDel="00503917">
          <w:rPr>
            <w:rFonts w:ascii="Times New Roman" w:hAnsi="Times New Roman"/>
            <w:b/>
            <w:sz w:val="24"/>
            <w:szCs w:val="24"/>
          </w:rPr>
          <w:delText>Concept ID</w:delText>
        </w:r>
        <w:r w:rsidRPr="00C20CF9" w:rsidDel="00503917">
          <w:rPr>
            <w:rFonts w:ascii="Times New Roman" w:hAnsi="Times New Roman"/>
            <w:sz w:val="24"/>
            <w:szCs w:val="24"/>
          </w:rPr>
          <w:tab/>
        </w:r>
        <w:r w:rsidDel="00503917">
          <w:rPr>
            <w:rFonts w:ascii="Times New Roman" w:hAnsi="Times New Roman"/>
            <w:sz w:val="24"/>
            <w:szCs w:val="24"/>
          </w:rPr>
          <w:delText>REC</w:delText>
        </w:r>
      </w:del>
      <w:del w:id="605" w:author="BARRACLOUGH David, STD/SAM" w:date="2019-12-09T14:54:00Z">
        <w:r w:rsidDel="005E1FFE">
          <w:rPr>
            <w:rFonts w:ascii="Times New Roman" w:hAnsi="Times New Roman"/>
            <w:sz w:val="24"/>
            <w:szCs w:val="24"/>
          </w:rPr>
          <w:delText>OMM</w:delText>
        </w:r>
      </w:del>
      <w:del w:id="606" w:author="BARRACLOUGH David, STD/SAM" w:date="2019-12-09T15:15:00Z">
        <w:r w:rsidDel="00503917">
          <w:rPr>
            <w:rFonts w:ascii="Times New Roman" w:hAnsi="Times New Roman"/>
            <w:sz w:val="24"/>
            <w:szCs w:val="24"/>
          </w:rPr>
          <w:delText>_USE</w:delText>
        </w:r>
        <w:r w:rsidRPr="00C20CF9" w:rsidDel="00503917">
          <w:rPr>
            <w:rFonts w:ascii="Times New Roman" w:hAnsi="Times New Roman"/>
            <w:sz w:val="24"/>
            <w:szCs w:val="24"/>
          </w:rPr>
          <w:fldChar w:fldCharType="begin"/>
        </w:r>
        <w:r w:rsidRPr="00C20CF9" w:rsidDel="00503917">
          <w:rPr>
            <w:rFonts w:ascii="Times New Roman" w:hAnsi="Times New Roman"/>
            <w:sz w:val="24"/>
            <w:szCs w:val="24"/>
          </w:rPr>
          <w:delInstrText>tc "</w:delInstrText>
        </w:r>
        <w:r w:rsidRPr="00C20CF9" w:rsidDel="00503917">
          <w:rPr>
            <w:rFonts w:ascii="Times New Roman" w:hAnsi="Times New Roman"/>
            <w:b/>
            <w:sz w:val="24"/>
            <w:szCs w:val="24"/>
          </w:rPr>
          <w:delInstrText>Concept ID</w:delInstrText>
        </w:r>
        <w:r w:rsidRPr="00C20CF9" w:rsidDel="00503917">
          <w:rPr>
            <w:rFonts w:ascii="Times New Roman" w:hAnsi="Times New Roman"/>
            <w:sz w:val="24"/>
            <w:szCs w:val="24"/>
          </w:rPr>
          <w:tab/>
          <w:delInstrText>CONF_POLICY" \f C \l 2</w:delInstrText>
        </w:r>
        <w:r w:rsidRPr="00C20CF9" w:rsidDel="00503917">
          <w:rPr>
            <w:rFonts w:ascii="Times New Roman" w:hAnsi="Times New Roman"/>
            <w:sz w:val="24"/>
            <w:szCs w:val="24"/>
          </w:rPr>
          <w:fldChar w:fldCharType="end"/>
        </w:r>
        <w:r w:rsidR="009803E2" w:rsidDel="00503917">
          <w:rPr>
            <w:rFonts w:ascii="Times New Roman" w:hAnsi="Times New Roman"/>
            <w:sz w:val="24"/>
            <w:szCs w:val="24"/>
          </w:rPr>
          <w:delText>_LIM</w:delText>
        </w:r>
      </w:del>
    </w:p>
    <w:p w14:paraId="12CFDD59" w14:textId="26CC267D" w:rsidR="00404327" w:rsidRPr="00303B61" w:rsidDel="00503917" w:rsidRDefault="00404327" w:rsidP="00404327">
      <w:pPr>
        <w:keepLines/>
        <w:widowControl w:val="0"/>
        <w:tabs>
          <w:tab w:val="left" w:pos="3261"/>
        </w:tabs>
        <w:autoSpaceDE w:val="0"/>
        <w:autoSpaceDN w:val="0"/>
        <w:adjustRightInd w:val="0"/>
        <w:spacing w:before="60" w:after="60" w:line="240" w:lineRule="auto"/>
        <w:ind w:left="1701" w:hanging="1718"/>
        <w:jc w:val="both"/>
        <w:rPr>
          <w:del w:id="607" w:author="BARRACLOUGH David, STD/SAM" w:date="2019-12-09T15:15:00Z"/>
          <w:rFonts w:ascii="Times New Roman" w:hAnsi="Times New Roman"/>
          <w:sz w:val="24"/>
          <w:szCs w:val="24"/>
        </w:rPr>
      </w:pPr>
      <w:del w:id="608" w:author="BARRACLOUGH David, STD/SAM" w:date="2019-12-09T15:15:00Z">
        <w:r w:rsidRPr="00303B61" w:rsidDel="00503917">
          <w:rPr>
            <w:rFonts w:ascii="Times New Roman" w:hAnsi="Times New Roman"/>
            <w:b/>
            <w:sz w:val="24"/>
            <w:szCs w:val="24"/>
          </w:rPr>
          <w:delText>Recommended representation</w:delText>
        </w:r>
        <w:r w:rsidRPr="00303B61" w:rsidDel="00503917">
          <w:rPr>
            <w:rFonts w:ascii="Times New Roman" w:hAnsi="Times New Roman"/>
            <w:b/>
            <w:sz w:val="24"/>
            <w:szCs w:val="24"/>
          </w:rPr>
          <w:tab/>
        </w:r>
        <w:r w:rsidDel="00503917">
          <w:rPr>
            <w:rFonts w:ascii="Times New Roman" w:hAnsi="Times New Roman"/>
            <w:sz w:val="24"/>
            <w:szCs w:val="24"/>
          </w:rPr>
          <w:delText>String</w:delText>
        </w:r>
      </w:del>
    </w:p>
    <w:p w14:paraId="4B6B6371" w14:textId="1048BEA3" w:rsidR="00404327" w:rsidRPr="00303B61" w:rsidDel="00503917" w:rsidRDefault="00404327" w:rsidP="00404327">
      <w:pPr>
        <w:keepNext/>
        <w:keepLines/>
        <w:widowControl w:val="0"/>
        <w:tabs>
          <w:tab w:val="left" w:pos="1701"/>
        </w:tabs>
        <w:autoSpaceDE w:val="0"/>
        <w:autoSpaceDN w:val="0"/>
        <w:adjustRightInd w:val="0"/>
        <w:spacing w:after="0" w:line="240" w:lineRule="auto"/>
        <w:ind w:left="1701" w:hanging="1718"/>
        <w:jc w:val="both"/>
        <w:rPr>
          <w:del w:id="609" w:author="BARRACLOUGH David, STD/SAM" w:date="2019-12-09T15:15:00Z"/>
          <w:rFonts w:ascii="Times New Roman" w:hAnsi="Times New Roman"/>
          <w:sz w:val="24"/>
          <w:szCs w:val="24"/>
        </w:rPr>
      </w:pPr>
      <w:del w:id="610" w:author="BARRACLOUGH David, STD/SAM" w:date="2019-12-09T15:15:00Z">
        <w:r w:rsidRPr="00303B61" w:rsidDel="00503917">
          <w:rPr>
            <w:rFonts w:ascii="Times New Roman" w:hAnsi="Times New Roman"/>
            <w:b/>
            <w:sz w:val="24"/>
            <w:szCs w:val="24"/>
          </w:rPr>
          <w:delText>Related terms</w:delText>
        </w:r>
        <w:r w:rsidRPr="00303B61" w:rsidDel="00503917">
          <w:rPr>
            <w:rFonts w:ascii="Times New Roman" w:hAnsi="Times New Roman"/>
            <w:b/>
            <w:sz w:val="24"/>
            <w:szCs w:val="24"/>
          </w:rPr>
          <w:tab/>
        </w:r>
        <w:r w:rsidR="009803E2" w:rsidDel="00503917">
          <w:rPr>
            <w:rFonts w:ascii="Times New Roman" w:hAnsi="Times New Roman"/>
            <w:sz w:val="24"/>
            <w:szCs w:val="24"/>
          </w:rPr>
          <w:delText>???</w:delText>
        </w:r>
      </w:del>
    </w:p>
    <w:p w14:paraId="4A21D67B" w14:textId="45E7E010" w:rsidR="00404327" w:rsidRPr="00893F5F" w:rsidDel="00503917" w:rsidRDefault="00404327" w:rsidP="00404327">
      <w:pPr>
        <w:keepLines/>
        <w:widowControl w:val="0"/>
        <w:tabs>
          <w:tab w:val="left" w:pos="1701"/>
        </w:tabs>
        <w:autoSpaceDE w:val="0"/>
        <w:autoSpaceDN w:val="0"/>
        <w:adjustRightInd w:val="0"/>
        <w:spacing w:before="60" w:after="240" w:line="240" w:lineRule="auto"/>
        <w:ind w:left="1701" w:hanging="1718"/>
        <w:rPr>
          <w:del w:id="611" w:author="BARRACLOUGH David, STD/SAM" w:date="2019-12-09T15:15:00Z"/>
          <w:rFonts w:ascii="Times New Roman" w:hAnsi="Times New Roman"/>
          <w:sz w:val="24"/>
          <w:szCs w:val="24"/>
        </w:rPr>
      </w:pPr>
      <w:del w:id="612" w:author="BARRACLOUGH David, STD/SAM" w:date="2019-12-09T15:15:00Z">
        <w:r w:rsidRPr="00893F5F" w:rsidDel="00503917">
          <w:rPr>
            <w:rFonts w:ascii="Times New Roman" w:hAnsi="Times New Roman"/>
            <w:b/>
            <w:sz w:val="24"/>
            <w:szCs w:val="24"/>
          </w:rPr>
          <w:delText>Source</w:delText>
        </w:r>
        <w:r w:rsidRPr="00893F5F" w:rsidDel="00503917">
          <w:rPr>
            <w:rFonts w:ascii="Times New Roman" w:hAnsi="Times New Roman"/>
            <w:sz w:val="24"/>
            <w:szCs w:val="24"/>
          </w:rPr>
          <w:tab/>
        </w:r>
        <w:r w:rsidR="009803E2" w:rsidRPr="00891446" w:rsidDel="00503917">
          <w:rPr>
            <w:rFonts w:ascii="Times New Roman" w:hAnsi="Times New Roman"/>
            <w:sz w:val="24"/>
            <w:szCs w:val="24"/>
          </w:rPr>
          <w:delText xml:space="preserve">SDMX, "SDMX Glossary Version </w:delText>
        </w:r>
        <w:r w:rsidR="009803E2" w:rsidDel="00503917">
          <w:rPr>
            <w:rFonts w:ascii="Times New Roman" w:hAnsi="Times New Roman"/>
            <w:sz w:val="24"/>
            <w:szCs w:val="24"/>
          </w:rPr>
          <w:delText>2.1</w:delText>
        </w:r>
        <w:r w:rsidR="009803E2" w:rsidRPr="00891446" w:rsidDel="00503917">
          <w:rPr>
            <w:rFonts w:ascii="Times New Roman" w:hAnsi="Times New Roman"/>
            <w:sz w:val="24"/>
            <w:szCs w:val="24"/>
          </w:rPr>
          <w:delText xml:space="preserve">", </w:delText>
        </w:r>
        <w:r w:rsidR="009803E2" w:rsidDel="00503917">
          <w:rPr>
            <w:rFonts w:ascii="Times New Roman" w:hAnsi="Times New Roman"/>
            <w:sz w:val="24"/>
            <w:szCs w:val="24"/>
          </w:rPr>
          <w:delText>April</w:delText>
        </w:r>
        <w:r w:rsidR="009803E2" w:rsidRPr="00891446" w:rsidDel="00503917">
          <w:rPr>
            <w:rFonts w:ascii="Times New Roman" w:hAnsi="Times New Roman"/>
            <w:sz w:val="24"/>
            <w:szCs w:val="24"/>
          </w:rPr>
          <w:delText xml:space="preserve"> 201</w:delText>
        </w:r>
        <w:r w:rsidR="009803E2" w:rsidDel="00503917">
          <w:rPr>
            <w:rFonts w:ascii="Times New Roman" w:hAnsi="Times New Roman"/>
            <w:sz w:val="24"/>
            <w:szCs w:val="24"/>
          </w:rPr>
          <w:delText>9</w:delText>
        </w:r>
        <w:r w:rsidR="009803E2" w:rsidRPr="00891446" w:rsidDel="00503917">
          <w:rPr>
            <w:rFonts w:ascii="Times New Roman" w:hAnsi="Times New Roman"/>
            <w:sz w:val="24"/>
            <w:szCs w:val="24"/>
          </w:rPr>
          <w:delText xml:space="preserve"> (</w:delText>
        </w:r>
        <w:r w:rsidR="005E1FFE" w:rsidDel="00503917">
          <w:fldChar w:fldCharType="begin"/>
        </w:r>
        <w:r w:rsidR="005E1FFE" w:rsidDel="00503917">
          <w:delInstrText xml:space="preserve"> HYPERLINK "https://sdmx.org/wp-content/uploads/SDMX_Glossary_Version_1_0_February_2016.docx" </w:delInstrText>
        </w:r>
        <w:r w:rsidR="005E1FFE" w:rsidDel="00503917">
          <w:fldChar w:fldCharType="separate"/>
        </w:r>
        <w:r w:rsidR="009803E2" w:rsidDel="00503917">
          <w:rPr>
            <w:rStyle w:val="Hyperlink"/>
            <w:rFonts w:ascii="Times New Roman" w:hAnsi="Times New Roman"/>
            <w:sz w:val="24"/>
            <w:szCs w:val="24"/>
          </w:rPr>
          <w:delText>&lt;need</w:delText>
        </w:r>
        <w:r w:rsidR="005E1FFE" w:rsidDel="00503917">
          <w:rPr>
            <w:rStyle w:val="Hyperlink"/>
            <w:rFonts w:ascii="Times New Roman" w:hAnsi="Times New Roman"/>
            <w:sz w:val="24"/>
            <w:szCs w:val="24"/>
          </w:rPr>
          <w:fldChar w:fldCharType="end"/>
        </w:r>
        <w:r w:rsidR="009803E2" w:rsidDel="00503917">
          <w:rPr>
            <w:rStyle w:val="Hyperlink"/>
            <w:rFonts w:ascii="Times New Roman" w:hAnsi="Times New Roman"/>
            <w:sz w:val="24"/>
            <w:szCs w:val="24"/>
          </w:rPr>
          <w:delText xml:space="preserve"> link&gt;</w:delText>
        </w:r>
        <w:r w:rsidR="009803E2" w:rsidRPr="00891446" w:rsidDel="00503917">
          <w:rPr>
            <w:rFonts w:ascii="Times New Roman" w:hAnsi="Times New Roman"/>
            <w:sz w:val="24"/>
            <w:szCs w:val="24"/>
          </w:rPr>
          <w:delText>)</w:delText>
        </w:r>
      </w:del>
    </w:p>
    <w:p w14:paraId="668642EA" w14:textId="0325A22C" w:rsidR="00404327" w:rsidDel="00503917" w:rsidRDefault="00404327">
      <w:pPr>
        <w:keepLines/>
        <w:widowControl w:val="0"/>
        <w:tabs>
          <w:tab w:val="left" w:pos="1701"/>
        </w:tabs>
        <w:autoSpaceDE w:val="0"/>
        <w:autoSpaceDN w:val="0"/>
        <w:adjustRightInd w:val="0"/>
        <w:spacing w:before="60" w:after="240" w:line="240" w:lineRule="auto"/>
        <w:ind w:left="1701" w:hanging="1718"/>
        <w:rPr>
          <w:del w:id="613" w:author="BARRACLOUGH David, STD/SAM" w:date="2019-12-09T15:15:00Z"/>
        </w:rPr>
        <w:pPrChange w:id="614" w:author="BARRACLOUGH David, STD/SAM" w:date="2019-12-09T15:15:00Z">
          <w:pPr/>
        </w:pPrChange>
      </w:pPr>
    </w:p>
    <w:p w14:paraId="4AB0438D" w14:textId="18433CF5" w:rsidR="008201DD" w:rsidRPr="00303B61" w:rsidRDefault="008201DD" w:rsidP="001526E4">
      <w:pPr>
        <w:pStyle w:val="Heading1"/>
      </w:pPr>
      <w:r w:rsidRPr="00303B61">
        <w:lastRenderedPageBreak/>
        <w:t>Confidentiality - policy</w:t>
      </w:r>
      <w:bookmarkEnd w:id="569"/>
      <w:r>
        <w:fldChar w:fldCharType="begin"/>
      </w:r>
      <w:r w:rsidRPr="00303B61">
        <w:instrText>tc "</w:instrText>
      </w:r>
      <w:bookmarkStart w:id="615" w:name="_Toc427232546"/>
      <w:bookmarkStart w:id="616" w:name="_Toc427232627"/>
      <w:bookmarkStart w:id="617" w:name="_Toc427232707"/>
      <w:bookmarkStart w:id="618" w:name="_Toc427232787"/>
      <w:bookmarkStart w:id="619" w:name="_Toc427232869"/>
      <w:bookmarkStart w:id="620" w:name="_Toc427316930"/>
      <w:bookmarkStart w:id="621" w:name="_Toc427318541"/>
      <w:bookmarkStart w:id="622" w:name="_Toc441822257"/>
      <w:bookmarkStart w:id="623" w:name="_Toc521319964"/>
      <w:r w:rsidRPr="00303B61">
        <w:instrText>Confidentiality - policy</w:instrText>
      </w:r>
      <w:bookmarkEnd w:id="615"/>
      <w:bookmarkEnd w:id="616"/>
      <w:bookmarkEnd w:id="617"/>
      <w:bookmarkEnd w:id="618"/>
      <w:bookmarkEnd w:id="619"/>
      <w:bookmarkEnd w:id="620"/>
      <w:bookmarkEnd w:id="621"/>
      <w:bookmarkEnd w:id="622"/>
      <w:bookmarkEnd w:id="623"/>
      <w:r w:rsidRPr="00303B61">
        <w:instrText>" \f C \l 1</w:instrText>
      </w:r>
      <w:r>
        <w:fldChar w:fldCharType="end"/>
      </w:r>
    </w:p>
    <w:p w14:paraId="671C6697" w14:textId="77777777"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Legislative measures or other formal procedures which prevent unauthorised disclosure of data that identify a person or economic entity either directly or indirectly.</w:t>
      </w:r>
    </w:p>
    <w:p w14:paraId="47989E0D" w14:textId="4F4DE3E4" w:rsidR="008201DD" w:rsidRPr="00303B61" w:rsidRDefault="008201DD" w:rsidP="0091005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textual descriptions and references to legislation or other rules related to statistical confidentiality.</w:t>
      </w:r>
      <w:r>
        <w:rPr>
          <w:rFonts w:ascii="Times New Roman" w:hAnsi="Times New Roman"/>
          <w:sz w:val="24"/>
          <w:szCs w:val="24"/>
        </w:rPr>
        <w:t xml:space="preserve"> </w:t>
      </w:r>
      <w:r w:rsidRPr="00B32A3C">
        <w:rPr>
          <w:rFonts w:ascii="Times New Roman" w:hAnsi="Times New Roman"/>
          <w:sz w:val="24"/>
          <w:szCs w:val="24"/>
        </w:rPr>
        <w:t xml:space="preserve">It </w:t>
      </w:r>
      <w:r w:rsidR="003F4608">
        <w:rPr>
          <w:rFonts w:ascii="Times New Roman" w:hAnsi="Times New Roman"/>
          <w:sz w:val="24"/>
          <w:szCs w:val="24"/>
        </w:rPr>
        <w:t>should provide</w:t>
      </w:r>
      <w:r w:rsidRPr="00B32A3C">
        <w:rPr>
          <w:rFonts w:ascii="Times New Roman" w:hAnsi="Times New Roman"/>
          <w:sz w:val="24"/>
          <w:szCs w:val="24"/>
        </w:rPr>
        <w:t xml:space="preserve"> the assurance that all necessary methods assuring confidentiality have been applied to the data.</w:t>
      </w:r>
    </w:p>
    <w:p w14:paraId="44F4217A" w14:textId="77777777" w:rsidR="008201DD" w:rsidRPr="00303B61"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4B52D78" w14:textId="77777777" w:rsidR="008201DD" w:rsidRPr="00C20CF9" w:rsidRDefault="008201DD" w:rsidP="00A03BA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CONF_POLICY</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24" w:name="_Toc427232547"/>
      <w:bookmarkStart w:id="625" w:name="_Toc427232628"/>
      <w:bookmarkStart w:id="626" w:name="_Toc427232708"/>
      <w:bookmarkStart w:id="627" w:name="_Toc427232788"/>
      <w:bookmarkStart w:id="628" w:name="_Toc427232870"/>
      <w:bookmarkStart w:id="629" w:name="_Toc427316931"/>
      <w:bookmarkStart w:id="630" w:name="_Toc427318542"/>
      <w:bookmarkStart w:id="631" w:name="_Toc441822258"/>
      <w:bookmarkStart w:id="632" w:name="_Toc521319965"/>
      <w:r w:rsidRPr="00C20CF9">
        <w:rPr>
          <w:rFonts w:ascii="Times New Roman" w:hAnsi="Times New Roman"/>
          <w:b/>
          <w:sz w:val="24"/>
          <w:szCs w:val="24"/>
        </w:rPr>
        <w:instrText>Concept ID</w:instrText>
      </w:r>
      <w:r w:rsidRPr="00C20CF9">
        <w:rPr>
          <w:rFonts w:ascii="Times New Roman" w:hAnsi="Times New Roman"/>
          <w:sz w:val="24"/>
          <w:szCs w:val="24"/>
        </w:rPr>
        <w:tab/>
        <w:instrText>CONF_POLICY</w:instrText>
      </w:r>
      <w:bookmarkEnd w:id="624"/>
      <w:bookmarkEnd w:id="625"/>
      <w:bookmarkEnd w:id="626"/>
      <w:bookmarkEnd w:id="627"/>
      <w:bookmarkEnd w:id="628"/>
      <w:bookmarkEnd w:id="629"/>
      <w:bookmarkEnd w:id="630"/>
      <w:bookmarkEnd w:id="631"/>
      <w:bookmarkEnd w:id="632"/>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159E40DE" w14:textId="22A30AC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32B4A2E"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5EC9B621" w14:textId="6C0347B7" w:rsidR="008201DD" w:rsidRPr="00303B61" w:rsidRDefault="00AF0511"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303B61">
        <w:rPr>
          <w:rFonts w:ascii="Times New Roman" w:hAnsi="Times New Roman"/>
          <w:sz w:val="24"/>
          <w:szCs w:val="24"/>
        </w:rPr>
        <w:t xml:space="preserve"> data treatment</w:t>
      </w:r>
    </w:p>
    <w:p w14:paraId="7B5CEDB8" w14:textId="78824DA9"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AF0511" w:rsidRPr="004E0AB0">
        <w:rPr>
          <w:rFonts w:ascii="Times New Roman" w:hAnsi="Times New Roman"/>
          <w:sz w:val="24"/>
          <w:szCs w:val="24"/>
        </w:rPr>
        <w:t>-</w:t>
      </w:r>
      <w:r w:rsidRPr="004E0AB0">
        <w:rPr>
          <w:rFonts w:ascii="Times New Roman" w:hAnsi="Times New Roman"/>
          <w:sz w:val="24"/>
          <w:szCs w:val="24"/>
        </w:rPr>
        <w:t xml:space="preserve"> r</w:t>
      </w:r>
      <w:r w:rsidRPr="00303B61">
        <w:rPr>
          <w:rFonts w:ascii="Times New Roman" w:hAnsi="Times New Roman"/>
          <w:sz w:val="24"/>
          <w:szCs w:val="24"/>
        </w:rPr>
        <w:t>edistribution authorisation policy</w:t>
      </w:r>
    </w:p>
    <w:p w14:paraId="3718B4F7" w14:textId="08D2FB26" w:rsidR="008201DD" w:rsidRPr="00303B61" w:rsidRDefault="008201DD" w:rsidP="00F979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status</w:t>
      </w:r>
    </w:p>
    <w:p w14:paraId="49E32ACA" w14:textId="77777777" w:rsidR="008201DD" w:rsidRPr="00893F5F" w:rsidRDefault="008201DD" w:rsidP="00913DD3">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893F5F">
        <w:rPr>
          <w:rFonts w:ascii="Times New Roman" w:hAnsi="Times New Roman"/>
          <w:b/>
          <w:sz w:val="24"/>
          <w:szCs w:val="24"/>
        </w:rPr>
        <w:t>Source</w:t>
      </w:r>
      <w:r w:rsidRPr="00893F5F">
        <w:rPr>
          <w:rFonts w:ascii="Times New Roman" w:hAnsi="Times New Roman"/>
          <w:sz w:val="24"/>
          <w:szCs w:val="24"/>
        </w:rPr>
        <w:tab/>
      </w:r>
      <w:r w:rsidRPr="004B2A95">
        <w:rPr>
          <w:rFonts w:ascii="Times New Roman" w:hAnsi="Times New Roman"/>
          <w:sz w:val="24"/>
          <w:szCs w:val="24"/>
        </w:rPr>
        <w:t>Eurostat, "Technical Manual of the Single Integrated Metadata Structure (SIMS)", Luxembourg, 2014 (</w:t>
      </w:r>
      <w:hyperlink r:id="rId62" w:history="1">
        <w:r w:rsidRPr="00E314EE">
          <w:rPr>
            <w:rStyle w:val="Hyperlink"/>
            <w:rFonts w:ascii="Times New Roman" w:hAnsi="Times New Roman"/>
            <w:sz w:val="24"/>
            <w:szCs w:val="24"/>
          </w:rPr>
          <w:t>http://ec.europa.eu/eurostat/ramon/statmanuals/files/SIMS_Manual_2014.pdf</w:t>
        </w:r>
      </w:hyperlink>
      <w:r w:rsidRPr="004B2A95">
        <w:rPr>
          <w:rFonts w:ascii="Times New Roman" w:hAnsi="Times New Roman"/>
          <w:sz w:val="24"/>
          <w:szCs w:val="24"/>
        </w:rPr>
        <w:t>)</w:t>
      </w:r>
    </w:p>
    <w:p w14:paraId="2AED7707" w14:textId="77777777" w:rsidR="008201DD" w:rsidRPr="00303B61" w:rsidRDefault="008201DD" w:rsidP="00EE38D8">
      <w:pPr>
        <w:pStyle w:val="Heading1"/>
      </w:pPr>
      <w:bookmarkStart w:id="633" w:name="_Toc521319637"/>
      <w:r w:rsidRPr="00303B61">
        <w:t>Confidentiality - redistribution authorisation policy</w:t>
      </w:r>
      <w:bookmarkEnd w:id="633"/>
      <w:r>
        <w:fldChar w:fldCharType="begin"/>
      </w:r>
      <w:r w:rsidRPr="00303B61">
        <w:instrText>tc "</w:instrText>
      </w:r>
      <w:bookmarkStart w:id="634" w:name="_Toc427232548"/>
      <w:bookmarkStart w:id="635" w:name="_Toc427232629"/>
      <w:bookmarkStart w:id="636" w:name="_Toc427232709"/>
      <w:bookmarkStart w:id="637" w:name="_Toc427232789"/>
      <w:bookmarkStart w:id="638" w:name="_Toc427232871"/>
      <w:bookmarkStart w:id="639" w:name="_Toc427316932"/>
      <w:bookmarkStart w:id="640" w:name="_Toc427318543"/>
      <w:bookmarkStart w:id="641" w:name="_Toc441822259"/>
      <w:bookmarkStart w:id="642" w:name="_Toc521319966"/>
      <w:r w:rsidRPr="00303B61">
        <w:instrText>Confidentiality - redistribution authorisation policy</w:instrText>
      </w:r>
      <w:bookmarkEnd w:id="634"/>
      <w:bookmarkEnd w:id="635"/>
      <w:bookmarkEnd w:id="636"/>
      <w:bookmarkEnd w:id="637"/>
      <w:bookmarkEnd w:id="638"/>
      <w:bookmarkEnd w:id="639"/>
      <w:bookmarkEnd w:id="640"/>
      <w:bookmarkEnd w:id="641"/>
      <w:bookmarkEnd w:id="642"/>
      <w:r w:rsidRPr="00303B61">
        <w:instrText>" \f C \l 1</w:instrText>
      </w:r>
      <w:r>
        <w:fldChar w:fldCharType="end"/>
      </w:r>
    </w:p>
    <w:p w14:paraId="72FC13BE"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Secondary recipient(s) to whom the sender allows the primary recipient to forward restricted data.</w:t>
      </w:r>
    </w:p>
    <w:p w14:paraId="4B8E55CF"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used in the exchange of restricted data in cases where the sender explicitly allows subsequent forwarding of these data to other organisations.</w:t>
      </w:r>
    </w:p>
    <w:p w14:paraId="2E7ED4B8" w14:textId="77777777" w:rsidR="008201DD" w:rsidRPr="00303B61"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2B36D9C" w14:textId="38EB030D" w:rsidR="008201DD" w:rsidRPr="00C20CF9" w:rsidRDefault="008201DD" w:rsidP="00EE38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CONF_REDIST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43" w:name="_Toc427232549"/>
      <w:bookmarkStart w:id="644" w:name="_Toc427232630"/>
      <w:bookmarkStart w:id="645" w:name="_Toc427232710"/>
      <w:bookmarkStart w:id="646" w:name="_Toc427232790"/>
      <w:bookmarkStart w:id="647" w:name="_Toc427232872"/>
      <w:bookmarkStart w:id="648" w:name="_Toc427316933"/>
      <w:bookmarkStart w:id="649" w:name="_Toc427318544"/>
      <w:bookmarkStart w:id="650" w:name="_Toc441822260"/>
      <w:bookmarkStart w:id="651" w:name="_Toc521319967"/>
      <w:r w:rsidRPr="00C20CF9">
        <w:rPr>
          <w:rFonts w:ascii="Times New Roman" w:hAnsi="Times New Roman"/>
          <w:b/>
          <w:sz w:val="24"/>
          <w:szCs w:val="24"/>
        </w:rPr>
        <w:instrText>Concept ID</w:instrText>
      </w:r>
      <w:r w:rsidRPr="00C20CF9">
        <w:rPr>
          <w:rFonts w:ascii="Times New Roman" w:hAnsi="Times New Roman"/>
          <w:sz w:val="24"/>
          <w:szCs w:val="24"/>
        </w:rPr>
        <w:tab/>
        <w:instrText>CONF_REDIST</w:instrText>
      </w:r>
      <w:bookmarkEnd w:id="643"/>
      <w:bookmarkEnd w:id="644"/>
      <w:bookmarkEnd w:id="645"/>
      <w:bookmarkEnd w:id="646"/>
      <w:bookmarkEnd w:id="647"/>
      <w:bookmarkEnd w:id="648"/>
      <w:bookmarkEnd w:id="649"/>
      <w:bookmarkEnd w:id="650"/>
      <w:bookmarkEnd w:id="651"/>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880E08C" w14:textId="4ECD1F0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3343C3"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Confidentiality</w:t>
      </w:r>
    </w:p>
    <w:p w14:paraId="30BB4EB5" w14:textId="0AF78AEB"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Confidentiality </w:t>
      </w:r>
      <w:r w:rsidR="00AF0511">
        <w:rPr>
          <w:rFonts w:ascii="Times New Roman" w:hAnsi="Times New Roman"/>
          <w:sz w:val="24"/>
          <w:szCs w:val="24"/>
        </w:rPr>
        <w:t>-</w:t>
      </w:r>
      <w:r w:rsidRPr="00303B61">
        <w:rPr>
          <w:rFonts w:ascii="Times New Roman" w:hAnsi="Times New Roman"/>
          <w:sz w:val="24"/>
          <w:szCs w:val="24"/>
        </w:rPr>
        <w:t xml:space="preserve"> data treatment</w:t>
      </w:r>
    </w:p>
    <w:p w14:paraId="1CC73871" w14:textId="30D2395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Confidentiality</w:t>
      </w:r>
      <w:r w:rsidRPr="004E0AB0">
        <w:rPr>
          <w:rFonts w:ascii="Times New Roman" w:hAnsi="Times New Roman"/>
          <w:sz w:val="24"/>
          <w:szCs w:val="24"/>
        </w:rPr>
        <w:t xml:space="preserve"> </w:t>
      </w:r>
      <w:r w:rsidR="00871C13" w:rsidRPr="004E0AB0">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policy</w:t>
      </w:r>
    </w:p>
    <w:p w14:paraId="21CD13DB" w14:textId="7A56548C" w:rsidR="008201DD" w:rsidRPr="00303B61" w:rsidRDefault="00871C13" w:rsidP="00913DD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 xml:space="preserve">Confidentiality - </w:t>
      </w:r>
      <w:r w:rsidR="008201DD" w:rsidRPr="00303B61">
        <w:rPr>
          <w:rFonts w:ascii="Times New Roman" w:hAnsi="Times New Roman"/>
          <w:sz w:val="24"/>
          <w:szCs w:val="24"/>
        </w:rPr>
        <w:t>status</w:t>
      </w:r>
    </w:p>
    <w:p w14:paraId="537F7300" w14:textId="634A0DB4" w:rsidR="008201DD" w:rsidRPr="008236CB" w:rsidRDefault="008201DD" w:rsidP="003C703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891446">
        <w:rPr>
          <w:rFonts w:ascii="Times New Roman" w:hAnsi="Times New Roman"/>
          <w:sz w:val="24"/>
          <w:szCs w:val="24"/>
        </w:rPr>
        <w:t>SDMX, "SDMX Glossary Version 1.0", February 2016 (</w:t>
      </w:r>
      <w:hyperlink r:id="rId63" w:history="1">
        <w:r w:rsidR="00E0550B" w:rsidRPr="00F81F3A">
          <w:rPr>
            <w:rStyle w:val="Hyperlink"/>
            <w:rFonts w:ascii="Times New Roman" w:hAnsi="Times New Roman"/>
            <w:sz w:val="24"/>
            <w:szCs w:val="24"/>
          </w:rPr>
          <w:t>https://sdmx.org/wp-content/uploads/SDMX_Glossary_Version_1_0_February_2016.docx</w:t>
        </w:r>
      </w:hyperlink>
      <w:r w:rsidRPr="00891446">
        <w:rPr>
          <w:rFonts w:ascii="Times New Roman" w:hAnsi="Times New Roman"/>
          <w:sz w:val="24"/>
          <w:szCs w:val="24"/>
        </w:rPr>
        <w:t>)</w:t>
      </w:r>
    </w:p>
    <w:p w14:paraId="5B6BBAEA" w14:textId="77777777" w:rsidR="008201DD" w:rsidRPr="00303B61" w:rsidRDefault="008201DD" w:rsidP="001526E4">
      <w:pPr>
        <w:pStyle w:val="Heading1"/>
      </w:pPr>
      <w:bookmarkStart w:id="652" w:name="_Toc521319638"/>
      <w:r w:rsidRPr="00303B61">
        <w:t>Confidentiality - status</w:t>
      </w:r>
      <w:bookmarkEnd w:id="652"/>
      <w:r>
        <w:fldChar w:fldCharType="begin"/>
      </w:r>
      <w:r w:rsidRPr="00303B61">
        <w:instrText>tc "</w:instrText>
      </w:r>
      <w:bookmarkStart w:id="653" w:name="_Toc427232550"/>
      <w:bookmarkStart w:id="654" w:name="_Toc427232631"/>
      <w:bookmarkStart w:id="655" w:name="_Toc427232711"/>
      <w:bookmarkStart w:id="656" w:name="_Toc427232791"/>
      <w:bookmarkStart w:id="657" w:name="_Toc427232873"/>
      <w:bookmarkStart w:id="658" w:name="_Toc427316934"/>
      <w:bookmarkStart w:id="659" w:name="_Toc427318545"/>
      <w:bookmarkStart w:id="660" w:name="_Toc441822261"/>
      <w:bookmarkStart w:id="661" w:name="_Toc521319968"/>
      <w:r w:rsidRPr="00303B61">
        <w:instrText>Confidentiality - status</w:instrText>
      </w:r>
      <w:bookmarkEnd w:id="653"/>
      <w:bookmarkEnd w:id="654"/>
      <w:bookmarkEnd w:id="655"/>
      <w:bookmarkEnd w:id="656"/>
      <w:bookmarkEnd w:id="657"/>
      <w:bookmarkEnd w:id="658"/>
      <w:bookmarkEnd w:id="659"/>
      <w:bookmarkEnd w:id="660"/>
      <w:bookmarkEnd w:id="661"/>
      <w:r w:rsidRPr="00303B61">
        <w:instrText>" \f C \l 1</w:instrText>
      </w:r>
      <w:r>
        <w:fldChar w:fldCharType="end"/>
      </w:r>
    </w:p>
    <w:p w14:paraId="4EEE7CC5" w14:textId="77777777"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the confidentiality status of the object to which this attribute is attached.</w:t>
      </w:r>
    </w:p>
    <w:p w14:paraId="2E3582A2" w14:textId="5C9D719E"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related to data and determines the exact status of the value. i.e. if a specific value is confidential or not. This concept is always coded, i.e. it takes its value from the respective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 xml:space="preserve">ist. </w:t>
      </w:r>
    </w:p>
    <w:p w14:paraId="55E15E5C" w14:textId="77777777" w:rsidR="008201DD" w:rsidRPr="00303B61"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1EDE3A3" w14:textId="77777777" w:rsidR="008201DD" w:rsidRPr="00C20CF9" w:rsidRDefault="008201DD" w:rsidP="00B350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62" w:name="_Toc427232551"/>
      <w:bookmarkStart w:id="663" w:name="_Toc427232632"/>
      <w:bookmarkStart w:id="664" w:name="_Toc427232712"/>
      <w:bookmarkStart w:id="665" w:name="_Toc427232792"/>
      <w:bookmarkStart w:id="666" w:name="_Toc427232874"/>
      <w:bookmarkStart w:id="667" w:name="_Toc427316935"/>
      <w:bookmarkStart w:id="668" w:name="_Toc427318546"/>
      <w:bookmarkStart w:id="669" w:name="_Toc441822262"/>
      <w:bookmarkStart w:id="670" w:name="_Toc521319969"/>
      <w:r w:rsidRPr="00C20CF9">
        <w:rPr>
          <w:rFonts w:ascii="Times New Roman" w:hAnsi="Times New Roman"/>
          <w:b/>
          <w:sz w:val="24"/>
          <w:szCs w:val="24"/>
        </w:rPr>
        <w:instrText>Concept ID</w:instrText>
      </w:r>
      <w:r w:rsidRPr="00C20CF9">
        <w:rPr>
          <w:rFonts w:ascii="Times New Roman" w:hAnsi="Times New Roman"/>
          <w:sz w:val="24"/>
          <w:szCs w:val="24"/>
        </w:rPr>
        <w:tab/>
        <w:instrText>CONF_STATUS</w:instrText>
      </w:r>
      <w:bookmarkEnd w:id="662"/>
      <w:bookmarkEnd w:id="663"/>
      <w:bookmarkEnd w:id="664"/>
      <w:bookmarkEnd w:id="665"/>
      <w:bookmarkEnd w:id="666"/>
      <w:bookmarkEnd w:id="667"/>
      <w:bookmarkEnd w:id="668"/>
      <w:bookmarkEnd w:id="669"/>
      <w:bookmarkEnd w:id="670"/>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E42B37D" w14:textId="0CD2BDEC"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3FECA2FE" w14:textId="77777777" w:rsidR="008201DD" w:rsidRPr="00C20CF9" w:rsidRDefault="008201DD" w:rsidP="00F74BB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lastRenderedPageBreak/>
        <w:t>Codelist ID</w:t>
      </w:r>
      <w:r w:rsidRPr="00C20CF9">
        <w:rPr>
          <w:rFonts w:ascii="Times New Roman" w:hAnsi="Times New Roman"/>
          <w:sz w:val="24"/>
          <w:szCs w:val="24"/>
        </w:rPr>
        <w:tab/>
        <w:t>CL_CONF_STATUS</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71" w:name="_Toc427232552"/>
      <w:bookmarkStart w:id="672" w:name="_Toc427232633"/>
      <w:bookmarkStart w:id="673" w:name="_Toc427232713"/>
      <w:bookmarkStart w:id="674" w:name="_Toc427232793"/>
      <w:bookmarkStart w:id="675" w:name="_Toc427232875"/>
      <w:bookmarkStart w:id="676" w:name="_Toc427316936"/>
      <w:bookmarkStart w:id="677" w:name="_Toc427318547"/>
      <w:bookmarkStart w:id="678" w:name="_Toc441822263"/>
      <w:bookmarkStart w:id="679" w:name="_Toc521319970"/>
      <w:r w:rsidRPr="00C20CF9">
        <w:rPr>
          <w:rFonts w:ascii="Times New Roman" w:hAnsi="Times New Roman"/>
          <w:b/>
          <w:sz w:val="24"/>
          <w:szCs w:val="24"/>
        </w:rPr>
        <w:instrText>Codelist ID</w:instrText>
      </w:r>
      <w:r w:rsidRPr="00C20CF9">
        <w:rPr>
          <w:rFonts w:ascii="Times New Roman" w:hAnsi="Times New Roman"/>
          <w:sz w:val="24"/>
          <w:szCs w:val="24"/>
        </w:rPr>
        <w:tab/>
        <w:instrText>CL_CONF_STATUS</w:instrText>
      </w:r>
      <w:bookmarkEnd w:id="671"/>
      <w:bookmarkEnd w:id="672"/>
      <w:bookmarkEnd w:id="673"/>
      <w:bookmarkEnd w:id="674"/>
      <w:bookmarkEnd w:id="675"/>
      <w:bookmarkEnd w:id="676"/>
      <w:bookmarkEnd w:id="677"/>
      <w:bookmarkEnd w:id="678"/>
      <w:bookmarkEnd w:id="679"/>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435C948" w14:textId="77777777"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C20CF9">
        <w:rPr>
          <w:rFonts w:ascii="Times New Roman" w:hAnsi="Times New Roman"/>
          <w:sz w:val="24"/>
          <w:szCs w:val="24"/>
        </w:rPr>
        <w:t>Confidentiality</w:t>
      </w:r>
    </w:p>
    <w:p w14:paraId="4E77B548" w14:textId="705A3580" w:rsidR="008201DD" w:rsidRPr="00C20CF9" w:rsidRDefault="008201DD"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 xml:space="preserve">Confidentiality </w:t>
      </w:r>
      <w:r w:rsidR="00C20CF9">
        <w:rPr>
          <w:rFonts w:ascii="Times New Roman" w:hAnsi="Times New Roman"/>
          <w:sz w:val="24"/>
          <w:szCs w:val="24"/>
        </w:rPr>
        <w:t>-</w:t>
      </w:r>
      <w:r w:rsidRPr="00C20CF9">
        <w:rPr>
          <w:rFonts w:ascii="Times New Roman" w:hAnsi="Times New Roman"/>
          <w:sz w:val="24"/>
          <w:szCs w:val="24"/>
        </w:rPr>
        <w:t xml:space="preserve"> data treatment</w:t>
      </w:r>
    </w:p>
    <w:p w14:paraId="61727B2C" w14:textId="4E71AB4F" w:rsidR="008201DD" w:rsidRPr="00C20CF9" w:rsidRDefault="00C20CF9" w:rsidP="00FE70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Confidentiality -</w:t>
      </w:r>
      <w:r w:rsidR="008201DD" w:rsidRPr="00C20CF9">
        <w:rPr>
          <w:rFonts w:ascii="Times New Roman" w:hAnsi="Times New Roman"/>
          <w:sz w:val="24"/>
          <w:szCs w:val="24"/>
        </w:rPr>
        <w:t xml:space="preserve"> policy</w:t>
      </w:r>
    </w:p>
    <w:p w14:paraId="7FEC3606" w14:textId="77EC3471" w:rsidR="008201DD" w:rsidRPr="00C20CF9" w:rsidRDefault="008201DD" w:rsidP="00B350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C20CF9">
        <w:rPr>
          <w:rFonts w:ascii="Times New Roman" w:hAnsi="Times New Roman"/>
          <w:sz w:val="24"/>
          <w:szCs w:val="24"/>
        </w:rPr>
        <w:tab/>
        <w:t>Confidentiality</w:t>
      </w:r>
      <w:r w:rsidR="00C20CF9">
        <w:rPr>
          <w:rFonts w:ascii="Times New Roman" w:hAnsi="Times New Roman"/>
          <w:sz w:val="24"/>
          <w:szCs w:val="24"/>
        </w:rPr>
        <w:t xml:space="preserve"> -</w:t>
      </w:r>
      <w:r w:rsidRPr="00C20CF9">
        <w:rPr>
          <w:rFonts w:ascii="Times New Roman" w:hAnsi="Times New Roman"/>
          <w:sz w:val="24"/>
          <w:szCs w:val="24"/>
        </w:rPr>
        <w:t xml:space="preserve"> redistribution authorisation policy</w:t>
      </w:r>
    </w:p>
    <w:p w14:paraId="23E18BBA" w14:textId="7BEF501E" w:rsidR="008201DD" w:rsidRPr="004409A7" w:rsidRDefault="008201DD" w:rsidP="00B350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409A7">
        <w:rPr>
          <w:rFonts w:ascii="Times New Roman" w:hAnsi="Times New Roman"/>
          <w:b/>
          <w:sz w:val="24"/>
          <w:szCs w:val="24"/>
        </w:rPr>
        <w:t>Source</w:t>
      </w:r>
      <w:r w:rsidRPr="004409A7">
        <w:rPr>
          <w:rFonts w:ascii="Times New Roman" w:hAnsi="Times New Roman"/>
          <w:sz w:val="24"/>
          <w:szCs w:val="24"/>
        </w:rPr>
        <w:tab/>
        <w:t>SDMX, "Metadata Common Vocabulary", 2009 (</w:t>
      </w:r>
      <w:hyperlink r:id="rId64" w:history="1">
        <w:r w:rsidR="00E0550B" w:rsidRPr="00F81F3A">
          <w:rPr>
            <w:rStyle w:val="Hyperlink"/>
            <w:rFonts w:ascii="Times New Roman" w:hAnsi="Times New Roman"/>
            <w:sz w:val="24"/>
            <w:szCs w:val="24"/>
          </w:rPr>
          <w:t>https://sdmx.org/wp-content/uploads/04_sdmx_cog_annex_4_mcv_2009.pdf</w:t>
        </w:r>
      </w:hyperlink>
      <w:r w:rsidRPr="004409A7">
        <w:rPr>
          <w:rFonts w:ascii="Times New Roman" w:hAnsi="Times New Roman"/>
          <w:sz w:val="24"/>
          <w:szCs w:val="24"/>
        </w:rPr>
        <w:t>)</w:t>
      </w:r>
    </w:p>
    <w:p w14:paraId="1EBA28AD" w14:textId="72A0095F" w:rsidR="008201DD" w:rsidRPr="00303B61" w:rsidRDefault="008201DD" w:rsidP="00B350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EE58F4">
        <w:rPr>
          <w:rFonts w:ascii="Times New Roman" w:hAnsi="Times New Roman"/>
          <w:sz w:val="24"/>
          <w:szCs w:val="24"/>
        </w:rPr>
        <w:t>Code</w:t>
      </w:r>
      <w:r w:rsidRPr="00303B61">
        <w:rPr>
          <w:rFonts w:ascii="Times New Roman" w:hAnsi="Times New Roman"/>
          <w:sz w:val="24"/>
          <w:szCs w:val="24"/>
        </w:rPr>
        <w:t>list CL_CONF_STATUS (</w:t>
      </w:r>
      <w:hyperlink r:id="rId65"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6B740F9" w14:textId="77777777" w:rsidR="008201DD" w:rsidRPr="00303B61" w:rsidRDefault="008201DD" w:rsidP="001526E4">
      <w:pPr>
        <w:pStyle w:val="Heading1"/>
      </w:pPr>
      <w:bookmarkStart w:id="680" w:name="_Toc521319639"/>
      <w:r w:rsidRPr="00303B61">
        <w:t>Constraint</w:t>
      </w:r>
      <w:bookmarkEnd w:id="680"/>
      <w:r>
        <w:fldChar w:fldCharType="begin"/>
      </w:r>
      <w:r w:rsidRPr="00303B61">
        <w:instrText>tc "</w:instrText>
      </w:r>
      <w:bookmarkStart w:id="681" w:name="_Toc521319971"/>
      <w:r w:rsidRPr="00303B61">
        <w:instrText>Constraint</w:instrText>
      </w:r>
      <w:bookmarkEnd w:id="681"/>
      <w:r w:rsidRPr="00303B61">
        <w:instrText>" \f C \l 1</w:instrText>
      </w:r>
      <w:r>
        <w:fldChar w:fldCharType="end"/>
      </w:r>
    </w:p>
    <w:p w14:paraId="1F447F47" w14:textId="7E4362E6" w:rsidR="008201DD" w:rsidRPr="00303B61" w:rsidRDefault="008201DD" w:rsidP="009256B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a subset of the possible content of data or metadata that can be derived from the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ists used in a data or metadata structure.</w:t>
      </w:r>
    </w:p>
    <w:p w14:paraId="21D39312"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There are two types of C</w:t>
      </w:r>
      <w:r w:rsidRPr="00303B61">
        <w:rPr>
          <w:rFonts w:ascii="Times New Roman" w:hAnsi="Times New Roman"/>
          <w:sz w:val="24"/>
          <w:szCs w:val="24"/>
        </w:rPr>
        <w:t>onstraint</w:t>
      </w:r>
      <w:r>
        <w:rPr>
          <w:rFonts w:ascii="Times New Roman" w:hAnsi="Times New Roman"/>
          <w:sz w:val="24"/>
          <w:szCs w:val="24"/>
        </w:rPr>
        <w:t>s</w:t>
      </w:r>
      <w:r w:rsidRPr="00303B61">
        <w:rPr>
          <w:rFonts w:ascii="Times New Roman" w:hAnsi="Times New Roman"/>
          <w:sz w:val="24"/>
          <w:szCs w:val="24"/>
        </w:rPr>
        <w:t>:</w:t>
      </w:r>
      <w:r>
        <w:rPr>
          <w:rFonts w:ascii="Times New Roman" w:hAnsi="Times New Roman"/>
          <w:sz w:val="24"/>
          <w:szCs w:val="24"/>
        </w:rPr>
        <w:t xml:space="preserve"> Content Constraints and Attachment Constraints.</w:t>
      </w:r>
    </w:p>
    <w:p w14:paraId="4CBDEFEE" w14:textId="1B1CC6E4" w:rsidR="008201DD"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Content C</w:t>
      </w:r>
      <w:r w:rsidR="0007533D">
        <w:rPr>
          <w:rFonts w:ascii="Times New Roman" w:hAnsi="Times New Roman"/>
          <w:sz w:val="24"/>
          <w:szCs w:val="24"/>
        </w:rPr>
        <w:t>onstraint specifies either the "</w:t>
      </w:r>
      <w:r w:rsidRPr="00303B61">
        <w:rPr>
          <w:rFonts w:ascii="Times New Roman" w:hAnsi="Times New Roman"/>
          <w:sz w:val="24"/>
          <w:szCs w:val="24"/>
        </w:rPr>
        <w:t>allowable content</w:t>
      </w:r>
      <w:r w:rsidR="0007533D">
        <w:rPr>
          <w:rFonts w:ascii="Times New Roman" w:hAnsi="Times New Roman"/>
          <w:sz w:val="24"/>
          <w:szCs w:val="24"/>
        </w:rPr>
        <w:t>"</w:t>
      </w:r>
      <w:r w:rsidRPr="00303B61">
        <w:rPr>
          <w:rFonts w:ascii="Times New Roman" w:hAnsi="Times New Roman"/>
          <w:sz w:val="24"/>
          <w:szCs w:val="24"/>
        </w:rPr>
        <w:t xml:space="preserve"> (used to restrict the values allowed when data or metadata are </w:t>
      </w:r>
      <w:r w:rsidR="0007533D">
        <w:rPr>
          <w:rFonts w:ascii="Times New Roman" w:hAnsi="Times New Roman"/>
          <w:sz w:val="24"/>
          <w:szCs w:val="24"/>
        </w:rPr>
        <w:t>reported or exchanged), or the "</w:t>
      </w:r>
      <w:r w:rsidRPr="00303B61">
        <w:rPr>
          <w:rFonts w:ascii="Times New Roman" w:hAnsi="Times New Roman"/>
          <w:sz w:val="24"/>
          <w:szCs w:val="24"/>
        </w:rPr>
        <w:t>actual</w:t>
      </w:r>
      <w:r w:rsidR="0007533D">
        <w:rPr>
          <w:rFonts w:ascii="Times New Roman" w:hAnsi="Times New Roman"/>
          <w:sz w:val="24"/>
          <w:szCs w:val="24"/>
        </w:rPr>
        <w:t>"</w:t>
      </w:r>
      <w:r w:rsidRPr="00303B61">
        <w:rPr>
          <w:rFonts w:ascii="Times New Roman" w:hAnsi="Times New Roman"/>
          <w:sz w:val="24"/>
          <w:szCs w:val="24"/>
        </w:rPr>
        <w:t xml:space="preserve"> content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and/or </w:t>
      </w:r>
      <w:r>
        <w:rPr>
          <w:rFonts w:ascii="Times New Roman" w:hAnsi="Times New Roman"/>
          <w:sz w:val="24"/>
          <w:szCs w:val="24"/>
        </w:rPr>
        <w:t>D</w:t>
      </w:r>
      <w:r w:rsidRPr="00303B61">
        <w:rPr>
          <w:rFonts w:ascii="Times New Roman" w:hAnsi="Times New Roman"/>
          <w:sz w:val="24"/>
          <w:szCs w:val="24"/>
        </w:rPr>
        <w:t xml:space="preserve">imension and </w:t>
      </w:r>
      <w:r>
        <w:rPr>
          <w:rFonts w:ascii="Times New Roman" w:hAnsi="Times New Roman"/>
          <w:sz w:val="24"/>
          <w:szCs w:val="24"/>
        </w:rPr>
        <w:t>A</w:t>
      </w:r>
      <w:r w:rsidRPr="00303B61">
        <w:rPr>
          <w:rFonts w:ascii="Times New Roman" w:hAnsi="Times New Roman"/>
          <w:sz w:val="24"/>
          <w:szCs w:val="24"/>
        </w:rPr>
        <w:t xml:space="preserve">ttribute </w:t>
      </w:r>
      <w:r>
        <w:rPr>
          <w:rFonts w:ascii="Times New Roman" w:hAnsi="Times New Roman"/>
          <w:sz w:val="24"/>
          <w:szCs w:val="24"/>
        </w:rPr>
        <w:t>V</w:t>
      </w:r>
      <w:r w:rsidRPr="00303B61">
        <w:rPr>
          <w:rFonts w:ascii="Times New Roman" w:hAnsi="Times New Roman"/>
          <w:sz w:val="24"/>
          <w:szCs w:val="24"/>
        </w:rPr>
        <w:t xml:space="preserve">alues present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each of these cases the </w:t>
      </w:r>
      <w:r>
        <w:rPr>
          <w:rFonts w:ascii="Times New Roman" w:hAnsi="Times New Roman"/>
          <w:sz w:val="24"/>
          <w:szCs w:val="24"/>
        </w:rPr>
        <w:t>C</w:t>
      </w:r>
      <w:r w:rsidRPr="00303B61">
        <w:rPr>
          <w:rFonts w:ascii="Times New Roman" w:hAnsi="Times New Roman"/>
          <w:sz w:val="24"/>
          <w:szCs w:val="24"/>
        </w:rPr>
        <w:t xml:space="preserve">onstraint specifies a sub set of the full cube of data that could theoretically be present according to the specification of the Data Structure Definition or Metadata Structure Definition. </w:t>
      </w:r>
    </w:p>
    <w:p w14:paraId="2DAA67DC"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An </w:t>
      </w:r>
      <w:r w:rsidRPr="00115CCC">
        <w:rPr>
          <w:rFonts w:ascii="Times New Roman" w:hAnsi="Times New Roman"/>
          <w:sz w:val="24"/>
          <w:szCs w:val="24"/>
        </w:rPr>
        <w:t>Attachment</w:t>
      </w:r>
      <w:r>
        <w:rPr>
          <w:rFonts w:ascii="Times New Roman" w:hAnsi="Times New Roman"/>
          <w:sz w:val="24"/>
          <w:szCs w:val="24"/>
        </w:rPr>
        <w:t xml:space="preserve"> Constraint describes sub</w:t>
      </w:r>
      <w:r w:rsidRPr="00115CCC">
        <w:rPr>
          <w:rFonts w:ascii="Times New Roman" w:hAnsi="Times New Roman"/>
          <w:sz w:val="24"/>
          <w:szCs w:val="24"/>
        </w:rPr>
        <w:t xml:space="preserve">sets of the content of a </w:t>
      </w:r>
      <w:r>
        <w:rPr>
          <w:rFonts w:ascii="Times New Roman" w:hAnsi="Times New Roman"/>
          <w:sz w:val="24"/>
          <w:szCs w:val="24"/>
        </w:rPr>
        <w:t>D</w:t>
      </w:r>
      <w:r w:rsidRPr="00115CCC">
        <w:rPr>
          <w:rFonts w:ascii="Times New Roman" w:hAnsi="Times New Roman"/>
          <w:sz w:val="24"/>
          <w:szCs w:val="24"/>
        </w:rPr>
        <w:t xml:space="preserve">ata or </w:t>
      </w:r>
      <w:r>
        <w:rPr>
          <w:rFonts w:ascii="Times New Roman" w:hAnsi="Times New Roman"/>
          <w:sz w:val="24"/>
          <w:szCs w:val="24"/>
        </w:rPr>
        <w:t>M</w:t>
      </w:r>
      <w:r w:rsidRPr="00115CCC">
        <w:rPr>
          <w:rFonts w:ascii="Times New Roman" w:hAnsi="Times New Roman"/>
          <w:sz w:val="24"/>
          <w:szCs w:val="24"/>
        </w:rPr>
        <w:t xml:space="preserve">etadata </w:t>
      </w:r>
      <w:r>
        <w:rPr>
          <w:rFonts w:ascii="Times New Roman" w:hAnsi="Times New Roman"/>
          <w:sz w:val="24"/>
          <w:szCs w:val="24"/>
        </w:rPr>
        <w:t>S</w:t>
      </w:r>
      <w:r w:rsidRPr="00115CCC">
        <w:rPr>
          <w:rFonts w:ascii="Times New Roman" w:hAnsi="Times New Roman"/>
          <w:sz w:val="24"/>
          <w:szCs w:val="24"/>
        </w:rPr>
        <w:t>et in terms of the content regions or in terms of the set of key combinations to which attributes or reference metadata (as defined by structure definitions) may be attached.</w:t>
      </w:r>
    </w:p>
    <w:p w14:paraId="7D5F3A0F" w14:textId="67F67D34"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CONSTRAINT</w:t>
      </w:r>
      <w:r w:rsidR="00C20CF9" w:rsidRPr="00C20CF9">
        <w:rPr>
          <w:rFonts w:ascii="Times New Roman" w:hAnsi="Times New Roman"/>
          <w:sz w:val="24"/>
          <w:szCs w:val="24"/>
        </w:rPr>
        <w:fldChar w:fldCharType="begin"/>
      </w:r>
      <w:r w:rsidR="00C20CF9" w:rsidRPr="00C20CF9">
        <w:rPr>
          <w:rFonts w:ascii="Times New Roman" w:hAnsi="Times New Roman"/>
          <w:sz w:val="24"/>
          <w:szCs w:val="24"/>
        </w:rPr>
        <w:instrText>tc "</w:instrText>
      </w:r>
      <w:bookmarkStart w:id="682" w:name="_Toc521319972"/>
      <w:r w:rsidR="00C20CF9" w:rsidRPr="00C20CF9">
        <w:rPr>
          <w:rFonts w:ascii="Times New Roman" w:hAnsi="Times New Roman"/>
          <w:b/>
          <w:sz w:val="24"/>
          <w:szCs w:val="24"/>
        </w:rPr>
        <w:instrText>Concept ID</w:instrText>
      </w:r>
      <w:r w:rsidR="00C20CF9" w:rsidRPr="00C20CF9">
        <w:rPr>
          <w:rFonts w:ascii="Times New Roman" w:hAnsi="Times New Roman"/>
          <w:sz w:val="24"/>
          <w:szCs w:val="24"/>
        </w:rPr>
        <w:tab/>
      </w:r>
      <w:r w:rsidR="00C20CF9" w:rsidRPr="00303B61">
        <w:rPr>
          <w:rFonts w:ascii="Times New Roman" w:hAnsi="Times New Roman"/>
          <w:sz w:val="24"/>
          <w:szCs w:val="24"/>
        </w:rPr>
        <w:instrText>CONSTRAINT</w:instrText>
      </w:r>
      <w:bookmarkEnd w:id="682"/>
      <w:r w:rsidR="00C20CF9" w:rsidRPr="00C20CF9">
        <w:rPr>
          <w:rFonts w:ascii="Times New Roman" w:hAnsi="Times New Roman"/>
          <w:sz w:val="24"/>
          <w:szCs w:val="24"/>
        </w:rPr>
        <w:instrText>" \f C \l 2</w:instrText>
      </w:r>
      <w:r w:rsidR="00C20CF9" w:rsidRPr="00C20CF9">
        <w:rPr>
          <w:rFonts w:ascii="Times New Roman" w:hAnsi="Times New Roman"/>
          <w:sz w:val="24"/>
          <w:szCs w:val="24"/>
        </w:rPr>
        <w:fldChar w:fldCharType="end"/>
      </w:r>
    </w:p>
    <w:p w14:paraId="49435B2B"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380D5511"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Code</w:t>
      </w:r>
    </w:p>
    <w:p w14:paraId="72853BD9" w14:textId="15E2E5BD"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w:t>
      </w:r>
    </w:p>
    <w:p w14:paraId="7C55E964"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p>
    <w:p w14:paraId="06E7A162"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V</w:t>
      </w:r>
      <w:r w:rsidRPr="00303B61">
        <w:rPr>
          <w:rFonts w:ascii="Times New Roman" w:hAnsi="Times New Roman"/>
          <w:sz w:val="24"/>
          <w:szCs w:val="24"/>
        </w:rPr>
        <w:t>alue</w:t>
      </w:r>
    </w:p>
    <w:p w14:paraId="7F26F068"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K</w:t>
      </w:r>
      <w:r w:rsidRPr="00303B61">
        <w:rPr>
          <w:rFonts w:ascii="Times New Roman" w:hAnsi="Times New Roman"/>
          <w:sz w:val="24"/>
          <w:szCs w:val="24"/>
        </w:rPr>
        <w:t xml:space="preserve">ey </w:t>
      </w:r>
      <w:r>
        <w:rPr>
          <w:rFonts w:ascii="Times New Roman" w:hAnsi="Times New Roman"/>
          <w:sz w:val="24"/>
          <w:szCs w:val="24"/>
        </w:rPr>
        <w:t>S</w:t>
      </w:r>
      <w:r w:rsidRPr="00303B61">
        <w:rPr>
          <w:rFonts w:ascii="Times New Roman" w:hAnsi="Times New Roman"/>
          <w:sz w:val="24"/>
          <w:szCs w:val="24"/>
        </w:rPr>
        <w:t>et</w:t>
      </w:r>
    </w:p>
    <w:p w14:paraId="13E1D4BF" w14:textId="77777777" w:rsidR="008201DD" w:rsidRPr="00303B61" w:rsidRDefault="008201DD" w:rsidP="005E3030">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Metadata key value</w:t>
      </w:r>
    </w:p>
    <w:p w14:paraId="59AB6CBE" w14:textId="2B2F3440" w:rsidR="008201DD" w:rsidRPr="00B777EE" w:rsidRDefault="008201DD" w:rsidP="00D74DD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777EE">
        <w:rPr>
          <w:rFonts w:ascii="Times New Roman" w:hAnsi="Times New Roman"/>
          <w:b/>
          <w:sz w:val="24"/>
          <w:szCs w:val="24"/>
        </w:rPr>
        <w:t>Source</w:t>
      </w:r>
      <w:r w:rsidRPr="00B777EE">
        <w:rPr>
          <w:rFonts w:ascii="Times New Roman" w:hAnsi="Times New Roman"/>
          <w:sz w:val="24"/>
          <w:szCs w:val="24"/>
        </w:rPr>
        <w:tab/>
        <w:t>SDMX, "SDMX Glossary Version 1.0", February 2016 (</w:t>
      </w:r>
      <w:hyperlink r:id="rId66" w:history="1">
        <w:r w:rsidR="00E0550B" w:rsidRPr="00F81F3A">
          <w:rPr>
            <w:rStyle w:val="Hyperlink"/>
            <w:rFonts w:ascii="Times New Roman" w:hAnsi="Times New Roman"/>
            <w:sz w:val="24"/>
            <w:szCs w:val="24"/>
          </w:rPr>
          <w:t>https://sdmx.org/wp-content/uploads/SDMX_Glossary_Version_1_0_February_2016.docx</w:t>
        </w:r>
      </w:hyperlink>
      <w:r w:rsidRPr="00B777EE">
        <w:rPr>
          <w:rFonts w:ascii="Times New Roman" w:hAnsi="Times New Roman"/>
          <w:sz w:val="24"/>
          <w:szCs w:val="24"/>
        </w:rPr>
        <w:t>)</w:t>
      </w:r>
    </w:p>
    <w:p w14:paraId="20778832" w14:textId="77777777" w:rsidR="008201DD" w:rsidRPr="00303B61" w:rsidRDefault="008201DD" w:rsidP="001526E4">
      <w:pPr>
        <w:pStyle w:val="Heading1"/>
      </w:pPr>
      <w:bookmarkStart w:id="683" w:name="_Toc521319640"/>
      <w:r w:rsidRPr="00303B61">
        <w:t>Contact</w:t>
      </w:r>
      <w:bookmarkEnd w:id="683"/>
      <w:r>
        <w:fldChar w:fldCharType="begin"/>
      </w:r>
      <w:r w:rsidRPr="00303B61">
        <w:instrText>tc "</w:instrText>
      </w:r>
      <w:bookmarkStart w:id="684" w:name="_Toc427232553"/>
      <w:bookmarkStart w:id="685" w:name="_Toc427232634"/>
      <w:bookmarkStart w:id="686" w:name="_Toc427232714"/>
      <w:bookmarkStart w:id="687" w:name="_Toc427232794"/>
      <w:bookmarkStart w:id="688" w:name="_Toc427232876"/>
      <w:bookmarkStart w:id="689" w:name="_Toc427316937"/>
      <w:bookmarkStart w:id="690" w:name="_Toc427318548"/>
      <w:bookmarkStart w:id="691" w:name="_Toc441822264"/>
      <w:bookmarkStart w:id="692" w:name="_Toc521319973"/>
      <w:r w:rsidRPr="00303B61">
        <w:instrText>Contact</w:instrText>
      </w:r>
      <w:bookmarkEnd w:id="684"/>
      <w:bookmarkEnd w:id="685"/>
      <w:bookmarkEnd w:id="686"/>
      <w:bookmarkEnd w:id="687"/>
      <w:bookmarkEnd w:id="688"/>
      <w:bookmarkEnd w:id="689"/>
      <w:bookmarkEnd w:id="690"/>
      <w:bookmarkEnd w:id="691"/>
      <w:bookmarkEnd w:id="692"/>
      <w:r w:rsidRPr="00303B61">
        <w:instrText>" \f C \l 1</w:instrText>
      </w:r>
      <w:r>
        <w:fldChar w:fldCharType="end"/>
      </w:r>
    </w:p>
    <w:p w14:paraId="24B0B178"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Individual or organisational contact points for the data or metadata.</w:t>
      </w:r>
    </w:p>
    <w:p w14:paraId="29951120" w14:textId="1E117E4F"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7533D">
        <w:rPr>
          <w:rFonts w:ascii="Times New Roman" w:hAnsi="Times New Roman"/>
          <w:sz w:val="24"/>
          <w:szCs w:val="24"/>
        </w:rPr>
        <w:tab/>
        <w:t>"</w:t>
      </w:r>
      <w:r w:rsidRPr="00303B61">
        <w:rPr>
          <w:rFonts w:ascii="Times New Roman" w:hAnsi="Times New Roman"/>
          <w:sz w:val="24"/>
          <w:szCs w:val="24"/>
        </w:rPr>
        <w:t>Contact</w:t>
      </w:r>
      <w:r w:rsidR="0007533D">
        <w:rPr>
          <w:rFonts w:ascii="Times New Roman" w:hAnsi="Times New Roman"/>
          <w:sz w:val="24"/>
          <w:szCs w:val="24"/>
        </w:rPr>
        <w:t>"</w:t>
      </w:r>
      <w:r w:rsidRPr="00303B61">
        <w:rPr>
          <w:rFonts w:ascii="Times New Roman" w:hAnsi="Times New Roman"/>
          <w:sz w:val="24"/>
          <w:szCs w:val="24"/>
        </w:rPr>
        <w:t xml:space="preserve"> describes contact points for the data or metadata, including how to reach the contact points. </w:t>
      </w:r>
    </w:p>
    <w:p w14:paraId="56BECBDF" w14:textId="77777777" w:rsidR="008201DD" w:rsidRPr="00303B61"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09FFC48" w14:textId="77777777" w:rsidR="008201DD" w:rsidRPr="00C20CF9" w:rsidRDefault="008201DD" w:rsidP="00767F2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693" w:name="_Toc427232554"/>
      <w:bookmarkStart w:id="694" w:name="_Toc427232635"/>
      <w:bookmarkStart w:id="695" w:name="_Toc427232715"/>
      <w:bookmarkStart w:id="696" w:name="_Toc427232795"/>
      <w:bookmarkStart w:id="697" w:name="_Toc427232877"/>
      <w:bookmarkStart w:id="698" w:name="_Toc427316938"/>
      <w:bookmarkStart w:id="699" w:name="_Toc427318549"/>
      <w:bookmarkStart w:id="700" w:name="_Toc441822265"/>
      <w:bookmarkStart w:id="701" w:name="_Toc521319974"/>
      <w:r w:rsidRPr="00C20CF9">
        <w:rPr>
          <w:rFonts w:ascii="Times New Roman" w:hAnsi="Times New Roman"/>
          <w:b/>
          <w:sz w:val="24"/>
          <w:szCs w:val="24"/>
        </w:rPr>
        <w:instrText>Concept ID</w:instrText>
      </w:r>
      <w:r w:rsidRPr="00C20CF9">
        <w:rPr>
          <w:rFonts w:ascii="Times New Roman" w:hAnsi="Times New Roman"/>
          <w:sz w:val="24"/>
          <w:szCs w:val="24"/>
        </w:rPr>
        <w:tab/>
        <w:instrText>CONTACT</w:instrText>
      </w:r>
      <w:bookmarkEnd w:id="693"/>
      <w:bookmarkEnd w:id="694"/>
      <w:bookmarkEnd w:id="695"/>
      <w:bookmarkEnd w:id="696"/>
      <w:bookmarkEnd w:id="697"/>
      <w:bookmarkEnd w:id="698"/>
      <w:bookmarkEnd w:id="699"/>
      <w:bookmarkEnd w:id="700"/>
      <w:bookmarkEnd w:id="701"/>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49E40EE"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2DBE29"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Contact email address</w:t>
      </w:r>
    </w:p>
    <w:p w14:paraId="23E4DA4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D959B4D"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mail</w:t>
      </w:r>
    </w:p>
    <w:p w14:paraId="0F73887B"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name</w:t>
      </w:r>
    </w:p>
    <w:p w14:paraId="5E47904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2B6931">
        <w:rPr>
          <w:rFonts w:ascii="Times New Roman" w:hAnsi="Times New Roman"/>
          <w:sz w:val="24"/>
          <w:szCs w:val="24"/>
        </w:rPr>
        <w:t>Contact organisation</w:t>
      </w:r>
    </w:p>
    <w:p w14:paraId="7A77CDF5"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61253719"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6BBFA71A"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27A754D" w14:textId="192B248F"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67"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EF2D155" w14:textId="77777777" w:rsidR="008201DD" w:rsidRPr="00303B61" w:rsidRDefault="008201DD" w:rsidP="001526E4">
      <w:pPr>
        <w:pStyle w:val="Heading1"/>
      </w:pPr>
      <w:bookmarkStart w:id="702" w:name="_Toc521319641"/>
      <w:r w:rsidRPr="00303B61">
        <w:t>Contact email address</w:t>
      </w:r>
      <w:bookmarkEnd w:id="702"/>
      <w:r>
        <w:fldChar w:fldCharType="begin"/>
      </w:r>
      <w:r w:rsidRPr="00303B61">
        <w:instrText>tc "</w:instrText>
      </w:r>
      <w:bookmarkStart w:id="703" w:name="_Toc427232555"/>
      <w:bookmarkStart w:id="704" w:name="_Toc427232636"/>
      <w:bookmarkStart w:id="705" w:name="_Toc427232716"/>
      <w:bookmarkStart w:id="706" w:name="_Toc427232796"/>
      <w:bookmarkStart w:id="707" w:name="_Toc427232878"/>
      <w:bookmarkStart w:id="708" w:name="_Toc427316939"/>
      <w:bookmarkStart w:id="709" w:name="_Toc427318550"/>
      <w:bookmarkStart w:id="710" w:name="_Toc441822266"/>
      <w:bookmarkStart w:id="711" w:name="_Toc521319975"/>
      <w:r w:rsidRPr="00303B61">
        <w:instrText>Contact email address</w:instrText>
      </w:r>
      <w:bookmarkEnd w:id="703"/>
      <w:bookmarkEnd w:id="704"/>
      <w:bookmarkEnd w:id="705"/>
      <w:bookmarkEnd w:id="706"/>
      <w:bookmarkEnd w:id="707"/>
      <w:bookmarkEnd w:id="708"/>
      <w:bookmarkEnd w:id="709"/>
      <w:bookmarkEnd w:id="710"/>
      <w:bookmarkEnd w:id="711"/>
      <w:r w:rsidRPr="00303B61">
        <w:instrText>" \f C \l 1</w:instrText>
      </w:r>
      <w:r>
        <w:fldChar w:fldCharType="end"/>
      </w:r>
    </w:p>
    <w:p w14:paraId="645572DB"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E-mail address of the contact points for the data or metadata.</w:t>
      </w:r>
    </w:p>
    <w:p w14:paraId="3D24389D"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9CBEF2"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CONTACT_EMAIL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12" w:name="_Toc427232556"/>
      <w:bookmarkStart w:id="713" w:name="_Toc427232637"/>
      <w:bookmarkStart w:id="714" w:name="_Toc427232717"/>
      <w:bookmarkStart w:id="715" w:name="_Toc427232797"/>
      <w:bookmarkStart w:id="716" w:name="_Toc427232879"/>
      <w:bookmarkStart w:id="717" w:name="_Toc427316940"/>
      <w:bookmarkStart w:id="718" w:name="_Toc427318551"/>
      <w:bookmarkStart w:id="719" w:name="_Toc441822267"/>
      <w:bookmarkStart w:id="720" w:name="_Toc521319976"/>
      <w:r w:rsidRPr="00C20CF9">
        <w:rPr>
          <w:rFonts w:ascii="Times New Roman" w:hAnsi="Times New Roman"/>
          <w:b/>
          <w:sz w:val="24"/>
          <w:szCs w:val="24"/>
        </w:rPr>
        <w:instrText>Concept ID</w:instrText>
      </w:r>
      <w:r w:rsidRPr="00C20CF9">
        <w:rPr>
          <w:rFonts w:ascii="Times New Roman" w:hAnsi="Times New Roman"/>
          <w:sz w:val="24"/>
          <w:szCs w:val="24"/>
        </w:rPr>
        <w:tab/>
        <w:instrText>CONTACT_EMAIL</w:instrText>
      </w:r>
      <w:bookmarkEnd w:id="712"/>
      <w:bookmarkEnd w:id="713"/>
      <w:bookmarkEnd w:id="714"/>
      <w:bookmarkEnd w:id="715"/>
      <w:bookmarkEnd w:id="716"/>
      <w:bookmarkEnd w:id="717"/>
      <w:bookmarkEnd w:id="718"/>
      <w:bookmarkEnd w:id="719"/>
      <w:bookmarkEnd w:id="720"/>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65561092" w14:textId="784F4B7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C695E5"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A713867"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48D8276"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w:t>
      </w:r>
    </w:p>
    <w:p w14:paraId="53D2C7C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5847E2A1"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58CE2E8D"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78DCBEEC" w14:textId="77777777" w:rsidR="008201DD" w:rsidRPr="002B693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47954C8F"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45A6E849" w14:textId="26849386"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68"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2A064C" w14:textId="77777777" w:rsidR="008201DD" w:rsidRPr="00303B61" w:rsidRDefault="008201DD" w:rsidP="001526E4">
      <w:pPr>
        <w:pStyle w:val="Heading1"/>
      </w:pPr>
      <w:bookmarkStart w:id="721" w:name="_Toc521319642"/>
      <w:r w:rsidRPr="00303B61">
        <w:t>Contact fax number</w:t>
      </w:r>
      <w:bookmarkEnd w:id="721"/>
      <w:r>
        <w:fldChar w:fldCharType="begin"/>
      </w:r>
      <w:r w:rsidRPr="00303B61">
        <w:instrText>tc "</w:instrText>
      </w:r>
      <w:bookmarkStart w:id="722" w:name="_Toc427232557"/>
      <w:bookmarkStart w:id="723" w:name="_Toc427232638"/>
      <w:bookmarkStart w:id="724" w:name="_Toc427232718"/>
      <w:bookmarkStart w:id="725" w:name="_Toc427232798"/>
      <w:bookmarkStart w:id="726" w:name="_Toc427232880"/>
      <w:bookmarkStart w:id="727" w:name="_Toc427316941"/>
      <w:bookmarkStart w:id="728" w:name="_Toc427318552"/>
      <w:bookmarkStart w:id="729" w:name="_Toc441822268"/>
      <w:bookmarkStart w:id="730" w:name="_Toc521319977"/>
      <w:r w:rsidRPr="00303B61">
        <w:instrText>Contact fax number</w:instrText>
      </w:r>
      <w:bookmarkEnd w:id="722"/>
      <w:bookmarkEnd w:id="723"/>
      <w:bookmarkEnd w:id="724"/>
      <w:bookmarkEnd w:id="725"/>
      <w:bookmarkEnd w:id="726"/>
      <w:bookmarkEnd w:id="727"/>
      <w:bookmarkEnd w:id="728"/>
      <w:bookmarkEnd w:id="729"/>
      <w:bookmarkEnd w:id="730"/>
      <w:r w:rsidRPr="00303B61">
        <w:instrText>" \f C \l 1</w:instrText>
      </w:r>
      <w:r>
        <w:fldChar w:fldCharType="end"/>
      </w:r>
    </w:p>
    <w:p w14:paraId="7A4059E9" w14:textId="77777777" w:rsidR="008201DD" w:rsidRPr="00303B61" w:rsidRDefault="008201DD" w:rsidP="00A370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Fax number of the contact points for the data or metadata.</w:t>
      </w:r>
    </w:p>
    <w:p w14:paraId="11C64AB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F2D06C0"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CONTACT_FAX</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31" w:name="_Toc427232558"/>
      <w:bookmarkStart w:id="732" w:name="_Toc427232639"/>
      <w:bookmarkStart w:id="733" w:name="_Toc427232719"/>
      <w:bookmarkStart w:id="734" w:name="_Toc427232799"/>
      <w:bookmarkStart w:id="735" w:name="_Toc427232881"/>
      <w:bookmarkStart w:id="736" w:name="_Toc427316942"/>
      <w:bookmarkStart w:id="737" w:name="_Toc427318553"/>
      <w:bookmarkStart w:id="738" w:name="_Toc441822269"/>
      <w:bookmarkStart w:id="739" w:name="_Toc521319978"/>
      <w:r w:rsidRPr="00C20CF9">
        <w:rPr>
          <w:rFonts w:ascii="Times New Roman" w:hAnsi="Times New Roman"/>
          <w:b/>
          <w:sz w:val="24"/>
          <w:szCs w:val="24"/>
        </w:rPr>
        <w:instrText>Concept ID</w:instrText>
      </w:r>
      <w:r w:rsidRPr="00C20CF9">
        <w:rPr>
          <w:rFonts w:ascii="Times New Roman" w:hAnsi="Times New Roman"/>
          <w:sz w:val="24"/>
          <w:szCs w:val="24"/>
        </w:rPr>
        <w:tab/>
        <w:instrText>CONTACT_FAX</w:instrText>
      </w:r>
      <w:bookmarkEnd w:id="731"/>
      <w:bookmarkEnd w:id="732"/>
      <w:bookmarkEnd w:id="733"/>
      <w:bookmarkEnd w:id="734"/>
      <w:bookmarkEnd w:id="735"/>
      <w:bookmarkEnd w:id="736"/>
      <w:bookmarkEnd w:id="737"/>
      <w:bookmarkEnd w:id="738"/>
      <w:bookmarkEnd w:id="739"/>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7D68DD65" w14:textId="0F94044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B02706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679E7A2D"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5C205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3F6C752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3ED651FF"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3F1489C4"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D4390F">
        <w:rPr>
          <w:rFonts w:ascii="Times New Roman" w:hAnsi="Times New Roman"/>
          <w:sz w:val="24"/>
          <w:szCs w:val="24"/>
        </w:rPr>
        <w:t>Contact organisation unit</w:t>
      </w:r>
    </w:p>
    <w:p w14:paraId="11F5EDC9" w14:textId="77777777" w:rsidR="008201DD" w:rsidRPr="00D4390F"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Contact person function</w:t>
      </w:r>
    </w:p>
    <w:p w14:paraId="22AFF9BC"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303B61">
        <w:rPr>
          <w:rFonts w:ascii="Times New Roman" w:hAnsi="Times New Roman"/>
          <w:sz w:val="24"/>
          <w:szCs w:val="24"/>
        </w:rPr>
        <w:t>Contact phone number</w:t>
      </w:r>
    </w:p>
    <w:p w14:paraId="540C603C" w14:textId="063A9DFB"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69"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79D4CDD0" w14:textId="77777777" w:rsidR="008201DD" w:rsidRPr="00303B61" w:rsidRDefault="008201DD" w:rsidP="001526E4">
      <w:pPr>
        <w:pStyle w:val="Heading1"/>
      </w:pPr>
      <w:bookmarkStart w:id="740" w:name="_Toc521319643"/>
      <w:r w:rsidRPr="00303B61">
        <w:t>Contact mail address</w:t>
      </w:r>
      <w:bookmarkEnd w:id="740"/>
      <w:r>
        <w:fldChar w:fldCharType="begin"/>
      </w:r>
      <w:r w:rsidRPr="00303B61">
        <w:instrText>tc "</w:instrText>
      </w:r>
      <w:bookmarkStart w:id="741" w:name="_Toc427232559"/>
      <w:bookmarkStart w:id="742" w:name="_Toc427232640"/>
      <w:bookmarkStart w:id="743" w:name="_Toc427232720"/>
      <w:bookmarkStart w:id="744" w:name="_Toc427232800"/>
      <w:bookmarkStart w:id="745" w:name="_Toc427232882"/>
      <w:bookmarkStart w:id="746" w:name="_Toc427316943"/>
      <w:bookmarkStart w:id="747" w:name="_Toc427318554"/>
      <w:bookmarkStart w:id="748" w:name="_Toc441822270"/>
      <w:bookmarkStart w:id="749" w:name="_Toc521319979"/>
      <w:r w:rsidRPr="00303B61">
        <w:instrText>Contact mail address</w:instrText>
      </w:r>
      <w:bookmarkEnd w:id="741"/>
      <w:bookmarkEnd w:id="742"/>
      <w:bookmarkEnd w:id="743"/>
      <w:bookmarkEnd w:id="744"/>
      <w:bookmarkEnd w:id="745"/>
      <w:bookmarkEnd w:id="746"/>
      <w:bookmarkEnd w:id="747"/>
      <w:bookmarkEnd w:id="748"/>
      <w:bookmarkEnd w:id="749"/>
      <w:r w:rsidRPr="00303B61">
        <w:instrText>" \f C \l 1</w:instrText>
      </w:r>
      <w:r>
        <w:fldChar w:fldCharType="end"/>
      </w:r>
    </w:p>
    <w:p w14:paraId="73E893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Postal address of the contact points for the data or metadata.</w:t>
      </w:r>
    </w:p>
    <w:p w14:paraId="3C7382A4"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lastRenderedPageBreak/>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67A59F"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CONTACT_MAIL</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50" w:name="_Toc427232560"/>
      <w:bookmarkStart w:id="751" w:name="_Toc427232641"/>
      <w:bookmarkStart w:id="752" w:name="_Toc427232721"/>
      <w:bookmarkStart w:id="753" w:name="_Toc427232801"/>
      <w:bookmarkStart w:id="754" w:name="_Toc427232883"/>
      <w:bookmarkStart w:id="755" w:name="_Toc427316944"/>
      <w:bookmarkStart w:id="756" w:name="_Toc427318555"/>
      <w:bookmarkStart w:id="757" w:name="_Toc441822271"/>
      <w:bookmarkStart w:id="758" w:name="_Toc521319980"/>
      <w:r w:rsidRPr="00C20CF9">
        <w:rPr>
          <w:rFonts w:ascii="Times New Roman" w:hAnsi="Times New Roman"/>
          <w:b/>
          <w:sz w:val="24"/>
          <w:szCs w:val="24"/>
        </w:rPr>
        <w:instrText>Concept ID</w:instrText>
      </w:r>
      <w:r w:rsidRPr="00C20CF9">
        <w:rPr>
          <w:rFonts w:ascii="Times New Roman" w:hAnsi="Times New Roman"/>
          <w:sz w:val="24"/>
          <w:szCs w:val="24"/>
        </w:rPr>
        <w:tab/>
        <w:instrText>CONTACT_MAIL</w:instrText>
      </w:r>
      <w:bookmarkEnd w:id="750"/>
      <w:bookmarkEnd w:id="751"/>
      <w:bookmarkEnd w:id="752"/>
      <w:bookmarkEnd w:id="753"/>
      <w:bookmarkEnd w:id="754"/>
      <w:bookmarkEnd w:id="755"/>
      <w:bookmarkEnd w:id="756"/>
      <w:bookmarkEnd w:id="757"/>
      <w:bookmarkEnd w:id="758"/>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14988A6" w14:textId="6AD9E4A6"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0C1183"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30893D4"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B1BD932"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06684150"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689E4DFC"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1C22B808"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7AFACB91" w14:textId="77777777" w:rsidR="008201DD" w:rsidRPr="00303B61" w:rsidRDefault="008201DD" w:rsidP="00767F2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2607084" w14:textId="77777777" w:rsidR="008201DD" w:rsidRPr="00303B61" w:rsidRDefault="008201DD" w:rsidP="00767F26">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48C92EBA" w14:textId="06273BF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0"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91266F1" w14:textId="77777777" w:rsidR="008201DD" w:rsidRPr="00303B61" w:rsidRDefault="008201DD" w:rsidP="001526E4">
      <w:pPr>
        <w:pStyle w:val="Heading1"/>
      </w:pPr>
      <w:bookmarkStart w:id="759" w:name="_Toc521319644"/>
      <w:r w:rsidRPr="00303B61">
        <w:t>Contact name</w:t>
      </w:r>
      <w:bookmarkEnd w:id="759"/>
      <w:r>
        <w:fldChar w:fldCharType="begin"/>
      </w:r>
      <w:r w:rsidRPr="00303B61">
        <w:instrText>tc "</w:instrText>
      </w:r>
      <w:bookmarkStart w:id="760" w:name="_Toc427232561"/>
      <w:bookmarkStart w:id="761" w:name="_Toc427232642"/>
      <w:bookmarkStart w:id="762" w:name="_Toc427232722"/>
      <w:bookmarkStart w:id="763" w:name="_Toc427232802"/>
      <w:bookmarkStart w:id="764" w:name="_Toc427232884"/>
      <w:bookmarkStart w:id="765" w:name="_Toc427316945"/>
      <w:bookmarkStart w:id="766" w:name="_Toc427318556"/>
      <w:bookmarkStart w:id="767" w:name="_Toc441822272"/>
      <w:bookmarkStart w:id="768" w:name="_Toc521319981"/>
      <w:r w:rsidRPr="00303B61">
        <w:instrText>Contact name</w:instrText>
      </w:r>
      <w:bookmarkEnd w:id="760"/>
      <w:bookmarkEnd w:id="761"/>
      <w:bookmarkEnd w:id="762"/>
      <w:bookmarkEnd w:id="763"/>
      <w:bookmarkEnd w:id="764"/>
      <w:bookmarkEnd w:id="765"/>
      <w:bookmarkEnd w:id="766"/>
      <w:bookmarkEnd w:id="767"/>
      <w:bookmarkEnd w:id="768"/>
      <w:r w:rsidRPr="00303B61">
        <w:instrText>" \f C \l 1</w:instrText>
      </w:r>
      <w:r>
        <w:fldChar w:fldCharType="end"/>
      </w:r>
    </w:p>
    <w:p w14:paraId="02042670"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Name of the contact points for the data or metadata.</w:t>
      </w:r>
    </w:p>
    <w:p w14:paraId="744345F7"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E0062C"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CONTACT_NAME</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69" w:name="_Toc427232562"/>
      <w:bookmarkStart w:id="770" w:name="_Toc427232643"/>
      <w:bookmarkStart w:id="771" w:name="_Toc427232723"/>
      <w:bookmarkStart w:id="772" w:name="_Toc427232803"/>
      <w:bookmarkStart w:id="773" w:name="_Toc427232885"/>
      <w:bookmarkStart w:id="774" w:name="_Toc427316946"/>
      <w:bookmarkStart w:id="775" w:name="_Toc427318557"/>
      <w:bookmarkStart w:id="776" w:name="_Toc441822273"/>
      <w:bookmarkStart w:id="777" w:name="_Toc521319982"/>
      <w:r w:rsidRPr="00C20CF9">
        <w:rPr>
          <w:rFonts w:ascii="Times New Roman" w:hAnsi="Times New Roman"/>
          <w:b/>
          <w:sz w:val="24"/>
          <w:szCs w:val="24"/>
        </w:rPr>
        <w:instrText>Concept ID</w:instrText>
      </w:r>
      <w:r w:rsidRPr="00C20CF9">
        <w:rPr>
          <w:rFonts w:ascii="Times New Roman" w:hAnsi="Times New Roman"/>
          <w:sz w:val="24"/>
          <w:szCs w:val="24"/>
        </w:rPr>
        <w:tab/>
        <w:instrText>CONTACT_NAME</w:instrText>
      </w:r>
      <w:bookmarkEnd w:id="769"/>
      <w:bookmarkEnd w:id="770"/>
      <w:bookmarkEnd w:id="771"/>
      <w:bookmarkEnd w:id="772"/>
      <w:bookmarkEnd w:id="773"/>
      <w:bookmarkEnd w:id="774"/>
      <w:bookmarkEnd w:id="775"/>
      <w:bookmarkEnd w:id="776"/>
      <w:bookmarkEnd w:id="777"/>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5459B70D" w14:textId="058B937B"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0D04B3D"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21E30AA6"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1E1C5195"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3F727B59" w14:textId="77777777" w:rsidR="008201DD" w:rsidRPr="00303B6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5F2E458"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w:t>
      </w:r>
    </w:p>
    <w:p w14:paraId="722EC3BB"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organisation unit</w:t>
      </w:r>
    </w:p>
    <w:p w14:paraId="0717CCE1" w14:textId="77777777" w:rsidR="008201DD" w:rsidRPr="002B6931" w:rsidRDefault="008201DD" w:rsidP="001946E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71B959A" w14:textId="77777777" w:rsidR="008201DD" w:rsidRPr="00303B61" w:rsidRDefault="008201DD" w:rsidP="001946E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303B61">
        <w:rPr>
          <w:rFonts w:ascii="Times New Roman" w:hAnsi="Times New Roman"/>
          <w:sz w:val="24"/>
          <w:szCs w:val="24"/>
        </w:rPr>
        <w:t>Contact phone number</w:t>
      </w:r>
    </w:p>
    <w:p w14:paraId="384701D3" w14:textId="33558DB0"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1"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71DBD11" w14:textId="77777777" w:rsidR="008201DD" w:rsidRPr="00303B61" w:rsidRDefault="008201DD" w:rsidP="001526E4">
      <w:pPr>
        <w:pStyle w:val="Heading1"/>
      </w:pPr>
      <w:bookmarkStart w:id="778" w:name="_Toc521319645"/>
      <w:r w:rsidRPr="00303B61">
        <w:t>Contact organisation</w:t>
      </w:r>
      <w:bookmarkEnd w:id="778"/>
      <w:r>
        <w:fldChar w:fldCharType="begin"/>
      </w:r>
      <w:r w:rsidRPr="00303B61">
        <w:instrText>tc "</w:instrText>
      </w:r>
      <w:bookmarkStart w:id="779" w:name="_Toc427232563"/>
      <w:bookmarkStart w:id="780" w:name="_Toc427232644"/>
      <w:bookmarkStart w:id="781" w:name="_Toc427232724"/>
      <w:bookmarkStart w:id="782" w:name="_Toc427232804"/>
      <w:bookmarkStart w:id="783" w:name="_Toc427232886"/>
      <w:bookmarkStart w:id="784" w:name="_Toc427316947"/>
      <w:bookmarkStart w:id="785" w:name="_Toc427318558"/>
      <w:bookmarkStart w:id="786" w:name="_Toc441822274"/>
      <w:bookmarkStart w:id="787" w:name="_Toc521319983"/>
      <w:r w:rsidRPr="00303B61">
        <w:instrText>Contact organisation</w:instrText>
      </w:r>
      <w:bookmarkEnd w:id="779"/>
      <w:bookmarkEnd w:id="780"/>
      <w:bookmarkEnd w:id="781"/>
      <w:bookmarkEnd w:id="782"/>
      <w:bookmarkEnd w:id="783"/>
      <w:bookmarkEnd w:id="784"/>
      <w:bookmarkEnd w:id="785"/>
      <w:bookmarkEnd w:id="786"/>
      <w:bookmarkEnd w:id="787"/>
      <w:r w:rsidRPr="00303B61">
        <w:instrText>" \f C \l 1</w:instrText>
      </w:r>
      <w:r>
        <w:fldChar w:fldCharType="end"/>
      </w:r>
    </w:p>
    <w:p w14:paraId="6AEAFE9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of the contact point(s) for the data or metadata.</w:t>
      </w:r>
    </w:p>
    <w:p w14:paraId="54365A7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8B509" w14:textId="77777777" w:rsidR="008201DD" w:rsidRPr="00C20CF9"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0CF9">
        <w:rPr>
          <w:rFonts w:ascii="Times New Roman" w:hAnsi="Times New Roman"/>
          <w:b/>
          <w:sz w:val="24"/>
          <w:szCs w:val="24"/>
        </w:rPr>
        <w:t>Concept ID</w:t>
      </w:r>
      <w:r w:rsidRPr="00C20CF9">
        <w:rPr>
          <w:rFonts w:ascii="Times New Roman" w:hAnsi="Times New Roman"/>
          <w:sz w:val="24"/>
          <w:szCs w:val="24"/>
        </w:rPr>
        <w:tab/>
        <w:t>CONTACT_ORGANISATION</w:t>
      </w:r>
      <w:r w:rsidRPr="00C20CF9">
        <w:rPr>
          <w:rFonts w:ascii="Times New Roman" w:hAnsi="Times New Roman"/>
          <w:sz w:val="24"/>
          <w:szCs w:val="24"/>
        </w:rPr>
        <w:fldChar w:fldCharType="begin"/>
      </w:r>
      <w:r w:rsidRPr="00C20CF9">
        <w:rPr>
          <w:rFonts w:ascii="Times New Roman" w:hAnsi="Times New Roman"/>
          <w:sz w:val="24"/>
          <w:szCs w:val="24"/>
        </w:rPr>
        <w:instrText>tc "</w:instrText>
      </w:r>
      <w:bookmarkStart w:id="788" w:name="_Toc427232805"/>
      <w:bookmarkStart w:id="789" w:name="_Toc427232887"/>
      <w:bookmarkStart w:id="790" w:name="_Toc427316948"/>
      <w:bookmarkStart w:id="791" w:name="_Toc427318559"/>
      <w:bookmarkStart w:id="792" w:name="_Toc441822275"/>
      <w:bookmarkStart w:id="793" w:name="_Toc521319984"/>
      <w:r w:rsidRPr="00C20CF9">
        <w:rPr>
          <w:rFonts w:ascii="Times New Roman" w:hAnsi="Times New Roman"/>
          <w:b/>
          <w:sz w:val="24"/>
          <w:szCs w:val="24"/>
        </w:rPr>
        <w:instrText>Concept ID</w:instrText>
      </w:r>
      <w:r w:rsidRPr="00C20CF9">
        <w:rPr>
          <w:rFonts w:ascii="Times New Roman" w:hAnsi="Times New Roman"/>
          <w:sz w:val="24"/>
          <w:szCs w:val="24"/>
        </w:rPr>
        <w:tab/>
        <w:instrText>CONTACT_ORGANISATION</w:instrText>
      </w:r>
      <w:bookmarkEnd w:id="788"/>
      <w:bookmarkEnd w:id="789"/>
      <w:bookmarkEnd w:id="790"/>
      <w:bookmarkEnd w:id="791"/>
      <w:bookmarkEnd w:id="792"/>
      <w:bookmarkEnd w:id="793"/>
      <w:r w:rsidRPr="00C20CF9">
        <w:rPr>
          <w:rFonts w:ascii="Times New Roman" w:hAnsi="Times New Roman"/>
          <w:sz w:val="24"/>
          <w:szCs w:val="24"/>
        </w:rPr>
        <w:instrText>" \f C \l 2</w:instrText>
      </w:r>
      <w:r w:rsidRPr="00C20CF9">
        <w:rPr>
          <w:rFonts w:ascii="Times New Roman" w:hAnsi="Times New Roman"/>
          <w:sz w:val="24"/>
          <w:szCs w:val="24"/>
        </w:rPr>
        <w:fldChar w:fldCharType="end"/>
      </w:r>
    </w:p>
    <w:p w14:paraId="4E85EA24" w14:textId="7F22B7AE"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Pr="00303B61">
        <w:rPr>
          <w:rFonts w:ascii="Times New Roman" w:hAnsi="Times New Roman"/>
          <w:sz w:val="24"/>
          <w:szCs w:val="24"/>
        </w:rPr>
        <w:t>; Codelist</w:t>
      </w:r>
    </w:p>
    <w:p w14:paraId="0274590C" w14:textId="4D2A14D5" w:rsidR="008201DD" w:rsidRPr="00303B61" w:rsidRDefault="008201DD" w:rsidP="00986A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r>
      <w:r w:rsidR="00191134" w:rsidRPr="00191134">
        <w:rPr>
          <w:rFonts w:ascii="Times New Roman" w:hAnsi="Times New Roman"/>
          <w:sz w:val="24"/>
          <w:szCs w:val="24"/>
        </w:rPr>
        <w:t>CL_ORGANISATION</w:t>
      </w:r>
      <w:r w:rsidR="00AE7575" w:rsidRPr="00C20CF9">
        <w:rPr>
          <w:rFonts w:ascii="Times New Roman" w:hAnsi="Times New Roman"/>
          <w:sz w:val="24"/>
          <w:szCs w:val="24"/>
        </w:rPr>
        <w:fldChar w:fldCharType="begin"/>
      </w:r>
      <w:r w:rsidR="00AE7575" w:rsidRPr="00C20CF9">
        <w:rPr>
          <w:rFonts w:ascii="Times New Roman" w:hAnsi="Times New Roman"/>
          <w:sz w:val="24"/>
          <w:szCs w:val="24"/>
        </w:rPr>
        <w:instrText>tc "</w:instrText>
      </w:r>
      <w:bookmarkStart w:id="794" w:name="_Toc521319985"/>
      <w:r w:rsidR="00AE7575" w:rsidRPr="00C20CF9">
        <w:rPr>
          <w:rFonts w:ascii="Times New Roman" w:hAnsi="Times New Roman"/>
          <w:b/>
          <w:sz w:val="24"/>
          <w:szCs w:val="24"/>
        </w:rPr>
        <w:instrText>Codelist ID</w:instrText>
      </w:r>
      <w:r w:rsidR="00AE7575" w:rsidRPr="00C20CF9">
        <w:rPr>
          <w:rFonts w:ascii="Times New Roman" w:hAnsi="Times New Roman"/>
          <w:sz w:val="24"/>
          <w:szCs w:val="24"/>
        </w:rPr>
        <w:tab/>
        <w:instrText>CL_</w:instrText>
      </w:r>
      <w:r w:rsidR="00AE7575" w:rsidRPr="00191134">
        <w:rPr>
          <w:rFonts w:ascii="Times New Roman" w:hAnsi="Times New Roman"/>
          <w:sz w:val="24"/>
          <w:szCs w:val="24"/>
        </w:rPr>
        <w:instrText>ORGANISATION</w:instrText>
      </w:r>
      <w:bookmarkEnd w:id="794"/>
      <w:r w:rsidR="00AE7575" w:rsidRPr="00C20CF9">
        <w:rPr>
          <w:rFonts w:ascii="Times New Roman" w:hAnsi="Times New Roman"/>
          <w:sz w:val="24"/>
          <w:szCs w:val="24"/>
        </w:rPr>
        <w:instrText>" \f C \l 2</w:instrText>
      </w:r>
      <w:r w:rsidR="00AE7575" w:rsidRPr="00C20CF9">
        <w:rPr>
          <w:rFonts w:ascii="Times New Roman" w:hAnsi="Times New Roman"/>
          <w:sz w:val="24"/>
          <w:szCs w:val="24"/>
        </w:rPr>
        <w:fldChar w:fldCharType="end"/>
      </w:r>
    </w:p>
    <w:p w14:paraId="4488DF6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51EF35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0D8107B"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5BFD38AA"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1C73C6E0"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20A12F2E"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629BCD3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0E1C2766"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69202FEC" w14:textId="0AA7E7AC"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lastRenderedPageBreak/>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2" w:history="1">
        <w:r w:rsidR="0088764E" w:rsidRPr="002E2F75">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12DB4F99" w14:textId="77777777" w:rsidR="008201DD" w:rsidRPr="00303B61" w:rsidRDefault="008201DD" w:rsidP="001526E4">
      <w:pPr>
        <w:pStyle w:val="Heading1"/>
      </w:pPr>
      <w:bookmarkStart w:id="795" w:name="_Toc521319646"/>
      <w:r w:rsidRPr="00303B61">
        <w:t>Contact organisation unit</w:t>
      </w:r>
      <w:bookmarkEnd w:id="795"/>
      <w:r>
        <w:fldChar w:fldCharType="begin"/>
      </w:r>
      <w:r w:rsidRPr="00303B61">
        <w:instrText>tc "</w:instrText>
      </w:r>
      <w:bookmarkStart w:id="796" w:name="_Toc427232564"/>
      <w:bookmarkStart w:id="797" w:name="_Toc427232645"/>
      <w:bookmarkStart w:id="798" w:name="_Toc427232725"/>
      <w:bookmarkStart w:id="799" w:name="_Toc427232806"/>
      <w:bookmarkStart w:id="800" w:name="_Toc427232888"/>
      <w:bookmarkStart w:id="801" w:name="_Toc427316949"/>
      <w:bookmarkStart w:id="802" w:name="_Toc427318560"/>
      <w:bookmarkStart w:id="803" w:name="_Toc441822276"/>
      <w:bookmarkStart w:id="804" w:name="_Toc521319986"/>
      <w:r w:rsidRPr="00303B61">
        <w:instrText>Contact organisation unit</w:instrText>
      </w:r>
      <w:bookmarkEnd w:id="796"/>
      <w:bookmarkEnd w:id="797"/>
      <w:bookmarkEnd w:id="798"/>
      <w:bookmarkEnd w:id="799"/>
      <w:bookmarkEnd w:id="800"/>
      <w:bookmarkEnd w:id="801"/>
      <w:bookmarkEnd w:id="802"/>
      <w:bookmarkEnd w:id="803"/>
      <w:bookmarkEnd w:id="804"/>
      <w:r w:rsidRPr="00303B61">
        <w:instrText>" \f C \l 1</w:instrText>
      </w:r>
      <w:r>
        <w:fldChar w:fldCharType="end"/>
      </w:r>
    </w:p>
    <w:p w14:paraId="0289526A"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Addressable subdivision of an organisation.</w:t>
      </w:r>
    </w:p>
    <w:p w14:paraId="692B57F7" w14:textId="77777777" w:rsidR="008201DD" w:rsidRPr="00303B61" w:rsidRDefault="008201DD" w:rsidP="00CD59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contact refers to the contact point for data and metadata.</w:t>
      </w:r>
    </w:p>
    <w:p w14:paraId="3EDA860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055CA6F" w14:textId="77777777" w:rsidR="008201DD" w:rsidRPr="002B693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ORGANISATION_UNIT</w:t>
      </w:r>
      <w:r w:rsidRPr="00C20CF9">
        <w:rPr>
          <w:rFonts w:ascii="Times New Roman" w:hAnsi="Times New Roman"/>
          <w:sz w:val="24"/>
          <w:szCs w:val="24"/>
          <w:lang w:val="fr-FR"/>
        </w:rPr>
        <w:fldChar w:fldCharType="begin"/>
      </w:r>
      <w:r w:rsidRPr="002B6931">
        <w:rPr>
          <w:rFonts w:ascii="Times New Roman" w:hAnsi="Times New Roman"/>
          <w:sz w:val="24"/>
          <w:szCs w:val="24"/>
          <w:lang w:val="en-US"/>
        </w:rPr>
        <w:instrText>tc "</w:instrText>
      </w:r>
      <w:bookmarkStart w:id="805" w:name="_Toc427232565"/>
      <w:bookmarkStart w:id="806" w:name="_Toc427232646"/>
      <w:bookmarkStart w:id="807" w:name="_Toc427232726"/>
      <w:bookmarkStart w:id="808" w:name="_Toc427232807"/>
      <w:bookmarkStart w:id="809" w:name="_Toc427232889"/>
      <w:bookmarkStart w:id="810" w:name="_Toc427316950"/>
      <w:bookmarkStart w:id="811" w:name="_Toc427318561"/>
      <w:bookmarkStart w:id="812" w:name="_Toc441822277"/>
      <w:bookmarkStart w:id="813" w:name="_Toc521319987"/>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ORGANISATION_UNIT</w:instrText>
      </w:r>
      <w:bookmarkEnd w:id="805"/>
      <w:bookmarkEnd w:id="806"/>
      <w:bookmarkEnd w:id="807"/>
      <w:bookmarkEnd w:id="808"/>
      <w:bookmarkEnd w:id="809"/>
      <w:bookmarkEnd w:id="810"/>
      <w:bookmarkEnd w:id="811"/>
      <w:bookmarkEnd w:id="812"/>
      <w:bookmarkEnd w:id="813"/>
      <w:r w:rsidRPr="002B6931">
        <w:rPr>
          <w:rFonts w:ascii="Times New Roman" w:hAnsi="Times New Roman"/>
          <w:sz w:val="24"/>
          <w:szCs w:val="24"/>
          <w:lang w:val="en-US"/>
        </w:rPr>
        <w:instrText>" \f C \l 2</w:instrText>
      </w:r>
      <w:r w:rsidRPr="00C20CF9">
        <w:rPr>
          <w:rFonts w:ascii="Times New Roman" w:hAnsi="Times New Roman"/>
          <w:sz w:val="24"/>
          <w:szCs w:val="24"/>
          <w:lang w:val="fr-FR"/>
        </w:rPr>
        <w:fldChar w:fldCharType="end"/>
      </w:r>
    </w:p>
    <w:p w14:paraId="5643EE1F" w14:textId="40E334F4"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7130763"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000F1891"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5E2E1D9C"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32C69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78F93298"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B16E3B6"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082A8594" w14:textId="77777777" w:rsidR="008201DD" w:rsidRPr="00303B61" w:rsidRDefault="008201DD" w:rsidP="00986A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person function</w:t>
      </w:r>
    </w:p>
    <w:p w14:paraId="625324AD" w14:textId="77777777" w:rsidR="008201DD" w:rsidRPr="00303B61" w:rsidRDefault="008201DD" w:rsidP="00986A8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2AB2FD9B" w14:textId="0B735C11"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3"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2FB7E758" w14:textId="77777777" w:rsidR="008201DD" w:rsidRPr="00303B61" w:rsidRDefault="008201DD" w:rsidP="001526E4">
      <w:pPr>
        <w:pStyle w:val="Heading1"/>
      </w:pPr>
      <w:bookmarkStart w:id="814" w:name="_Toc521319647"/>
      <w:r w:rsidRPr="00303B61">
        <w:t>Contact person function</w:t>
      </w:r>
      <w:bookmarkEnd w:id="814"/>
      <w:r>
        <w:fldChar w:fldCharType="begin"/>
      </w:r>
      <w:r w:rsidRPr="00303B61">
        <w:instrText>tc "</w:instrText>
      </w:r>
      <w:bookmarkStart w:id="815" w:name="_Toc427232566"/>
      <w:bookmarkStart w:id="816" w:name="_Toc427232647"/>
      <w:bookmarkStart w:id="817" w:name="_Toc427232727"/>
      <w:bookmarkStart w:id="818" w:name="_Toc427232808"/>
      <w:bookmarkStart w:id="819" w:name="_Toc427232890"/>
      <w:bookmarkStart w:id="820" w:name="_Toc427316951"/>
      <w:bookmarkStart w:id="821" w:name="_Toc427318562"/>
      <w:bookmarkStart w:id="822" w:name="_Toc441822278"/>
      <w:bookmarkStart w:id="823" w:name="_Toc521319988"/>
      <w:r w:rsidRPr="00303B61">
        <w:instrText>Contact person function</w:instrText>
      </w:r>
      <w:bookmarkEnd w:id="815"/>
      <w:bookmarkEnd w:id="816"/>
      <w:bookmarkEnd w:id="817"/>
      <w:bookmarkEnd w:id="818"/>
      <w:bookmarkEnd w:id="819"/>
      <w:bookmarkEnd w:id="820"/>
      <w:bookmarkEnd w:id="821"/>
      <w:bookmarkEnd w:id="822"/>
      <w:bookmarkEnd w:id="823"/>
      <w:r w:rsidRPr="00303B61">
        <w:instrText>" \f C \l 1</w:instrText>
      </w:r>
      <w:r>
        <w:fldChar w:fldCharType="end"/>
      </w:r>
    </w:p>
    <w:p w14:paraId="3D32F21C" w14:textId="67C8EEA3"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Area of technical responsibility of the contact, such as </w:t>
      </w:r>
      <w:r w:rsidR="0007533D">
        <w:rPr>
          <w:rFonts w:ascii="Times New Roman" w:hAnsi="Times New Roman"/>
          <w:sz w:val="24"/>
          <w:szCs w:val="24"/>
        </w:rPr>
        <w:t>"methodology"</w:t>
      </w:r>
      <w:r w:rsidRPr="00303B61">
        <w:rPr>
          <w:rFonts w:ascii="Times New Roman" w:hAnsi="Times New Roman"/>
          <w:sz w:val="24"/>
          <w:szCs w:val="24"/>
        </w:rPr>
        <w:t xml:space="preserve">, </w:t>
      </w:r>
      <w:r w:rsidR="0007533D">
        <w:rPr>
          <w:rFonts w:ascii="Times New Roman" w:hAnsi="Times New Roman"/>
          <w:sz w:val="24"/>
          <w:szCs w:val="24"/>
        </w:rPr>
        <w:t>"</w:t>
      </w:r>
      <w:r w:rsidRPr="00303B61">
        <w:rPr>
          <w:rFonts w:ascii="Times New Roman" w:hAnsi="Times New Roman"/>
          <w:sz w:val="24"/>
          <w:szCs w:val="24"/>
        </w:rPr>
        <w:t>database management</w:t>
      </w:r>
      <w:r w:rsidR="0007533D">
        <w:rPr>
          <w:rFonts w:ascii="Times New Roman" w:hAnsi="Times New Roman"/>
          <w:sz w:val="24"/>
          <w:szCs w:val="24"/>
        </w:rPr>
        <w:t>"</w:t>
      </w:r>
      <w:r w:rsidRPr="00303B61">
        <w:rPr>
          <w:rFonts w:ascii="Times New Roman" w:hAnsi="Times New Roman"/>
          <w:sz w:val="24"/>
          <w:szCs w:val="24"/>
        </w:rPr>
        <w:t xml:space="preserve"> or </w:t>
      </w:r>
      <w:r w:rsidR="0007533D">
        <w:rPr>
          <w:rFonts w:ascii="Times New Roman" w:hAnsi="Times New Roman"/>
          <w:sz w:val="24"/>
          <w:szCs w:val="24"/>
        </w:rPr>
        <w:t>"</w:t>
      </w:r>
      <w:r w:rsidRPr="00303B61">
        <w:rPr>
          <w:rFonts w:ascii="Times New Roman" w:hAnsi="Times New Roman"/>
          <w:sz w:val="24"/>
          <w:szCs w:val="24"/>
        </w:rPr>
        <w:t>dissemination</w:t>
      </w:r>
      <w:r w:rsidR="0007533D">
        <w:rPr>
          <w:rFonts w:ascii="Times New Roman" w:hAnsi="Times New Roman"/>
          <w:sz w:val="24"/>
          <w:szCs w:val="24"/>
        </w:rPr>
        <w:t>"</w:t>
      </w:r>
      <w:r w:rsidRPr="00303B61">
        <w:rPr>
          <w:rFonts w:ascii="Times New Roman" w:hAnsi="Times New Roman"/>
          <w:sz w:val="24"/>
          <w:szCs w:val="24"/>
        </w:rPr>
        <w:t>.</w:t>
      </w:r>
    </w:p>
    <w:p w14:paraId="667EFF86"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1DB25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CONTACT_FUNCT</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24" w:name="_Toc427232567"/>
      <w:bookmarkStart w:id="825" w:name="_Toc427232648"/>
      <w:bookmarkStart w:id="826" w:name="_Toc427232728"/>
      <w:bookmarkStart w:id="827" w:name="_Toc427232809"/>
      <w:bookmarkStart w:id="828" w:name="_Toc427232891"/>
      <w:bookmarkStart w:id="829" w:name="_Toc427316952"/>
      <w:bookmarkStart w:id="830" w:name="_Toc427318563"/>
      <w:bookmarkStart w:id="831" w:name="_Toc441822279"/>
      <w:bookmarkStart w:id="832" w:name="_Toc521319989"/>
      <w:r w:rsidRPr="002715DD">
        <w:rPr>
          <w:rFonts w:ascii="Times New Roman" w:hAnsi="Times New Roman"/>
          <w:b/>
          <w:sz w:val="24"/>
          <w:szCs w:val="24"/>
        </w:rPr>
        <w:instrText>Concept ID</w:instrText>
      </w:r>
      <w:r w:rsidRPr="002715DD">
        <w:rPr>
          <w:rFonts w:ascii="Times New Roman" w:hAnsi="Times New Roman"/>
          <w:sz w:val="24"/>
          <w:szCs w:val="24"/>
        </w:rPr>
        <w:tab/>
        <w:instrText>CONTACT_FUNCT</w:instrText>
      </w:r>
      <w:bookmarkEnd w:id="824"/>
      <w:bookmarkEnd w:id="825"/>
      <w:bookmarkEnd w:id="826"/>
      <w:bookmarkEnd w:id="827"/>
      <w:bookmarkEnd w:id="828"/>
      <w:bookmarkEnd w:id="829"/>
      <w:bookmarkEnd w:id="830"/>
      <w:bookmarkEnd w:id="831"/>
      <w:bookmarkEnd w:id="832"/>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5B4F7458" w14:textId="01C45A48"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2F2B6A"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36A1340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61551AE6"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18F5D228"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298C11E3"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7D9704A2"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2599AC85" w14:textId="77777777" w:rsidR="008201DD" w:rsidRPr="00303B61" w:rsidRDefault="008201DD" w:rsidP="005D16B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 unit</w:t>
      </w:r>
    </w:p>
    <w:p w14:paraId="137C32ED" w14:textId="77777777" w:rsidR="008201DD" w:rsidRPr="00303B61" w:rsidRDefault="008201DD" w:rsidP="005D16B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phone number</w:t>
      </w:r>
    </w:p>
    <w:p w14:paraId="1EBA61F3" w14:textId="2918835A" w:rsidR="008201DD" w:rsidRPr="00AF05F9"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C3DD0">
        <w:rPr>
          <w:rFonts w:ascii="Times New Roman" w:hAnsi="Times New Roman"/>
          <w:sz w:val="24"/>
          <w:szCs w:val="24"/>
        </w:rPr>
        <w:t>SDMX, "Metadata Common Vocabulary", 2009 (</w:t>
      </w:r>
      <w:hyperlink r:id="rId74"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6F4C756D" w14:textId="77777777" w:rsidR="008201DD" w:rsidRPr="00303B61" w:rsidRDefault="008201DD" w:rsidP="001526E4">
      <w:pPr>
        <w:pStyle w:val="Heading1"/>
      </w:pPr>
      <w:bookmarkStart w:id="833" w:name="_Toc521319648"/>
      <w:r w:rsidRPr="00303B61">
        <w:t>Contact phone number</w:t>
      </w:r>
      <w:bookmarkEnd w:id="833"/>
      <w:r>
        <w:fldChar w:fldCharType="begin"/>
      </w:r>
      <w:r w:rsidRPr="00303B61">
        <w:instrText>tc "</w:instrText>
      </w:r>
      <w:bookmarkStart w:id="834" w:name="_Toc427232568"/>
      <w:bookmarkStart w:id="835" w:name="_Toc427232649"/>
      <w:bookmarkStart w:id="836" w:name="_Toc427232729"/>
      <w:bookmarkStart w:id="837" w:name="_Toc427232810"/>
      <w:bookmarkStart w:id="838" w:name="_Toc427232892"/>
      <w:bookmarkStart w:id="839" w:name="_Toc427316953"/>
      <w:bookmarkStart w:id="840" w:name="_Toc427318564"/>
      <w:bookmarkStart w:id="841" w:name="_Toc441822280"/>
      <w:bookmarkStart w:id="842" w:name="_Toc521319990"/>
      <w:r w:rsidRPr="00303B61">
        <w:instrText>Contact phone number</w:instrText>
      </w:r>
      <w:bookmarkEnd w:id="834"/>
      <w:bookmarkEnd w:id="835"/>
      <w:bookmarkEnd w:id="836"/>
      <w:bookmarkEnd w:id="837"/>
      <w:bookmarkEnd w:id="838"/>
      <w:bookmarkEnd w:id="839"/>
      <w:bookmarkEnd w:id="840"/>
      <w:bookmarkEnd w:id="841"/>
      <w:bookmarkEnd w:id="842"/>
      <w:r w:rsidRPr="00303B61">
        <w:instrText>" \f C \l 1</w:instrText>
      </w:r>
      <w:r>
        <w:fldChar w:fldCharType="end"/>
      </w:r>
    </w:p>
    <w:p w14:paraId="6341C1BE"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Telephone number of the contact points for the data or metadata.</w:t>
      </w:r>
    </w:p>
    <w:p w14:paraId="6CB28CA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CA114C"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CONTACT_PHONE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43" w:name="_Toc427232569"/>
      <w:bookmarkStart w:id="844" w:name="_Toc427232650"/>
      <w:bookmarkStart w:id="845" w:name="_Toc427232730"/>
      <w:bookmarkStart w:id="846" w:name="_Toc427232811"/>
      <w:bookmarkStart w:id="847" w:name="_Toc427232893"/>
      <w:bookmarkStart w:id="848" w:name="_Toc427316954"/>
      <w:bookmarkStart w:id="849" w:name="_Toc427318565"/>
      <w:bookmarkStart w:id="850" w:name="_Toc441822281"/>
      <w:bookmarkStart w:id="851" w:name="_Toc521319991"/>
      <w:r w:rsidRPr="002715DD">
        <w:rPr>
          <w:rFonts w:ascii="Times New Roman" w:hAnsi="Times New Roman"/>
          <w:b/>
          <w:sz w:val="24"/>
          <w:szCs w:val="24"/>
        </w:rPr>
        <w:instrText>Concept ID</w:instrText>
      </w:r>
      <w:r w:rsidRPr="002715DD">
        <w:rPr>
          <w:rFonts w:ascii="Times New Roman" w:hAnsi="Times New Roman"/>
          <w:sz w:val="24"/>
          <w:szCs w:val="24"/>
        </w:rPr>
        <w:tab/>
        <w:instrText>CONTACT_PHONE</w:instrText>
      </w:r>
      <w:bookmarkEnd w:id="843"/>
      <w:bookmarkEnd w:id="844"/>
      <w:bookmarkEnd w:id="845"/>
      <w:bookmarkEnd w:id="846"/>
      <w:bookmarkEnd w:id="847"/>
      <w:bookmarkEnd w:id="848"/>
      <w:bookmarkEnd w:id="849"/>
      <w:bookmarkEnd w:id="850"/>
      <w:bookmarkEnd w:id="851"/>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B06608F" w14:textId="3FE6EFF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EB3208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 xml:space="preserve">Contact </w:t>
      </w:r>
    </w:p>
    <w:p w14:paraId="18F36E9A"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email address</w:t>
      </w:r>
    </w:p>
    <w:p w14:paraId="4DE6CD15"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fax number</w:t>
      </w:r>
    </w:p>
    <w:p w14:paraId="2A566EE1"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mail address</w:t>
      </w:r>
    </w:p>
    <w:p w14:paraId="50E875D2"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name</w:t>
      </w:r>
    </w:p>
    <w:p w14:paraId="00FCC918" w14:textId="77777777" w:rsidR="008201DD" w:rsidRPr="00303B6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Contact organisation</w:t>
      </w:r>
    </w:p>
    <w:p w14:paraId="7CBB3BFD" w14:textId="77777777" w:rsidR="008201DD" w:rsidRPr="002B6931" w:rsidRDefault="008201DD" w:rsidP="0074643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Contact organisation unit</w:t>
      </w:r>
    </w:p>
    <w:p w14:paraId="35F94170" w14:textId="77777777" w:rsidR="008201DD" w:rsidRPr="002B6931" w:rsidRDefault="008201DD" w:rsidP="0074643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Contact person function</w:t>
      </w:r>
    </w:p>
    <w:p w14:paraId="365033B0" w14:textId="64A3CB89" w:rsidR="008201DD" w:rsidRPr="00CC3DD0" w:rsidRDefault="008201DD" w:rsidP="008916A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C3DD0">
        <w:rPr>
          <w:rFonts w:ascii="Times New Roman" w:hAnsi="Times New Roman"/>
          <w:b/>
          <w:sz w:val="24"/>
          <w:szCs w:val="24"/>
        </w:rPr>
        <w:t>Source</w:t>
      </w:r>
      <w:r w:rsidRPr="00CC3DD0">
        <w:rPr>
          <w:rFonts w:ascii="Times New Roman" w:hAnsi="Times New Roman"/>
          <w:sz w:val="24"/>
          <w:szCs w:val="24"/>
        </w:rPr>
        <w:tab/>
        <w:t>SDMX, "Metadata Common Vocabulary", 2009 (</w:t>
      </w:r>
      <w:hyperlink r:id="rId75" w:history="1">
        <w:r w:rsidR="00E0550B" w:rsidRPr="00F81F3A">
          <w:rPr>
            <w:rStyle w:val="Hyperlink"/>
            <w:rFonts w:ascii="Times New Roman" w:hAnsi="Times New Roman"/>
            <w:sz w:val="24"/>
            <w:szCs w:val="24"/>
          </w:rPr>
          <w:t>https://sdmx.org/wp-content/uploads/04_sdmx_cog_annex_4_mcv_2009.pdf</w:t>
        </w:r>
      </w:hyperlink>
      <w:r w:rsidRPr="00CC3DD0">
        <w:rPr>
          <w:rFonts w:ascii="Times New Roman" w:hAnsi="Times New Roman"/>
          <w:sz w:val="24"/>
          <w:szCs w:val="24"/>
        </w:rPr>
        <w:t>)</w:t>
      </w:r>
    </w:p>
    <w:p w14:paraId="3DDBC426" w14:textId="77777777" w:rsidR="008201DD" w:rsidRPr="00303B61" w:rsidRDefault="008201DD" w:rsidP="001526E4">
      <w:pPr>
        <w:pStyle w:val="Heading1"/>
      </w:pPr>
      <w:bookmarkStart w:id="852" w:name="_Toc521319649"/>
      <w:r w:rsidRPr="00303B61">
        <w:t>Content-Oriented Guidelines, COG</w:t>
      </w:r>
      <w:bookmarkEnd w:id="852"/>
      <w:r>
        <w:fldChar w:fldCharType="begin"/>
      </w:r>
      <w:r w:rsidRPr="00303B61">
        <w:instrText>tc "</w:instrText>
      </w:r>
      <w:bookmarkStart w:id="853" w:name="_Toc521319992"/>
      <w:r w:rsidRPr="00303B61">
        <w:instrText>Content-Oriented Guidelines, COG</w:instrText>
      </w:r>
      <w:bookmarkEnd w:id="853"/>
      <w:r w:rsidRPr="00303B61">
        <w:instrText>" \f C \l 1</w:instrText>
      </w:r>
      <w:r>
        <w:fldChar w:fldCharType="end"/>
      </w:r>
    </w:p>
    <w:p w14:paraId="3300BE25"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Practices for creating interoperable elements in the SDMX model using the SDMX Technical Specifications.</w:t>
      </w:r>
    </w:p>
    <w:p w14:paraId="3E8B7133" w14:textId="14D95E5D"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Content-Oriented Guidelines comprise the</w:t>
      </w:r>
      <w:r w:rsidR="00680FE5">
        <w:rPr>
          <w:rFonts w:ascii="Times New Roman" w:hAnsi="Times New Roman"/>
          <w:sz w:val="24"/>
          <w:szCs w:val="24"/>
        </w:rPr>
        <w:t xml:space="preserve"> </w:t>
      </w:r>
      <w:r w:rsidRPr="00303B61">
        <w:rPr>
          <w:rFonts w:ascii="Times New Roman" w:hAnsi="Times New Roman"/>
          <w:sz w:val="24"/>
          <w:szCs w:val="24"/>
        </w:rPr>
        <w:t>Cross-Domain Concepts; Cross-Domain Code</w:t>
      </w:r>
      <w:r w:rsidR="00EE58F4">
        <w:rPr>
          <w:rFonts w:ascii="Times New Roman" w:hAnsi="Times New Roman"/>
          <w:sz w:val="24"/>
          <w:szCs w:val="24"/>
        </w:rPr>
        <w:t>l</w:t>
      </w:r>
      <w:r w:rsidRPr="00303B61">
        <w:rPr>
          <w:rFonts w:ascii="Times New Roman" w:hAnsi="Times New Roman"/>
          <w:sz w:val="24"/>
          <w:szCs w:val="24"/>
        </w:rPr>
        <w:t>ists; Statistical Subject-Matter Domains; and the SDMX Glossary. The Guidelines focus on the harmonisation of specific concepts and terminology that are common to a large number of statistical domains. Such harmonisation is useful for the efficient exchange of comparable data and metadata.</w:t>
      </w:r>
    </w:p>
    <w:p w14:paraId="0682909D" w14:textId="71CB15AD" w:rsidR="008201DD" w:rsidRPr="00303B61" w:rsidRDefault="008201DD" w:rsidP="002310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COG</w:t>
      </w:r>
      <w:r w:rsidR="002715DD" w:rsidRPr="002715DD">
        <w:rPr>
          <w:rFonts w:ascii="Times New Roman" w:hAnsi="Times New Roman"/>
          <w:sz w:val="24"/>
          <w:szCs w:val="24"/>
        </w:rPr>
        <w:fldChar w:fldCharType="begin"/>
      </w:r>
      <w:r w:rsidR="002715DD" w:rsidRPr="002715DD">
        <w:rPr>
          <w:rFonts w:ascii="Times New Roman" w:hAnsi="Times New Roman"/>
          <w:sz w:val="24"/>
          <w:szCs w:val="24"/>
        </w:rPr>
        <w:instrText>tc "</w:instrText>
      </w:r>
      <w:bookmarkStart w:id="854" w:name="_Toc521319993"/>
      <w:r w:rsidR="002715DD" w:rsidRPr="002715DD">
        <w:rPr>
          <w:rFonts w:ascii="Times New Roman" w:hAnsi="Times New Roman"/>
          <w:b/>
          <w:sz w:val="24"/>
          <w:szCs w:val="24"/>
        </w:rPr>
        <w:instrText>Concept ID</w:instrText>
      </w:r>
      <w:r w:rsidR="002715DD" w:rsidRPr="002715DD">
        <w:rPr>
          <w:rFonts w:ascii="Times New Roman" w:hAnsi="Times New Roman"/>
          <w:sz w:val="24"/>
          <w:szCs w:val="24"/>
        </w:rPr>
        <w:tab/>
        <w:instrText>CO</w:instrText>
      </w:r>
      <w:r w:rsidR="002715DD">
        <w:rPr>
          <w:rFonts w:ascii="Times New Roman" w:hAnsi="Times New Roman"/>
          <w:sz w:val="24"/>
          <w:szCs w:val="24"/>
        </w:rPr>
        <w:instrText>G</w:instrText>
      </w:r>
      <w:bookmarkEnd w:id="854"/>
      <w:r w:rsidR="002715DD" w:rsidRPr="002715DD">
        <w:rPr>
          <w:rFonts w:ascii="Times New Roman" w:hAnsi="Times New Roman"/>
          <w:sz w:val="24"/>
          <w:szCs w:val="24"/>
        </w:rPr>
        <w:instrText>" \f C \l 2</w:instrText>
      </w:r>
      <w:r w:rsidR="002715DD" w:rsidRPr="002715DD">
        <w:rPr>
          <w:rFonts w:ascii="Times New Roman" w:hAnsi="Times New Roman"/>
          <w:sz w:val="24"/>
          <w:szCs w:val="24"/>
        </w:rPr>
        <w:fldChar w:fldCharType="end"/>
      </w:r>
    </w:p>
    <w:p w14:paraId="59F29DC4" w14:textId="2174E4B2" w:rsidR="008201DD" w:rsidRPr="00303B61" w:rsidRDefault="008201DD" w:rsidP="001A5CB6">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1B0BD1">
        <w:rPr>
          <w:rFonts w:ascii="Times New Roman" w:hAnsi="Times New Roman"/>
          <w:b/>
          <w:sz w:val="24"/>
          <w:szCs w:val="24"/>
        </w:rPr>
        <w:t>Related terms</w:t>
      </w:r>
      <w:r w:rsidRPr="00303B61">
        <w:rPr>
          <w:rFonts w:ascii="Times New Roman" w:hAnsi="Times New Roman"/>
          <w:sz w:val="24"/>
          <w:szCs w:val="24"/>
        </w:rPr>
        <w:tab/>
        <w:t>Cross-Domain Code</w:t>
      </w:r>
      <w:r w:rsidR="00EE58F4">
        <w:rPr>
          <w:rFonts w:ascii="Times New Roman" w:hAnsi="Times New Roman"/>
          <w:sz w:val="24"/>
          <w:szCs w:val="24"/>
        </w:rPr>
        <w:t>l</w:t>
      </w:r>
      <w:r w:rsidRPr="00303B61">
        <w:rPr>
          <w:rFonts w:ascii="Times New Roman" w:hAnsi="Times New Roman"/>
          <w:sz w:val="24"/>
          <w:szCs w:val="24"/>
        </w:rPr>
        <w:t>ist, CDCL</w:t>
      </w:r>
    </w:p>
    <w:p w14:paraId="4B9B5406" w14:textId="77777777" w:rsidR="008201DD" w:rsidRPr="00303B61" w:rsidRDefault="008201DD" w:rsidP="001A5CB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20F352A2" w14:textId="77777777" w:rsidR="008201DD" w:rsidRPr="00303B61" w:rsidRDefault="008201DD" w:rsidP="00442B4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omain</w:t>
      </w:r>
    </w:p>
    <w:p w14:paraId="31B5CC45" w14:textId="536060A5" w:rsidR="008201DD" w:rsidRPr="008236CB" w:rsidRDefault="008201DD" w:rsidP="00A77A6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0B3346">
        <w:rPr>
          <w:rFonts w:ascii="Times New Roman" w:hAnsi="Times New Roman"/>
          <w:sz w:val="24"/>
          <w:szCs w:val="24"/>
        </w:rPr>
        <w:t>SDMX, "SDMX Glossary Version 1.0", February 2016 (</w:t>
      </w:r>
      <w:hyperlink r:id="rId76" w:history="1">
        <w:r w:rsidR="00E0550B" w:rsidRPr="00F81F3A">
          <w:rPr>
            <w:rStyle w:val="Hyperlink"/>
            <w:rFonts w:ascii="Times New Roman" w:hAnsi="Times New Roman"/>
            <w:sz w:val="24"/>
            <w:szCs w:val="24"/>
          </w:rPr>
          <w:t>https://sdmx.org/wp-content/uploads/SDMX_Glossary_Version_1_0_February_2016.docx</w:t>
        </w:r>
      </w:hyperlink>
      <w:r w:rsidRPr="000B3346">
        <w:rPr>
          <w:rFonts w:ascii="Times New Roman" w:hAnsi="Times New Roman"/>
          <w:sz w:val="24"/>
          <w:szCs w:val="24"/>
        </w:rPr>
        <w:t>)</w:t>
      </w:r>
    </w:p>
    <w:p w14:paraId="266A4E7B" w14:textId="045030E5" w:rsidR="008201DD" w:rsidRPr="00E0550B" w:rsidRDefault="008201DD" w:rsidP="00FB2B5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550B">
        <w:rPr>
          <w:rFonts w:ascii="Times New Roman" w:hAnsi="Times New Roman"/>
          <w:b/>
          <w:sz w:val="24"/>
          <w:szCs w:val="24"/>
        </w:rPr>
        <w:t>Other link(s)</w:t>
      </w:r>
      <w:r w:rsidRPr="00477AA1">
        <w:rPr>
          <w:rFonts w:ascii="Times New Roman" w:hAnsi="Times New Roman"/>
          <w:sz w:val="24"/>
          <w:szCs w:val="24"/>
        </w:rPr>
        <w:tab/>
      </w:r>
      <w:r w:rsidR="00477AA1" w:rsidRPr="00477AA1">
        <w:rPr>
          <w:rFonts w:ascii="Times New Roman" w:hAnsi="Times New Roman"/>
          <w:sz w:val="24"/>
          <w:szCs w:val="24"/>
        </w:rPr>
        <w:t>SDMX,</w:t>
      </w:r>
      <w:r w:rsidR="00477AA1">
        <w:rPr>
          <w:rFonts w:ascii="Times New Roman" w:hAnsi="Times New Roman"/>
          <w:b/>
          <w:sz w:val="24"/>
          <w:szCs w:val="24"/>
        </w:rPr>
        <w:t xml:space="preserve"> "</w:t>
      </w:r>
      <w:r w:rsidRPr="00E0550B">
        <w:rPr>
          <w:rFonts w:ascii="Times New Roman" w:hAnsi="Times New Roman"/>
          <w:sz w:val="24"/>
          <w:szCs w:val="24"/>
        </w:rPr>
        <w:t>Content-Oriented Guidelines</w:t>
      </w:r>
      <w:r w:rsidR="00477AA1">
        <w:rPr>
          <w:rFonts w:ascii="Times New Roman" w:hAnsi="Times New Roman"/>
          <w:sz w:val="24"/>
          <w:szCs w:val="24"/>
        </w:rPr>
        <w:t>"</w:t>
      </w:r>
      <w:r w:rsidRPr="00E0550B">
        <w:rPr>
          <w:rFonts w:ascii="Times New Roman" w:hAnsi="Times New Roman"/>
          <w:sz w:val="24"/>
          <w:szCs w:val="24"/>
        </w:rPr>
        <w:t xml:space="preserve"> (</w:t>
      </w:r>
      <w:hyperlink r:id="rId77" w:history="1">
        <w:r w:rsidRPr="00E0550B">
          <w:rPr>
            <w:rStyle w:val="Hyperlink"/>
            <w:rFonts w:ascii="Times New Roman" w:hAnsi="Times New Roman"/>
            <w:sz w:val="24"/>
            <w:szCs w:val="24"/>
          </w:rPr>
          <w:t>https://sdmx.org/?page_id=4345</w:t>
        </w:r>
      </w:hyperlink>
      <w:r w:rsidRPr="00E0550B">
        <w:rPr>
          <w:rFonts w:ascii="Times New Roman" w:hAnsi="Times New Roman"/>
          <w:sz w:val="24"/>
          <w:szCs w:val="24"/>
        </w:rPr>
        <w:t xml:space="preserve">) </w:t>
      </w:r>
    </w:p>
    <w:p w14:paraId="57518F3C" w14:textId="77777777" w:rsidR="008201DD" w:rsidRPr="00303B61" w:rsidRDefault="008201DD" w:rsidP="001526E4">
      <w:pPr>
        <w:pStyle w:val="Heading1"/>
      </w:pPr>
      <w:bookmarkStart w:id="855" w:name="_Toc521319650"/>
      <w:r w:rsidRPr="00E0550B">
        <w:rPr>
          <w:rFonts w:ascii="Times New Roman" w:hAnsi="Times New Roman"/>
        </w:rPr>
        <w:t>C</w:t>
      </w:r>
      <w:r w:rsidRPr="00303B61">
        <w:t>ost and burden</w:t>
      </w:r>
      <w:bookmarkEnd w:id="855"/>
      <w:r>
        <w:fldChar w:fldCharType="begin"/>
      </w:r>
      <w:r w:rsidRPr="00303B61">
        <w:instrText>tc "</w:instrText>
      </w:r>
      <w:bookmarkStart w:id="856" w:name="_Toc427232570"/>
      <w:bookmarkStart w:id="857" w:name="_Toc427232651"/>
      <w:bookmarkStart w:id="858" w:name="_Toc427232731"/>
      <w:bookmarkStart w:id="859" w:name="_Toc427232812"/>
      <w:bookmarkStart w:id="860" w:name="_Toc427232894"/>
      <w:bookmarkStart w:id="861" w:name="_Toc427316955"/>
      <w:bookmarkStart w:id="862" w:name="_Toc427318566"/>
      <w:bookmarkStart w:id="863" w:name="_Toc441822282"/>
      <w:bookmarkStart w:id="864" w:name="_Toc521319994"/>
      <w:r w:rsidRPr="00303B61">
        <w:instrText>Cost and burden</w:instrText>
      </w:r>
      <w:bookmarkEnd w:id="856"/>
      <w:bookmarkEnd w:id="857"/>
      <w:bookmarkEnd w:id="858"/>
      <w:bookmarkEnd w:id="859"/>
      <w:bookmarkEnd w:id="860"/>
      <w:bookmarkEnd w:id="861"/>
      <w:bookmarkEnd w:id="862"/>
      <w:bookmarkEnd w:id="863"/>
      <w:bookmarkEnd w:id="864"/>
      <w:r w:rsidRPr="00303B61">
        <w:instrText>" \f C \l 1</w:instrText>
      </w:r>
      <w:r>
        <w:fldChar w:fldCharType="end"/>
      </w:r>
    </w:p>
    <w:p w14:paraId="6EF0E6BB" w14:textId="77777777" w:rsidR="008201DD" w:rsidRPr="00303B61" w:rsidRDefault="008201DD" w:rsidP="00DC4C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Cost associated with the collection and production of a statistical product, as well as the burden imposed on respondents.</w:t>
      </w:r>
    </w:p>
    <w:p w14:paraId="2AD09064"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cost is associated with a statistical product and can be financial, human or time-related. It may consist of staff costs, data collection costs and other costs related to reporting obligations. </w:t>
      </w:r>
    </w:p>
    <w:p w14:paraId="1E401AEE" w14:textId="72A33B69"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burden is often measured by costs for the respondents (businesses, institutions, households, individuals) imposed by a statistical obligation. The overall burden of delivering the information depends on: a) the number of respondents; b) the average time required to provide the information, including time spent after</w:t>
      </w:r>
      <w:r w:rsidR="0007533D">
        <w:rPr>
          <w:rFonts w:ascii="Times New Roman" w:hAnsi="Times New Roman"/>
          <w:sz w:val="24"/>
          <w:szCs w:val="24"/>
        </w:rPr>
        <w:t xml:space="preserve"> receipt of the questionnaire ("</w:t>
      </w:r>
      <w:r w:rsidRPr="00303B61">
        <w:rPr>
          <w:rFonts w:ascii="Times New Roman" w:hAnsi="Times New Roman"/>
          <w:sz w:val="24"/>
          <w:szCs w:val="24"/>
        </w:rPr>
        <w:t>recontact time</w:t>
      </w:r>
      <w:r w:rsidR="0007533D">
        <w:rPr>
          <w:rFonts w:ascii="Times New Roman" w:hAnsi="Times New Roman"/>
          <w:sz w:val="24"/>
          <w:szCs w:val="24"/>
        </w:rPr>
        <w:t>"</w:t>
      </w:r>
      <w:r w:rsidRPr="00303B61">
        <w:rPr>
          <w:rFonts w:ascii="Times New Roman" w:hAnsi="Times New Roman"/>
          <w:sz w:val="24"/>
          <w:szCs w:val="24"/>
        </w:rPr>
        <w:t>); and c) the hourly cost of a respondent's time.</w:t>
      </w:r>
    </w:p>
    <w:p w14:paraId="1C55E4B2"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633380A"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65" w:name="_Toc427232571"/>
      <w:bookmarkStart w:id="866" w:name="_Toc427232652"/>
      <w:bookmarkStart w:id="867" w:name="_Toc427232732"/>
      <w:bookmarkStart w:id="868" w:name="_Toc427232813"/>
      <w:bookmarkStart w:id="869" w:name="_Toc427232895"/>
      <w:bookmarkStart w:id="870" w:name="_Toc427316956"/>
      <w:bookmarkStart w:id="871" w:name="_Toc427318567"/>
      <w:bookmarkStart w:id="872" w:name="_Toc441822283"/>
      <w:bookmarkStart w:id="873" w:name="_Toc521319995"/>
      <w:r w:rsidRPr="002715DD">
        <w:rPr>
          <w:rFonts w:ascii="Times New Roman" w:hAnsi="Times New Roman"/>
          <w:b/>
          <w:sz w:val="24"/>
          <w:szCs w:val="24"/>
        </w:rPr>
        <w:instrText>Concept ID</w:instrText>
      </w:r>
      <w:r w:rsidRPr="002715DD">
        <w:rPr>
          <w:rFonts w:ascii="Times New Roman" w:hAnsi="Times New Roman"/>
          <w:sz w:val="24"/>
          <w:szCs w:val="24"/>
        </w:rPr>
        <w:tab/>
        <w:instrText>COST_BURDEN</w:instrText>
      </w:r>
      <w:bookmarkEnd w:id="865"/>
      <w:bookmarkEnd w:id="866"/>
      <w:bookmarkEnd w:id="867"/>
      <w:bookmarkEnd w:id="868"/>
      <w:bookmarkEnd w:id="869"/>
      <w:bookmarkEnd w:id="870"/>
      <w:bookmarkEnd w:id="871"/>
      <w:bookmarkEnd w:id="872"/>
      <w:bookmarkEnd w:id="873"/>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15F99407" w14:textId="510E403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B09375" w14:textId="6FF49B49" w:rsidR="008201DD" w:rsidRPr="00303B61" w:rsidRDefault="008201DD" w:rsidP="0023104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6B15AAD8" w14:textId="582D69E3" w:rsidR="008201DD" w:rsidRPr="00303B61" w:rsidRDefault="008201DD" w:rsidP="0023104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9481B47" w14:textId="37AF8346"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lastRenderedPageBreak/>
        <w:t>Source</w:t>
      </w:r>
      <w:r w:rsidRPr="00AF05F9">
        <w:rPr>
          <w:rFonts w:ascii="Times New Roman" w:hAnsi="Times New Roman"/>
          <w:sz w:val="24"/>
          <w:szCs w:val="24"/>
        </w:rPr>
        <w:tab/>
      </w:r>
      <w:r w:rsidRPr="007236BD">
        <w:rPr>
          <w:rFonts w:ascii="Times New Roman" w:hAnsi="Times New Roman"/>
          <w:sz w:val="24"/>
          <w:szCs w:val="24"/>
        </w:rPr>
        <w:t>SDMX, "Metadata Common Vocabulary", 2009 (</w:t>
      </w:r>
      <w:hyperlink r:id="rId78" w:history="1">
        <w:r w:rsidR="00E0550B" w:rsidRPr="00F81F3A">
          <w:rPr>
            <w:rStyle w:val="Hyperlink"/>
            <w:rFonts w:ascii="Times New Roman" w:hAnsi="Times New Roman"/>
            <w:sz w:val="24"/>
            <w:szCs w:val="24"/>
          </w:rPr>
          <w:t>https://sdmx.org/wp-content/uploads/04_sdmx_cog_annex_4_mcv_2009.pdf</w:t>
        </w:r>
      </w:hyperlink>
      <w:r w:rsidRPr="007236BD">
        <w:rPr>
          <w:rFonts w:ascii="Times New Roman" w:hAnsi="Times New Roman"/>
          <w:sz w:val="24"/>
          <w:szCs w:val="24"/>
        </w:rPr>
        <w:t>)</w:t>
      </w:r>
    </w:p>
    <w:p w14:paraId="1E4B418C" w14:textId="757ADAB7" w:rsidR="008201DD" w:rsidRPr="00303B61" w:rsidRDefault="00B87188" w:rsidP="001526E4">
      <w:pPr>
        <w:pStyle w:val="Heading1"/>
      </w:pPr>
      <w:bookmarkStart w:id="874" w:name="_Toc521319651"/>
      <w:r>
        <w:t>Cost and burden -</w:t>
      </w:r>
      <w:r w:rsidR="008201DD" w:rsidRPr="00303B61">
        <w:t xml:space="preserve"> efficiency management</w:t>
      </w:r>
      <w:bookmarkEnd w:id="874"/>
      <w:r w:rsidR="008201DD">
        <w:fldChar w:fldCharType="begin"/>
      </w:r>
      <w:r w:rsidR="008201DD" w:rsidRPr="00303B61">
        <w:instrText>tc "</w:instrText>
      </w:r>
      <w:bookmarkStart w:id="875" w:name="_Toc427232572"/>
      <w:bookmarkStart w:id="876" w:name="_Toc427232653"/>
      <w:bookmarkStart w:id="877" w:name="_Toc427232733"/>
      <w:bookmarkStart w:id="878" w:name="_Toc427232814"/>
      <w:bookmarkStart w:id="879" w:name="_Toc427232896"/>
      <w:bookmarkStart w:id="880" w:name="_Toc427316957"/>
      <w:bookmarkStart w:id="881" w:name="_Toc427318568"/>
      <w:bookmarkStart w:id="882" w:name="_Toc441822284"/>
      <w:bookmarkStart w:id="883" w:name="_Toc521319996"/>
      <w:r>
        <w:instrText>Cost and burden -</w:instrText>
      </w:r>
      <w:r w:rsidR="008201DD" w:rsidRPr="00303B61">
        <w:instrText xml:space="preserve"> efficiency management</w:instrText>
      </w:r>
      <w:bookmarkEnd w:id="875"/>
      <w:bookmarkEnd w:id="876"/>
      <w:bookmarkEnd w:id="877"/>
      <w:bookmarkEnd w:id="878"/>
      <w:bookmarkEnd w:id="879"/>
      <w:bookmarkEnd w:id="880"/>
      <w:bookmarkEnd w:id="881"/>
      <w:bookmarkEnd w:id="882"/>
      <w:bookmarkEnd w:id="883"/>
      <w:r w:rsidR="008201DD" w:rsidRPr="00303B61">
        <w:instrText>" \f C \l 1</w:instrText>
      </w:r>
      <w:r w:rsidR="008201DD">
        <w:fldChar w:fldCharType="end"/>
      </w:r>
    </w:p>
    <w:p w14:paraId="481E47AA" w14:textId="77777777" w:rsidR="008201DD" w:rsidRPr="00303B61" w:rsidRDefault="008201DD" w:rsidP="00F807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Cost-benefit analysis, effectiveness of execution of medium term statistical programmes, and ensuring efficient use of resources.</w:t>
      </w:r>
    </w:p>
    <w:p w14:paraId="4CB01A4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EBECC2"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COST_BURDEN_EFF</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884" w:name="_Toc427232573"/>
      <w:bookmarkStart w:id="885" w:name="_Toc427232654"/>
      <w:bookmarkStart w:id="886" w:name="_Toc427232734"/>
      <w:bookmarkStart w:id="887" w:name="_Toc427232815"/>
      <w:bookmarkStart w:id="888" w:name="_Toc427232897"/>
      <w:bookmarkStart w:id="889" w:name="_Toc427316958"/>
      <w:bookmarkStart w:id="890" w:name="_Toc427318569"/>
      <w:bookmarkStart w:id="891" w:name="_Toc441822285"/>
      <w:bookmarkStart w:id="892" w:name="_Toc521319997"/>
      <w:r w:rsidRPr="002715DD">
        <w:rPr>
          <w:rFonts w:ascii="Times New Roman" w:hAnsi="Times New Roman"/>
          <w:b/>
          <w:sz w:val="24"/>
          <w:szCs w:val="24"/>
        </w:rPr>
        <w:instrText>Concept ID</w:instrText>
      </w:r>
      <w:r w:rsidRPr="002715DD">
        <w:rPr>
          <w:rFonts w:ascii="Times New Roman" w:hAnsi="Times New Roman"/>
          <w:sz w:val="24"/>
          <w:szCs w:val="24"/>
        </w:rPr>
        <w:tab/>
        <w:instrText>COST_BURDEN_EFF</w:instrText>
      </w:r>
      <w:bookmarkEnd w:id="884"/>
      <w:bookmarkEnd w:id="885"/>
      <w:bookmarkEnd w:id="886"/>
      <w:bookmarkEnd w:id="887"/>
      <w:bookmarkEnd w:id="888"/>
      <w:bookmarkEnd w:id="889"/>
      <w:bookmarkEnd w:id="890"/>
      <w:bookmarkEnd w:id="891"/>
      <w:bookmarkEnd w:id="892"/>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7E68A58" w14:textId="300166EF"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25630D5" w14:textId="77777777" w:rsidR="008201DD" w:rsidRPr="00303B61" w:rsidRDefault="008201DD" w:rsidP="00F007A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0F9C0D36" w14:textId="5440CFFB" w:rsidR="008201DD" w:rsidRPr="00303B61" w:rsidRDefault="008201DD" w:rsidP="00F007A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resources</w:t>
      </w:r>
    </w:p>
    <w:p w14:paraId="30ABCC3B" w14:textId="61F81CC6" w:rsidR="008201DD" w:rsidRPr="00EB3D60" w:rsidRDefault="008201DD" w:rsidP="005E638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B3D60">
        <w:rPr>
          <w:rFonts w:ascii="Times New Roman" w:hAnsi="Times New Roman"/>
          <w:b/>
          <w:sz w:val="24"/>
          <w:szCs w:val="24"/>
        </w:rPr>
        <w:t>Source</w:t>
      </w:r>
      <w:r w:rsidRPr="00EB3D6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0643A5">
        <w:rPr>
          <w:rFonts w:ascii="Times New Roman" w:hAnsi="Times New Roman"/>
          <w:sz w:val="24"/>
          <w:szCs w:val="24"/>
          <w:lang w:val="en-US"/>
        </w:rPr>
        <w:t>(</w:t>
      </w:r>
      <w:hyperlink r:id="rId79" w:history="1">
        <w:r w:rsidRPr="00E17725">
          <w:rPr>
            <w:rStyle w:val="Hyperlink"/>
            <w:rFonts w:ascii="Times New Roman" w:hAnsi="Times New Roman"/>
            <w:sz w:val="24"/>
            <w:szCs w:val="24"/>
            <w:lang w:val="en-US"/>
          </w:rPr>
          <w:t>https://dsbb.imf.org/dqrs/DQAF</w:t>
        </w:r>
      </w:hyperlink>
      <w:r w:rsidR="000643A5">
        <w:rPr>
          <w:rFonts w:ascii="Times New Roman" w:hAnsi="Times New Roman"/>
          <w:sz w:val="24"/>
          <w:szCs w:val="24"/>
          <w:lang w:val="en-US"/>
        </w:rPr>
        <w:t>)</w:t>
      </w:r>
    </w:p>
    <w:p w14:paraId="49C6B97E" w14:textId="3FD9F533" w:rsidR="008201DD" w:rsidRPr="00303B61" w:rsidRDefault="008201DD" w:rsidP="001526E4">
      <w:pPr>
        <w:pStyle w:val="Heading1"/>
      </w:pPr>
      <w:bookmarkStart w:id="893" w:name="_Toc521319652"/>
      <w:r w:rsidRPr="00303B61">
        <w:t xml:space="preserve">Cost and burden </w:t>
      </w:r>
      <w:r w:rsidR="001E4B51">
        <w:t>-</w:t>
      </w:r>
      <w:r w:rsidRPr="00303B61">
        <w:t xml:space="preserve"> resources</w:t>
      </w:r>
      <w:bookmarkEnd w:id="893"/>
      <w:r>
        <w:fldChar w:fldCharType="begin"/>
      </w:r>
      <w:r w:rsidRPr="00303B61">
        <w:instrText>tc "</w:instrText>
      </w:r>
      <w:bookmarkStart w:id="894" w:name="_Toc427232574"/>
      <w:bookmarkStart w:id="895" w:name="_Toc427232655"/>
      <w:bookmarkStart w:id="896" w:name="_Toc427232735"/>
      <w:bookmarkStart w:id="897" w:name="_Toc427232816"/>
      <w:bookmarkStart w:id="898" w:name="_Toc427232898"/>
      <w:bookmarkStart w:id="899" w:name="_Toc427316959"/>
      <w:bookmarkStart w:id="900" w:name="_Toc427318570"/>
      <w:bookmarkStart w:id="901" w:name="_Toc441822286"/>
      <w:bookmarkStart w:id="902" w:name="_Toc521319998"/>
      <w:r w:rsidRPr="00303B61">
        <w:instrText xml:space="preserve">Cost and burden </w:instrText>
      </w:r>
      <w:r w:rsidR="001E4B51">
        <w:instrText>-</w:instrText>
      </w:r>
      <w:r w:rsidRPr="00303B61">
        <w:instrText xml:space="preserve"> resources</w:instrText>
      </w:r>
      <w:bookmarkEnd w:id="894"/>
      <w:bookmarkEnd w:id="895"/>
      <w:bookmarkEnd w:id="896"/>
      <w:bookmarkEnd w:id="897"/>
      <w:bookmarkEnd w:id="898"/>
      <w:bookmarkEnd w:id="899"/>
      <w:bookmarkEnd w:id="900"/>
      <w:bookmarkEnd w:id="901"/>
      <w:bookmarkEnd w:id="902"/>
      <w:r w:rsidRPr="00303B61">
        <w:instrText>" \f C \l 1</w:instrText>
      </w:r>
      <w:r>
        <w:fldChar w:fldCharType="end"/>
      </w:r>
    </w:p>
    <w:p w14:paraId="67C6EA3E"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Metadata element providing assurances that s</w:t>
      </w:r>
      <w:r w:rsidRPr="00303B61">
        <w:rPr>
          <w:rFonts w:ascii="Times New Roman" w:hAnsi="Times New Roman"/>
          <w:sz w:val="24"/>
          <w:szCs w:val="24"/>
        </w:rPr>
        <w:t>taff, facilities, computing resources, and financing to undertake statistical production</w:t>
      </w:r>
      <w:r>
        <w:rPr>
          <w:rFonts w:ascii="Times New Roman" w:hAnsi="Times New Roman"/>
          <w:sz w:val="24"/>
          <w:szCs w:val="24"/>
        </w:rPr>
        <w:t xml:space="preserve"> </w:t>
      </w:r>
      <w:r w:rsidRPr="00AF05F9">
        <w:rPr>
          <w:rFonts w:ascii="Times New Roman" w:hAnsi="Times New Roman"/>
          <w:sz w:val="24"/>
          <w:szCs w:val="24"/>
        </w:rPr>
        <w:t>are commensurate with statistical programs</w:t>
      </w:r>
      <w:r w:rsidRPr="00303B61">
        <w:rPr>
          <w:rFonts w:ascii="Times New Roman" w:hAnsi="Times New Roman"/>
          <w:sz w:val="24"/>
          <w:szCs w:val="24"/>
        </w:rPr>
        <w:t>.</w:t>
      </w:r>
    </w:p>
    <w:p w14:paraId="551533B3"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It may include the contribution of respondent time in supplying information (burden) as a distinct subject under this heading.</w:t>
      </w:r>
    </w:p>
    <w:p w14:paraId="296D3870"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AF56E"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COST_BURDEN_RES</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03" w:name="_Toc427232575"/>
      <w:bookmarkStart w:id="904" w:name="_Toc427232656"/>
      <w:bookmarkStart w:id="905" w:name="_Toc427232736"/>
      <w:bookmarkStart w:id="906" w:name="_Toc427232817"/>
      <w:bookmarkStart w:id="907" w:name="_Toc427232899"/>
      <w:bookmarkStart w:id="908" w:name="_Toc427316960"/>
      <w:bookmarkStart w:id="909" w:name="_Toc427318571"/>
      <w:bookmarkStart w:id="910" w:name="_Toc441822287"/>
      <w:bookmarkStart w:id="911" w:name="_Toc521319999"/>
      <w:r w:rsidRPr="002715DD">
        <w:rPr>
          <w:rFonts w:ascii="Times New Roman" w:hAnsi="Times New Roman"/>
          <w:b/>
          <w:sz w:val="24"/>
          <w:szCs w:val="24"/>
        </w:rPr>
        <w:instrText>Concept ID</w:instrText>
      </w:r>
      <w:r w:rsidRPr="002715DD">
        <w:rPr>
          <w:rFonts w:ascii="Times New Roman" w:hAnsi="Times New Roman"/>
          <w:sz w:val="24"/>
          <w:szCs w:val="24"/>
        </w:rPr>
        <w:tab/>
        <w:instrText>COST_BURDEN_RES</w:instrText>
      </w:r>
      <w:bookmarkEnd w:id="903"/>
      <w:bookmarkEnd w:id="904"/>
      <w:bookmarkEnd w:id="905"/>
      <w:bookmarkEnd w:id="906"/>
      <w:bookmarkEnd w:id="907"/>
      <w:bookmarkEnd w:id="908"/>
      <w:bookmarkEnd w:id="909"/>
      <w:bookmarkEnd w:id="910"/>
      <w:bookmarkEnd w:id="911"/>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4B466782" w14:textId="0244631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6FDCB4E" w14:textId="77777777" w:rsidR="008201DD" w:rsidRPr="00303B61" w:rsidRDefault="008201DD" w:rsidP="005701F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Cost and burden</w:t>
      </w:r>
    </w:p>
    <w:p w14:paraId="316D4A73" w14:textId="5E5478D6" w:rsidR="008201DD" w:rsidRPr="00303B61" w:rsidRDefault="008201DD" w:rsidP="005701F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Cost and burden </w:t>
      </w:r>
      <w:r w:rsidR="00AF0511">
        <w:rPr>
          <w:rFonts w:ascii="Times New Roman" w:hAnsi="Times New Roman"/>
          <w:sz w:val="24"/>
          <w:szCs w:val="24"/>
        </w:rPr>
        <w:t>-</w:t>
      </w:r>
      <w:r w:rsidRPr="00303B61">
        <w:rPr>
          <w:rFonts w:ascii="Times New Roman" w:hAnsi="Times New Roman"/>
          <w:sz w:val="24"/>
          <w:szCs w:val="24"/>
        </w:rPr>
        <w:t xml:space="preserve"> efficiency management</w:t>
      </w:r>
    </w:p>
    <w:p w14:paraId="1FE94259" w14:textId="1F97C3BE" w:rsidR="008201DD" w:rsidRPr="00AF05F9" w:rsidRDefault="008201DD" w:rsidP="00E17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17725">
        <w:rPr>
          <w:rFonts w:ascii="Times New Roman" w:hAnsi="Times New Roman"/>
          <w:b/>
          <w:sz w:val="24"/>
          <w:szCs w:val="24"/>
        </w:rPr>
        <w:t>Source</w:t>
      </w:r>
      <w:r w:rsidRPr="00E17725">
        <w:rPr>
          <w:rFonts w:ascii="Times New Roman" w:hAnsi="Times New Roman"/>
          <w:sz w:val="24"/>
          <w:szCs w:val="24"/>
        </w:rPr>
        <w:tab/>
      </w:r>
      <w:r w:rsidRPr="00E17725">
        <w:rPr>
          <w:rFonts w:ascii="Times New Roman" w:hAnsi="Times New Roman"/>
          <w:sz w:val="24"/>
          <w:szCs w:val="24"/>
          <w:lang w:val="en-US"/>
        </w:rPr>
        <w:t>IMF, Data Quality Assessment Framework (May 2012),</w:t>
      </w:r>
      <w:r w:rsidR="007878D9">
        <w:rPr>
          <w:rFonts w:ascii="Times New Roman" w:hAnsi="Times New Roman"/>
          <w:sz w:val="24"/>
          <w:szCs w:val="24"/>
          <w:lang w:val="en-US"/>
        </w:rPr>
        <w:t xml:space="preserve"> (</w:t>
      </w:r>
      <w:hyperlink r:id="rId80" w:history="1">
        <w:r w:rsidRPr="00E17725">
          <w:rPr>
            <w:rStyle w:val="Hyperlink"/>
            <w:rFonts w:ascii="Times New Roman" w:hAnsi="Times New Roman"/>
            <w:sz w:val="24"/>
            <w:szCs w:val="24"/>
            <w:lang w:val="en-US"/>
          </w:rPr>
          <w:t>https://dsbb.imf.org/dqrs/DQAF</w:t>
        </w:r>
      </w:hyperlink>
      <w:r w:rsidR="007878D9">
        <w:rPr>
          <w:rFonts w:ascii="Times New Roman" w:hAnsi="Times New Roman"/>
          <w:sz w:val="24"/>
          <w:szCs w:val="24"/>
          <w:lang w:val="en-US"/>
        </w:rPr>
        <w:t>)</w:t>
      </w:r>
      <w:r w:rsidRPr="00E17725">
        <w:rPr>
          <w:rFonts w:ascii="Times New Roman" w:hAnsi="Times New Roman"/>
          <w:sz w:val="24"/>
          <w:szCs w:val="24"/>
          <w:lang w:val="en-US"/>
        </w:rPr>
        <w:t>.</w:t>
      </w:r>
    </w:p>
    <w:p w14:paraId="52A324ED" w14:textId="77777777" w:rsidR="008201DD" w:rsidRPr="00303B61" w:rsidRDefault="008201DD" w:rsidP="001526E4">
      <w:pPr>
        <w:pStyle w:val="Heading1"/>
      </w:pPr>
      <w:bookmarkStart w:id="912" w:name="_Toc521319653"/>
      <w:r w:rsidRPr="00303B61">
        <w:t>Counterpart reference area</w:t>
      </w:r>
      <w:bookmarkEnd w:id="912"/>
      <w:r>
        <w:fldChar w:fldCharType="begin"/>
      </w:r>
      <w:r w:rsidRPr="00303B61">
        <w:instrText>tc "</w:instrText>
      </w:r>
      <w:bookmarkStart w:id="913" w:name="_Toc427232576"/>
      <w:bookmarkStart w:id="914" w:name="_Toc427232657"/>
      <w:bookmarkStart w:id="915" w:name="_Toc427232737"/>
      <w:bookmarkStart w:id="916" w:name="_Toc427232818"/>
      <w:bookmarkStart w:id="917" w:name="_Toc427232900"/>
      <w:bookmarkStart w:id="918" w:name="_Toc427316961"/>
      <w:bookmarkStart w:id="919" w:name="_Toc427318572"/>
      <w:bookmarkStart w:id="920" w:name="_Toc441822288"/>
      <w:bookmarkStart w:id="921" w:name="_Toc521320000"/>
      <w:r w:rsidRPr="00303B61">
        <w:instrText>Counterpart reference area</w:instrText>
      </w:r>
      <w:bookmarkEnd w:id="913"/>
      <w:bookmarkEnd w:id="914"/>
      <w:bookmarkEnd w:id="915"/>
      <w:bookmarkEnd w:id="916"/>
      <w:bookmarkEnd w:id="917"/>
      <w:bookmarkEnd w:id="918"/>
      <w:bookmarkEnd w:id="919"/>
      <w:bookmarkEnd w:id="920"/>
      <w:bookmarkEnd w:id="921"/>
      <w:r w:rsidRPr="00303B61">
        <w:instrText>" \f C \l 1</w:instrText>
      </w:r>
      <w:r>
        <w:fldChar w:fldCharType="end"/>
      </w:r>
    </w:p>
    <w:p w14:paraId="57CC74B5" w14:textId="77777777" w:rsidR="008201DD" w:rsidRPr="00303B61" w:rsidRDefault="008201DD" w:rsidP="00AB5C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Secondary area, as opposed to reference area, to which the measured data are in relation.</w:t>
      </w:r>
    </w:p>
    <w:p w14:paraId="59A63113" w14:textId="6A3ADF39"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sidR="0007533D">
        <w:rPr>
          <w:rFonts w:ascii="Times New Roman" w:hAnsi="Times New Roman"/>
          <w:sz w:val="24"/>
          <w:szCs w:val="24"/>
        </w:rPr>
        <w:t>"</w:t>
      </w:r>
      <w:r w:rsidRPr="00303B61">
        <w:rPr>
          <w:rFonts w:ascii="Times New Roman" w:hAnsi="Times New Roman"/>
          <w:sz w:val="24"/>
          <w:szCs w:val="24"/>
        </w:rPr>
        <w:t>counterpart area</w:t>
      </w:r>
      <w:r w:rsidR="0007533D">
        <w:rPr>
          <w:rFonts w:ascii="Times New Roman" w:hAnsi="Times New Roman"/>
          <w:sz w:val="24"/>
          <w:szCs w:val="24"/>
        </w:rPr>
        <w:t>"</w:t>
      </w:r>
      <w:r w:rsidRPr="00303B61">
        <w:rPr>
          <w:rFonts w:ascii="Times New Roman" w:hAnsi="Times New Roman"/>
          <w:sz w:val="24"/>
          <w:szCs w:val="24"/>
        </w:rPr>
        <w:t xml:space="preserve"> (also known as </w:t>
      </w:r>
      <w:r w:rsidR="0007533D">
        <w:rPr>
          <w:rFonts w:ascii="Times New Roman" w:hAnsi="Times New Roman"/>
          <w:sz w:val="24"/>
          <w:szCs w:val="24"/>
        </w:rPr>
        <w:t>"</w:t>
      </w:r>
      <w:r w:rsidRPr="00303B61">
        <w:rPr>
          <w:rFonts w:ascii="Times New Roman" w:hAnsi="Times New Roman"/>
          <w:sz w:val="24"/>
          <w:szCs w:val="24"/>
        </w:rPr>
        <w:t>vis-a-vis area</w:t>
      </w:r>
      <w:r w:rsidR="0007533D">
        <w:rPr>
          <w:rFonts w:ascii="Times New Roman" w:hAnsi="Times New Roman"/>
          <w:sz w:val="24"/>
          <w:szCs w:val="24"/>
        </w:rPr>
        <w:t>"</w:t>
      </w:r>
      <w:r w:rsidRPr="00303B61">
        <w:rPr>
          <w:rFonts w:ascii="Times New Roman" w:hAnsi="Times New Roman"/>
          <w:sz w:val="24"/>
          <w:szCs w:val="24"/>
        </w:rPr>
        <w:t>) is related to statistics on foreign trade, migration or other domains. It determines, from the point of view of the reporting country, the corresponding area to which the economic or other flows are related to (for instance, in statistics on imports, the counterpart reference area is the area of origin of the goods).</w:t>
      </w:r>
    </w:p>
    <w:p w14:paraId="57B58044" w14:textId="77777777" w:rsidR="008201DD" w:rsidRPr="00303B61" w:rsidRDefault="008201DD" w:rsidP="0005516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categorisation of IDs per attachment level (COUNTERPART_AREA_DSET for dataset, COUNTERPART_AREA_GRP for group) is recommended.</w:t>
      </w:r>
    </w:p>
    <w:p w14:paraId="69068CCA"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B54044A" w14:textId="77777777" w:rsidR="008201DD" w:rsidRPr="002715DD"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COUNTERPART_AREA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22" w:name="_Toc427232577"/>
      <w:bookmarkStart w:id="923" w:name="_Toc427232658"/>
      <w:bookmarkStart w:id="924" w:name="_Toc427232738"/>
      <w:bookmarkStart w:id="925" w:name="_Toc427232819"/>
      <w:bookmarkStart w:id="926" w:name="_Toc427232901"/>
      <w:bookmarkStart w:id="927" w:name="_Toc427316962"/>
      <w:bookmarkStart w:id="928" w:name="_Toc427318573"/>
      <w:bookmarkStart w:id="929" w:name="_Toc441822289"/>
      <w:bookmarkStart w:id="930" w:name="_Toc521320001"/>
      <w:r w:rsidRPr="002715DD">
        <w:rPr>
          <w:rFonts w:ascii="Times New Roman" w:hAnsi="Times New Roman"/>
          <w:b/>
          <w:sz w:val="24"/>
          <w:szCs w:val="24"/>
        </w:rPr>
        <w:instrText>Concept ID</w:instrText>
      </w:r>
      <w:r w:rsidRPr="002715DD">
        <w:rPr>
          <w:rFonts w:ascii="Times New Roman" w:hAnsi="Times New Roman"/>
          <w:sz w:val="24"/>
          <w:szCs w:val="24"/>
        </w:rPr>
        <w:tab/>
        <w:instrText>COUNTERPART_AREA</w:instrText>
      </w:r>
      <w:bookmarkEnd w:id="922"/>
      <w:bookmarkEnd w:id="923"/>
      <w:bookmarkEnd w:id="924"/>
      <w:bookmarkEnd w:id="925"/>
      <w:bookmarkEnd w:id="926"/>
      <w:bookmarkEnd w:id="927"/>
      <w:bookmarkEnd w:id="928"/>
      <w:bookmarkEnd w:id="929"/>
      <w:bookmarkEnd w:id="930"/>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1355BBC" w14:textId="6155B9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170CEE67" w14:textId="77777777" w:rsidR="008201DD" w:rsidRPr="002715DD"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Codelist ID</w:t>
      </w:r>
      <w:r w:rsidRPr="002715DD">
        <w:rPr>
          <w:rFonts w:ascii="Times New Roman" w:hAnsi="Times New Roman"/>
          <w:sz w:val="24"/>
          <w:szCs w:val="24"/>
        </w:rPr>
        <w:tab/>
        <w:t>CL_AREA</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31" w:name="_Toc427232578"/>
      <w:bookmarkStart w:id="932" w:name="_Toc427232659"/>
      <w:bookmarkStart w:id="933" w:name="_Toc427232739"/>
      <w:bookmarkStart w:id="934" w:name="_Toc427232820"/>
      <w:bookmarkStart w:id="935" w:name="_Toc427232902"/>
      <w:bookmarkStart w:id="936" w:name="_Toc427316963"/>
      <w:bookmarkStart w:id="937" w:name="_Toc427318574"/>
      <w:bookmarkStart w:id="938" w:name="_Toc441822290"/>
      <w:bookmarkStart w:id="939" w:name="_Toc521320002"/>
      <w:r w:rsidRPr="002715DD">
        <w:rPr>
          <w:rFonts w:ascii="Times New Roman" w:hAnsi="Times New Roman"/>
          <w:b/>
          <w:sz w:val="24"/>
          <w:szCs w:val="24"/>
        </w:rPr>
        <w:instrText>Codelist ID</w:instrText>
      </w:r>
      <w:r w:rsidRPr="002715DD">
        <w:rPr>
          <w:rFonts w:ascii="Times New Roman" w:hAnsi="Times New Roman"/>
          <w:sz w:val="24"/>
          <w:szCs w:val="24"/>
        </w:rPr>
        <w:tab/>
        <w:instrText>CL_AREA</w:instrText>
      </w:r>
      <w:bookmarkEnd w:id="931"/>
      <w:bookmarkEnd w:id="932"/>
      <w:bookmarkEnd w:id="933"/>
      <w:bookmarkEnd w:id="934"/>
      <w:bookmarkEnd w:id="935"/>
      <w:bookmarkEnd w:id="936"/>
      <w:bookmarkEnd w:id="937"/>
      <w:bookmarkEnd w:id="938"/>
      <w:bookmarkEnd w:id="939"/>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6622943F" w14:textId="77777777" w:rsidR="008201DD" w:rsidRPr="00303B61" w:rsidRDefault="008201DD" w:rsidP="009C045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area</w:t>
      </w:r>
    </w:p>
    <w:p w14:paraId="579E22E1" w14:textId="2369C146" w:rsidR="008201DD" w:rsidRPr="007626E6"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626E6">
        <w:rPr>
          <w:rFonts w:ascii="Times New Roman" w:hAnsi="Times New Roman"/>
          <w:b/>
          <w:sz w:val="24"/>
          <w:szCs w:val="24"/>
        </w:rPr>
        <w:lastRenderedPageBreak/>
        <w:t>Source</w:t>
      </w:r>
      <w:r w:rsidRPr="007626E6">
        <w:rPr>
          <w:rFonts w:ascii="Times New Roman" w:hAnsi="Times New Roman"/>
          <w:sz w:val="24"/>
          <w:szCs w:val="24"/>
        </w:rPr>
        <w:tab/>
        <w:t>SDMX, "Metadata Common Vocabulary", 2009 (</w:t>
      </w:r>
      <w:hyperlink r:id="rId81" w:history="1">
        <w:r w:rsidR="007878D9" w:rsidRPr="00F81F3A">
          <w:rPr>
            <w:rStyle w:val="Hyperlink"/>
            <w:rFonts w:ascii="Times New Roman" w:hAnsi="Times New Roman"/>
            <w:sz w:val="24"/>
            <w:szCs w:val="24"/>
          </w:rPr>
          <w:t>https://sdmx.org/wp-content/uploads/04_sdmx_cog_annex_4_mcv_2009.pdf</w:t>
        </w:r>
      </w:hyperlink>
      <w:r w:rsidRPr="007626E6">
        <w:rPr>
          <w:rFonts w:ascii="Times New Roman" w:hAnsi="Times New Roman"/>
          <w:sz w:val="24"/>
          <w:szCs w:val="24"/>
        </w:rPr>
        <w:t>)</w:t>
      </w:r>
    </w:p>
    <w:p w14:paraId="68AD0474" w14:textId="0B15B5C3" w:rsidR="008201DD" w:rsidRDefault="008201DD" w:rsidP="00B2324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CL_AREA (</w:t>
      </w:r>
      <w:hyperlink r:id="rId82"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5090B380" w14:textId="77777777" w:rsidR="008201DD" w:rsidRPr="00303B61" w:rsidRDefault="008201DD" w:rsidP="00A8252B">
      <w:pPr>
        <w:pStyle w:val="Heading1"/>
      </w:pPr>
      <w:bookmarkStart w:id="940" w:name="_Toc521319654"/>
      <w:r w:rsidRPr="00303B61">
        <w:t>Coverage</w:t>
      </w:r>
      <w:bookmarkEnd w:id="940"/>
      <w:r>
        <w:fldChar w:fldCharType="begin"/>
      </w:r>
      <w:r w:rsidRPr="00303B61">
        <w:instrText>tc "</w:instrText>
      </w:r>
      <w:bookmarkStart w:id="941" w:name="_Toc521320003"/>
      <w:r w:rsidRPr="00303B61">
        <w:instrText>Coverage</w:instrText>
      </w:r>
      <w:bookmarkEnd w:id="941"/>
      <w:r w:rsidRPr="00303B61">
        <w:instrText>" \f C \l 1</w:instrText>
      </w:r>
      <w:r>
        <w:fldChar w:fldCharType="end"/>
      </w:r>
    </w:p>
    <w:p w14:paraId="5A431BC7" w14:textId="77777777" w:rsidR="008201DD" w:rsidRPr="00BD3CC2"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D3CC2">
        <w:rPr>
          <w:rFonts w:ascii="Times New Roman" w:hAnsi="Times New Roman"/>
          <w:b/>
          <w:sz w:val="24"/>
          <w:szCs w:val="24"/>
        </w:rPr>
        <w:t>Definition</w:t>
      </w:r>
      <w:r w:rsidRPr="0088764E">
        <w:rPr>
          <w:rFonts w:ascii="Times New Roman" w:hAnsi="Times New Roman"/>
          <w:sz w:val="24"/>
          <w:szCs w:val="24"/>
        </w:rPr>
        <w:tab/>
      </w:r>
      <w:r w:rsidRPr="00BD3CC2">
        <w:rPr>
          <w:rFonts w:ascii="Times New Roman" w:hAnsi="Times New Roman"/>
          <w:sz w:val="24"/>
          <w:szCs w:val="24"/>
        </w:rPr>
        <w:t>Definition of the scope of the data compiled.</w:t>
      </w:r>
    </w:p>
    <w:p w14:paraId="5B8D78CF" w14:textId="478ED695"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8764E">
        <w:rPr>
          <w:rFonts w:ascii="Times New Roman" w:hAnsi="Times New Roman"/>
          <w:b/>
          <w:sz w:val="24"/>
          <w:szCs w:val="24"/>
        </w:rPr>
        <w:t>Context</w:t>
      </w:r>
      <w:r w:rsidRPr="00303B61">
        <w:rPr>
          <w:rFonts w:ascii="Times New Roman" w:hAnsi="Times New Roman"/>
          <w:sz w:val="24"/>
          <w:szCs w:val="24"/>
        </w:rPr>
        <w:tab/>
      </w:r>
      <w:r w:rsidRPr="005A13CB">
        <w:rPr>
          <w:rFonts w:ascii="Times New Roman" w:hAnsi="Times New Roman"/>
          <w:sz w:val="24"/>
          <w:szCs w:val="24"/>
        </w:rPr>
        <w:t xml:space="preserve">This metadata element is used to describe the </w:t>
      </w:r>
      <w:del w:id="942" w:author="BARRACLOUGH David, STD/SAM" w:date="2019-12-09T15:12:00Z">
        <w:r w:rsidRPr="005A13CB" w:rsidDel="0009549F">
          <w:rPr>
            <w:rFonts w:ascii="Times New Roman" w:hAnsi="Times New Roman"/>
            <w:sz w:val="24"/>
            <w:szCs w:val="24"/>
          </w:rPr>
          <w:delText xml:space="preserve">key </w:delText>
        </w:r>
      </w:del>
      <w:r w:rsidRPr="005A13CB">
        <w:rPr>
          <w:rFonts w:ascii="Times New Roman" w:hAnsi="Times New Roman"/>
          <w:sz w:val="24"/>
          <w:szCs w:val="24"/>
        </w:rPr>
        <w:t>dimensions delimiting the statistics produced, e.g. geographical, products, economic and other sectors, industry, occupation, transactions, etc., as well as relevant exceptions and exclusions. It can also specify the period of time for which data are provided.</w:t>
      </w:r>
    </w:p>
    <w:p w14:paraId="5D607D08" w14:textId="664BC4D6" w:rsidR="008201DD" w:rsidRPr="005A13CB" w:rsidRDefault="008201DD" w:rsidP="005A13C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74751">
        <w:rPr>
          <w:rFonts w:ascii="Times New Roman" w:hAnsi="Times New Roman"/>
          <w:sz w:val="24"/>
          <w:szCs w:val="24"/>
        </w:rPr>
        <w:tab/>
        <w:t>The term</w:t>
      </w:r>
      <w:r w:rsidRPr="005A13CB">
        <w:rPr>
          <w:rFonts w:ascii="Times New Roman" w:hAnsi="Times New Roman"/>
          <w:sz w:val="24"/>
          <w:szCs w:val="24"/>
        </w:rPr>
        <w:t xml:space="preserve"> </w:t>
      </w:r>
      <w:r w:rsidR="00E42ACA">
        <w:rPr>
          <w:rFonts w:ascii="Times New Roman" w:hAnsi="Times New Roman"/>
          <w:sz w:val="24"/>
          <w:szCs w:val="24"/>
        </w:rPr>
        <w:t>"</w:t>
      </w:r>
      <w:r w:rsidRPr="005A13CB">
        <w:rPr>
          <w:rFonts w:ascii="Times New Roman" w:hAnsi="Times New Roman"/>
          <w:sz w:val="24"/>
          <w:szCs w:val="24"/>
        </w:rPr>
        <w:t>Coverage</w:t>
      </w:r>
      <w:r w:rsidR="00E42ACA">
        <w:rPr>
          <w:rFonts w:ascii="Times New Roman" w:hAnsi="Times New Roman"/>
          <w:sz w:val="24"/>
          <w:szCs w:val="24"/>
        </w:rPr>
        <w:t>"</w:t>
      </w:r>
      <w:r w:rsidRPr="005A13CB">
        <w:rPr>
          <w:rFonts w:ascii="Times New Roman" w:hAnsi="Times New Roman"/>
          <w:sz w:val="24"/>
          <w:szCs w:val="24"/>
        </w:rPr>
        <w:t xml:space="preserve"> describes the scope of the data compiled, rather than the characteristics of the survey.</w:t>
      </w:r>
    </w:p>
    <w:p w14:paraId="59A981F5" w14:textId="77777777" w:rsidR="008201DD" w:rsidRPr="00303B61"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56EB7CFA" w14:textId="77777777" w:rsidR="008201DD" w:rsidRPr="002715DD" w:rsidRDefault="008201DD" w:rsidP="00A8252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715DD">
        <w:rPr>
          <w:rFonts w:ascii="Times New Roman" w:hAnsi="Times New Roman"/>
          <w:b/>
          <w:sz w:val="24"/>
          <w:szCs w:val="24"/>
        </w:rPr>
        <w:t>Concept ID</w:t>
      </w:r>
      <w:r w:rsidRPr="002715DD">
        <w:rPr>
          <w:rFonts w:ascii="Times New Roman" w:hAnsi="Times New Roman"/>
          <w:sz w:val="24"/>
          <w:szCs w:val="24"/>
        </w:rPr>
        <w:tab/>
        <w:t>COVERAGE</w:t>
      </w:r>
      <w:r w:rsidRPr="002715DD">
        <w:rPr>
          <w:rFonts w:ascii="Times New Roman" w:hAnsi="Times New Roman"/>
          <w:sz w:val="24"/>
          <w:szCs w:val="24"/>
        </w:rPr>
        <w:fldChar w:fldCharType="begin"/>
      </w:r>
      <w:r w:rsidRPr="002715DD">
        <w:rPr>
          <w:rFonts w:ascii="Times New Roman" w:hAnsi="Times New Roman"/>
          <w:sz w:val="24"/>
          <w:szCs w:val="24"/>
        </w:rPr>
        <w:instrText>tc "</w:instrText>
      </w:r>
      <w:bookmarkStart w:id="943" w:name="_Toc521320004"/>
      <w:r w:rsidRPr="002715DD">
        <w:rPr>
          <w:rFonts w:ascii="Times New Roman" w:hAnsi="Times New Roman"/>
          <w:b/>
          <w:sz w:val="24"/>
          <w:szCs w:val="24"/>
        </w:rPr>
        <w:instrText>Concept ID</w:instrText>
      </w:r>
      <w:r w:rsidRPr="002715DD">
        <w:rPr>
          <w:rFonts w:ascii="Times New Roman" w:hAnsi="Times New Roman"/>
          <w:sz w:val="24"/>
          <w:szCs w:val="24"/>
        </w:rPr>
        <w:tab/>
        <w:instrText>COVERAGE</w:instrText>
      </w:r>
      <w:bookmarkEnd w:id="943"/>
      <w:r w:rsidRPr="002715DD">
        <w:rPr>
          <w:rFonts w:ascii="Times New Roman" w:hAnsi="Times New Roman"/>
          <w:sz w:val="24"/>
          <w:szCs w:val="24"/>
        </w:rPr>
        <w:instrText>" \f C \l 2</w:instrText>
      </w:r>
      <w:r w:rsidRPr="002715DD">
        <w:rPr>
          <w:rFonts w:ascii="Times New Roman" w:hAnsi="Times New Roman"/>
          <w:sz w:val="24"/>
          <w:szCs w:val="24"/>
        </w:rPr>
        <w:fldChar w:fldCharType="end"/>
      </w:r>
    </w:p>
    <w:p w14:paraId="23266F05" w14:textId="6B0789C1" w:rsidR="008201DD" w:rsidRDefault="008201DD" w:rsidP="005A13C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A13CB">
        <w:rPr>
          <w:rFonts w:ascii="Times New Roman" w:hAnsi="Times New Roman"/>
          <w:b/>
          <w:sz w:val="24"/>
          <w:szCs w:val="24"/>
        </w:rPr>
        <w:t>Recommended representation</w:t>
      </w:r>
      <w:r w:rsidRPr="005A13CB">
        <w:rPr>
          <w:rFonts w:ascii="Times New Roman" w:hAnsi="Times New Roman"/>
          <w:sz w:val="24"/>
          <w:szCs w:val="24"/>
        </w:rPr>
        <w:tab/>
      </w:r>
      <w:r>
        <w:rPr>
          <w:rFonts w:ascii="Times New Roman" w:hAnsi="Times New Roman"/>
          <w:sz w:val="24"/>
          <w:szCs w:val="24"/>
        </w:rPr>
        <w:t>String</w:t>
      </w:r>
      <w:r w:rsidR="006C0335">
        <w:rPr>
          <w:rFonts w:ascii="Times New Roman" w:hAnsi="Times New Roman"/>
          <w:sz w:val="24"/>
          <w:szCs w:val="24"/>
        </w:rPr>
        <w:t>; Codelist</w:t>
      </w:r>
    </w:p>
    <w:p w14:paraId="147DD162" w14:textId="1C1B965A" w:rsidR="008201DD" w:rsidRPr="00303B61" w:rsidRDefault="008201DD" w:rsidP="00A825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702883">
        <w:rPr>
          <w:rFonts w:ascii="Times New Roman" w:hAnsi="Times New Roman"/>
          <w:sz w:val="24"/>
          <w:szCs w:val="24"/>
        </w:rPr>
        <w:t>CL_COVERAGE</w:t>
      </w:r>
      <w:r w:rsidR="00820A7B" w:rsidRPr="002715DD">
        <w:rPr>
          <w:rFonts w:ascii="Times New Roman" w:hAnsi="Times New Roman"/>
          <w:sz w:val="24"/>
          <w:szCs w:val="24"/>
        </w:rPr>
        <w:fldChar w:fldCharType="begin"/>
      </w:r>
      <w:r w:rsidR="00820A7B" w:rsidRPr="002715DD">
        <w:rPr>
          <w:rFonts w:ascii="Times New Roman" w:hAnsi="Times New Roman"/>
          <w:sz w:val="24"/>
          <w:szCs w:val="24"/>
        </w:rPr>
        <w:instrText>tc "</w:instrText>
      </w:r>
      <w:bookmarkStart w:id="944" w:name="_Toc521320005"/>
      <w:r w:rsidR="00820A7B" w:rsidRPr="002715DD">
        <w:rPr>
          <w:rFonts w:ascii="Times New Roman" w:hAnsi="Times New Roman"/>
          <w:b/>
          <w:sz w:val="24"/>
          <w:szCs w:val="24"/>
        </w:rPr>
        <w:instrText>Codelist ID</w:instrText>
      </w:r>
      <w:r w:rsidR="00820A7B" w:rsidRPr="002715DD">
        <w:rPr>
          <w:rFonts w:ascii="Times New Roman" w:hAnsi="Times New Roman"/>
          <w:sz w:val="24"/>
          <w:szCs w:val="24"/>
        </w:rPr>
        <w:tab/>
      </w:r>
      <w:r w:rsidR="00820A7B" w:rsidRPr="00702883">
        <w:rPr>
          <w:rFonts w:ascii="Times New Roman" w:hAnsi="Times New Roman"/>
          <w:sz w:val="24"/>
          <w:szCs w:val="24"/>
        </w:rPr>
        <w:instrText>CL_COVERAGE</w:instrText>
      </w:r>
      <w:bookmarkEnd w:id="944"/>
      <w:r w:rsidR="00820A7B" w:rsidRPr="002715DD">
        <w:rPr>
          <w:rFonts w:ascii="Times New Roman" w:hAnsi="Times New Roman"/>
          <w:sz w:val="24"/>
          <w:szCs w:val="24"/>
        </w:rPr>
        <w:instrText>" \f C \l 2</w:instrText>
      </w:r>
      <w:r w:rsidR="00820A7B" w:rsidRPr="002715DD">
        <w:rPr>
          <w:rFonts w:ascii="Times New Roman" w:hAnsi="Times New Roman"/>
          <w:sz w:val="24"/>
          <w:szCs w:val="24"/>
        </w:rPr>
        <w:fldChar w:fldCharType="end"/>
      </w:r>
    </w:p>
    <w:p w14:paraId="39D669C7" w14:textId="77777777" w:rsidR="008201DD" w:rsidRP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b/>
          <w:sz w:val="24"/>
          <w:szCs w:val="24"/>
        </w:rPr>
        <w:t>Related terms</w:t>
      </w:r>
      <w:r w:rsidRPr="00A74751">
        <w:rPr>
          <w:rFonts w:ascii="Times New Roman" w:hAnsi="Times New Roman"/>
          <w:sz w:val="24"/>
          <w:szCs w:val="24"/>
        </w:rPr>
        <w:tab/>
        <w:t>Coverage error</w:t>
      </w:r>
    </w:p>
    <w:p w14:paraId="6CF304BA" w14:textId="3821F87B" w:rsidR="00A74751"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043D7F">
        <w:rPr>
          <w:rFonts w:ascii="Times New Roman" w:hAnsi="Times New Roman"/>
          <w:sz w:val="24"/>
          <w:szCs w:val="24"/>
        </w:rPr>
        <w:tab/>
      </w:r>
      <w:r w:rsidR="00A74751">
        <w:rPr>
          <w:rFonts w:ascii="Times New Roman" w:hAnsi="Times New Roman"/>
          <w:sz w:val="24"/>
          <w:szCs w:val="24"/>
        </w:rPr>
        <w:t>Geographical coverage</w:t>
      </w:r>
    </w:p>
    <w:p w14:paraId="595BF710" w14:textId="20DDA32E" w:rsidR="00A74751"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1A4D493" w14:textId="659EC8C5" w:rsidR="008201DD" w:rsidRDefault="00A74751"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sidRPr="00043D7F">
        <w:rPr>
          <w:rFonts w:ascii="Times New Roman" w:hAnsi="Times New Roman"/>
          <w:sz w:val="24"/>
          <w:szCs w:val="24"/>
        </w:rPr>
        <w:t>Sector coverage</w:t>
      </w:r>
    </w:p>
    <w:p w14:paraId="5B7C1113" w14:textId="77777777" w:rsidR="008201DD" w:rsidRPr="00043D7F" w:rsidRDefault="008201DD" w:rsidP="00A8252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41A7E18A" w14:textId="668B36D8" w:rsidR="008201DD" w:rsidRPr="00501EDF" w:rsidRDefault="008201DD" w:rsidP="00A8252B">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501EDF">
        <w:rPr>
          <w:rFonts w:ascii="Times New Roman" w:hAnsi="Times New Roman"/>
          <w:b/>
          <w:sz w:val="24"/>
          <w:szCs w:val="24"/>
        </w:rPr>
        <w:t>Source</w:t>
      </w:r>
      <w:r w:rsidRPr="00501EDF">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D00F71" w:rsidRPr="00D00F71">
        <w:rPr>
          <w:rFonts w:ascii="Times New Roman" w:hAnsi="Times New Roman"/>
          <w:sz w:val="24"/>
          <w:szCs w:val="24"/>
        </w:rPr>
        <w:t xml:space="preserve"> 2018 (</w:t>
      </w:r>
      <w:hyperlink r:id="rId83"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60844A97" w14:textId="77777777" w:rsidR="008201DD" w:rsidRPr="00303B61" w:rsidRDefault="008201DD" w:rsidP="00260BB2">
      <w:pPr>
        <w:pStyle w:val="Heading1"/>
      </w:pPr>
      <w:bookmarkStart w:id="945" w:name="_Toc521319655"/>
      <w:r w:rsidRPr="00303B61">
        <w:t>Coverage error</w:t>
      </w:r>
      <w:bookmarkEnd w:id="945"/>
      <w:r>
        <w:fldChar w:fldCharType="begin"/>
      </w:r>
      <w:r w:rsidRPr="00303B61">
        <w:instrText>tc "</w:instrText>
      </w:r>
      <w:bookmarkStart w:id="946" w:name="_Toc441822291"/>
      <w:bookmarkStart w:id="947" w:name="_Toc521320006"/>
      <w:r w:rsidRPr="00303B61">
        <w:instrText>Coverage error</w:instrText>
      </w:r>
      <w:bookmarkEnd w:id="946"/>
      <w:bookmarkEnd w:id="947"/>
      <w:r w:rsidRPr="00303B61">
        <w:instrText>" \f C \l 1</w:instrText>
      </w:r>
      <w:r>
        <w:fldChar w:fldCharType="end"/>
      </w:r>
    </w:p>
    <w:p w14:paraId="4E2E6C6E"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caused by a failure to cover adequately all components of the population being studied, which results in differences between the target population and the sampling frame.</w:t>
      </w:r>
    </w:p>
    <w:p w14:paraId="66028F2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Coverage errors include over-coverage, under-coverage and misclassification. Incomplete sampling frames often result in coverage errors.</w:t>
      </w:r>
    </w:p>
    <w:p w14:paraId="0B3B9BAD" w14:textId="77777777" w:rsidR="008201DD" w:rsidRPr="00303B61"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08CFE5A9" w14:textId="60B720DC" w:rsidR="008201DD" w:rsidRPr="00FB5C64" w:rsidRDefault="008201DD" w:rsidP="00260BB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B5C64">
        <w:rPr>
          <w:rFonts w:ascii="Times New Roman" w:hAnsi="Times New Roman"/>
          <w:b/>
          <w:sz w:val="24"/>
          <w:szCs w:val="24"/>
        </w:rPr>
        <w:t>Concept ID</w:t>
      </w:r>
      <w:r w:rsidRPr="00FB5C64">
        <w:rPr>
          <w:rFonts w:ascii="Times New Roman" w:hAnsi="Times New Roman"/>
          <w:sz w:val="24"/>
          <w:szCs w:val="24"/>
        </w:rPr>
        <w:tab/>
        <w:t>COVERAGE_ERR</w:t>
      </w:r>
      <w:r w:rsidRPr="00FB5C64">
        <w:rPr>
          <w:rFonts w:ascii="Times New Roman" w:hAnsi="Times New Roman"/>
          <w:sz w:val="24"/>
          <w:szCs w:val="24"/>
        </w:rPr>
        <w:fldChar w:fldCharType="begin"/>
      </w:r>
      <w:r w:rsidRPr="00FB5C64">
        <w:rPr>
          <w:rFonts w:ascii="Times New Roman" w:hAnsi="Times New Roman"/>
          <w:sz w:val="24"/>
          <w:szCs w:val="24"/>
        </w:rPr>
        <w:instrText>tc "</w:instrText>
      </w:r>
      <w:bookmarkStart w:id="948" w:name="_Toc441822292"/>
      <w:bookmarkStart w:id="949" w:name="_Toc521320007"/>
      <w:r w:rsidRPr="00FB5C64">
        <w:rPr>
          <w:rFonts w:ascii="Times New Roman" w:hAnsi="Times New Roman"/>
          <w:b/>
          <w:sz w:val="24"/>
          <w:szCs w:val="24"/>
        </w:rPr>
        <w:instrText>Concept ID</w:instrText>
      </w:r>
      <w:r w:rsidRPr="00FB5C64">
        <w:rPr>
          <w:rFonts w:ascii="Times New Roman" w:hAnsi="Times New Roman"/>
          <w:sz w:val="24"/>
          <w:szCs w:val="24"/>
        </w:rPr>
        <w:tab/>
        <w:instrText>COVERAGE ERR</w:instrText>
      </w:r>
      <w:bookmarkEnd w:id="948"/>
      <w:bookmarkEnd w:id="949"/>
      <w:r w:rsidRPr="00FB5C64">
        <w:rPr>
          <w:rFonts w:ascii="Times New Roman" w:hAnsi="Times New Roman"/>
          <w:sz w:val="24"/>
          <w:szCs w:val="24"/>
        </w:rPr>
        <w:instrText>" \f C \l 2</w:instrText>
      </w:r>
      <w:r w:rsidRPr="00FB5C64">
        <w:rPr>
          <w:rFonts w:ascii="Times New Roman" w:hAnsi="Times New Roman"/>
          <w:sz w:val="24"/>
          <w:szCs w:val="24"/>
        </w:rPr>
        <w:fldChar w:fldCharType="end"/>
      </w:r>
    </w:p>
    <w:p w14:paraId="2AAA4582"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13960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Measurement error</w:t>
      </w:r>
    </w:p>
    <w:p w14:paraId="712A5610"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8236CB">
        <w:rPr>
          <w:rFonts w:ascii="Times New Roman" w:hAnsi="Times New Roman"/>
          <w:sz w:val="24"/>
          <w:szCs w:val="24"/>
        </w:rPr>
        <w:t>Model assumption error</w:t>
      </w:r>
    </w:p>
    <w:p w14:paraId="00348FDD" w14:textId="77777777" w:rsidR="008201DD" w:rsidRPr="008236CB"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t>Non-response error</w:t>
      </w:r>
    </w:p>
    <w:p w14:paraId="7B7FC20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8236CB">
        <w:rPr>
          <w:rFonts w:ascii="Times New Roman" w:hAnsi="Times New Roman"/>
          <w:sz w:val="24"/>
          <w:szCs w:val="24"/>
        </w:rPr>
        <w:tab/>
      </w:r>
      <w:r w:rsidRPr="00303B61">
        <w:rPr>
          <w:rFonts w:ascii="Times New Roman" w:hAnsi="Times New Roman"/>
          <w:sz w:val="24"/>
          <w:szCs w:val="24"/>
        </w:rPr>
        <w:t>Non-sampling error</w:t>
      </w:r>
    </w:p>
    <w:p w14:paraId="6F44C32B"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3C002B4D"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63E2687D" w14:textId="58F0E208" w:rsidR="008201DD" w:rsidRPr="00303B61" w:rsidRDefault="008201DD" w:rsidP="00A77A6E">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Statistical Office of the United Nations, </w:t>
      </w:r>
      <w:r w:rsidR="00E42ACA">
        <w:rPr>
          <w:rFonts w:ascii="Times New Roman" w:hAnsi="Times New Roman"/>
          <w:sz w:val="24"/>
          <w:szCs w:val="24"/>
        </w:rPr>
        <w:t>"</w:t>
      </w:r>
      <w:r w:rsidRPr="00303B61">
        <w:rPr>
          <w:rFonts w:ascii="Times New Roman" w:hAnsi="Times New Roman"/>
          <w:sz w:val="24"/>
          <w:szCs w:val="24"/>
        </w:rPr>
        <w:t>Handbook of Household Surveys, Revised Edition</w:t>
      </w:r>
      <w:r w:rsidR="00E42ACA">
        <w:rPr>
          <w:rFonts w:ascii="Times New Roman" w:hAnsi="Times New Roman"/>
          <w:sz w:val="24"/>
          <w:szCs w:val="24"/>
        </w:rPr>
        <w:t>"</w:t>
      </w:r>
      <w:r w:rsidRPr="00303B61">
        <w:rPr>
          <w:rFonts w:ascii="Times New Roman" w:hAnsi="Times New Roman"/>
          <w:sz w:val="24"/>
          <w:szCs w:val="24"/>
        </w:rPr>
        <w:t>, (para. 8.4), Studies in Methods, Series F, No. 31, United Nations, New York, 1984 (</w:t>
      </w:r>
      <w:hyperlink r:id="rId84" w:history="1">
        <w:r w:rsidRPr="00303B61">
          <w:rPr>
            <w:rStyle w:val="Hyperlink"/>
            <w:rFonts w:ascii="Times New Roman" w:hAnsi="Times New Roman"/>
            <w:sz w:val="24"/>
          </w:rPr>
          <w:t>http://ec.europa.eu/eurostat/ramon/statmanuals/files/household_surveys_1984_EN.pdf</w:t>
        </w:r>
      </w:hyperlink>
      <w:r w:rsidRPr="00303B61">
        <w:rPr>
          <w:rFonts w:ascii="Times New Roman" w:hAnsi="Times New Roman"/>
          <w:sz w:val="24"/>
        </w:rPr>
        <w:t xml:space="preserve">) </w:t>
      </w:r>
    </w:p>
    <w:p w14:paraId="7FCF79B8" w14:textId="7313413D" w:rsidR="008201DD" w:rsidRPr="00EE58F4" w:rsidRDefault="008201DD" w:rsidP="001526E4">
      <w:pPr>
        <w:pStyle w:val="Heading1"/>
        <w:rPr>
          <w:lang w:val="en-US"/>
        </w:rPr>
      </w:pPr>
      <w:bookmarkStart w:id="950" w:name="_Toc521319656"/>
      <w:r w:rsidRPr="00EE58F4">
        <w:rPr>
          <w:lang w:val="en-US"/>
        </w:rPr>
        <w:lastRenderedPageBreak/>
        <w:t>Cross-</w:t>
      </w:r>
      <w:r w:rsidR="00EE58F4">
        <w:rPr>
          <w:lang w:val="en-US"/>
        </w:rPr>
        <w:t>domain Codel</w:t>
      </w:r>
      <w:r w:rsidRPr="00EE58F4">
        <w:rPr>
          <w:lang w:val="en-US"/>
        </w:rPr>
        <w:t>ist, CDCL</w:t>
      </w:r>
      <w:bookmarkEnd w:id="950"/>
      <w:r>
        <w:fldChar w:fldCharType="begin"/>
      </w:r>
      <w:r w:rsidRPr="00EE58F4">
        <w:rPr>
          <w:lang w:val="en-US"/>
        </w:rPr>
        <w:instrText>tc "</w:instrText>
      </w:r>
      <w:bookmarkStart w:id="951" w:name="_Toc521320008"/>
      <w:r w:rsidRPr="00EE58F4">
        <w:rPr>
          <w:lang w:val="en-US"/>
        </w:rPr>
        <w:instrText>Cross-domain Code</w:instrText>
      </w:r>
      <w:r w:rsidR="00EE58F4">
        <w:rPr>
          <w:lang w:val="en-US"/>
        </w:rPr>
        <w:instrText>l</w:instrText>
      </w:r>
      <w:r w:rsidRPr="00EE58F4">
        <w:rPr>
          <w:lang w:val="en-US"/>
        </w:rPr>
        <w:instrText>ist, CDCL</w:instrText>
      </w:r>
      <w:bookmarkEnd w:id="951"/>
      <w:r w:rsidRPr="00EE58F4">
        <w:rPr>
          <w:lang w:val="en-US"/>
        </w:rPr>
        <w:instrText>" \f C \l 1</w:instrText>
      </w:r>
      <w:r>
        <w:fldChar w:fldCharType="end"/>
      </w:r>
    </w:p>
    <w:p w14:paraId="557D80C7" w14:textId="6453500B" w:rsidR="008201DD" w:rsidRPr="00303B61" w:rsidRDefault="008201DD" w:rsidP="00646B2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SDMX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meeting at least one of the criteria below:</w:t>
      </w:r>
    </w:p>
    <w:p w14:paraId="4AC232BA" w14:textId="77777777" w:rsidR="008201DD" w:rsidRPr="00303B61" w:rsidRDefault="008201DD" w:rsidP="00646B29">
      <w:pPr>
        <w:tabs>
          <w:tab w:val="left" w:pos="1701"/>
          <w:tab w:val="left" w:pos="2127"/>
        </w:tabs>
        <w:spacing w:after="0" w:line="240" w:lineRule="auto"/>
        <w:ind w:left="2126" w:hanging="2126"/>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Potential application across all statistical domains.</w:t>
      </w:r>
    </w:p>
    <w:p w14:paraId="1720DAA5" w14:textId="49BDAEFB"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2)</w:t>
      </w: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 maintained by the SDMX Statistical Working Group (SWG) on its initiative</w:t>
      </w:r>
    </w:p>
    <w:p w14:paraId="6270B3F2" w14:textId="57866DFC" w:rsidR="008201DD" w:rsidRPr="00303B61" w:rsidRDefault="008201DD" w:rsidP="00646B29">
      <w:pPr>
        <w:tabs>
          <w:tab w:val="left" w:pos="1701"/>
          <w:tab w:val="left" w:pos="2127"/>
        </w:tabs>
        <w:spacing w:after="0" w:line="240" w:lineRule="auto"/>
        <w:ind w:left="2127" w:hanging="2127"/>
        <w:jc w:val="both"/>
        <w:rPr>
          <w:rFonts w:ascii="Times New Roman" w:hAnsi="Times New Roman"/>
          <w:sz w:val="24"/>
          <w:szCs w:val="24"/>
        </w:rPr>
      </w:pPr>
      <w:r w:rsidRPr="00303B61">
        <w:rPr>
          <w:rFonts w:ascii="Times New Roman" w:hAnsi="Times New Roman"/>
          <w:sz w:val="24"/>
          <w:szCs w:val="24"/>
        </w:rPr>
        <w:tab/>
        <w:t>3)</w:t>
      </w:r>
      <w:r w:rsidRPr="00303B61">
        <w:rPr>
          <w:rFonts w:ascii="Times New Roman" w:hAnsi="Times New Roman"/>
          <w:sz w:val="24"/>
          <w:szCs w:val="24"/>
        </w:rPr>
        <w:tab/>
        <w:t>Code</w:t>
      </w:r>
      <w:r w:rsidR="00EE58F4">
        <w:rPr>
          <w:rFonts w:ascii="Times New Roman" w:hAnsi="Times New Roman"/>
          <w:sz w:val="24"/>
          <w:szCs w:val="24"/>
        </w:rPr>
        <w:t>l</w:t>
      </w:r>
      <w:r w:rsidRPr="00303B61">
        <w:rPr>
          <w:rFonts w:ascii="Times New Roman" w:hAnsi="Times New Roman"/>
          <w:sz w:val="24"/>
          <w:szCs w:val="24"/>
        </w:rPr>
        <w:t>ist recommended as CDCL by the SDMX SWG although they are in principle maintained by third organisations.</w:t>
      </w:r>
    </w:p>
    <w:p w14:paraId="18B43A1C"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1) Potential application across all statistical domains.</w:t>
      </w:r>
    </w:p>
    <w:p w14:paraId="55260CED"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CL_OBS_STATUS, CL_CONF_STATUS, CL_DECIMALS, CL_UNIT_MULT, CL_AREA.</w:t>
      </w:r>
    </w:p>
    <w:p w14:paraId="2FCAC840" w14:textId="495BA728" w:rsidR="008201DD" w:rsidRPr="00303B61" w:rsidRDefault="008201DD" w:rsidP="00646B2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Key term for this criterion is </w:t>
      </w:r>
      <w:r w:rsidR="00E42ACA">
        <w:rPr>
          <w:rFonts w:ascii="Times New Roman" w:hAnsi="Times New Roman"/>
          <w:sz w:val="24"/>
          <w:szCs w:val="24"/>
        </w:rPr>
        <w:t>"</w:t>
      </w:r>
      <w:r w:rsidRPr="00303B61">
        <w:rPr>
          <w:rFonts w:ascii="Times New Roman" w:hAnsi="Times New Roman"/>
          <w:sz w:val="24"/>
          <w:szCs w:val="24"/>
        </w:rPr>
        <w:t>potential</w:t>
      </w:r>
      <w:r w:rsidR="00E42ACA">
        <w:rPr>
          <w:rFonts w:ascii="Times New Roman" w:hAnsi="Times New Roman"/>
          <w:sz w:val="24"/>
          <w:szCs w:val="24"/>
        </w:rPr>
        <w:t>"</w:t>
      </w:r>
      <w:r w:rsidRPr="00303B61">
        <w:rPr>
          <w:rFonts w:ascii="Times New Roman" w:hAnsi="Times New Roman"/>
          <w:sz w:val="24"/>
          <w:szCs w:val="24"/>
        </w:rPr>
        <w:t xml:space="preserve">. These </w:t>
      </w:r>
      <w:r>
        <w:rPr>
          <w:rFonts w:ascii="Times New Roman" w:hAnsi="Times New Roman"/>
          <w:sz w:val="24"/>
          <w:szCs w:val="24"/>
        </w:rPr>
        <w:t>C</w:t>
      </w:r>
      <w:r w:rsidR="00EE58F4">
        <w:rPr>
          <w:rFonts w:ascii="Times New Roman" w:hAnsi="Times New Roman"/>
          <w:sz w:val="24"/>
          <w:szCs w:val="24"/>
        </w:rPr>
        <w:t>odel</w:t>
      </w:r>
      <w:r w:rsidRPr="00303B61">
        <w:rPr>
          <w:rFonts w:ascii="Times New Roman" w:hAnsi="Times New Roman"/>
          <w:sz w:val="24"/>
          <w:szCs w:val="24"/>
        </w:rPr>
        <w:t xml:space="preserve">ists must not necessarily be implemented in all Data Structure Definitions (DSDs) but they potentially could. For example,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00815832">
        <w:rPr>
          <w:rFonts w:ascii="Times New Roman" w:hAnsi="Times New Roman"/>
          <w:sz w:val="24"/>
          <w:szCs w:val="24"/>
        </w:rPr>
        <w:t>ist "</w:t>
      </w:r>
      <w:r w:rsidRPr="00303B61">
        <w:rPr>
          <w:rFonts w:ascii="Times New Roman" w:hAnsi="Times New Roman"/>
          <w:sz w:val="24"/>
          <w:szCs w:val="24"/>
        </w:rPr>
        <w:t>Unit multiplier</w:t>
      </w:r>
      <w:r w:rsidR="00815832">
        <w:rPr>
          <w:rFonts w:ascii="Times New Roman" w:hAnsi="Times New Roman"/>
          <w:sz w:val="24"/>
          <w:szCs w:val="24"/>
        </w:rPr>
        <w:t>"</w:t>
      </w:r>
      <w:r w:rsidRPr="00303B61">
        <w:rPr>
          <w:rFonts w:ascii="Times New Roman" w:hAnsi="Times New Roman"/>
          <w:sz w:val="24"/>
          <w:szCs w:val="24"/>
        </w:rPr>
        <w:t xml:space="preserve"> could possibly be used in all implementations dealing with statistical figures but some implementations might not see the need for such a </w:t>
      </w:r>
      <w:r>
        <w:rPr>
          <w:rFonts w:ascii="Times New Roman" w:hAnsi="Times New Roman"/>
          <w:sz w:val="24"/>
          <w:szCs w:val="24"/>
        </w:rPr>
        <w:t>D</w:t>
      </w:r>
      <w:r w:rsidRPr="00303B61">
        <w:rPr>
          <w:rFonts w:ascii="Times New Roman" w:hAnsi="Times New Roman"/>
          <w:sz w:val="24"/>
          <w:szCs w:val="24"/>
        </w:rPr>
        <w:t xml:space="preserve">imension because the statistical values do not require it, e.g. average number of children per household. Inversely, in this example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for decimals will be absolutely necessary.</w:t>
      </w:r>
    </w:p>
    <w:p w14:paraId="11710529" w14:textId="7F7797D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2) Code</w:t>
      </w:r>
      <w:r w:rsidR="00EE58F4">
        <w:rPr>
          <w:rFonts w:ascii="Times New Roman" w:hAnsi="Times New Roman"/>
          <w:sz w:val="24"/>
          <w:szCs w:val="24"/>
        </w:rPr>
        <w:t>l</w:t>
      </w:r>
      <w:r w:rsidRPr="00303B61">
        <w:rPr>
          <w:rFonts w:ascii="Times New Roman" w:hAnsi="Times New Roman"/>
          <w:sz w:val="24"/>
          <w:szCs w:val="24"/>
        </w:rPr>
        <w:t>ists maintained by the SWG on its initiative because 1) they are intended for broad use within the SDMX community and 2) there is a strong need for harmonisation across domains which are not necessarily closely connected with each other.</w:t>
      </w:r>
    </w:p>
    <w:p w14:paraId="37DFBB6E"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for case 1: CL_AGE, CL_CIVIL_STATUS, CL_FREQ, CL_TIME_FORMAT, CL_SEX, CL_ADJUSTMENT.</w:t>
      </w:r>
    </w:p>
    <w:p w14:paraId="1D263405" w14:textId="4AE73551"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By proposing such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ists it is hoped to promote harmonisation across domains and provide ready-to-use artefacts to implementers.</w:t>
      </w:r>
    </w:p>
    <w:p w14:paraId="5DA65B1D"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 for case 2: CL_ACTIVITY.</w:t>
      </w:r>
    </w:p>
    <w:p w14:paraId="52024352" w14:textId="254EAE6E"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Explanatory note: International activity classifications are typically used in different statistical domains (e.g. economic versus social statistics). Without an established CDCL made available in centralised registries, the risk is that one domain develops a </w:t>
      </w:r>
      <w:r>
        <w:rPr>
          <w:rFonts w:ascii="Times New Roman" w:hAnsi="Times New Roman"/>
          <w:sz w:val="24"/>
          <w:szCs w:val="24"/>
        </w:rPr>
        <w:t>C</w:t>
      </w:r>
      <w:r w:rsidRPr="00303B61">
        <w:rPr>
          <w:rFonts w:ascii="Times New Roman" w:hAnsi="Times New Roman"/>
          <w:sz w:val="24"/>
          <w:szCs w:val="24"/>
        </w:rPr>
        <w:t>ode</w:t>
      </w:r>
      <w:r w:rsidR="00EE58F4">
        <w:rPr>
          <w:rFonts w:ascii="Times New Roman" w:hAnsi="Times New Roman"/>
          <w:sz w:val="24"/>
          <w:szCs w:val="24"/>
        </w:rPr>
        <w:t>l</w:t>
      </w:r>
      <w:r w:rsidRPr="00303B61">
        <w:rPr>
          <w:rFonts w:ascii="Times New Roman" w:hAnsi="Times New Roman"/>
          <w:sz w:val="24"/>
          <w:szCs w:val="24"/>
        </w:rPr>
        <w:t>ist without taking into account the fact that other domains might use the same classification system.</w:t>
      </w:r>
    </w:p>
    <w:p w14:paraId="3BDD8E2F" w14:textId="4317F68D"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3) Code</w:t>
      </w:r>
      <w:r w:rsidR="00EE58F4">
        <w:rPr>
          <w:rFonts w:ascii="Times New Roman" w:hAnsi="Times New Roman"/>
          <w:sz w:val="24"/>
          <w:szCs w:val="24"/>
        </w:rPr>
        <w:t>l</w:t>
      </w:r>
      <w:r w:rsidRPr="00303B61">
        <w:rPr>
          <w:rFonts w:ascii="Times New Roman" w:hAnsi="Times New Roman"/>
          <w:sz w:val="24"/>
          <w:szCs w:val="24"/>
        </w:rPr>
        <w:t>ists recommended as CDCL by the SDMX Statistical Working Group (SWG) although they are in principle maintained by third organisations.</w:t>
      </w:r>
    </w:p>
    <w:p w14:paraId="3DA48268"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Examples: CL_AREA (based on the ISO 3166 alpha-2 codes for countries); CL_CURRENCY (based on the ISO 4217 3-character codes for currencies).</w:t>
      </w:r>
    </w:p>
    <w:p w14:paraId="6B2BA7BF"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Explanatory note: In these cases, the value added by the SWG is to propose guidelines on specific methodological issues, e.g. how to code a country that has been split into several new entities.</w:t>
      </w:r>
    </w:p>
    <w:p w14:paraId="04CF2DAC" w14:textId="77777777" w:rsidR="008201DD" w:rsidRPr="00303B61" w:rsidRDefault="008201DD" w:rsidP="00AA55B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1B17C686" w14:textId="12100726" w:rsidR="008201DD" w:rsidRPr="00303B61" w:rsidRDefault="008201DD" w:rsidP="00B2324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CDCL</w:t>
      </w:r>
      <w:r w:rsidR="00FB5C64" w:rsidRPr="002715DD">
        <w:rPr>
          <w:rFonts w:ascii="Times New Roman" w:hAnsi="Times New Roman"/>
          <w:sz w:val="24"/>
          <w:szCs w:val="24"/>
        </w:rPr>
        <w:fldChar w:fldCharType="begin"/>
      </w:r>
      <w:r w:rsidR="00FB5C64" w:rsidRPr="002715DD">
        <w:rPr>
          <w:rFonts w:ascii="Times New Roman" w:hAnsi="Times New Roman"/>
          <w:sz w:val="24"/>
          <w:szCs w:val="24"/>
        </w:rPr>
        <w:instrText>tc "</w:instrText>
      </w:r>
      <w:bookmarkStart w:id="952" w:name="_Toc521320009"/>
      <w:r w:rsidR="00FB5C64" w:rsidRPr="002715DD">
        <w:rPr>
          <w:rFonts w:ascii="Times New Roman" w:hAnsi="Times New Roman"/>
          <w:b/>
          <w:sz w:val="24"/>
          <w:szCs w:val="24"/>
        </w:rPr>
        <w:instrText>Concept ID</w:instrText>
      </w:r>
      <w:r w:rsidR="00FB5C64" w:rsidRPr="002715DD">
        <w:rPr>
          <w:rFonts w:ascii="Times New Roman" w:hAnsi="Times New Roman"/>
          <w:sz w:val="24"/>
          <w:szCs w:val="24"/>
        </w:rPr>
        <w:tab/>
      </w:r>
      <w:r w:rsidR="00FB5C64" w:rsidRPr="00303B61">
        <w:rPr>
          <w:rFonts w:ascii="Times New Roman" w:hAnsi="Times New Roman"/>
          <w:sz w:val="24"/>
          <w:szCs w:val="24"/>
        </w:rPr>
        <w:instrText>CDCL</w:instrText>
      </w:r>
      <w:bookmarkEnd w:id="952"/>
      <w:r w:rsidR="00FB5C64" w:rsidRPr="002715DD">
        <w:rPr>
          <w:rFonts w:ascii="Times New Roman" w:hAnsi="Times New Roman"/>
          <w:sz w:val="24"/>
          <w:szCs w:val="24"/>
        </w:rPr>
        <w:instrText>" \f C \l 2</w:instrText>
      </w:r>
      <w:r w:rsidR="00FB5C64" w:rsidRPr="002715DD">
        <w:rPr>
          <w:rFonts w:ascii="Times New Roman" w:hAnsi="Times New Roman"/>
          <w:sz w:val="24"/>
          <w:szCs w:val="24"/>
        </w:rPr>
        <w:fldChar w:fldCharType="end"/>
      </w:r>
    </w:p>
    <w:p w14:paraId="7A27CE81" w14:textId="77777777" w:rsidR="008201DD" w:rsidRPr="00303B61" w:rsidRDefault="008201DD" w:rsidP="00F84FD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642A242C" w14:textId="3243A41E" w:rsidR="008201DD" w:rsidRPr="007626E6"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626E6">
        <w:rPr>
          <w:rFonts w:ascii="Times New Roman" w:hAnsi="Times New Roman"/>
          <w:b/>
          <w:sz w:val="24"/>
          <w:szCs w:val="24"/>
        </w:rPr>
        <w:t>Source</w:t>
      </w:r>
      <w:r w:rsidRPr="007626E6">
        <w:rPr>
          <w:rFonts w:ascii="Times New Roman" w:hAnsi="Times New Roman"/>
          <w:sz w:val="24"/>
          <w:szCs w:val="24"/>
        </w:rPr>
        <w:tab/>
        <w:t>SDMX, "SDMX Glossary Version 1.0", February 2016 (</w:t>
      </w:r>
      <w:hyperlink r:id="rId85" w:history="1">
        <w:r w:rsidR="007878D9" w:rsidRPr="00F81F3A">
          <w:rPr>
            <w:rStyle w:val="Hyperlink"/>
            <w:rFonts w:ascii="Times New Roman" w:hAnsi="Times New Roman"/>
            <w:sz w:val="24"/>
            <w:szCs w:val="24"/>
          </w:rPr>
          <w:t>https://sdmx.org/wp-content/uploads/SDMX_Glossary_Version_1_0_February_2016.docx</w:t>
        </w:r>
      </w:hyperlink>
      <w:r w:rsidRPr="007626E6">
        <w:rPr>
          <w:rFonts w:ascii="Times New Roman" w:hAnsi="Times New Roman"/>
          <w:sz w:val="24"/>
          <w:szCs w:val="24"/>
        </w:rPr>
        <w:t>)</w:t>
      </w:r>
    </w:p>
    <w:p w14:paraId="3FBA88D2" w14:textId="77777777" w:rsidR="008201DD" w:rsidRPr="00303B61" w:rsidRDefault="008201DD" w:rsidP="001526E4">
      <w:pPr>
        <w:pStyle w:val="Heading1"/>
      </w:pPr>
      <w:bookmarkStart w:id="953" w:name="_Toc521319657"/>
      <w:r w:rsidRPr="00303B61">
        <w:lastRenderedPageBreak/>
        <w:t xml:space="preserve">Cross-domain </w:t>
      </w:r>
      <w:r>
        <w:t>C</w:t>
      </w:r>
      <w:r w:rsidRPr="00303B61">
        <w:t>oncept, CDC</w:t>
      </w:r>
      <w:bookmarkEnd w:id="953"/>
      <w:r>
        <w:fldChar w:fldCharType="begin"/>
      </w:r>
      <w:r w:rsidRPr="00303B61">
        <w:instrText>tc "</w:instrText>
      </w:r>
      <w:bookmarkStart w:id="954" w:name="_Toc521320010"/>
      <w:r w:rsidRPr="00303B61">
        <w:instrText>Cross-domain Concept, CDC</w:instrText>
      </w:r>
      <w:bookmarkEnd w:id="954"/>
      <w:r w:rsidRPr="00303B61">
        <w:instrText>" \f C \l 1</w:instrText>
      </w:r>
      <w:r>
        <w:fldChar w:fldCharType="end"/>
      </w:r>
    </w:p>
    <w:p w14:paraId="721FBC26"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Standard </w:t>
      </w:r>
      <w:r>
        <w:rPr>
          <w:rFonts w:ascii="Times New Roman" w:hAnsi="Times New Roman"/>
          <w:sz w:val="24"/>
          <w:szCs w:val="24"/>
        </w:rPr>
        <w:t>C</w:t>
      </w:r>
      <w:r w:rsidRPr="00303B61">
        <w:rPr>
          <w:rFonts w:ascii="Times New Roman" w:hAnsi="Times New Roman"/>
          <w:sz w:val="24"/>
          <w:szCs w:val="24"/>
        </w:rPr>
        <w:t>oncept, covering structural and reference metadata, which should be used in several statistical domains wherever possible to enhance possibilities of the exchange of data and metadata between organisations.</w:t>
      </w:r>
    </w:p>
    <w:p w14:paraId="4681F22B"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 xml:space="preserve">ross-domain </w:t>
      </w:r>
      <w:r>
        <w:rPr>
          <w:rFonts w:ascii="Times New Roman" w:hAnsi="Times New Roman"/>
          <w:sz w:val="24"/>
          <w:szCs w:val="24"/>
        </w:rPr>
        <w:t>C</w:t>
      </w:r>
      <w:r w:rsidRPr="00303B61">
        <w:rPr>
          <w:rFonts w:ascii="Times New Roman" w:hAnsi="Times New Roman"/>
          <w:sz w:val="24"/>
          <w:szCs w:val="24"/>
        </w:rPr>
        <w:t>oncepts are envisaged to cover various elements describing statistical data and their quality. When exchanging statistics, institutions can select from a standard set of content-oriented concepts. The list of concepts and their definitions reflects recommended practices and can be the basis for mapping between internal systems when data and metadata are exchanged or shared between and among institutions.</w:t>
      </w:r>
    </w:p>
    <w:p w14:paraId="023438E9" w14:textId="77777777" w:rsidR="008201DD" w:rsidRPr="00303B61" w:rsidRDefault="008201DD" w:rsidP="008168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sz w:val="24"/>
          <w:szCs w:val="24"/>
        </w:rPr>
        <w:tab/>
        <w:t>Cross-domain concept</w:t>
      </w:r>
    </w:p>
    <w:p w14:paraId="2877FB98" w14:textId="7F3C50DC" w:rsidR="008201DD" w:rsidRPr="00303B6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CDC</w:t>
      </w:r>
      <w:r w:rsidR="003A7513" w:rsidRPr="002715DD">
        <w:rPr>
          <w:rFonts w:ascii="Times New Roman" w:hAnsi="Times New Roman"/>
          <w:sz w:val="24"/>
          <w:szCs w:val="24"/>
        </w:rPr>
        <w:fldChar w:fldCharType="begin"/>
      </w:r>
      <w:r w:rsidR="003A7513" w:rsidRPr="002715DD">
        <w:rPr>
          <w:rFonts w:ascii="Times New Roman" w:hAnsi="Times New Roman"/>
          <w:sz w:val="24"/>
          <w:szCs w:val="24"/>
        </w:rPr>
        <w:instrText>tc "</w:instrText>
      </w:r>
      <w:bookmarkStart w:id="955" w:name="_Toc521320011"/>
      <w:r w:rsidR="003A7513" w:rsidRPr="002715DD">
        <w:rPr>
          <w:rFonts w:ascii="Times New Roman" w:hAnsi="Times New Roman"/>
          <w:b/>
          <w:sz w:val="24"/>
          <w:szCs w:val="24"/>
        </w:rPr>
        <w:instrText>Concept ID</w:instrText>
      </w:r>
      <w:r w:rsidR="003A7513" w:rsidRPr="002715DD">
        <w:rPr>
          <w:rFonts w:ascii="Times New Roman" w:hAnsi="Times New Roman"/>
          <w:sz w:val="24"/>
          <w:szCs w:val="24"/>
        </w:rPr>
        <w:tab/>
      </w:r>
      <w:r w:rsidR="003A7513" w:rsidRPr="00303B61">
        <w:rPr>
          <w:rFonts w:ascii="Times New Roman" w:hAnsi="Times New Roman"/>
          <w:sz w:val="24"/>
          <w:szCs w:val="24"/>
        </w:rPr>
        <w:instrText>CDC</w:instrText>
      </w:r>
      <w:bookmarkEnd w:id="955"/>
      <w:r w:rsidR="003A7513" w:rsidRPr="002715DD">
        <w:rPr>
          <w:rFonts w:ascii="Times New Roman" w:hAnsi="Times New Roman"/>
          <w:sz w:val="24"/>
          <w:szCs w:val="24"/>
        </w:rPr>
        <w:instrText>" \f C \l 2</w:instrText>
      </w:r>
      <w:r w:rsidR="003A7513" w:rsidRPr="002715DD">
        <w:rPr>
          <w:rFonts w:ascii="Times New Roman" w:hAnsi="Times New Roman"/>
          <w:sz w:val="24"/>
          <w:szCs w:val="24"/>
        </w:rPr>
        <w:fldChar w:fldCharType="end"/>
      </w:r>
    </w:p>
    <w:p w14:paraId="1DFBAB7F"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Content-Oriented Guidelines, COG</w:t>
      </w:r>
    </w:p>
    <w:p w14:paraId="5AEEF73C" w14:textId="77777777" w:rsidR="008201DD" w:rsidRPr="00303B61" w:rsidRDefault="008201DD" w:rsidP="0075337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1C8F994F" w14:textId="77777777" w:rsidR="008201DD" w:rsidRPr="00303B61" w:rsidRDefault="008201DD" w:rsidP="0075337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BF91D60" w14:textId="7731AB6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410FD">
        <w:rPr>
          <w:rFonts w:ascii="Times New Roman" w:hAnsi="Times New Roman"/>
          <w:sz w:val="24"/>
          <w:szCs w:val="24"/>
        </w:rPr>
        <w:t>SDMX, "Metadata Common Vocabulary", 2009 (</w:t>
      </w:r>
      <w:hyperlink r:id="rId86" w:history="1">
        <w:r w:rsidR="007878D9" w:rsidRPr="00F81F3A">
          <w:rPr>
            <w:rStyle w:val="Hyperlink"/>
            <w:rFonts w:ascii="Times New Roman" w:hAnsi="Times New Roman"/>
            <w:sz w:val="24"/>
            <w:szCs w:val="24"/>
          </w:rPr>
          <w:t>https://sdmx.org/wp-content/uploads/04_sdmx_cog_annex_4_mcv_2009.pdf</w:t>
        </w:r>
      </w:hyperlink>
      <w:r w:rsidRPr="001410FD">
        <w:rPr>
          <w:rFonts w:ascii="Times New Roman" w:hAnsi="Times New Roman"/>
          <w:sz w:val="24"/>
          <w:szCs w:val="24"/>
        </w:rPr>
        <w:t>)</w:t>
      </w:r>
    </w:p>
    <w:p w14:paraId="2EE8D620" w14:textId="77777777" w:rsidR="008201DD" w:rsidRPr="00303B61" w:rsidRDefault="008201DD" w:rsidP="001526E4">
      <w:pPr>
        <w:pStyle w:val="Heading1"/>
      </w:pPr>
      <w:bookmarkStart w:id="956" w:name="_Toc521319658"/>
      <w:r w:rsidRPr="00303B61">
        <w:t>Currency</w:t>
      </w:r>
      <w:bookmarkEnd w:id="956"/>
      <w:r>
        <w:fldChar w:fldCharType="begin"/>
      </w:r>
      <w:r w:rsidRPr="00303B61">
        <w:instrText>tc "</w:instrText>
      </w:r>
      <w:bookmarkStart w:id="957" w:name="_Toc427232579"/>
      <w:bookmarkStart w:id="958" w:name="_Toc427232660"/>
      <w:bookmarkStart w:id="959" w:name="_Toc427232740"/>
      <w:bookmarkStart w:id="960" w:name="_Toc427232821"/>
      <w:bookmarkStart w:id="961" w:name="_Toc427232903"/>
      <w:bookmarkStart w:id="962" w:name="_Toc427316964"/>
      <w:bookmarkStart w:id="963" w:name="_Toc427318575"/>
      <w:bookmarkStart w:id="964" w:name="_Toc441822293"/>
      <w:bookmarkStart w:id="965" w:name="_Toc521320012"/>
      <w:r w:rsidRPr="00303B61">
        <w:instrText>Currency</w:instrText>
      </w:r>
      <w:bookmarkEnd w:id="957"/>
      <w:bookmarkEnd w:id="958"/>
      <w:bookmarkEnd w:id="959"/>
      <w:bookmarkEnd w:id="960"/>
      <w:bookmarkEnd w:id="961"/>
      <w:bookmarkEnd w:id="962"/>
      <w:bookmarkEnd w:id="963"/>
      <w:bookmarkEnd w:id="964"/>
      <w:bookmarkEnd w:id="965"/>
      <w:r w:rsidRPr="00303B61">
        <w:instrText>" \f C \l 1</w:instrText>
      </w:r>
      <w:r>
        <w:fldChar w:fldCharType="end"/>
      </w:r>
    </w:p>
    <w:p w14:paraId="356B52D5" w14:textId="77777777" w:rsidR="008201DD" w:rsidRPr="00303B61" w:rsidRDefault="008201DD" w:rsidP="006D60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Monetary denomination of the object being measured.</w:t>
      </w:r>
    </w:p>
    <w:p w14:paraId="71557A9C" w14:textId="77777777" w:rsidR="008201DD" w:rsidRPr="00303B6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74DAC94" w14:textId="77777777" w:rsidR="008201DD" w:rsidRPr="00120CA1" w:rsidRDefault="008201DD" w:rsidP="007533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966" w:name="_Toc427232580"/>
      <w:bookmarkStart w:id="967" w:name="_Toc427232661"/>
      <w:bookmarkStart w:id="968" w:name="_Toc427232741"/>
      <w:bookmarkStart w:id="969" w:name="_Toc427232822"/>
      <w:bookmarkStart w:id="970" w:name="_Toc427232904"/>
      <w:bookmarkStart w:id="971" w:name="_Toc427316965"/>
      <w:bookmarkStart w:id="972" w:name="_Toc427318576"/>
      <w:bookmarkStart w:id="973" w:name="_Toc441822294"/>
      <w:bookmarkStart w:id="974" w:name="_Toc521320013"/>
      <w:r w:rsidRPr="00120CA1">
        <w:rPr>
          <w:rFonts w:ascii="Times New Roman" w:hAnsi="Times New Roman"/>
          <w:b/>
          <w:sz w:val="24"/>
          <w:szCs w:val="24"/>
        </w:rPr>
        <w:instrText>Concept ID</w:instrText>
      </w:r>
      <w:r w:rsidRPr="00120CA1">
        <w:rPr>
          <w:rFonts w:ascii="Times New Roman" w:hAnsi="Times New Roman"/>
          <w:sz w:val="24"/>
          <w:szCs w:val="24"/>
        </w:rPr>
        <w:tab/>
        <w:instrText>CURRENCY</w:instrText>
      </w:r>
      <w:bookmarkEnd w:id="966"/>
      <w:bookmarkEnd w:id="967"/>
      <w:bookmarkEnd w:id="968"/>
      <w:bookmarkEnd w:id="969"/>
      <w:bookmarkEnd w:id="970"/>
      <w:bookmarkEnd w:id="971"/>
      <w:bookmarkEnd w:id="972"/>
      <w:bookmarkEnd w:id="973"/>
      <w:bookmarkEnd w:id="974"/>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79E297FB" w14:textId="3E6B645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4ED7FE2" w14:textId="77777777" w:rsidR="008201DD" w:rsidRPr="00120CA1" w:rsidRDefault="008201DD" w:rsidP="001B33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Codelist ID</w:t>
      </w:r>
      <w:r w:rsidRPr="00120CA1">
        <w:rPr>
          <w:rFonts w:ascii="Times New Roman" w:hAnsi="Times New Roman"/>
          <w:sz w:val="24"/>
          <w:szCs w:val="24"/>
        </w:rPr>
        <w:tab/>
        <w:t>CL_CURRENCY</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975" w:name="_Toc427232581"/>
      <w:bookmarkStart w:id="976" w:name="_Toc427232662"/>
      <w:bookmarkStart w:id="977" w:name="_Toc427232742"/>
      <w:bookmarkStart w:id="978" w:name="_Toc427232823"/>
      <w:bookmarkStart w:id="979" w:name="_Toc427232905"/>
      <w:bookmarkStart w:id="980" w:name="_Toc427316966"/>
      <w:bookmarkStart w:id="981" w:name="_Toc427318577"/>
      <w:bookmarkStart w:id="982" w:name="_Toc441822295"/>
      <w:bookmarkStart w:id="983" w:name="_Toc521320014"/>
      <w:r w:rsidRPr="00120CA1">
        <w:rPr>
          <w:rFonts w:ascii="Times New Roman" w:hAnsi="Times New Roman"/>
          <w:b/>
          <w:sz w:val="24"/>
          <w:szCs w:val="24"/>
        </w:rPr>
        <w:instrText>Codelist ID</w:instrText>
      </w:r>
      <w:r w:rsidRPr="00120CA1">
        <w:rPr>
          <w:rFonts w:ascii="Times New Roman" w:hAnsi="Times New Roman"/>
          <w:sz w:val="24"/>
          <w:szCs w:val="24"/>
        </w:rPr>
        <w:tab/>
        <w:instrText>CL_CURRENCY</w:instrText>
      </w:r>
      <w:bookmarkEnd w:id="975"/>
      <w:bookmarkEnd w:id="976"/>
      <w:bookmarkEnd w:id="977"/>
      <w:bookmarkEnd w:id="978"/>
      <w:bookmarkEnd w:id="979"/>
      <w:bookmarkEnd w:id="980"/>
      <w:bookmarkEnd w:id="981"/>
      <w:bookmarkEnd w:id="982"/>
      <w:bookmarkEnd w:id="983"/>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264FB2C8" w14:textId="2EB89D7D" w:rsidR="008201DD" w:rsidRPr="000E6E21"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E6E21">
        <w:rPr>
          <w:rFonts w:ascii="Times New Roman" w:hAnsi="Times New Roman"/>
          <w:b/>
          <w:sz w:val="24"/>
          <w:szCs w:val="24"/>
        </w:rPr>
        <w:t>Source</w:t>
      </w:r>
      <w:r w:rsidRPr="000E6E21">
        <w:rPr>
          <w:rFonts w:ascii="Times New Roman" w:hAnsi="Times New Roman"/>
          <w:sz w:val="24"/>
          <w:szCs w:val="24"/>
        </w:rPr>
        <w:tab/>
        <w:t>SDMX, "Metadata Common Vocabulary", 2009 (</w:t>
      </w:r>
      <w:hyperlink r:id="rId87" w:history="1">
        <w:r w:rsidR="007878D9" w:rsidRPr="00F81F3A">
          <w:rPr>
            <w:rStyle w:val="Hyperlink"/>
            <w:rFonts w:ascii="Times New Roman" w:hAnsi="Times New Roman"/>
            <w:sz w:val="24"/>
            <w:szCs w:val="24"/>
          </w:rPr>
          <w:t>https://sdmx.org/wp-content/uploads/04_sdmx_cog_annex_4_mcv_2009.pdf</w:t>
        </w:r>
      </w:hyperlink>
      <w:r w:rsidRPr="000E6E21">
        <w:rPr>
          <w:rFonts w:ascii="Times New Roman" w:hAnsi="Times New Roman"/>
          <w:sz w:val="24"/>
          <w:szCs w:val="24"/>
        </w:rPr>
        <w:t>)</w:t>
      </w:r>
    </w:p>
    <w:p w14:paraId="5A8A668A" w14:textId="2184C3CE" w:rsidR="008201DD" w:rsidRPr="00433B55" w:rsidRDefault="008201DD" w:rsidP="00AA68C1">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E72D2B">
        <w:rPr>
          <w:rFonts w:ascii="Times New Roman" w:hAnsi="Times New Roman"/>
          <w:sz w:val="24"/>
          <w:szCs w:val="24"/>
        </w:rPr>
        <w:t>Code</w:t>
      </w:r>
      <w:r w:rsidRPr="00303B61">
        <w:rPr>
          <w:rFonts w:ascii="Times New Roman" w:hAnsi="Times New Roman"/>
          <w:sz w:val="24"/>
          <w:szCs w:val="24"/>
        </w:rPr>
        <w:t>list CL_CURRENCY (</w:t>
      </w:r>
      <w:hyperlink r:id="rId88"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w:t>
      </w:r>
    </w:p>
    <w:p w14:paraId="0A8CABB4" w14:textId="77777777" w:rsidR="008201DD" w:rsidRPr="00303B61" w:rsidRDefault="008201DD" w:rsidP="00B82214">
      <w:pPr>
        <w:pStyle w:val="Heading1"/>
      </w:pPr>
      <w:bookmarkStart w:id="984" w:name="_Toc521319659"/>
      <w:r w:rsidRPr="00303B61">
        <w:t>Data collection method</w:t>
      </w:r>
      <w:bookmarkEnd w:id="984"/>
      <w:r>
        <w:fldChar w:fldCharType="begin"/>
      </w:r>
      <w:r w:rsidRPr="00303B61">
        <w:instrText>tc "</w:instrText>
      </w:r>
      <w:bookmarkStart w:id="985" w:name="_Toc427232582"/>
      <w:bookmarkStart w:id="986" w:name="_Toc427232663"/>
      <w:bookmarkStart w:id="987" w:name="_Toc427232743"/>
      <w:bookmarkStart w:id="988" w:name="_Toc427232824"/>
      <w:bookmarkStart w:id="989" w:name="_Toc427232906"/>
      <w:bookmarkStart w:id="990" w:name="_Toc427316967"/>
      <w:bookmarkStart w:id="991" w:name="_Toc427318578"/>
      <w:bookmarkStart w:id="992" w:name="_Toc441822296"/>
      <w:bookmarkStart w:id="993" w:name="_Toc521320015"/>
      <w:r w:rsidRPr="00303B61">
        <w:instrText>Data collection method</w:instrText>
      </w:r>
      <w:bookmarkEnd w:id="985"/>
      <w:bookmarkEnd w:id="986"/>
      <w:bookmarkEnd w:id="987"/>
      <w:bookmarkEnd w:id="988"/>
      <w:bookmarkEnd w:id="989"/>
      <w:bookmarkEnd w:id="990"/>
      <w:bookmarkEnd w:id="991"/>
      <w:bookmarkEnd w:id="992"/>
      <w:bookmarkEnd w:id="993"/>
      <w:r w:rsidRPr="00303B61">
        <w:instrText>" \f C \l 1</w:instrText>
      </w:r>
      <w:r>
        <w:fldChar w:fldCharType="end"/>
      </w:r>
    </w:p>
    <w:p w14:paraId="51A3DDA0" w14:textId="77777777" w:rsidR="008201DD" w:rsidRPr="00303B61" w:rsidRDefault="008201DD" w:rsidP="00B2771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applied for gathering data for official statistics.</w:t>
      </w:r>
    </w:p>
    <w:p w14:paraId="167A16AC"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There are a number of data collection methods used for official statistics, including computer-aided personal or telephone interview (CAPI/CATI), mailed questionnaires, electronic or internet questionnaires</w:t>
      </w:r>
      <w:r>
        <w:rPr>
          <w:rFonts w:ascii="Times New Roman" w:hAnsi="Times New Roman"/>
          <w:sz w:val="24"/>
          <w:szCs w:val="24"/>
        </w:rPr>
        <w:t>,</w:t>
      </w:r>
      <w:r w:rsidRPr="00303B61">
        <w:rPr>
          <w:rFonts w:ascii="Times New Roman" w:hAnsi="Times New Roman"/>
          <w:sz w:val="24"/>
          <w:szCs w:val="24"/>
        </w:rPr>
        <w:t xml:space="preserve"> direct observation</w:t>
      </w:r>
      <w:r>
        <w:rPr>
          <w:rFonts w:ascii="Times New Roman" w:hAnsi="Times New Roman"/>
          <w:sz w:val="24"/>
          <w:szCs w:val="24"/>
        </w:rPr>
        <w:t xml:space="preserve">, </w:t>
      </w:r>
      <w:r w:rsidRPr="00A734A7">
        <w:rPr>
          <w:rFonts w:ascii="Times New Roman" w:hAnsi="Times New Roman"/>
          <w:sz w:val="24"/>
          <w:szCs w:val="24"/>
        </w:rPr>
        <w:t>administrative data sources, web-scraping and crowdsourcing sources</w:t>
      </w:r>
      <w:r w:rsidRPr="00303B61">
        <w:rPr>
          <w:rFonts w:ascii="Times New Roman" w:hAnsi="Times New Roman"/>
          <w:sz w:val="24"/>
          <w:szCs w:val="24"/>
        </w:rPr>
        <w:t>. The data collection may be exclusively for statistical purposes, or primarily for non-statistical purposes.</w:t>
      </w:r>
    </w:p>
    <w:p w14:paraId="64C48C44"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45E6FD" w14:textId="77777777" w:rsidR="008201DD" w:rsidRPr="00120CA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COLL_METHOD</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994" w:name="_Toc427232583"/>
      <w:bookmarkStart w:id="995" w:name="_Toc427232664"/>
      <w:bookmarkStart w:id="996" w:name="_Toc427232744"/>
      <w:bookmarkStart w:id="997" w:name="_Toc427232825"/>
      <w:bookmarkStart w:id="998" w:name="_Toc427232907"/>
      <w:bookmarkStart w:id="999" w:name="_Toc427316968"/>
      <w:bookmarkStart w:id="1000" w:name="_Toc427318579"/>
      <w:bookmarkStart w:id="1001" w:name="_Toc441822297"/>
      <w:bookmarkStart w:id="1002" w:name="_Toc521320016"/>
      <w:r w:rsidRPr="00120CA1">
        <w:rPr>
          <w:rFonts w:ascii="Times New Roman" w:hAnsi="Times New Roman"/>
          <w:b/>
          <w:sz w:val="24"/>
          <w:szCs w:val="24"/>
        </w:rPr>
        <w:instrText>Concept ID</w:instrText>
      </w:r>
      <w:r w:rsidRPr="00120CA1">
        <w:rPr>
          <w:rFonts w:ascii="Times New Roman" w:hAnsi="Times New Roman"/>
          <w:sz w:val="24"/>
          <w:szCs w:val="24"/>
        </w:rPr>
        <w:tab/>
        <w:instrText>COLL_METHOD</w:instrText>
      </w:r>
      <w:bookmarkEnd w:id="994"/>
      <w:bookmarkEnd w:id="995"/>
      <w:bookmarkEnd w:id="996"/>
      <w:bookmarkEnd w:id="997"/>
      <w:bookmarkEnd w:id="998"/>
      <w:bookmarkEnd w:id="999"/>
      <w:bookmarkEnd w:id="1000"/>
      <w:bookmarkEnd w:id="1001"/>
      <w:bookmarkEnd w:id="1002"/>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0BBB7365"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46AA5B" w14:textId="72D068F1"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761EB">
        <w:rPr>
          <w:rFonts w:ascii="Times New Roman" w:hAnsi="Times New Roman"/>
          <w:sz w:val="24"/>
          <w:szCs w:val="24"/>
        </w:rPr>
        <w:t>SDMX, "SDMX Glossary Version 1.0", February 2016 (</w:t>
      </w:r>
      <w:hyperlink r:id="rId89" w:history="1">
        <w:r w:rsidR="007878D9" w:rsidRPr="00F81F3A">
          <w:rPr>
            <w:rStyle w:val="Hyperlink"/>
            <w:rFonts w:ascii="Times New Roman" w:hAnsi="Times New Roman"/>
            <w:sz w:val="24"/>
            <w:szCs w:val="24"/>
          </w:rPr>
          <w:t>https://sdmx.org/wp-content/uploads/SDMX_Glossary_Version_1_0_February_2016.docx</w:t>
        </w:r>
      </w:hyperlink>
      <w:r w:rsidRPr="009761EB">
        <w:rPr>
          <w:rFonts w:ascii="Times New Roman" w:hAnsi="Times New Roman"/>
          <w:sz w:val="24"/>
          <w:szCs w:val="24"/>
        </w:rPr>
        <w:t>)</w:t>
      </w:r>
    </w:p>
    <w:p w14:paraId="7F023587" w14:textId="77777777" w:rsidR="008201DD" w:rsidRPr="00303B61" w:rsidRDefault="008201DD" w:rsidP="001526E4">
      <w:pPr>
        <w:pStyle w:val="Heading1"/>
      </w:pPr>
      <w:bookmarkStart w:id="1003" w:name="_Toc521319660"/>
      <w:r w:rsidRPr="00303B61">
        <w:lastRenderedPageBreak/>
        <w:t>Data compilation</w:t>
      </w:r>
      <w:bookmarkEnd w:id="1003"/>
      <w:r>
        <w:fldChar w:fldCharType="begin"/>
      </w:r>
      <w:r w:rsidRPr="00303B61">
        <w:instrText>tc "</w:instrText>
      </w:r>
      <w:bookmarkStart w:id="1004" w:name="_Toc427316969"/>
      <w:bookmarkStart w:id="1005" w:name="_Toc427318580"/>
      <w:bookmarkStart w:id="1006" w:name="_Toc441822298"/>
      <w:bookmarkStart w:id="1007" w:name="_Toc521320017"/>
      <w:r w:rsidRPr="00303B61">
        <w:instrText>Data compilation</w:instrText>
      </w:r>
      <w:bookmarkEnd w:id="1004"/>
      <w:bookmarkEnd w:id="1005"/>
      <w:bookmarkEnd w:id="1006"/>
      <w:bookmarkEnd w:id="1007"/>
      <w:r w:rsidRPr="00303B61">
        <w:instrText>" \f C \l 1</w:instrText>
      </w:r>
      <w:r>
        <w:fldChar w:fldCharType="end"/>
      </w:r>
    </w:p>
    <w:p w14:paraId="12CC7F65" w14:textId="77777777"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Operations performed on data to derive new information according to a given set of rules.</w:t>
      </w:r>
    </w:p>
    <w:p w14:paraId="4A400934" w14:textId="0EBC9A2B" w:rsidR="008201DD" w:rsidRPr="00303B61" w:rsidRDefault="008201DD" w:rsidP="001E09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quality assurance frameworks, </w:t>
      </w:r>
      <w:r w:rsidR="00815832">
        <w:rPr>
          <w:rFonts w:ascii="Times New Roman" w:hAnsi="Times New Roman"/>
          <w:sz w:val="24"/>
          <w:szCs w:val="24"/>
        </w:rPr>
        <w:t>"</w:t>
      </w:r>
      <w:r w:rsidRPr="00303B61">
        <w:rPr>
          <w:rFonts w:ascii="Times New Roman" w:hAnsi="Times New Roman"/>
          <w:sz w:val="24"/>
          <w:szCs w:val="24"/>
        </w:rPr>
        <w:t>Data compilation</w:t>
      </w:r>
      <w:r w:rsidR="00815832">
        <w:rPr>
          <w:rFonts w:ascii="Times New Roman" w:hAnsi="Times New Roman"/>
          <w:sz w:val="24"/>
          <w:szCs w:val="24"/>
        </w:rPr>
        <w:t>"</w:t>
      </w:r>
      <w:r w:rsidRPr="00303B61">
        <w:rPr>
          <w:rFonts w:ascii="Times New Roman" w:hAnsi="Times New Roman"/>
          <w:sz w:val="24"/>
          <w:szCs w:val="24"/>
        </w:rPr>
        <w:t xml:space="preserve"> refers to the description of statistical procedures used for producing intermediate data and final statistical outputs. Data compilation covers, among other things, the use of weighting schemes, methods for imputing missing values or source data, statistical adjustment, balancing/cross-checking techniques and relevant characteristics of the specific methods applied.</w:t>
      </w:r>
    </w:p>
    <w:p w14:paraId="15ADDC9F"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F5733D" w14:textId="77777777" w:rsidR="008201DD" w:rsidRPr="00120CA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20CA1">
        <w:rPr>
          <w:rFonts w:ascii="Times New Roman" w:hAnsi="Times New Roman"/>
          <w:b/>
          <w:sz w:val="24"/>
          <w:szCs w:val="24"/>
        </w:rPr>
        <w:t>Concept ID</w:t>
      </w:r>
      <w:r w:rsidRPr="00120CA1">
        <w:rPr>
          <w:rFonts w:ascii="Times New Roman" w:hAnsi="Times New Roman"/>
          <w:sz w:val="24"/>
          <w:szCs w:val="24"/>
        </w:rPr>
        <w:tab/>
        <w:t>DATA_COMP</w:t>
      </w:r>
      <w:r w:rsidRPr="00120CA1">
        <w:rPr>
          <w:rFonts w:ascii="Times New Roman" w:hAnsi="Times New Roman"/>
          <w:sz w:val="24"/>
          <w:szCs w:val="24"/>
        </w:rPr>
        <w:fldChar w:fldCharType="begin"/>
      </w:r>
      <w:r w:rsidRPr="00120CA1">
        <w:rPr>
          <w:rFonts w:ascii="Times New Roman" w:hAnsi="Times New Roman"/>
          <w:sz w:val="24"/>
          <w:szCs w:val="24"/>
        </w:rPr>
        <w:instrText>tc "</w:instrText>
      </w:r>
      <w:bookmarkStart w:id="1008" w:name="_Toc427316970"/>
      <w:bookmarkStart w:id="1009" w:name="_Toc427318581"/>
      <w:bookmarkStart w:id="1010" w:name="_Toc441822299"/>
      <w:bookmarkStart w:id="1011" w:name="_Toc521320018"/>
      <w:r w:rsidRPr="00120CA1">
        <w:rPr>
          <w:rFonts w:ascii="Times New Roman" w:hAnsi="Times New Roman"/>
          <w:b/>
          <w:sz w:val="24"/>
          <w:szCs w:val="24"/>
        </w:rPr>
        <w:instrText>Concept ID</w:instrText>
      </w:r>
      <w:r w:rsidRPr="00120CA1">
        <w:rPr>
          <w:rFonts w:ascii="Times New Roman" w:hAnsi="Times New Roman"/>
          <w:sz w:val="24"/>
          <w:szCs w:val="24"/>
        </w:rPr>
        <w:tab/>
        <w:instrText>DATA_COMP</w:instrText>
      </w:r>
      <w:bookmarkEnd w:id="1008"/>
      <w:bookmarkEnd w:id="1009"/>
      <w:bookmarkEnd w:id="1010"/>
      <w:bookmarkEnd w:id="1011"/>
      <w:r w:rsidRPr="00120CA1">
        <w:rPr>
          <w:rFonts w:ascii="Times New Roman" w:hAnsi="Times New Roman"/>
          <w:sz w:val="24"/>
          <w:szCs w:val="24"/>
        </w:rPr>
        <w:instrText>" \f C \l 2</w:instrText>
      </w:r>
      <w:r w:rsidRPr="00120CA1">
        <w:rPr>
          <w:rFonts w:ascii="Times New Roman" w:hAnsi="Times New Roman"/>
          <w:sz w:val="24"/>
          <w:szCs w:val="24"/>
        </w:rPr>
        <w:fldChar w:fldCharType="end"/>
      </w:r>
    </w:p>
    <w:p w14:paraId="6852BCD4"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92310C5" w14:textId="77777777" w:rsidR="008201DD" w:rsidRPr="00303B61" w:rsidRDefault="008201DD" w:rsidP="00046E9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validation</w:t>
      </w:r>
    </w:p>
    <w:p w14:paraId="614723CA" w14:textId="06A907C3" w:rsidR="008201DD" w:rsidRPr="0015453E"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5453E">
        <w:rPr>
          <w:rFonts w:ascii="Times New Roman" w:hAnsi="Times New Roman"/>
          <w:b/>
          <w:sz w:val="24"/>
          <w:szCs w:val="24"/>
        </w:rPr>
        <w:t>Source</w:t>
      </w:r>
      <w:r w:rsidRPr="0015453E">
        <w:rPr>
          <w:rFonts w:ascii="Times New Roman" w:hAnsi="Times New Roman"/>
          <w:sz w:val="24"/>
          <w:szCs w:val="24"/>
        </w:rPr>
        <w:tab/>
        <w:t>SDMX, "Metadata Common Vocabulary", 2009 (</w:t>
      </w:r>
      <w:hyperlink r:id="rId90" w:history="1">
        <w:r w:rsidR="007878D9" w:rsidRPr="00F81F3A">
          <w:rPr>
            <w:rStyle w:val="Hyperlink"/>
            <w:rFonts w:ascii="Times New Roman" w:hAnsi="Times New Roman"/>
            <w:sz w:val="24"/>
            <w:szCs w:val="24"/>
          </w:rPr>
          <w:t>https://sdmx.org/wp-content/uploads/04_sdmx_cog_annex_4_mcv_2009.pdf</w:t>
        </w:r>
      </w:hyperlink>
      <w:r w:rsidRPr="0015453E">
        <w:rPr>
          <w:rFonts w:ascii="Times New Roman" w:hAnsi="Times New Roman"/>
          <w:sz w:val="24"/>
          <w:szCs w:val="24"/>
        </w:rPr>
        <w:t>)</w:t>
      </w:r>
    </w:p>
    <w:p w14:paraId="0134EE81" w14:textId="77777777" w:rsidR="008201DD" w:rsidRPr="00303B61" w:rsidRDefault="008201DD" w:rsidP="00046E93">
      <w:pPr>
        <w:pStyle w:val="Heading1"/>
      </w:pPr>
      <w:bookmarkStart w:id="1012" w:name="_Toc521319661"/>
      <w:r w:rsidRPr="00303B61">
        <w:t xml:space="preserve">Data </w:t>
      </w:r>
      <w:r>
        <w:t>C</w:t>
      </w:r>
      <w:r w:rsidRPr="00303B61">
        <w:t>onsumer</w:t>
      </w:r>
      <w:bookmarkEnd w:id="1012"/>
      <w:r>
        <w:fldChar w:fldCharType="begin"/>
      </w:r>
      <w:r w:rsidRPr="00303B61">
        <w:instrText>tc "</w:instrText>
      </w:r>
      <w:bookmarkStart w:id="1013" w:name="_Toc521320019"/>
      <w:r w:rsidRPr="00303B61">
        <w:instrText>Data Consumer</w:instrText>
      </w:r>
      <w:bookmarkEnd w:id="1013"/>
      <w:r w:rsidRPr="00303B61">
        <w:instrText>" \f C \l 1</w:instrText>
      </w:r>
      <w:r>
        <w:fldChar w:fldCharType="end"/>
      </w:r>
    </w:p>
    <w:p w14:paraId="66AE707A" w14:textId="77777777" w:rsidR="008201DD" w:rsidRPr="00303B61" w:rsidRDefault="008201DD" w:rsidP="001A3D8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that uses data.</w:t>
      </w:r>
    </w:p>
    <w:p w14:paraId="4D1DD934" w14:textId="77777777"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An organisation can play a number of organisation roles. In the SDMX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Pr="00303B61">
        <w:rPr>
          <w:rFonts w:ascii="Times New Roman" w:hAnsi="Times New Roman"/>
          <w:sz w:val="24"/>
          <w:szCs w:val="24"/>
        </w:rPr>
        <w:t xml:space="preserve">odel, three roles are identified at present: Data Provider; Data Consumer; Maintenance Agency. The Data Consumer is relevant for data and reference metadata dissemination. Such systems may require access control.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onsumer can be linked to the Dataflows and Metadataflows via a Provision Agreement thus enabling a dissemination system to validate which consumers have access to which data and reference metadata.</w:t>
      </w:r>
    </w:p>
    <w:p w14:paraId="0D227FE1" w14:textId="1CDCABEB"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w:t>
      </w:r>
      <w:r w:rsidR="00120CA1" w:rsidRPr="00120CA1">
        <w:rPr>
          <w:rFonts w:ascii="Times New Roman" w:hAnsi="Times New Roman"/>
          <w:sz w:val="24"/>
          <w:szCs w:val="24"/>
        </w:rPr>
        <w:fldChar w:fldCharType="begin"/>
      </w:r>
      <w:r w:rsidR="00120CA1" w:rsidRPr="00120CA1">
        <w:rPr>
          <w:rFonts w:ascii="Times New Roman" w:hAnsi="Times New Roman"/>
          <w:sz w:val="24"/>
          <w:szCs w:val="24"/>
        </w:rPr>
        <w:instrText>tc "</w:instrText>
      </w:r>
      <w:bookmarkStart w:id="1014" w:name="_Toc521320020"/>
      <w:r w:rsidR="00120CA1" w:rsidRPr="00120CA1">
        <w:rPr>
          <w:rFonts w:ascii="Times New Roman" w:hAnsi="Times New Roman"/>
          <w:b/>
          <w:sz w:val="24"/>
          <w:szCs w:val="24"/>
        </w:rPr>
        <w:instrText>Concept ID</w:instrText>
      </w:r>
      <w:r w:rsidR="00120CA1" w:rsidRPr="00120CA1">
        <w:rPr>
          <w:rFonts w:ascii="Times New Roman" w:hAnsi="Times New Roman"/>
          <w:sz w:val="24"/>
          <w:szCs w:val="24"/>
        </w:rPr>
        <w:tab/>
      </w:r>
      <w:r w:rsidR="00120CA1" w:rsidRPr="00303B61">
        <w:rPr>
          <w:rFonts w:ascii="Times New Roman" w:hAnsi="Times New Roman"/>
          <w:sz w:val="24"/>
          <w:szCs w:val="24"/>
        </w:rPr>
        <w:instrText>DATA_CONSUM</w:instrText>
      </w:r>
      <w:bookmarkEnd w:id="1014"/>
      <w:r w:rsidR="00120CA1" w:rsidRPr="00120CA1">
        <w:rPr>
          <w:rFonts w:ascii="Times New Roman" w:hAnsi="Times New Roman"/>
          <w:sz w:val="24"/>
          <w:szCs w:val="24"/>
        </w:rPr>
        <w:instrText>" \f C \l 2</w:instrText>
      </w:r>
      <w:r w:rsidR="00120CA1" w:rsidRPr="00120CA1">
        <w:rPr>
          <w:rFonts w:ascii="Times New Roman" w:hAnsi="Times New Roman"/>
          <w:sz w:val="24"/>
          <w:szCs w:val="24"/>
        </w:rPr>
        <w:fldChar w:fldCharType="end"/>
      </w:r>
    </w:p>
    <w:p w14:paraId="7F9081FF" w14:textId="77777777" w:rsidR="008201DD" w:rsidRPr="00303B61" w:rsidRDefault="008201DD" w:rsidP="00046E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93B28">
        <w:rPr>
          <w:rFonts w:ascii="Times New Roman" w:hAnsi="Times New Roman"/>
          <w:b/>
          <w:sz w:val="24"/>
          <w:szCs w:val="24"/>
        </w:rPr>
        <w:t>Related terms</w:t>
      </w: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65D81ABB" w14:textId="409DE91F" w:rsidR="008201DD" w:rsidRPr="00403262"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03262">
        <w:rPr>
          <w:rFonts w:ascii="Times New Roman" w:hAnsi="Times New Roman"/>
          <w:b/>
          <w:sz w:val="24"/>
          <w:szCs w:val="24"/>
        </w:rPr>
        <w:t>Source</w:t>
      </w:r>
      <w:r w:rsidRPr="00403262">
        <w:rPr>
          <w:rFonts w:ascii="Times New Roman" w:hAnsi="Times New Roman"/>
          <w:sz w:val="24"/>
          <w:szCs w:val="24"/>
        </w:rPr>
        <w:tab/>
        <w:t>SDMX, "SDMX Glossary Version 1.0", February 2016 (</w:t>
      </w:r>
      <w:hyperlink r:id="rId91" w:history="1">
        <w:r w:rsidR="007878D9" w:rsidRPr="00F81F3A">
          <w:rPr>
            <w:rStyle w:val="Hyperlink"/>
            <w:rFonts w:ascii="Times New Roman" w:hAnsi="Times New Roman"/>
            <w:sz w:val="24"/>
            <w:szCs w:val="24"/>
          </w:rPr>
          <w:t>https://sdmx.org/wp-content/uploads/SDMX_Glossary_Version_1_0_February_2016.docx</w:t>
        </w:r>
      </w:hyperlink>
      <w:r w:rsidRPr="00403262">
        <w:rPr>
          <w:rFonts w:ascii="Times New Roman" w:hAnsi="Times New Roman"/>
          <w:sz w:val="24"/>
          <w:szCs w:val="24"/>
        </w:rPr>
        <w:t>)</w:t>
      </w:r>
    </w:p>
    <w:p w14:paraId="2E8664F5" w14:textId="77777777" w:rsidR="008201DD" w:rsidRPr="00303B61" w:rsidRDefault="008201DD" w:rsidP="001526E4">
      <w:pPr>
        <w:pStyle w:val="Heading1"/>
      </w:pPr>
      <w:bookmarkStart w:id="1015" w:name="_Toc521319662"/>
      <w:r w:rsidRPr="00303B61">
        <w:t xml:space="preserve">Data </w:t>
      </w:r>
      <w:r>
        <w:t>C</w:t>
      </w:r>
      <w:r w:rsidRPr="00303B61">
        <w:t xml:space="preserve">onsumer </w:t>
      </w:r>
      <w:r>
        <w:t>S</w:t>
      </w:r>
      <w:r w:rsidRPr="00303B61">
        <w:t>cheme</w:t>
      </w:r>
      <w:bookmarkEnd w:id="1015"/>
      <w:r>
        <w:fldChar w:fldCharType="begin"/>
      </w:r>
      <w:r>
        <w:fldChar w:fldCharType="end"/>
      </w:r>
      <w:r>
        <w:fldChar w:fldCharType="begin"/>
      </w:r>
      <w:r w:rsidRPr="00303B61">
        <w:instrText>tc "</w:instrText>
      </w:r>
      <w:bookmarkStart w:id="1016" w:name="_Toc521320021"/>
      <w:r w:rsidRPr="00303B61">
        <w:instrText>Data Consumer Scheme</w:instrText>
      </w:r>
      <w:bookmarkEnd w:id="1016"/>
      <w:r w:rsidRPr="00303B61">
        <w:instrText>" \f C \l 1</w:instrText>
      </w:r>
      <w:r>
        <w:fldChar w:fldCharType="end"/>
      </w:r>
    </w:p>
    <w:p w14:paraId="74DBC97E" w14:textId="77777777" w:rsidR="008201DD" w:rsidRPr="00303B61" w:rsidRDefault="008201DD" w:rsidP="001841E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onsumers.</w:t>
      </w:r>
    </w:p>
    <w:p w14:paraId="2ECDD359"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a Data Consumer Scheme comprises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 xml:space="preserve">cheme, and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C</w:t>
      </w:r>
      <w:r w:rsidRPr="00303B61">
        <w:rPr>
          <w:rFonts w:ascii="Times New Roman" w:hAnsi="Times New Roman"/>
          <w:sz w:val="24"/>
          <w:szCs w:val="24"/>
        </w:rPr>
        <w:t xml:space="preserve">onsumer in that scheme. </w:t>
      </w:r>
    </w:p>
    <w:p w14:paraId="2931B874" w14:textId="5D8A9A9D"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DATA_CONSUM_SCH</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17" w:name="_Toc521320022"/>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DATA_CONSUM</w:instrText>
      </w:r>
      <w:r w:rsidR="006D06C7">
        <w:rPr>
          <w:rFonts w:ascii="Times New Roman" w:hAnsi="Times New Roman"/>
          <w:sz w:val="24"/>
          <w:szCs w:val="24"/>
        </w:rPr>
        <w:instrText>_SCH</w:instrText>
      </w:r>
      <w:bookmarkEnd w:id="1017"/>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r>
        <w:fldChar w:fldCharType="begin"/>
      </w:r>
      <w:r>
        <w:fldChar w:fldCharType="end"/>
      </w:r>
    </w:p>
    <w:p w14:paraId="737DF9A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42E06340"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354C5C67"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4D81A034" w14:textId="77777777" w:rsidR="008201DD" w:rsidRPr="00303B61" w:rsidRDefault="008201DD" w:rsidP="00046E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0EBBAFE" w14:textId="1D8638CD"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61912">
        <w:rPr>
          <w:rFonts w:ascii="Times New Roman" w:hAnsi="Times New Roman"/>
          <w:sz w:val="24"/>
          <w:szCs w:val="24"/>
        </w:rPr>
        <w:t>SDMX, "SDMX Glossary Version 1.0", February 2016 (</w:t>
      </w:r>
      <w:hyperlink r:id="rId92" w:history="1">
        <w:r w:rsidR="007878D9" w:rsidRPr="00F81F3A">
          <w:rPr>
            <w:rStyle w:val="Hyperlink"/>
            <w:rFonts w:ascii="Times New Roman" w:hAnsi="Times New Roman"/>
            <w:sz w:val="24"/>
            <w:szCs w:val="24"/>
          </w:rPr>
          <w:t>https://sdmx.org/wp-content/uploads/SDMX_Glossary_Version_1_0_February_2016.docx</w:t>
        </w:r>
      </w:hyperlink>
      <w:r w:rsidRPr="00561912">
        <w:rPr>
          <w:rFonts w:ascii="Times New Roman" w:hAnsi="Times New Roman"/>
          <w:sz w:val="24"/>
          <w:szCs w:val="24"/>
        </w:rPr>
        <w:t>)</w:t>
      </w:r>
    </w:p>
    <w:p w14:paraId="298B27A6" w14:textId="5104166B" w:rsidR="002B6BA2" w:rsidRPr="008C14EE" w:rsidRDefault="002B6BA2" w:rsidP="002B6BA2">
      <w:pPr>
        <w:pStyle w:val="Heading1"/>
        <w:rPr>
          <w:rFonts w:ascii="Times New Roman" w:hAnsi="Times New Roman"/>
        </w:rPr>
      </w:pPr>
      <w:bookmarkStart w:id="1018" w:name="_Toc521319663"/>
      <w:r w:rsidRPr="008C14EE">
        <w:rPr>
          <w:rFonts w:ascii="Times New Roman" w:hAnsi="Times New Roman"/>
        </w:rPr>
        <w:lastRenderedPageBreak/>
        <w:t>Data exchange</w:t>
      </w:r>
      <w:bookmarkEnd w:id="1018"/>
      <w:r w:rsidRPr="008C14EE">
        <w:rPr>
          <w:rFonts w:ascii="Times New Roman" w:hAnsi="Times New Roman"/>
        </w:rPr>
        <w:fldChar w:fldCharType="begin"/>
      </w:r>
      <w:r w:rsidRPr="008C14EE">
        <w:rPr>
          <w:rFonts w:ascii="Times New Roman" w:hAnsi="Times New Roman"/>
        </w:rPr>
        <w:instrText>tc "</w:instrText>
      </w:r>
      <w:bookmarkStart w:id="1019" w:name="_Toc521320023"/>
      <w:r w:rsidRPr="008C14EE">
        <w:rPr>
          <w:rFonts w:ascii="Times New Roman" w:hAnsi="Times New Roman"/>
        </w:rPr>
        <w:instrText>Data exchange</w:instrText>
      </w:r>
      <w:bookmarkEnd w:id="1019"/>
      <w:r w:rsidRPr="008C14EE">
        <w:rPr>
          <w:rFonts w:ascii="Times New Roman" w:hAnsi="Times New Roman"/>
        </w:rPr>
        <w:instrText>" \f C \l 1</w:instrText>
      </w:r>
      <w:r w:rsidRPr="008C14EE">
        <w:rPr>
          <w:rFonts w:ascii="Times New Roman" w:hAnsi="Times New Roman"/>
        </w:rPr>
        <w:fldChar w:fldCharType="end"/>
      </w:r>
    </w:p>
    <w:p w14:paraId="5A7CD8C7" w14:textId="2EB1760F"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8C14EE">
        <w:rPr>
          <w:rFonts w:ascii="Times New Roman" w:hAnsi="Times New Roman"/>
          <w:sz w:val="24"/>
          <w:szCs w:val="24"/>
        </w:rPr>
        <w:tab/>
        <w:t>Process of sending and receiving data</w:t>
      </w:r>
      <w:r w:rsidR="008C14EE">
        <w:rPr>
          <w:rFonts w:ascii="Times New Roman" w:hAnsi="Times New Roman"/>
          <w:sz w:val="24"/>
          <w:szCs w:val="24"/>
        </w:rPr>
        <w:t>.</w:t>
      </w:r>
    </w:p>
    <w:p w14:paraId="5EFD3289" w14:textId="5C5CFDA2"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8C14EE">
        <w:rPr>
          <w:rFonts w:ascii="Times New Roman" w:hAnsi="Times New Roman"/>
          <w:sz w:val="24"/>
          <w:szCs w:val="24"/>
        </w:rPr>
        <w:t>Data exchange should take place in such a manner that the information content or meaning assigned to the data is not altered during the transmission.</w:t>
      </w:r>
    </w:p>
    <w:p w14:paraId="02954375" w14:textId="2500917E" w:rsidR="002B6BA2" w:rsidRPr="008C14EE" w:rsidRDefault="002B6BA2" w:rsidP="002B6BA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Concept ID</w:t>
      </w:r>
      <w:r w:rsidRPr="008C14EE">
        <w:rPr>
          <w:rFonts w:ascii="Times New Roman" w:hAnsi="Times New Roman"/>
          <w:sz w:val="24"/>
          <w:szCs w:val="24"/>
        </w:rPr>
        <w:tab/>
        <w:t>DATA_EXCHGE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020" w:name="_Toc521320024"/>
      <w:r w:rsidRPr="008C14EE">
        <w:rPr>
          <w:rFonts w:ascii="Times New Roman" w:hAnsi="Times New Roman"/>
          <w:b/>
          <w:sz w:val="24"/>
          <w:szCs w:val="24"/>
        </w:rPr>
        <w:instrText>Concept ID</w:instrText>
      </w:r>
      <w:r w:rsidRPr="008C14EE">
        <w:rPr>
          <w:rFonts w:ascii="Times New Roman" w:hAnsi="Times New Roman"/>
          <w:sz w:val="24"/>
          <w:szCs w:val="24"/>
        </w:rPr>
        <w:tab/>
        <w:instrText>DATA_EXCHGE</w:instrText>
      </w:r>
      <w:bookmarkEnd w:id="1020"/>
      <w:r w:rsidRPr="008C14EE">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334987F7" w14:textId="77777777" w:rsidR="002B6BA2" w:rsidRPr="005E29BB" w:rsidRDefault="002B6BA2" w:rsidP="002B6BA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5E29BB">
        <w:rPr>
          <w:rFonts w:ascii="Times New Roman" w:hAnsi="Times New Roman"/>
          <w:b/>
          <w:sz w:val="24"/>
          <w:szCs w:val="24"/>
        </w:rPr>
        <w:t>Recommended representation</w:t>
      </w:r>
      <w:r w:rsidRPr="005E29BB">
        <w:rPr>
          <w:rFonts w:ascii="Times New Roman" w:hAnsi="Times New Roman"/>
          <w:b/>
          <w:sz w:val="24"/>
          <w:szCs w:val="24"/>
        </w:rPr>
        <w:tab/>
      </w:r>
      <w:r w:rsidRPr="005E29BB">
        <w:rPr>
          <w:rFonts w:ascii="Times New Roman" w:hAnsi="Times New Roman"/>
          <w:sz w:val="24"/>
          <w:szCs w:val="24"/>
        </w:rPr>
        <w:t>String</w:t>
      </w:r>
    </w:p>
    <w:p w14:paraId="26F1EBDF" w14:textId="31DCC0BE" w:rsidR="002B6BA2" w:rsidRPr="00E0550B" w:rsidRDefault="002B6BA2" w:rsidP="006C0335">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5E29BB">
        <w:rPr>
          <w:rFonts w:ascii="Times New Roman" w:hAnsi="Times New Roman"/>
          <w:b/>
          <w:sz w:val="24"/>
          <w:szCs w:val="24"/>
        </w:rPr>
        <w:t>Related terms</w:t>
      </w:r>
      <w:r w:rsidRPr="005E29BB">
        <w:rPr>
          <w:rFonts w:ascii="Times New Roman" w:hAnsi="Times New Roman"/>
          <w:b/>
          <w:sz w:val="24"/>
          <w:szCs w:val="24"/>
        </w:rPr>
        <w:tab/>
      </w:r>
      <w:r w:rsidRPr="005E29BB">
        <w:rPr>
          <w:rFonts w:ascii="Times New Roman" w:hAnsi="Times New Roman"/>
          <w:sz w:val="24"/>
          <w:szCs w:val="24"/>
        </w:rPr>
        <w:t>B</w:t>
      </w:r>
      <w:r w:rsidRPr="000670F2">
        <w:rPr>
          <w:rFonts w:ascii="Times New Roman" w:hAnsi="Times New Roman"/>
          <w:sz w:val="24"/>
          <w:szCs w:val="24"/>
        </w:rPr>
        <w:t>ilateral ex</w:t>
      </w:r>
      <w:r w:rsidRPr="004970EA">
        <w:rPr>
          <w:rFonts w:ascii="Times New Roman" w:hAnsi="Times New Roman"/>
          <w:sz w:val="24"/>
          <w:szCs w:val="24"/>
        </w:rPr>
        <w:t>change</w:t>
      </w:r>
    </w:p>
    <w:p w14:paraId="29F28C06" w14:textId="77777777" w:rsidR="002B6BA2" w:rsidRPr="001F43BF" w:rsidRDefault="002B6BA2"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F43BF">
        <w:rPr>
          <w:rFonts w:ascii="Times New Roman" w:hAnsi="Times New Roman"/>
          <w:sz w:val="24"/>
          <w:szCs w:val="24"/>
        </w:rPr>
        <w:tab/>
        <w:t>Data sharing</w:t>
      </w:r>
    </w:p>
    <w:p w14:paraId="58F29CFE" w14:textId="77777777" w:rsidR="002B6BA2" w:rsidRPr="008C14EE" w:rsidRDefault="002B6BA2"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C14EE">
        <w:rPr>
          <w:rFonts w:ascii="Times New Roman" w:hAnsi="Times New Roman"/>
          <w:sz w:val="24"/>
          <w:szCs w:val="24"/>
        </w:rPr>
        <w:tab/>
        <w:t>Multilateral exchange</w:t>
      </w:r>
    </w:p>
    <w:p w14:paraId="6E7D9BCE" w14:textId="06DBF3D4" w:rsidR="002B6BA2" w:rsidRPr="008C14EE" w:rsidRDefault="002B6BA2" w:rsidP="002B6BA2">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8C14EE">
        <w:rPr>
          <w:rFonts w:ascii="Times New Roman" w:hAnsi="Times New Roman"/>
          <w:b/>
          <w:sz w:val="24"/>
          <w:szCs w:val="24"/>
        </w:rPr>
        <w:t>Source</w:t>
      </w:r>
      <w:r w:rsidRPr="008C14EE">
        <w:rPr>
          <w:rFonts w:ascii="Times New Roman" w:hAnsi="Times New Roman"/>
          <w:sz w:val="24"/>
          <w:szCs w:val="24"/>
        </w:rPr>
        <w:tab/>
        <w:t>SDMX, "Metadata Common Vocabulary", 2009 (</w:t>
      </w:r>
      <w:hyperlink r:id="rId93" w:history="1">
        <w:r w:rsidR="0088764E" w:rsidRPr="002E2F75">
          <w:rPr>
            <w:rStyle w:val="Hyperlink"/>
            <w:rFonts w:ascii="Times New Roman" w:hAnsi="Times New Roman"/>
            <w:sz w:val="24"/>
            <w:szCs w:val="24"/>
          </w:rPr>
          <w:t>https://sdmx.org/wp-content/uploads/04_sdmx_cog_annex_4_mcv_2009.pdf</w:t>
        </w:r>
      </w:hyperlink>
      <w:r w:rsidRPr="008C14EE">
        <w:rPr>
          <w:rFonts w:ascii="Times New Roman" w:hAnsi="Times New Roman"/>
          <w:sz w:val="24"/>
          <w:szCs w:val="24"/>
        </w:rPr>
        <w:t>)</w:t>
      </w:r>
    </w:p>
    <w:p w14:paraId="6E715C6A" w14:textId="77777777" w:rsidR="008201DD" w:rsidRPr="00303B61" w:rsidRDefault="008201DD" w:rsidP="001526E4">
      <w:pPr>
        <w:pStyle w:val="Heading1"/>
      </w:pPr>
      <w:bookmarkStart w:id="1021" w:name="_Toc521319664"/>
      <w:r w:rsidRPr="00303B61">
        <w:t>Data extraction date</w:t>
      </w:r>
      <w:bookmarkEnd w:id="1021"/>
      <w:r>
        <w:fldChar w:fldCharType="begin"/>
      </w:r>
      <w:r w:rsidRPr="00303B61">
        <w:instrText>tc "</w:instrText>
      </w:r>
      <w:bookmarkStart w:id="1022" w:name="_Toc521320025"/>
      <w:r w:rsidRPr="00303B61">
        <w:instrText>Data extraction date</w:instrText>
      </w:r>
      <w:bookmarkEnd w:id="1022"/>
      <w:r w:rsidRPr="00303B61">
        <w:instrText>" \f C \l 1</w:instrText>
      </w:r>
      <w:r>
        <w:fldChar w:fldCharType="end"/>
      </w:r>
    </w:p>
    <w:p w14:paraId="0DF34CEB"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and time that the data are gathered from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w:t>
      </w:r>
    </w:p>
    <w:p w14:paraId="49DA7C82" w14:textId="77777777" w:rsidR="008201DD" w:rsidRPr="00303B61" w:rsidRDefault="008201DD" w:rsidP="006D2F0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information is in the Header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typically for processing by the receiving system in its administration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w:t>
      </w:r>
    </w:p>
    <w:p w14:paraId="5DE75659" w14:textId="59952740"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DATA_EXTRACT_DATE</w:t>
      </w:r>
      <w:r w:rsidR="006D06C7" w:rsidRPr="00120CA1">
        <w:rPr>
          <w:rFonts w:ascii="Times New Roman" w:hAnsi="Times New Roman"/>
          <w:sz w:val="24"/>
          <w:szCs w:val="24"/>
        </w:rPr>
        <w:fldChar w:fldCharType="begin"/>
      </w:r>
      <w:r w:rsidR="006D06C7" w:rsidRPr="00120CA1">
        <w:rPr>
          <w:rFonts w:ascii="Times New Roman" w:hAnsi="Times New Roman"/>
          <w:sz w:val="24"/>
          <w:szCs w:val="24"/>
        </w:rPr>
        <w:instrText>tc "</w:instrText>
      </w:r>
      <w:bookmarkStart w:id="1023" w:name="_Toc521320026"/>
      <w:r w:rsidR="006D06C7" w:rsidRPr="00120CA1">
        <w:rPr>
          <w:rFonts w:ascii="Times New Roman" w:hAnsi="Times New Roman"/>
          <w:b/>
          <w:sz w:val="24"/>
          <w:szCs w:val="24"/>
        </w:rPr>
        <w:instrText>Concept ID</w:instrText>
      </w:r>
      <w:r w:rsidR="006D06C7" w:rsidRPr="00120CA1">
        <w:rPr>
          <w:rFonts w:ascii="Times New Roman" w:hAnsi="Times New Roman"/>
          <w:sz w:val="24"/>
          <w:szCs w:val="24"/>
        </w:rPr>
        <w:tab/>
      </w:r>
      <w:r w:rsidR="006D06C7" w:rsidRPr="00303B61">
        <w:rPr>
          <w:rFonts w:ascii="Times New Roman" w:hAnsi="Times New Roman"/>
          <w:sz w:val="24"/>
          <w:szCs w:val="24"/>
        </w:rPr>
        <w:instrText>DATA_EXTRACT_DATE</w:instrText>
      </w:r>
      <w:bookmarkEnd w:id="1023"/>
      <w:r w:rsidR="006D06C7" w:rsidRPr="00120CA1">
        <w:rPr>
          <w:rFonts w:ascii="Times New Roman" w:hAnsi="Times New Roman"/>
          <w:sz w:val="24"/>
          <w:szCs w:val="24"/>
        </w:rPr>
        <w:instrText>" \f C \l 2</w:instrText>
      </w:r>
      <w:r w:rsidR="006D06C7" w:rsidRPr="00120CA1">
        <w:rPr>
          <w:rFonts w:ascii="Times New Roman" w:hAnsi="Times New Roman"/>
          <w:sz w:val="24"/>
          <w:szCs w:val="24"/>
        </w:rPr>
        <w:fldChar w:fldCharType="end"/>
      </w:r>
    </w:p>
    <w:p w14:paraId="0EE88D58" w14:textId="3E57F144"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67448C">
        <w:rPr>
          <w:rFonts w:ascii="Times New Roman" w:hAnsi="Times New Roman"/>
          <w:sz w:val="24"/>
          <w:szCs w:val="24"/>
        </w:rPr>
        <w:t>SDMX, "SDMX Glossary Version 1.0", February 2016 (</w:t>
      </w:r>
      <w:hyperlink r:id="rId94" w:history="1">
        <w:r w:rsidR="007878D9" w:rsidRPr="00F81F3A">
          <w:rPr>
            <w:rStyle w:val="Hyperlink"/>
            <w:rFonts w:ascii="Times New Roman" w:hAnsi="Times New Roman"/>
            <w:sz w:val="24"/>
            <w:szCs w:val="24"/>
          </w:rPr>
          <w:t>https://sdmx.org/wp-content/uploads/SDMX_Glossary_Version_1_0_February_2016.docx</w:t>
        </w:r>
      </w:hyperlink>
      <w:r w:rsidRPr="0067448C">
        <w:rPr>
          <w:rFonts w:ascii="Times New Roman" w:hAnsi="Times New Roman"/>
          <w:sz w:val="24"/>
          <w:szCs w:val="24"/>
        </w:rPr>
        <w:t>)</w:t>
      </w:r>
    </w:p>
    <w:p w14:paraId="1F08B1B5" w14:textId="77777777" w:rsidR="008C14EE" w:rsidRPr="00303B61" w:rsidRDefault="008C14EE" w:rsidP="008C14EE">
      <w:pPr>
        <w:pStyle w:val="Heading1"/>
      </w:pPr>
      <w:bookmarkStart w:id="1024" w:name="_Toc521319665"/>
      <w:r w:rsidRPr="00303B61">
        <w:t>Data description</w:t>
      </w:r>
      <w:bookmarkEnd w:id="1024"/>
      <w:r>
        <w:fldChar w:fldCharType="begin"/>
      </w:r>
      <w:r w:rsidRPr="00303B61">
        <w:instrText>tc "</w:instrText>
      </w:r>
      <w:bookmarkStart w:id="1025" w:name="_Toc521320027"/>
      <w:r w:rsidRPr="00303B61">
        <w:instrText>Data description</w:instrText>
      </w:r>
      <w:bookmarkEnd w:id="1025"/>
      <w:r w:rsidRPr="00303B61">
        <w:instrText>" \f C \l 1</w:instrText>
      </w:r>
      <w:r>
        <w:fldChar w:fldCharType="end"/>
      </w:r>
    </w:p>
    <w:p w14:paraId="2B96385C" w14:textId="77777777"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5B4993">
        <w:rPr>
          <w:rFonts w:ascii="Times New Roman" w:hAnsi="Times New Roman"/>
          <w:sz w:val="24"/>
          <w:szCs w:val="24"/>
        </w:rPr>
        <w:t xml:space="preserve">Metadata element </w:t>
      </w:r>
      <w:r>
        <w:rPr>
          <w:rFonts w:ascii="Times New Roman" w:hAnsi="Times New Roman"/>
          <w:sz w:val="24"/>
          <w:szCs w:val="24"/>
        </w:rPr>
        <w:t>describing the</w:t>
      </w:r>
      <w:r w:rsidRPr="005B4993">
        <w:rPr>
          <w:rFonts w:ascii="Times New Roman" w:hAnsi="Times New Roman"/>
          <w:sz w:val="24"/>
          <w:szCs w:val="24"/>
        </w:rPr>
        <w:t xml:space="preserve"> </w:t>
      </w:r>
      <w:r>
        <w:rPr>
          <w:rFonts w:ascii="Times New Roman" w:hAnsi="Times New Roman"/>
          <w:sz w:val="24"/>
          <w:szCs w:val="24"/>
        </w:rPr>
        <w:t>m</w:t>
      </w:r>
      <w:r w:rsidRPr="00303B61">
        <w:rPr>
          <w:rFonts w:ascii="Times New Roman" w:hAnsi="Times New Roman"/>
          <w:sz w:val="24"/>
          <w:szCs w:val="24"/>
        </w:rPr>
        <w:t xml:space="preserve">ain characteristics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an easily understandable manner, referring to the </w:t>
      </w:r>
      <w:r>
        <w:rPr>
          <w:rFonts w:ascii="Times New Roman" w:hAnsi="Times New Roman"/>
          <w:sz w:val="24"/>
          <w:szCs w:val="24"/>
        </w:rPr>
        <w:t xml:space="preserve">main </w:t>
      </w:r>
      <w:r w:rsidRPr="00303B61">
        <w:rPr>
          <w:rFonts w:ascii="Times New Roman" w:hAnsi="Times New Roman"/>
          <w:sz w:val="24"/>
          <w:szCs w:val="24"/>
        </w:rPr>
        <w:t>data and indicators disseminated.</w:t>
      </w:r>
    </w:p>
    <w:p w14:paraId="3CFCDF77" w14:textId="77777777" w:rsid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summary description should provide an immediate understanding of the data to users (also to those who do not have a broader technical knowledge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question).</w:t>
      </w:r>
    </w:p>
    <w:p w14:paraId="4C159AFE" w14:textId="12C110A5"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Data can be displayed to users as tables, graphs or maps. According to the United Nations' Fundamental Principles of Official Statistics, the choice of appropriate presentation methods should be made in accordance with professional considerations. Data presentation includes the description of the </w:t>
      </w:r>
      <w:r w:rsidR="006025C0">
        <w:rPr>
          <w:rFonts w:ascii="Times New Roman" w:hAnsi="Times New Roman"/>
          <w:sz w:val="24"/>
          <w:szCs w:val="24"/>
        </w:rPr>
        <w:t>D</w:t>
      </w:r>
      <w:r w:rsidR="006025C0" w:rsidRPr="00303B61">
        <w:rPr>
          <w:rFonts w:ascii="Times New Roman" w:hAnsi="Times New Roman"/>
          <w:sz w:val="24"/>
          <w:szCs w:val="24"/>
        </w:rPr>
        <w:t>ata</w:t>
      </w:r>
      <w:r w:rsidR="006025C0">
        <w:rPr>
          <w:rFonts w:ascii="Times New Roman" w:hAnsi="Times New Roman"/>
          <w:sz w:val="24"/>
          <w:szCs w:val="24"/>
        </w:rPr>
        <w:t xml:space="preserve"> S</w:t>
      </w:r>
      <w:r w:rsidR="006025C0" w:rsidRPr="00303B61">
        <w:rPr>
          <w:rFonts w:ascii="Times New Roman" w:hAnsi="Times New Roman"/>
          <w:sz w:val="24"/>
          <w:szCs w:val="24"/>
        </w:rPr>
        <w:t xml:space="preserve">et </w:t>
      </w:r>
      <w:r w:rsidRPr="00303B61">
        <w:rPr>
          <w:rFonts w:ascii="Times New Roman" w:hAnsi="Times New Roman"/>
          <w:sz w:val="24"/>
          <w:szCs w:val="24"/>
        </w:rPr>
        <w:t>disseminated with the main variables covered, the classifications and breakdowns used, the reference area, a summary information on the time period covered and, if applicable, the base period used.</w:t>
      </w:r>
    </w:p>
    <w:p w14:paraId="73E7D60A" w14:textId="77777777"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00B40AF" w14:textId="77777777" w:rsidR="008C14EE" w:rsidRPr="00770A76"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DATA_DESCR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26" w:name="_Toc521320028"/>
      <w:r w:rsidRPr="00770A76">
        <w:rPr>
          <w:rFonts w:ascii="Times New Roman" w:hAnsi="Times New Roman"/>
          <w:b/>
          <w:sz w:val="24"/>
          <w:szCs w:val="24"/>
        </w:rPr>
        <w:instrText>Concept ID</w:instrText>
      </w:r>
      <w:r w:rsidRPr="00770A76">
        <w:rPr>
          <w:rFonts w:ascii="Times New Roman" w:hAnsi="Times New Roman"/>
          <w:sz w:val="24"/>
          <w:szCs w:val="24"/>
        </w:rPr>
        <w:tab/>
        <w:instrText>DATA_DESCR</w:instrText>
      </w:r>
      <w:bookmarkEnd w:id="1026"/>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6ABD4793" w14:textId="77777777" w:rsidR="008C14EE" w:rsidRPr="00303B61" w:rsidRDefault="008C14EE" w:rsidP="008C14E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A6FAF9C" w14:textId="577D08B2" w:rsidR="008C14EE" w:rsidRPr="00F544FE" w:rsidRDefault="008C14EE" w:rsidP="008C14E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r>
      <w:r w:rsidR="006025C0" w:rsidRPr="0067448C">
        <w:rPr>
          <w:rFonts w:ascii="Times New Roman" w:hAnsi="Times New Roman"/>
          <w:sz w:val="24"/>
          <w:szCs w:val="24"/>
        </w:rPr>
        <w:t xml:space="preserve">SDMX, "SDMX Glossary Version </w:t>
      </w:r>
      <w:r w:rsidR="006025C0">
        <w:rPr>
          <w:rFonts w:ascii="Times New Roman" w:hAnsi="Times New Roman"/>
          <w:sz w:val="24"/>
          <w:szCs w:val="24"/>
        </w:rPr>
        <w:t>2</w:t>
      </w:r>
      <w:r w:rsidR="006025C0" w:rsidRPr="0067448C">
        <w:rPr>
          <w:rFonts w:ascii="Times New Roman" w:hAnsi="Times New Roman"/>
          <w:sz w:val="24"/>
          <w:szCs w:val="24"/>
        </w:rPr>
        <w:t xml:space="preserve">.0",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6025C0">
        <w:rPr>
          <w:rFonts w:ascii="Times New Roman" w:hAnsi="Times New Roman"/>
          <w:sz w:val="24"/>
          <w:szCs w:val="24"/>
        </w:rPr>
        <w:t>2018</w:t>
      </w:r>
      <w:r w:rsidR="002C5085" w:rsidRPr="002C5085">
        <w:rPr>
          <w:rFonts w:ascii="Times New Roman" w:hAnsi="Times New Roman"/>
          <w:sz w:val="24"/>
          <w:szCs w:val="24"/>
        </w:rPr>
        <w:t xml:space="preserve"> (</w:t>
      </w:r>
      <w:hyperlink r:id="rId95" w:history="1">
        <w:r w:rsidR="002C5085" w:rsidRPr="00F81F3A">
          <w:rPr>
            <w:rStyle w:val="Hyperlink"/>
            <w:rFonts w:ascii="Times New Roman" w:hAnsi="Times New Roman"/>
            <w:sz w:val="24"/>
            <w:szCs w:val="24"/>
          </w:rPr>
          <w:t>https://sdmx.org/</w:t>
        </w:r>
      </w:hyperlink>
      <w:r w:rsidR="002C5085" w:rsidRPr="002C5085">
        <w:rPr>
          <w:rFonts w:ascii="Times New Roman" w:hAnsi="Times New Roman"/>
          <w:sz w:val="24"/>
          <w:szCs w:val="24"/>
        </w:rPr>
        <w:t>)</w:t>
      </w:r>
    </w:p>
    <w:p w14:paraId="0A8329DC" w14:textId="77777777" w:rsidR="008201DD" w:rsidRPr="00303B61" w:rsidRDefault="008201DD" w:rsidP="000E6CE0">
      <w:pPr>
        <w:pStyle w:val="Heading1"/>
      </w:pPr>
      <w:bookmarkStart w:id="1027" w:name="_Toc521319666"/>
      <w:r w:rsidRPr="00303B61">
        <w:t>Dataflow</w:t>
      </w:r>
      <w:bookmarkEnd w:id="1027"/>
      <w:r>
        <w:fldChar w:fldCharType="begin"/>
      </w:r>
      <w:r w:rsidRPr="00303B61">
        <w:instrText>tc "</w:instrText>
      </w:r>
      <w:bookmarkStart w:id="1028" w:name="_Toc521320029"/>
      <w:r w:rsidRPr="00303B61">
        <w:instrText>Dataflow</w:instrText>
      </w:r>
      <w:bookmarkEnd w:id="1028"/>
      <w:r w:rsidRPr="00303B61">
        <w:instrText>" \f C \l 1</w:instrText>
      </w:r>
      <w:r>
        <w:fldChar w:fldCharType="end"/>
      </w:r>
    </w:p>
    <w:p w14:paraId="64E99BE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Structure which describes, categorises and constrains the allowable content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that providers will supply for different reference periods.</w:t>
      </w:r>
    </w:p>
    <w:p w14:paraId="711016CF" w14:textId="77777777"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 xml:space="preserve">In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reported or disseminated according to a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The </w:t>
      </w:r>
      <w:r>
        <w:rPr>
          <w:rFonts w:ascii="Times New Roman" w:hAnsi="Times New Roman"/>
          <w:sz w:val="24"/>
          <w:szCs w:val="24"/>
        </w:rPr>
        <w:t>D</w:t>
      </w:r>
      <w:r w:rsidRPr="00303B61">
        <w:rPr>
          <w:rFonts w:ascii="Times New Roman" w:hAnsi="Times New Roman"/>
          <w:sz w:val="24"/>
          <w:szCs w:val="24"/>
        </w:rPr>
        <w:t xml:space="preserve">ataflow </w:t>
      </w:r>
      <w:r>
        <w:rPr>
          <w:rFonts w:ascii="Times New Roman" w:hAnsi="Times New Roman"/>
          <w:sz w:val="24"/>
          <w:szCs w:val="24"/>
        </w:rPr>
        <w:t>D</w:t>
      </w:r>
      <w:r w:rsidRPr="00303B61">
        <w:rPr>
          <w:rFonts w:ascii="Times New Roman" w:hAnsi="Times New Roman"/>
          <w:sz w:val="24"/>
          <w:szCs w:val="24"/>
        </w:rPr>
        <w:t xml:space="preserve">efinition identifies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and may be associated with one or more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This facilitates the search for data according to organised </w:t>
      </w:r>
      <w:r>
        <w:rPr>
          <w:rFonts w:ascii="Times New Roman" w:hAnsi="Times New Roman"/>
          <w:sz w:val="24"/>
          <w:szCs w:val="24"/>
        </w:rPr>
        <w:t>C</w:t>
      </w:r>
      <w:r w:rsidRPr="00303B61">
        <w:rPr>
          <w:rFonts w:ascii="Times New Roman" w:hAnsi="Times New Roman"/>
          <w:sz w:val="24"/>
          <w:szCs w:val="24"/>
        </w:rPr>
        <w:t xml:space="preserve">ategory </w:t>
      </w:r>
      <w:r>
        <w:rPr>
          <w:rFonts w:ascii="Times New Roman" w:hAnsi="Times New Roman"/>
          <w:sz w:val="24"/>
          <w:szCs w:val="24"/>
        </w:rPr>
        <w:t>S</w:t>
      </w:r>
      <w:r w:rsidRPr="00303B61">
        <w:rPr>
          <w:rFonts w:ascii="Times New Roman" w:hAnsi="Times New Roman"/>
          <w:sz w:val="24"/>
          <w:szCs w:val="24"/>
        </w:rPr>
        <w:t xml:space="preserve">chemes. </w:t>
      </w:r>
    </w:p>
    <w:p w14:paraId="1147EE20" w14:textId="2E3961B8"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w:t>
      </w:r>
      <w:r w:rsidR="00815832">
        <w:rPr>
          <w:rFonts w:ascii="Times New Roman" w:hAnsi="Times New Roman"/>
          <w:sz w:val="24"/>
          <w:szCs w:val="24"/>
        </w:rPr>
        <w:t>"</w:t>
      </w:r>
      <w:r w:rsidRPr="00303B61">
        <w:rPr>
          <w:rFonts w:ascii="Times New Roman" w:hAnsi="Times New Roman"/>
          <w:sz w:val="24"/>
          <w:szCs w:val="24"/>
        </w:rPr>
        <w:t>Dataflow</w:t>
      </w:r>
      <w:r w:rsidR="00815832">
        <w:rPr>
          <w:rFonts w:ascii="Times New Roman" w:hAnsi="Times New Roman"/>
          <w:sz w:val="24"/>
          <w:szCs w:val="24"/>
        </w:rPr>
        <w:t>"</w:t>
      </w:r>
      <w:r w:rsidRPr="00303B61">
        <w:rPr>
          <w:rFonts w:ascii="Times New Roman" w:hAnsi="Times New Roman"/>
          <w:sz w:val="24"/>
          <w:szCs w:val="24"/>
        </w:rPr>
        <w:t xml:space="preserve">, in this context, is an abstract </w:t>
      </w:r>
      <w:r>
        <w:rPr>
          <w:rFonts w:ascii="Times New Roman" w:hAnsi="Times New Roman"/>
          <w:sz w:val="24"/>
          <w:szCs w:val="24"/>
        </w:rPr>
        <w:t>C</w:t>
      </w:r>
      <w:r w:rsidRPr="00303B61">
        <w:rPr>
          <w:rFonts w:ascii="Times New Roman" w:hAnsi="Times New Roman"/>
          <w:sz w:val="24"/>
          <w:szCs w:val="24"/>
        </w:rPr>
        <w:t xml:space="preserve">oncept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i.e. a structure without any data. While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defines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 xml:space="preserve">easures and associated representation that comprise the valid structure of data and related metadata contained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 Dataflow </w:t>
      </w:r>
      <w:r>
        <w:rPr>
          <w:rFonts w:ascii="Times New Roman" w:hAnsi="Times New Roman"/>
          <w:sz w:val="24"/>
          <w:szCs w:val="24"/>
        </w:rPr>
        <w:t>D</w:t>
      </w:r>
      <w:r w:rsidRPr="00303B61">
        <w:rPr>
          <w:rFonts w:ascii="Times New Roman" w:hAnsi="Times New Roman"/>
          <w:sz w:val="24"/>
          <w:szCs w:val="24"/>
        </w:rPr>
        <w:t xml:space="preserve">efinition associates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with one or more </w:t>
      </w:r>
      <w:r>
        <w:rPr>
          <w:rFonts w:ascii="Times New Roman" w:hAnsi="Times New Roman"/>
          <w:sz w:val="24"/>
          <w:szCs w:val="24"/>
        </w:rPr>
        <w:t>C</w:t>
      </w:r>
      <w:r w:rsidRPr="00303B61">
        <w:rPr>
          <w:rFonts w:ascii="Times New Roman" w:hAnsi="Times New Roman"/>
          <w:sz w:val="24"/>
          <w:szCs w:val="24"/>
        </w:rPr>
        <w:t xml:space="preserve">ategory. This gives a system the ability to state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are to be reported for a given </w:t>
      </w:r>
      <w:r>
        <w:rPr>
          <w:rFonts w:ascii="Times New Roman" w:hAnsi="Times New Roman"/>
          <w:sz w:val="24"/>
          <w:szCs w:val="24"/>
        </w:rPr>
        <w:t>C</w:t>
      </w:r>
      <w:r w:rsidRPr="00303B61">
        <w:rPr>
          <w:rFonts w:ascii="Times New Roman" w:hAnsi="Times New Roman"/>
          <w:sz w:val="24"/>
          <w:szCs w:val="24"/>
        </w:rPr>
        <w:t xml:space="preserve">ategory and which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can be reported using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The Dataflow </w:t>
      </w:r>
      <w:r>
        <w:rPr>
          <w:rFonts w:ascii="Times New Roman" w:hAnsi="Times New Roman"/>
          <w:sz w:val="24"/>
          <w:szCs w:val="24"/>
        </w:rPr>
        <w:t>D</w:t>
      </w:r>
      <w:r w:rsidRPr="00303B61">
        <w:rPr>
          <w:rFonts w:ascii="Times New Roman" w:hAnsi="Times New Roman"/>
          <w:sz w:val="24"/>
          <w:szCs w:val="24"/>
        </w:rPr>
        <w:t xml:space="preserve">efinition may also have additional metadata attached, defining qualitative information and </w:t>
      </w:r>
      <w:r>
        <w:rPr>
          <w:rFonts w:ascii="Times New Roman" w:hAnsi="Times New Roman"/>
          <w:sz w:val="24"/>
          <w:szCs w:val="24"/>
        </w:rPr>
        <w:t>C</w:t>
      </w:r>
      <w:r w:rsidRPr="00303B61">
        <w:rPr>
          <w:rFonts w:ascii="Times New Roman" w:hAnsi="Times New Roman"/>
          <w:sz w:val="24"/>
          <w:szCs w:val="24"/>
        </w:rPr>
        <w:t xml:space="preserve">onstraints on the use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terms of reporting periodicity or specifying the subset of </w:t>
      </w:r>
      <w:r>
        <w:rPr>
          <w:rFonts w:ascii="Times New Roman" w:hAnsi="Times New Roman"/>
          <w:sz w:val="24"/>
          <w:szCs w:val="24"/>
        </w:rPr>
        <w:t>C</w:t>
      </w:r>
      <w:r w:rsidRPr="00303B61">
        <w:rPr>
          <w:rFonts w:ascii="Times New Roman" w:hAnsi="Times New Roman"/>
          <w:sz w:val="24"/>
          <w:szCs w:val="24"/>
        </w:rPr>
        <w:t xml:space="preserve">odes to be used in a </w:t>
      </w:r>
      <w:r>
        <w:rPr>
          <w:rFonts w:ascii="Times New Roman" w:hAnsi="Times New Roman"/>
          <w:sz w:val="24"/>
          <w:szCs w:val="24"/>
        </w:rPr>
        <w:t>D</w:t>
      </w:r>
      <w:r w:rsidRPr="00303B61">
        <w:rPr>
          <w:rFonts w:ascii="Times New Roman" w:hAnsi="Times New Roman"/>
          <w:sz w:val="24"/>
          <w:szCs w:val="24"/>
        </w:rPr>
        <w:t>imension.</w:t>
      </w:r>
    </w:p>
    <w:p w14:paraId="0F86FCE6" w14:textId="3D9047D6" w:rsidR="008201DD" w:rsidRPr="00303B61" w:rsidRDefault="008201DD" w:rsidP="000E6CE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DATAFLOW</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029" w:name="_Toc521320030"/>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DATAFLOW</w:instrText>
      </w:r>
      <w:bookmarkEnd w:id="1029"/>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8A0AAAB"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56C034EA"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w:t>
      </w:r>
    </w:p>
    <w:p w14:paraId="26BAEA33" w14:textId="77777777" w:rsidR="008201DD" w:rsidRPr="00303B61" w:rsidRDefault="008201DD" w:rsidP="000E6C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et</w:t>
      </w:r>
    </w:p>
    <w:p w14:paraId="6BB75D4C" w14:textId="77777777" w:rsidR="008201DD" w:rsidRPr="00303B61" w:rsidRDefault="008201DD" w:rsidP="000E6CE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Metadataflow</w:t>
      </w:r>
    </w:p>
    <w:p w14:paraId="74832458" w14:textId="4174B3E9" w:rsidR="008201DD" w:rsidRPr="00AF05F9" w:rsidRDefault="008201DD" w:rsidP="000E6CE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07178">
        <w:rPr>
          <w:rFonts w:ascii="Times New Roman" w:hAnsi="Times New Roman"/>
          <w:sz w:val="24"/>
          <w:szCs w:val="24"/>
        </w:rPr>
        <w:t>SDMX, "SDMX Glossary Version 1.0", February 2016 (</w:t>
      </w:r>
      <w:hyperlink r:id="rId96" w:history="1">
        <w:r w:rsidR="002C5085" w:rsidRPr="00F81F3A">
          <w:rPr>
            <w:rStyle w:val="Hyperlink"/>
            <w:rFonts w:ascii="Times New Roman" w:hAnsi="Times New Roman"/>
            <w:sz w:val="24"/>
            <w:szCs w:val="24"/>
          </w:rPr>
          <w:t>https://sdmx.org/wp-content/uploads/SDMX_Glossary_Version_1_0_February_2016.docx</w:t>
        </w:r>
      </w:hyperlink>
      <w:r w:rsidRPr="00E07178">
        <w:rPr>
          <w:rFonts w:ascii="Times New Roman" w:hAnsi="Times New Roman"/>
          <w:sz w:val="24"/>
          <w:szCs w:val="24"/>
        </w:rPr>
        <w:t>)</w:t>
      </w:r>
    </w:p>
    <w:p w14:paraId="015A21B8" w14:textId="77777777" w:rsidR="008201DD" w:rsidRPr="00303B61" w:rsidRDefault="008201DD" w:rsidP="002D4F05">
      <w:pPr>
        <w:pStyle w:val="Heading1"/>
      </w:pPr>
      <w:bookmarkStart w:id="1030" w:name="_Toc521319667"/>
      <w:r w:rsidRPr="00303B61">
        <w:t xml:space="preserve">Data </w:t>
      </w:r>
      <w:r>
        <w:t>P</w:t>
      </w:r>
      <w:r w:rsidRPr="00303B61">
        <w:t>rovider</w:t>
      </w:r>
      <w:bookmarkEnd w:id="1030"/>
      <w:r>
        <w:fldChar w:fldCharType="begin"/>
      </w:r>
      <w:r w:rsidRPr="00303B61">
        <w:instrText>tc "</w:instrText>
      </w:r>
      <w:bookmarkStart w:id="1031" w:name="_Toc427316977"/>
      <w:bookmarkStart w:id="1032" w:name="_Toc427318588"/>
      <w:bookmarkStart w:id="1033" w:name="_Toc441822304"/>
      <w:bookmarkStart w:id="1034" w:name="_Toc521320031"/>
      <w:r w:rsidRPr="00303B61">
        <w:instrText>Data Provider</w:instrText>
      </w:r>
      <w:bookmarkEnd w:id="1031"/>
      <w:bookmarkEnd w:id="1032"/>
      <w:bookmarkEnd w:id="1033"/>
      <w:bookmarkEnd w:id="1034"/>
      <w:r w:rsidRPr="00303B61">
        <w:instrText>" \f C \l 1</w:instrText>
      </w:r>
      <w:r>
        <w:fldChar w:fldCharType="end"/>
      </w:r>
    </w:p>
    <w:p w14:paraId="79CC4869"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or individual that reports or disseminates data or reference metadata.</w:t>
      </w:r>
    </w:p>
    <w:p w14:paraId="2D02E9AB"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Data Providers are maintained in a Data Provider Scheme.</w:t>
      </w:r>
    </w:p>
    <w:p w14:paraId="63CB1E5C"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The Data Provider can be linked to the type of data (Dataflow) or reference metadata (Metadata Flow) that it reports or disseminates. This link provides the data collection system or data dissemination system.</w:t>
      </w:r>
    </w:p>
    <w:p w14:paraId="02589614" w14:textId="77777777" w:rsidR="008201DD" w:rsidRPr="00770A76"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DATA_PROVIDER</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35" w:name="_Toc427316978"/>
      <w:bookmarkStart w:id="1036" w:name="_Toc427318589"/>
      <w:bookmarkStart w:id="1037" w:name="_Toc441822305"/>
      <w:bookmarkStart w:id="1038" w:name="_Toc521320032"/>
      <w:r w:rsidRPr="00770A76">
        <w:rPr>
          <w:rFonts w:ascii="Times New Roman" w:hAnsi="Times New Roman"/>
          <w:b/>
          <w:sz w:val="24"/>
          <w:szCs w:val="24"/>
        </w:rPr>
        <w:instrText>Concept ID</w:instrText>
      </w:r>
      <w:r w:rsidRPr="00770A76">
        <w:rPr>
          <w:rFonts w:ascii="Times New Roman" w:hAnsi="Times New Roman"/>
          <w:sz w:val="24"/>
          <w:szCs w:val="24"/>
        </w:rPr>
        <w:tab/>
        <w:instrText>DATA_PROVIDER</w:instrText>
      </w:r>
      <w:bookmarkEnd w:id="1035"/>
      <w:bookmarkEnd w:id="1036"/>
      <w:bookmarkEnd w:id="1037"/>
      <w:bookmarkEnd w:id="1038"/>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1B822AE6" w14:textId="77777777" w:rsidR="008201DD" w:rsidRPr="00303B61"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BB484C8" w14:textId="35DF989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r w:rsidR="00E72D2B">
        <w:rPr>
          <w:rFonts w:ascii="Times New Roman" w:hAnsi="Times New Roman"/>
          <w:sz w:val="24"/>
          <w:szCs w:val="24"/>
        </w:rPr>
        <w:t>; Codel</w:t>
      </w:r>
      <w:r w:rsidRPr="00303B61">
        <w:rPr>
          <w:rFonts w:ascii="Times New Roman" w:hAnsi="Times New Roman"/>
          <w:sz w:val="24"/>
          <w:szCs w:val="24"/>
        </w:rPr>
        <w:t>ist</w:t>
      </w:r>
    </w:p>
    <w:p w14:paraId="0756EB97" w14:textId="7C5BA16C" w:rsidR="008201DD" w:rsidRPr="00770A76" w:rsidRDefault="008201DD" w:rsidP="002D4F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Codelist ID</w:t>
      </w:r>
      <w:r w:rsidRPr="00770A76">
        <w:rPr>
          <w:rFonts w:ascii="Times New Roman" w:hAnsi="Times New Roman"/>
          <w:sz w:val="24"/>
          <w:szCs w:val="24"/>
        </w:rPr>
        <w:tab/>
        <w:t>CL_ORGANISATION (used in order to use an agency-based Code</w:t>
      </w:r>
      <w:r w:rsidR="00E72D2B">
        <w:rPr>
          <w:rFonts w:ascii="Times New Roman" w:hAnsi="Times New Roman"/>
          <w:sz w:val="24"/>
          <w:szCs w:val="24"/>
        </w:rPr>
        <w:t>l</w:t>
      </w:r>
      <w:r w:rsidRPr="00770A76">
        <w:rPr>
          <w:rFonts w:ascii="Times New Roman" w:hAnsi="Times New Roman"/>
          <w:sz w:val="24"/>
          <w:szCs w:val="24"/>
        </w:rPr>
        <w:t>ist that is also shared by other concepts; however, a different ID and separate Code</w:t>
      </w:r>
      <w:r w:rsidR="00E72D2B">
        <w:rPr>
          <w:rFonts w:ascii="Times New Roman" w:hAnsi="Times New Roman"/>
          <w:sz w:val="24"/>
          <w:szCs w:val="24"/>
        </w:rPr>
        <w:t>l</w:t>
      </w:r>
      <w:r w:rsidRPr="00770A76">
        <w:rPr>
          <w:rFonts w:ascii="Times New Roman" w:hAnsi="Times New Roman"/>
          <w:sz w:val="24"/>
          <w:szCs w:val="24"/>
        </w:rPr>
        <w:t>ist may be suitable if the use-case of this concept is different to that of an agency-based Code</w:t>
      </w:r>
      <w:r w:rsidR="00E72D2B">
        <w:rPr>
          <w:rFonts w:ascii="Times New Roman" w:hAnsi="Times New Roman"/>
          <w:sz w:val="24"/>
          <w:szCs w:val="24"/>
        </w:rPr>
        <w:t>l</w:t>
      </w:r>
      <w:r w:rsidRPr="00770A76">
        <w:rPr>
          <w:rFonts w:ascii="Times New Roman" w:hAnsi="Times New Roman"/>
          <w:sz w:val="24"/>
          <w:szCs w:val="24"/>
        </w:rPr>
        <w:t>ist).</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39" w:name="_Toc521320033"/>
      <w:r w:rsidRPr="00770A76">
        <w:rPr>
          <w:rFonts w:ascii="Times New Roman" w:hAnsi="Times New Roman"/>
          <w:b/>
          <w:sz w:val="24"/>
          <w:szCs w:val="24"/>
        </w:rPr>
        <w:instrText>Codelist ID</w:instrText>
      </w:r>
      <w:r w:rsidRPr="00770A76">
        <w:rPr>
          <w:rFonts w:ascii="Times New Roman" w:hAnsi="Times New Roman"/>
          <w:sz w:val="24"/>
          <w:szCs w:val="24"/>
        </w:rPr>
        <w:tab/>
        <w:instrText>CL_</w:instrText>
      </w:r>
      <w:r w:rsidRPr="00770A76" w:rsidDel="00651C71">
        <w:rPr>
          <w:rFonts w:ascii="Times New Roman" w:hAnsi="Times New Roman"/>
          <w:sz w:val="24"/>
          <w:szCs w:val="24"/>
        </w:rPr>
        <w:instrText xml:space="preserve"> </w:instrText>
      </w:r>
      <w:r w:rsidRPr="00770A76">
        <w:rPr>
          <w:rFonts w:ascii="Times New Roman" w:hAnsi="Times New Roman"/>
          <w:sz w:val="24"/>
          <w:szCs w:val="24"/>
        </w:rPr>
        <w:instrText>ORGANISATION</w:instrText>
      </w:r>
      <w:bookmarkEnd w:id="1039"/>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2C98A7F2"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cheme</w:t>
      </w:r>
    </w:p>
    <w:p w14:paraId="776FA935" w14:textId="77777777" w:rsidR="008201DD" w:rsidRPr="00303B61" w:rsidRDefault="008201DD" w:rsidP="008D5AE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Item </w:t>
      </w:r>
      <w:r>
        <w:rPr>
          <w:rFonts w:ascii="Times New Roman" w:hAnsi="Times New Roman"/>
          <w:sz w:val="24"/>
          <w:szCs w:val="24"/>
        </w:rPr>
        <w:t>S</w:t>
      </w:r>
      <w:r w:rsidRPr="00303B61">
        <w:rPr>
          <w:rFonts w:ascii="Times New Roman" w:hAnsi="Times New Roman"/>
          <w:sz w:val="24"/>
          <w:szCs w:val="24"/>
        </w:rPr>
        <w:t>cheme</w:t>
      </w:r>
    </w:p>
    <w:p w14:paraId="11BB3C3C" w14:textId="610D16D4" w:rsidR="008201DD" w:rsidRPr="00F544FE"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544FE">
        <w:rPr>
          <w:rFonts w:ascii="Times New Roman" w:hAnsi="Times New Roman"/>
          <w:b/>
          <w:sz w:val="24"/>
          <w:szCs w:val="24"/>
        </w:rPr>
        <w:t>Source</w:t>
      </w:r>
      <w:r w:rsidRPr="00F544FE">
        <w:rPr>
          <w:rFonts w:ascii="Times New Roman" w:hAnsi="Times New Roman"/>
          <w:sz w:val="24"/>
          <w:szCs w:val="24"/>
        </w:rPr>
        <w:tab/>
        <w:t>SDMX, "SDMX Glossary Version 1.0", February 2016 (</w:t>
      </w:r>
      <w:hyperlink r:id="rId97" w:history="1">
        <w:r w:rsidR="002C5085" w:rsidRPr="00F81F3A">
          <w:rPr>
            <w:rStyle w:val="Hyperlink"/>
            <w:rFonts w:ascii="Times New Roman" w:hAnsi="Times New Roman"/>
            <w:sz w:val="24"/>
            <w:szCs w:val="24"/>
          </w:rPr>
          <w:t>https://sdmx.org/wp-content/uploads/SDMX_Glossary_Version_1_0_February_2016.docx</w:t>
        </w:r>
      </w:hyperlink>
      <w:r w:rsidRPr="00F544FE">
        <w:rPr>
          <w:rFonts w:ascii="Times New Roman" w:hAnsi="Times New Roman"/>
          <w:sz w:val="24"/>
          <w:szCs w:val="24"/>
        </w:rPr>
        <w:t>)</w:t>
      </w:r>
    </w:p>
    <w:p w14:paraId="57028583" w14:textId="77777777" w:rsidR="008201DD" w:rsidRPr="00303B61" w:rsidRDefault="008201DD" w:rsidP="001526E4">
      <w:pPr>
        <w:pStyle w:val="Heading1"/>
      </w:pPr>
      <w:bookmarkStart w:id="1040" w:name="_Toc521319668"/>
      <w:r w:rsidRPr="00303B61">
        <w:t xml:space="preserve">Data </w:t>
      </w:r>
      <w:r>
        <w:t>P</w:t>
      </w:r>
      <w:r w:rsidRPr="00303B61">
        <w:t xml:space="preserve">rovider </w:t>
      </w:r>
      <w:r>
        <w:t>S</w:t>
      </w:r>
      <w:r w:rsidRPr="00303B61">
        <w:t>cheme</w:t>
      </w:r>
      <w:bookmarkEnd w:id="1040"/>
      <w:r>
        <w:fldChar w:fldCharType="begin"/>
      </w:r>
      <w:r w:rsidRPr="00303B61">
        <w:instrText>tc "</w:instrText>
      </w:r>
      <w:bookmarkStart w:id="1041" w:name="_Toc521320034"/>
      <w:r w:rsidRPr="00303B61">
        <w:instrText>Data Provider</w:instrText>
      </w:r>
      <w:r w:rsidRPr="00842423">
        <w:instrText xml:space="preserve"> </w:instrText>
      </w:r>
      <w:r w:rsidRPr="00303B61">
        <w:instrText>Scheme</w:instrText>
      </w:r>
      <w:bookmarkEnd w:id="1041"/>
      <w:r w:rsidRPr="00303B61">
        <w:instrText>" \f C \l 1</w:instrText>
      </w:r>
      <w:r>
        <w:fldChar w:fldCharType="end"/>
      </w:r>
    </w:p>
    <w:p w14:paraId="16C8E9E1"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Maintained collection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p>
    <w:p w14:paraId="34C116C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 xml:space="preserve">In SDMX a Data Provider Scheme contains a non-hierarchic list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roviders. Each maintenance agency can have a single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 xml:space="preserve">cheme, and may have none.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a combination of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 in that scheme.</w:t>
      </w:r>
    </w:p>
    <w:p w14:paraId="6E94D44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Data Provider is the owning organisation of data and reference metadata. These data and reference metadata are reported, exchanged, or disseminated as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SDMX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ets. The type of data and metadata that are available are specified in a Dataflow and Metadataflow. The union of one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and one Dataflow or Metadataflow is known as a Provision Agreement. </w:t>
      </w:r>
    </w:p>
    <w:p w14:paraId="5EA0496F"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collection scenario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 xml:space="preserve">rovider is the organisation reporting the data or reference metadata and information can be linked with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where the data or reference metadata are located (data registration) and the data collector (as the Agency of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validation Constraints such as allowable dimension values or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for which data can be reported. </w:t>
      </w:r>
    </w:p>
    <w:p w14:paraId="462E1698"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data dissemination scenario information linked to the </w:t>
      </w:r>
      <w:r>
        <w:rPr>
          <w:rFonts w:ascii="Times New Roman" w:hAnsi="Times New Roman"/>
          <w:sz w:val="24"/>
          <w:szCs w:val="24"/>
        </w:rPr>
        <w:t>P</w:t>
      </w:r>
      <w:r w:rsidRPr="00303B61">
        <w:rPr>
          <w:rFonts w:ascii="Times New Roman" w:hAnsi="Times New Roman"/>
          <w:sz w:val="24"/>
          <w:szCs w:val="24"/>
        </w:rPr>
        <w:t xml:space="preserve">rovision </w:t>
      </w:r>
      <w:r>
        <w:rPr>
          <w:rFonts w:ascii="Times New Roman" w:hAnsi="Times New Roman"/>
          <w:sz w:val="24"/>
          <w:szCs w:val="24"/>
        </w:rPr>
        <w:t>A</w:t>
      </w:r>
      <w:r w:rsidRPr="00303B61">
        <w:rPr>
          <w:rFonts w:ascii="Times New Roman" w:hAnsi="Times New Roman"/>
          <w:sz w:val="24"/>
          <w:szCs w:val="24"/>
        </w:rPr>
        <w:t xml:space="preserve">greement can specify the location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and the content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 in terms of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eys available (Constraint).</w:t>
      </w:r>
    </w:p>
    <w:p w14:paraId="712594F1" w14:textId="41115767" w:rsidR="008201DD" w:rsidRPr="00303B61" w:rsidRDefault="008201DD" w:rsidP="0056390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DATA_PROV_SCH</w:t>
      </w:r>
      <w:r w:rsidR="00770A76" w:rsidRPr="00120CA1">
        <w:rPr>
          <w:rFonts w:ascii="Times New Roman" w:hAnsi="Times New Roman"/>
          <w:sz w:val="24"/>
          <w:szCs w:val="24"/>
        </w:rPr>
        <w:fldChar w:fldCharType="begin"/>
      </w:r>
      <w:r w:rsidR="00770A76" w:rsidRPr="00120CA1">
        <w:rPr>
          <w:rFonts w:ascii="Times New Roman" w:hAnsi="Times New Roman"/>
          <w:sz w:val="24"/>
          <w:szCs w:val="24"/>
        </w:rPr>
        <w:instrText>tc "</w:instrText>
      </w:r>
      <w:bookmarkStart w:id="1042" w:name="_Toc521320035"/>
      <w:r w:rsidR="00770A76" w:rsidRPr="00120CA1">
        <w:rPr>
          <w:rFonts w:ascii="Times New Roman" w:hAnsi="Times New Roman"/>
          <w:b/>
          <w:sz w:val="24"/>
          <w:szCs w:val="24"/>
        </w:rPr>
        <w:instrText>Concept ID</w:instrText>
      </w:r>
      <w:r w:rsidR="00770A76" w:rsidRPr="00120CA1">
        <w:rPr>
          <w:rFonts w:ascii="Times New Roman" w:hAnsi="Times New Roman"/>
          <w:sz w:val="24"/>
          <w:szCs w:val="24"/>
        </w:rPr>
        <w:tab/>
      </w:r>
      <w:r w:rsidR="00770A76" w:rsidRPr="00303B61">
        <w:rPr>
          <w:rFonts w:ascii="Times New Roman" w:hAnsi="Times New Roman"/>
          <w:sz w:val="24"/>
          <w:szCs w:val="24"/>
        </w:rPr>
        <w:instrText>DATA_PROV_SCH</w:instrText>
      </w:r>
      <w:bookmarkEnd w:id="1042"/>
      <w:r w:rsidR="00770A76" w:rsidRPr="00120CA1">
        <w:rPr>
          <w:rFonts w:ascii="Times New Roman" w:hAnsi="Times New Roman"/>
          <w:sz w:val="24"/>
          <w:szCs w:val="24"/>
        </w:rPr>
        <w:instrText>" \f C \l 2</w:instrText>
      </w:r>
      <w:r w:rsidR="00770A76" w:rsidRPr="00120CA1">
        <w:rPr>
          <w:rFonts w:ascii="Times New Roman" w:hAnsi="Times New Roman"/>
          <w:sz w:val="24"/>
          <w:szCs w:val="24"/>
        </w:rPr>
        <w:fldChar w:fldCharType="end"/>
      </w:r>
    </w:p>
    <w:p w14:paraId="49CFC594"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42DBAB7D" w14:textId="77777777" w:rsidR="008201DD" w:rsidRPr="00303B61"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004EA365" w14:textId="77777777" w:rsidR="008201DD"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P</w:t>
      </w:r>
      <w:r w:rsidRPr="00303B61">
        <w:rPr>
          <w:rFonts w:ascii="Times New Roman" w:hAnsi="Times New Roman"/>
          <w:sz w:val="24"/>
          <w:szCs w:val="24"/>
        </w:rPr>
        <w:t>rovider</w:t>
      </w:r>
    </w:p>
    <w:p w14:paraId="63DF0A05" w14:textId="77777777" w:rsidR="008201DD" w:rsidRPr="00303B61" w:rsidRDefault="008201DD" w:rsidP="0056390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Item Scheme</w:t>
      </w:r>
    </w:p>
    <w:p w14:paraId="7E9041B9" w14:textId="53A76D5F" w:rsidR="008201DD" w:rsidRPr="00F81A8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978F3">
        <w:rPr>
          <w:rFonts w:ascii="Times New Roman" w:hAnsi="Times New Roman"/>
          <w:sz w:val="24"/>
          <w:szCs w:val="24"/>
        </w:rPr>
        <w:t>SDMX, "SDMX Glossary Version 1.0", February 2016 (</w:t>
      </w:r>
      <w:hyperlink r:id="rId98" w:history="1">
        <w:r w:rsidR="002C5085" w:rsidRPr="00F81F3A">
          <w:rPr>
            <w:rStyle w:val="Hyperlink"/>
            <w:rFonts w:ascii="Times New Roman" w:hAnsi="Times New Roman"/>
            <w:sz w:val="24"/>
            <w:szCs w:val="24"/>
          </w:rPr>
          <w:t>https://sdmx.org/wp-content/uploads/SDMX_Glossary_Version_1_0_February_2016.docx</w:t>
        </w:r>
      </w:hyperlink>
      <w:r w:rsidRPr="007978F3">
        <w:rPr>
          <w:rFonts w:ascii="Times New Roman" w:hAnsi="Times New Roman"/>
          <w:sz w:val="24"/>
          <w:szCs w:val="24"/>
        </w:rPr>
        <w:t>)</w:t>
      </w:r>
    </w:p>
    <w:p w14:paraId="7F36519C" w14:textId="77777777" w:rsidR="008201DD" w:rsidRPr="00303B61" w:rsidRDefault="008201DD" w:rsidP="001526E4">
      <w:pPr>
        <w:pStyle w:val="Heading1"/>
      </w:pPr>
      <w:bookmarkStart w:id="1043" w:name="_Toc521319669"/>
      <w:r w:rsidRPr="00303B61">
        <w:t>Data revision</w:t>
      </w:r>
      <w:bookmarkEnd w:id="1043"/>
      <w:r>
        <w:fldChar w:fldCharType="begin"/>
      </w:r>
      <w:r w:rsidRPr="00303B61">
        <w:instrText>tc "</w:instrText>
      </w:r>
      <w:bookmarkStart w:id="1044" w:name="_Toc427316979"/>
      <w:bookmarkStart w:id="1045" w:name="_Toc427318590"/>
      <w:bookmarkStart w:id="1046" w:name="_Toc441822306"/>
      <w:bookmarkStart w:id="1047" w:name="_Toc521320036"/>
      <w:r w:rsidRPr="00303B61">
        <w:instrText>Data revision</w:instrText>
      </w:r>
      <w:bookmarkEnd w:id="1044"/>
      <w:bookmarkEnd w:id="1045"/>
      <w:bookmarkEnd w:id="1046"/>
      <w:bookmarkEnd w:id="1047"/>
      <w:r w:rsidRPr="00303B61">
        <w:instrText>" \f C \l 1</w:instrText>
      </w:r>
      <w:r>
        <w:fldChar w:fldCharType="end"/>
      </w:r>
    </w:p>
    <w:p w14:paraId="61E5D42B"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Change in a value of a statistic released to the public.</w:t>
      </w:r>
    </w:p>
    <w:p w14:paraId="49095142" w14:textId="47CE1C8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Preliminary data are revised when more and better source data become available, or due to a change in methodology. </w:t>
      </w:r>
      <w:r w:rsidR="00815832">
        <w:rPr>
          <w:rFonts w:ascii="Times New Roman" w:hAnsi="Times New Roman"/>
          <w:sz w:val="24"/>
          <w:szCs w:val="24"/>
        </w:rPr>
        <w:t>"</w:t>
      </w:r>
      <w:r w:rsidRPr="00303B61">
        <w:rPr>
          <w:rFonts w:ascii="Times New Roman" w:hAnsi="Times New Roman"/>
          <w:sz w:val="24"/>
          <w:szCs w:val="24"/>
        </w:rPr>
        <w:t>Data revision</w:t>
      </w:r>
      <w:r w:rsidR="00815832">
        <w:rPr>
          <w:rFonts w:ascii="Times New Roman" w:hAnsi="Times New Roman"/>
          <w:sz w:val="24"/>
          <w:szCs w:val="24"/>
        </w:rPr>
        <w:t>"</w:t>
      </w:r>
      <w:r w:rsidRPr="00303B61">
        <w:rPr>
          <w:rFonts w:ascii="Times New Roman" w:hAnsi="Times New Roman"/>
          <w:sz w:val="24"/>
          <w:szCs w:val="24"/>
        </w:rPr>
        <w:t xml:space="preserve"> describes the policy and practice for identifying the revision status of the data, as well as the availability of revision studies and analyses.</w:t>
      </w:r>
    </w:p>
    <w:p w14:paraId="057F3070"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71FBE5"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DATA_REV</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48" w:name="_Toc427316980"/>
      <w:bookmarkStart w:id="1049" w:name="_Toc427318591"/>
      <w:bookmarkStart w:id="1050" w:name="_Toc441822307"/>
      <w:bookmarkStart w:id="1051" w:name="_Toc521320037"/>
      <w:r w:rsidRPr="00770A76">
        <w:rPr>
          <w:rFonts w:ascii="Times New Roman" w:hAnsi="Times New Roman"/>
          <w:b/>
          <w:sz w:val="24"/>
          <w:szCs w:val="24"/>
        </w:rPr>
        <w:instrText>Concept ID</w:instrText>
      </w:r>
      <w:r w:rsidRPr="00770A76">
        <w:rPr>
          <w:rFonts w:ascii="Times New Roman" w:hAnsi="Times New Roman"/>
          <w:sz w:val="24"/>
          <w:szCs w:val="24"/>
        </w:rPr>
        <w:tab/>
        <w:instrText>DATA_REV</w:instrText>
      </w:r>
      <w:bookmarkEnd w:id="1048"/>
      <w:bookmarkEnd w:id="1049"/>
      <w:bookmarkEnd w:id="1050"/>
      <w:bookmarkEnd w:id="1051"/>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5ED97DC5" w14:textId="079FF7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8BAD8E3" w14:textId="15DA4F1B"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770A76">
        <w:rPr>
          <w:rFonts w:ascii="Times New Roman" w:hAnsi="Times New Roman"/>
          <w:sz w:val="24"/>
          <w:szCs w:val="24"/>
        </w:rPr>
        <w:t>Data revision -</w:t>
      </w:r>
      <w:r w:rsidRPr="00303B61">
        <w:rPr>
          <w:rFonts w:ascii="Times New Roman" w:hAnsi="Times New Roman"/>
          <w:sz w:val="24"/>
          <w:szCs w:val="24"/>
        </w:rPr>
        <w:t xml:space="preserve"> policy</w:t>
      </w:r>
    </w:p>
    <w:p w14:paraId="131F7301" w14:textId="18F09244" w:rsidR="008201DD" w:rsidRPr="00303B61" w:rsidRDefault="008201DD" w:rsidP="003A3B3A">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388BAE7A" w14:textId="440F580B" w:rsidR="008201DD" w:rsidRPr="00303B61" w:rsidRDefault="00770A76" w:rsidP="003A3B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studies</w:t>
      </w:r>
    </w:p>
    <w:p w14:paraId="61B1523D" w14:textId="7B395DC0"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65679">
        <w:rPr>
          <w:rFonts w:ascii="Times New Roman" w:hAnsi="Times New Roman"/>
          <w:sz w:val="24"/>
          <w:szCs w:val="24"/>
        </w:rPr>
        <w:t>SDMX, "SDMX Glossary Version 1.0", February 2016 (</w:t>
      </w:r>
      <w:hyperlink r:id="rId99" w:history="1">
        <w:r w:rsidR="002C5085" w:rsidRPr="00F81F3A">
          <w:rPr>
            <w:rStyle w:val="Hyperlink"/>
            <w:rFonts w:ascii="Times New Roman" w:hAnsi="Times New Roman"/>
            <w:sz w:val="24"/>
            <w:szCs w:val="24"/>
          </w:rPr>
          <w:t>https://sdmx.org/wp-content/uploads/SDMX_Glossary_Version_1_0_February_2016.docx</w:t>
        </w:r>
      </w:hyperlink>
      <w:r w:rsidRPr="00E65679">
        <w:rPr>
          <w:rFonts w:ascii="Times New Roman" w:hAnsi="Times New Roman"/>
          <w:sz w:val="24"/>
          <w:szCs w:val="24"/>
        </w:rPr>
        <w:t>)</w:t>
      </w:r>
    </w:p>
    <w:p w14:paraId="6AACD8C8" w14:textId="77777777" w:rsidR="008201DD" w:rsidRPr="00303B61" w:rsidRDefault="008201DD" w:rsidP="001526E4">
      <w:pPr>
        <w:pStyle w:val="Heading1"/>
      </w:pPr>
      <w:bookmarkStart w:id="1052" w:name="_Toc521319670"/>
      <w:r w:rsidRPr="00303B61">
        <w:lastRenderedPageBreak/>
        <w:t xml:space="preserve">Data revision </w:t>
      </w:r>
      <w:r>
        <w:t>-</w:t>
      </w:r>
      <w:r w:rsidRPr="00303B61">
        <w:t xml:space="preserve"> policy</w:t>
      </w:r>
      <w:bookmarkEnd w:id="1052"/>
      <w:r>
        <w:fldChar w:fldCharType="begin"/>
      </w:r>
      <w:r w:rsidRPr="00303B61">
        <w:instrText>tc "</w:instrText>
      </w:r>
      <w:bookmarkStart w:id="1053" w:name="_Toc427318338"/>
      <w:bookmarkStart w:id="1054" w:name="_Toc427318592"/>
      <w:bookmarkStart w:id="1055" w:name="_Toc431976896"/>
      <w:bookmarkStart w:id="1056" w:name="_Toc441822308"/>
      <w:bookmarkStart w:id="1057" w:name="_Toc521320038"/>
      <w:r w:rsidRPr="00303B61">
        <w:instrText>Data revision - policy</w:instrText>
      </w:r>
      <w:bookmarkEnd w:id="1053"/>
      <w:bookmarkEnd w:id="1054"/>
      <w:bookmarkEnd w:id="1055"/>
      <w:bookmarkEnd w:id="1056"/>
      <w:bookmarkEnd w:id="1057"/>
      <w:r w:rsidRPr="00303B61">
        <w:instrText>" \f C \l 1</w:instrText>
      </w:r>
      <w:r>
        <w:fldChar w:fldCharType="end"/>
      </w:r>
    </w:p>
    <w:p w14:paraId="04055CB5"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aimed at ensuring the transparency of disseminated data, whereby preliminary data are compiled that are later revised.</w:t>
      </w:r>
    </w:p>
    <w:p w14:paraId="5CC23C62" w14:textId="77777777" w:rsidR="008201DD" w:rsidRPr="00303B61" w:rsidRDefault="008201DD" w:rsidP="006B74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general guidelines for handling data revisions applied by a data providing agency.</w:t>
      </w:r>
    </w:p>
    <w:p w14:paraId="2293510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898095B"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REV_POLICY</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58" w:name="_Toc427316982"/>
      <w:bookmarkStart w:id="1059" w:name="_Toc427318594"/>
      <w:bookmarkStart w:id="1060" w:name="_Toc441822309"/>
      <w:bookmarkStart w:id="1061" w:name="_Toc521320039"/>
      <w:r w:rsidRPr="00770A76">
        <w:rPr>
          <w:rFonts w:ascii="Times New Roman" w:hAnsi="Times New Roman"/>
          <w:b/>
          <w:sz w:val="24"/>
          <w:szCs w:val="24"/>
        </w:rPr>
        <w:instrText>Concept ID</w:instrText>
      </w:r>
      <w:r w:rsidRPr="00770A76">
        <w:rPr>
          <w:rFonts w:ascii="Times New Roman" w:hAnsi="Times New Roman"/>
          <w:sz w:val="24"/>
          <w:szCs w:val="24"/>
        </w:rPr>
        <w:tab/>
        <w:instrText>REV_POLICY</w:instrText>
      </w:r>
      <w:bookmarkEnd w:id="1058"/>
      <w:bookmarkEnd w:id="1059"/>
      <w:bookmarkEnd w:id="1060"/>
      <w:bookmarkEnd w:id="1061"/>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BABA80C" w14:textId="7AE8E51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35AB2D9" w14:textId="77777777"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198BE42F" w14:textId="236F2D8A" w:rsidR="008201DD" w:rsidRPr="00303B61" w:rsidRDefault="008201DD" w:rsidP="0028406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practice</w:t>
      </w:r>
    </w:p>
    <w:p w14:paraId="26BD9F24" w14:textId="68D2E105" w:rsidR="008201DD" w:rsidRPr="00303B61" w:rsidRDefault="008201DD" w:rsidP="0028406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sidR="00770A76">
        <w:rPr>
          <w:rFonts w:ascii="Times New Roman" w:hAnsi="Times New Roman"/>
          <w:sz w:val="24"/>
          <w:szCs w:val="24"/>
        </w:rPr>
        <w:t>-</w:t>
      </w:r>
      <w:r w:rsidRPr="00303B61">
        <w:rPr>
          <w:rFonts w:ascii="Times New Roman" w:hAnsi="Times New Roman"/>
          <w:sz w:val="24"/>
          <w:szCs w:val="24"/>
        </w:rPr>
        <w:t xml:space="preserve"> studies</w:t>
      </w:r>
    </w:p>
    <w:p w14:paraId="538EE72B" w14:textId="57A99293"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00" w:history="1">
        <w:r w:rsidR="002C5085"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2C473437" w14:textId="77777777" w:rsidR="008201DD" w:rsidRPr="00303B61" w:rsidRDefault="008201DD" w:rsidP="001526E4">
      <w:pPr>
        <w:pStyle w:val="Heading1"/>
      </w:pPr>
      <w:bookmarkStart w:id="1062" w:name="_Toc521319671"/>
      <w:r w:rsidRPr="00303B61">
        <w:t xml:space="preserve">Data revision </w:t>
      </w:r>
      <w:r>
        <w:t>-</w:t>
      </w:r>
      <w:r w:rsidRPr="00303B61">
        <w:t xml:space="preserve"> practice</w:t>
      </w:r>
      <w:bookmarkEnd w:id="1062"/>
      <w:r>
        <w:fldChar w:fldCharType="begin"/>
      </w:r>
      <w:r w:rsidRPr="00303B61">
        <w:instrText>tc "</w:instrText>
      </w:r>
      <w:bookmarkStart w:id="1063" w:name="_Toc427316983"/>
      <w:bookmarkStart w:id="1064" w:name="_Toc427318595"/>
      <w:bookmarkStart w:id="1065" w:name="_Toc441822310"/>
      <w:bookmarkStart w:id="1066" w:name="_Toc521320040"/>
      <w:r w:rsidRPr="00303B61">
        <w:instrText>Data revision - practice</w:instrText>
      </w:r>
      <w:bookmarkEnd w:id="1063"/>
      <w:bookmarkEnd w:id="1064"/>
      <w:bookmarkEnd w:id="1065"/>
      <w:bookmarkEnd w:id="1066"/>
      <w:r w:rsidRPr="00303B61">
        <w:instrText>" \f C \l 1</w:instrText>
      </w:r>
      <w:r>
        <w:fldChar w:fldCharType="end"/>
      </w:r>
    </w:p>
    <w:p w14:paraId="42AAE26B"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data revision practice.</w:t>
      </w:r>
    </w:p>
    <w:p w14:paraId="30BD04CE"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provide documentation regarding the source data used and the way they are adjusted, in order to give compilers the possibility of incorporating new and more accurate information into estimates, thus improving their accuracy without introducing breaks in the time series. It also describes the revision status of available data.</w:t>
      </w:r>
    </w:p>
    <w:p w14:paraId="5E6E15D2" w14:textId="029F0C72"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may also be subject to regular or ad hoc revisions as a result of the introduction of new classifications, compilation frameworks and methodologies which result in the compilation of historical data that replace previously released data. Whether or not such changes constitute an actual </w:t>
      </w:r>
      <w:r w:rsidR="00815832">
        <w:rPr>
          <w:rFonts w:ascii="Times New Roman" w:hAnsi="Times New Roman"/>
          <w:sz w:val="24"/>
          <w:szCs w:val="24"/>
        </w:rPr>
        <w:t>"</w:t>
      </w:r>
      <w:r w:rsidRPr="00303B61">
        <w:rPr>
          <w:rFonts w:ascii="Times New Roman" w:hAnsi="Times New Roman"/>
          <w:sz w:val="24"/>
          <w:szCs w:val="24"/>
        </w:rPr>
        <w:t>revision</w:t>
      </w:r>
      <w:r w:rsidR="00815832">
        <w:rPr>
          <w:rFonts w:ascii="Times New Roman" w:hAnsi="Times New Roman"/>
          <w:sz w:val="24"/>
          <w:szCs w:val="24"/>
        </w:rPr>
        <w:t>"</w:t>
      </w:r>
      <w:r w:rsidRPr="00303B61">
        <w:rPr>
          <w:rFonts w:ascii="Times New Roman" w:hAnsi="Times New Roman"/>
          <w:sz w:val="24"/>
          <w:szCs w:val="24"/>
        </w:rPr>
        <w:t xml:space="preserve"> or the compilation of a </w:t>
      </w:r>
      <w:r w:rsidR="00815832">
        <w:rPr>
          <w:rFonts w:ascii="Times New Roman" w:hAnsi="Times New Roman"/>
          <w:sz w:val="24"/>
          <w:szCs w:val="24"/>
        </w:rPr>
        <w:t>"</w:t>
      </w:r>
      <w:r w:rsidRPr="00303B61">
        <w:rPr>
          <w:rFonts w:ascii="Times New Roman" w:hAnsi="Times New Roman"/>
          <w:sz w:val="24"/>
          <w:szCs w:val="24"/>
        </w:rPr>
        <w:t>new</w:t>
      </w:r>
      <w:r w:rsidR="00815832">
        <w:rPr>
          <w:rFonts w:ascii="Times New Roman" w:hAnsi="Times New Roman"/>
          <w:sz w:val="24"/>
          <w:szCs w:val="24"/>
        </w:rPr>
        <w:t>"</w:t>
      </w:r>
      <w:r w:rsidRPr="00303B61">
        <w:rPr>
          <w:rFonts w:ascii="Times New Roman" w:hAnsi="Times New Roman"/>
          <w:sz w:val="24"/>
          <w:szCs w:val="24"/>
        </w:rPr>
        <w:t xml:space="preserve"> series is a matter of judgment to be done by the statistical agency.</w:t>
      </w:r>
    </w:p>
    <w:p w14:paraId="404801F7"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80310E" w14:textId="77777777" w:rsidR="008201DD" w:rsidRPr="00770A76"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70A76">
        <w:rPr>
          <w:rFonts w:ascii="Times New Roman" w:hAnsi="Times New Roman"/>
          <w:b/>
          <w:sz w:val="24"/>
          <w:szCs w:val="24"/>
        </w:rPr>
        <w:t>Concept ID</w:t>
      </w:r>
      <w:r w:rsidRPr="00770A76">
        <w:rPr>
          <w:rFonts w:ascii="Times New Roman" w:hAnsi="Times New Roman"/>
          <w:sz w:val="24"/>
          <w:szCs w:val="24"/>
        </w:rPr>
        <w:tab/>
        <w:t>REV_PRACTICE</w:t>
      </w:r>
      <w:r w:rsidRPr="00770A76">
        <w:rPr>
          <w:rFonts w:ascii="Times New Roman" w:hAnsi="Times New Roman"/>
          <w:sz w:val="24"/>
          <w:szCs w:val="24"/>
        </w:rPr>
        <w:fldChar w:fldCharType="begin"/>
      </w:r>
      <w:r w:rsidRPr="00770A76">
        <w:rPr>
          <w:rFonts w:ascii="Times New Roman" w:hAnsi="Times New Roman"/>
          <w:sz w:val="24"/>
          <w:szCs w:val="24"/>
        </w:rPr>
        <w:instrText>tc "</w:instrText>
      </w:r>
      <w:bookmarkStart w:id="1067" w:name="_Toc427316984"/>
      <w:bookmarkStart w:id="1068" w:name="_Toc427318596"/>
      <w:bookmarkStart w:id="1069" w:name="_Toc441822311"/>
      <w:bookmarkStart w:id="1070" w:name="_Toc521320041"/>
      <w:r w:rsidRPr="00770A76">
        <w:rPr>
          <w:rFonts w:ascii="Times New Roman" w:hAnsi="Times New Roman"/>
          <w:b/>
          <w:sz w:val="24"/>
          <w:szCs w:val="24"/>
        </w:rPr>
        <w:instrText>Concept ID</w:instrText>
      </w:r>
      <w:r w:rsidRPr="00770A76">
        <w:rPr>
          <w:rFonts w:ascii="Times New Roman" w:hAnsi="Times New Roman"/>
          <w:sz w:val="24"/>
          <w:szCs w:val="24"/>
        </w:rPr>
        <w:tab/>
        <w:instrText>REV_PRACTICE</w:instrText>
      </w:r>
      <w:bookmarkEnd w:id="1067"/>
      <w:bookmarkEnd w:id="1068"/>
      <w:bookmarkEnd w:id="1069"/>
      <w:bookmarkEnd w:id="1070"/>
      <w:r w:rsidRPr="00770A76">
        <w:rPr>
          <w:rFonts w:ascii="Times New Roman" w:hAnsi="Times New Roman"/>
          <w:sz w:val="24"/>
          <w:szCs w:val="24"/>
        </w:rPr>
        <w:instrText>" \f C \l 2</w:instrText>
      </w:r>
      <w:r w:rsidRPr="00770A76">
        <w:rPr>
          <w:rFonts w:ascii="Times New Roman" w:hAnsi="Times New Roman"/>
          <w:sz w:val="24"/>
          <w:szCs w:val="24"/>
        </w:rPr>
        <w:fldChar w:fldCharType="end"/>
      </w:r>
    </w:p>
    <w:p w14:paraId="41E6B523" w14:textId="0029A04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ABFCB64"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3AEAA6B3"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policy</w:t>
      </w:r>
    </w:p>
    <w:p w14:paraId="570A0608" w14:textId="77777777" w:rsidR="008201DD" w:rsidRPr="00303B61" w:rsidRDefault="008201DD"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revision </w:t>
      </w:r>
      <w:r>
        <w:rPr>
          <w:rFonts w:ascii="Times New Roman" w:hAnsi="Times New Roman"/>
          <w:sz w:val="24"/>
          <w:szCs w:val="24"/>
        </w:rPr>
        <w:t>-</w:t>
      </w:r>
      <w:r w:rsidRPr="00303B61">
        <w:rPr>
          <w:rFonts w:ascii="Times New Roman" w:hAnsi="Times New Roman"/>
          <w:sz w:val="24"/>
          <w:szCs w:val="24"/>
        </w:rPr>
        <w:t xml:space="preserve"> studies</w:t>
      </w:r>
    </w:p>
    <w:p w14:paraId="3696350D" w14:textId="03B7AF5C"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B40C8">
        <w:rPr>
          <w:rFonts w:ascii="Times New Roman" w:hAnsi="Times New Roman"/>
          <w:sz w:val="24"/>
          <w:szCs w:val="24"/>
        </w:rPr>
        <w:t>SDMX, "Metadata Common Vocabulary", 2009 (</w:t>
      </w:r>
      <w:hyperlink r:id="rId101" w:history="1">
        <w:r w:rsidR="002C5085" w:rsidRPr="00F81F3A">
          <w:rPr>
            <w:rStyle w:val="Hyperlink"/>
            <w:rFonts w:ascii="Times New Roman" w:hAnsi="Times New Roman"/>
            <w:sz w:val="24"/>
            <w:szCs w:val="24"/>
          </w:rPr>
          <w:t>https://sdmx.org/wp-content/uploads/04_sdmx_cog_annex_4_mcv_2009.pdf</w:t>
        </w:r>
      </w:hyperlink>
      <w:r w:rsidRPr="005B40C8">
        <w:rPr>
          <w:rFonts w:ascii="Times New Roman" w:hAnsi="Times New Roman"/>
          <w:sz w:val="24"/>
          <w:szCs w:val="24"/>
        </w:rPr>
        <w:t>)</w:t>
      </w:r>
    </w:p>
    <w:p w14:paraId="3B7E0CE3" w14:textId="77777777" w:rsidR="008201DD" w:rsidRPr="00303B61" w:rsidRDefault="008201DD" w:rsidP="001526E4">
      <w:pPr>
        <w:pStyle w:val="Heading1"/>
      </w:pPr>
      <w:bookmarkStart w:id="1071" w:name="_Toc521319672"/>
      <w:r w:rsidRPr="00303B61">
        <w:t xml:space="preserve">Data revision </w:t>
      </w:r>
      <w:r>
        <w:t>-</w:t>
      </w:r>
      <w:r w:rsidRPr="00303B61">
        <w:t xml:space="preserve"> studies</w:t>
      </w:r>
      <w:bookmarkEnd w:id="1071"/>
      <w:r>
        <w:fldChar w:fldCharType="begin"/>
      </w:r>
      <w:r w:rsidRPr="00303B61">
        <w:instrText>tc "</w:instrText>
      </w:r>
      <w:bookmarkStart w:id="1072" w:name="_Toc427316985"/>
      <w:bookmarkStart w:id="1073" w:name="_Toc427318597"/>
      <w:bookmarkStart w:id="1074" w:name="_Toc441822312"/>
      <w:bookmarkStart w:id="1075" w:name="_Toc521320042"/>
      <w:r w:rsidRPr="00303B61">
        <w:instrText>Data revision - studies</w:instrText>
      </w:r>
      <w:bookmarkEnd w:id="1072"/>
      <w:bookmarkEnd w:id="1073"/>
      <w:bookmarkEnd w:id="1074"/>
      <w:bookmarkEnd w:id="1075"/>
      <w:r w:rsidRPr="00303B61">
        <w:instrText>" \f C \l 1</w:instrText>
      </w:r>
      <w:r>
        <w:fldChar w:fldCharType="end"/>
      </w:r>
    </w:p>
    <w:p w14:paraId="6DC14025"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data revision studies and analyses.</w:t>
      </w:r>
    </w:p>
    <w:p w14:paraId="29C6C9EC"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Description of periodic studies related to data revisions. These studies can contain quantitative measures of the effects of revisions, such as mean revision and revision variance in estimates.</w:t>
      </w:r>
    </w:p>
    <w:p w14:paraId="4A3D2D96" w14:textId="77777777" w:rsidR="008201DD" w:rsidRPr="00303B61" w:rsidRDefault="008201DD" w:rsidP="006920B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80ABEF1" w14:textId="77777777" w:rsidR="008201DD" w:rsidRPr="00FD1943"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REV_STUDY</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076" w:name="_Toc427316986"/>
      <w:bookmarkStart w:id="1077" w:name="_Toc427318598"/>
      <w:bookmarkStart w:id="1078" w:name="_Toc441822313"/>
      <w:bookmarkStart w:id="1079" w:name="_Toc521320043"/>
      <w:r w:rsidRPr="00FD1943">
        <w:rPr>
          <w:rFonts w:ascii="Times New Roman" w:hAnsi="Times New Roman"/>
          <w:b/>
          <w:sz w:val="24"/>
          <w:szCs w:val="24"/>
        </w:rPr>
        <w:instrText>Concept ID</w:instrText>
      </w:r>
      <w:r w:rsidRPr="00FD1943">
        <w:rPr>
          <w:rFonts w:ascii="Times New Roman" w:hAnsi="Times New Roman"/>
          <w:sz w:val="24"/>
          <w:szCs w:val="24"/>
        </w:rPr>
        <w:tab/>
        <w:instrText>REV_STUDY</w:instrText>
      </w:r>
      <w:bookmarkEnd w:id="1076"/>
      <w:bookmarkEnd w:id="1077"/>
      <w:bookmarkEnd w:id="1078"/>
      <w:bookmarkEnd w:id="1079"/>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F4BE929" w14:textId="732B588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Pr>
          <w:rFonts w:ascii="Times New Roman" w:hAnsi="Times New Roman"/>
          <w:sz w:val="24"/>
          <w:szCs w:val="24"/>
        </w:rPr>
        <w:t>String</w:t>
      </w:r>
    </w:p>
    <w:p w14:paraId="5E3C99EB" w14:textId="77777777" w:rsidR="008201DD" w:rsidRPr="00303B61" w:rsidRDefault="008201DD"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revision</w:t>
      </w:r>
    </w:p>
    <w:p w14:paraId="55E9A5E9" w14:textId="60DCC553" w:rsidR="008201DD" w:rsidRPr="00303B61" w:rsidRDefault="00FD1943" w:rsidP="009A6C6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policy</w:t>
      </w:r>
    </w:p>
    <w:p w14:paraId="7F8EB7CE" w14:textId="6753F53F" w:rsidR="008201DD" w:rsidRPr="00303B61" w:rsidRDefault="00FD1943" w:rsidP="009A6C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Data revision -</w:t>
      </w:r>
      <w:r w:rsidR="008201DD" w:rsidRPr="00303B61">
        <w:rPr>
          <w:rFonts w:ascii="Times New Roman" w:hAnsi="Times New Roman"/>
          <w:sz w:val="24"/>
          <w:szCs w:val="24"/>
        </w:rPr>
        <w:t xml:space="preserve"> practice</w:t>
      </w:r>
    </w:p>
    <w:p w14:paraId="212E43B6" w14:textId="24B02577"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2C5085">
        <w:rPr>
          <w:rFonts w:ascii="Times New Roman" w:hAnsi="Times New Roman"/>
          <w:sz w:val="24"/>
          <w:szCs w:val="24"/>
          <w:lang w:val="en-US"/>
        </w:rPr>
        <w:t>(</w:t>
      </w:r>
      <w:hyperlink r:id="rId102" w:history="1">
        <w:r w:rsidRPr="00E17725">
          <w:rPr>
            <w:rStyle w:val="Hyperlink"/>
            <w:rFonts w:ascii="Times New Roman" w:hAnsi="Times New Roman"/>
            <w:sz w:val="24"/>
            <w:szCs w:val="24"/>
            <w:lang w:val="en-US"/>
          </w:rPr>
          <w:t>https://dsbb.imf.org/dqrs/DQAF</w:t>
        </w:r>
      </w:hyperlink>
      <w:r w:rsidR="002C5085">
        <w:rPr>
          <w:rFonts w:ascii="Times New Roman" w:hAnsi="Times New Roman"/>
          <w:sz w:val="24"/>
          <w:szCs w:val="24"/>
          <w:lang w:val="en-US"/>
        </w:rPr>
        <w:t>)</w:t>
      </w:r>
    </w:p>
    <w:p w14:paraId="06E869EC" w14:textId="77777777" w:rsidR="008201DD" w:rsidRPr="00303B61" w:rsidRDefault="008201DD" w:rsidP="001526E4">
      <w:pPr>
        <w:pStyle w:val="Heading1"/>
      </w:pPr>
      <w:bookmarkStart w:id="1080" w:name="_Toc521319673"/>
      <w:r w:rsidRPr="00303B61">
        <w:t xml:space="preserve">Data </w:t>
      </w:r>
      <w:r>
        <w:t>S</w:t>
      </w:r>
      <w:r w:rsidRPr="00303B61">
        <w:t>et</w:t>
      </w:r>
      <w:bookmarkEnd w:id="1080"/>
      <w:r>
        <w:fldChar w:fldCharType="begin"/>
      </w:r>
      <w:r w:rsidRPr="00303B61">
        <w:instrText>tc "</w:instrText>
      </w:r>
      <w:bookmarkStart w:id="1081" w:name="_Toc521320044"/>
      <w:r w:rsidRPr="00303B61">
        <w:instrText>Data Set</w:instrText>
      </w:r>
      <w:bookmarkEnd w:id="1081"/>
      <w:r w:rsidRPr="00303B61">
        <w:instrText>" \f C \l 1</w:instrText>
      </w:r>
      <w:r>
        <w:fldChar w:fldCharType="end"/>
      </w:r>
    </w:p>
    <w:p w14:paraId="1D343D2E" w14:textId="77777777" w:rsidR="008201DD" w:rsidRPr="00303B61" w:rsidRDefault="008201DD" w:rsidP="0041744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data defined by a Data Structure Definition (DSD).</w:t>
      </w:r>
    </w:p>
    <w:p w14:paraId="781BDB42"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can be understood as a collection of similar data, sharing a structure, which extends over a period of time. </w:t>
      </w:r>
    </w:p>
    <w:p w14:paraId="5FB7731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can be represented physically in three fundamental forms:</w:t>
      </w:r>
    </w:p>
    <w:p w14:paraId="1BC79DAA"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Generic Data Set: this format allows the representation of data structured according to any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t>
      </w:r>
    </w:p>
    <w:p w14:paraId="53F847D7"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 xml:space="preserve">Structure Specific Data Set: this format allows the representation of data structured according to a 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w:t>
      </w:r>
    </w:p>
    <w:p w14:paraId="76E8EF13" w14:textId="77777777" w:rsidR="008201DD" w:rsidRPr="00303B61" w:rsidRDefault="008201DD" w:rsidP="001134EC">
      <w:pPr>
        <w:keepLines/>
        <w:widowControl w:val="0"/>
        <w:tabs>
          <w:tab w:val="left" w:pos="1701"/>
          <w:tab w:val="left" w:pos="2127"/>
        </w:tabs>
        <w:autoSpaceDE w:val="0"/>
        <w:autoSpaceDN w:val="0"/>
        <w:adjustRightInd w:val="0"/>
        <w:spacing w:before="60" w:after="60" w:line="240" w:lineRule="auto"/>
        <w:ind w:left="2127" w:hanging="2144"/>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SDMX-EDI Data Set: a specific case of generic using the UN/EDIFACT syntax and which has limitations on what can be represented. It supports time series only.</w:t>
      </w:r>
    </w:p>
    <w:p w14:paraId="6128A24A" w14:textId="77777777" w:rsidR="008201DD" w:rsidRPr="00303B61" w:rsidRDefault="008201DD" w:rsidP="00113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Structure Specific format is new to SDMX version 2.1 and combines the functionalities of the version 2.0 Compact and Cross Sectional formats.</w:t>
      </w:r>
    </w:p>
    <w:p w14:paraId="6EE6CA6B" w14:textId="68326961" w:rsidR="008201DD" w:rsidRPr="00303B61" w:rsidRDefault="008201DD" w:rsidP="009A6C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DATA_SET</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082" w:name="_Toc521320045"/>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DATA_SET</w:instrText>
      </w:r>
      <w:bookmarkEnd w:id="1082"/>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26F06D66" w14:textId="77777777" w:rsidR="008201DD" w:rsidRPr="00303B61" w:rsidRDefault="008201DD" w:rsidP="009A6C62">
      <w:pPr>
        <w:keepNext/>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Dataflow </w:t>
      </w:r>
    </w:p>
    <w:p w14:paraId="70A1A5B6" w14:textId="77777777" w:rsidR="008201DD" w:rsidRPr="00303B61" w:rsidRDefault="008201DD" w:rsidP="009A6C62">
      <w:pPr>
        <w:keepLines/>
        <w:widowControl w:val="0"/>
        <w:tabs>
          <w:tab w:val="left" w:pos="1701"/>
          <w:tab w:val="left" w:pos="2216"/>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DSD</w:t>
      </w:r>
    </w:p>
    <w:p w14:paraId="045F3826" w14:textId="761EB845"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6242A">
        <w:rPr>
          <w:rFonts w:ascii="Times New Roman" w:hAnsi="Times New Roman"/>
          <w:sz w:val="24"/>
          <w:szCs w:val="24"/>
        </w:rPr>
        <w:t>SDMX, "SDMX Glossary Version 1.0", February 2016 (</w:t>
      </w:r>
      <w:hyperlink r:id="rId103" w:history="1">
        <w:r w:rsidR="002C5085" w:rsidRPr="00F81F3A">
          <w:rPr>
            <w:rStyle w:val="Hyperlink"/>
            <w:rFonts w:ascii="Times New Roman" w:hAnsi="Times New Roman"/>
            <w:sz w:val="24"/>
            <w:szCs w:val="24"/>
          </w:rPr>
          <w:t>https://sdmx.org/wp-content/uploads/SDMX_Glossary_Version_1_0_February_2016.docx</w:t>
        </w:r>
      </w:hyperlink>
      <w:r w:rsidRPr="0026242A">
        <w:rPr>
          <w:rFonts w:ascii="Times New Roman" w:hAnsi="Times New Roman"/>
          <w:sz w:val="24"/>
          <w:szCs w:val="24"/>
        </w:rPr>
        <w:t>)</w:t>
      </w:r>
    </w:p>
    <w:p w14:paraId="53F9B530" w14:textId="77777777" w:rsidR="008201DD" w:rsidRPr="00303B61" w:rsidRDefault="008201DD" w:rsidP="00293D45">
      <w:pPr>
        <w:pStyle w:val="Heading1"/>
      </w:pPr>
      <w:bookmarkStart w:id="1083" w:name="_Toc521319674"/>
      <w:r w:rsidRPr="00303B61">
        <w:t xml:space="preserve">Data </w:t>
      </w:r>
      <w:r>
        <w:t>sharing</w:t>
      </w:r>
      <w:bookmarkEnd w:id="1083"/>
      <w:r>
        <w:fldChar w:fldCharType="begin"/>
      </w:r>
      <w:r w:rsidRPr="00303B61">
        <w:instrText>tc "</w:instrText>
      </w:r>
      <w:bookmarkStart w:id="1084" w:name="_Toc521320046"/>
      <w:r w:rsidRPr="00303B61">
        <w:instrText>Data sharing</w:instrText>
      </w:r>
      <w:bookmarkEnd w:id="1084"/>
      <w:r w:rsidRPr="00303B61">
        <w:instrText>" \f C \l 1</w:instrText>
      </w:r>
      <w:r>
        <w:fldChar w:fldCharType="end"/>
      </w:r>
    </w:p>
    <w:p w14:paraId="2DA8D2CC" w14:textId="77777777"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293D45">
        <w:rPr>
          <w:rFonts w:ascii="Times New Roman" w:hAnsi="Times New Roman"/>
          <w:sz w:val="24"/>
          <w:szCs w:val="24"/>
        </w:rPr>
        <w:t>Exchange of data and/or metadata in a situation involving the use of open,</w:t>
      </w:r>
      <w:r>
        <w:rPr>
          <w:rFonts w:ascii="Times New Roman" w:hAnsi="Times New Roman"/>
          <w:sz w:val="24"/>
          <w:szCs w:val="24"/>
        </w:rPr>
        <w:t xml:space="preserve"> </w:t>
      </w:r>
      <w:r w:rsidRPr="00293D45">
        <w:rPr>
          <w:rFonts w:ascii="Times New Roman" w:hAnsi="Times New Roman"/>
          <w:sz w:val="24"/>
          <w:szCs w:val="24"/>
        </w:rPr>
        <w:t>freely available data formats and where process patterns are known and</w:t>
      </w:r>
      <w:r>
        <w:rPr>
          <w:rFonts w:ascii="Times New Roman" w:hAnsi="Times New Roman"/>
          <w:sz w:val="24"/>
          <w:szCs w:val="24"/>
        </w:rPr>
        <w:t xml:space="preserve"> </w:t>
      </w:r>
      <w:r w:rsidRPr="00293D45">
        <w:rPr>
          <w:rFonts w:ascii="Times New Roman" w:hAnsi="Times New Roman"/>
          <w:sz w:val="24"/>
          <w:szCs w:val="24"/>
        </w:rPr>
        <w:t>standard.</w:t>
      </w:r>
    </w:p>
    <w:p w14:paraId="1414581C" w14:textId="3F1603F5" w:rsidR="008201DD"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293D45" w:rsidDel="00433747">
        <w:rPr>
          <w:rFonts w:ascii="Times New Roman" w:hAnsi="Times New Roman"/>
          <w:sz w:val="24"/>
          <w:szCs w:val="24"/>
        </w:rPr>
        <w:t>In data sharing exchange, any organization or individual can use any</w:t>
      </w:r>
      <w:r w:rsidDel="00433747">
        <w:rPr>
          <w:rFonts w:ascii="Times New Roman" w:hAnsi="Times New Roman"/>
          <w:sz w:val="24"/>
          <w:szCs w:val="24"/>
        </w:rPr>
        <w:t xml:space="preserve"> </w:t>
      </w:r>
      <w:r w:rsidRPr="00293D45" w:rsidDel="00433747">
        <w:rPr>
          <w:rFonts w:ascii="Times New Roman" w:hAnsi="Times New Roman"/>
          <w:sz w:val="24"/>
          <w:szCs w:val="24"/>
        </w:rPr>
        <w:t>counterparty</w:t>
      </w:r>
      <w:r w:rsidR="007357B7">
        <w:rPr>
          <w:rFonts w:ascii="Times New Roman" w:hAnsi="Times New Roman"/>
          <w:sz w:val="24"/>
          <w:szCs w:val="24"/>
        </w:rPr>
        <w:t>'</w:t>
      </w:r>
      <w:r w:rsidRPr="00293D45" w:rsidDel="00433747">
        <w:rPr>
          <w:rFonts w:ascii="Times New Roman" w:hAnsi="Times New Roman"/>
          <w:sz w:val="24"/>
          <w:szCs w:val="24"/>
        </w:rPr>
        <w:t>s data and metadata (assuming they are permitted access to</w:t>
      </w:r>
      <w:r w:rsidDel="00433747">
        <w:rPr>
          <w:rFonts w:ascii="Times New Roman" w:hAnsi="Times New Roman"/>
          <w:sz w:val="24"/>
          <w:szCs w:val="24"/>
        </w:rPr>
        <w:t xml:space="preserve"> </w:t>
      </w:r>
      <w:r w:rsidRPr="00293D45" w:rsidDel="00433747">
        <w:rPr>
          <w:rFonts w:ascii="Times New Roman" w:hAnsi="Times New Roman"/>
          <w:sz w:val="24"/>
          <w:szCs w:val="24"/>
        </w:rPr>
        <w:t>it). This model requires no bilateral agreement, but only requires that data</w:t>
      </w:r>
      <w:r w:rsidDel="00433747">
        <w:rPr>
          <w:rFonts w:ascii="Times New Roman" w:hAnsi="Times New Roman"/>
          <w:sz w:val="24"/>
          <w:szCs w:val="24"/>
        </w:rPr>
        <w:t xml:space="preserve"> </w:t>
      </w:r>
      <w:r w:rsidRPr="00293D45" w:rsidDel="00433747">
        <w:rPr>
          <w:rFonts w:ascii="Times New Roman" w:hAnsi="Times New Roman"/>
          <w:sz w:val="24"/>
          <w:szCs w:val="24"/>
        </w:rPr>
        <w:t>and metadata providers and consumers adhere to the standards.</w:t>
      </w:r>
    </w:p>
    <w:p w14:paraId="62F9D13F" w14:textId="19E60535" w:rsidR="00E250A9" w:rsidRPr="00303B61" w:rsidRDefault="00E250A9" w:rsidP="00E250A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293D45">
        <w:rPr>
          <w:rFonts w:ascii="Times New Roman" w:hAnsi="Times New Roman"/>
          <w:sz w:val="24"/>
          <w:szCs w:val="24"/>
        </w:rPr>
        <w:t>Apart from data-sharing, SDMX identifies two other basic forms of</w:t>
      </w:r>
      <w:r>
        <w:rPr>
          <w:rFonts w:ascii="Times New Roman" w:hAnsi="Times New Roman"/>
          <w:sz w:val="24"/>
          <w:szCs w:val="24"/>
        </w:rPr>
        <w:t xml:space="preserve"> </w:t>
      </w:r>
      <w:r w:rsidRPr="00293D45">
        <w:rPr>
          <w:rFonts w:ascii="Times New Roman" w:hAnsi="Times New Roman"/>
          <w:sz w:val="24"/>
          <w:szCs w:val="24"/>
        </w:rPr>
        <w:t>exchange of statistics and metadata between organisations, i.e. bilateral</w:t>
      </w:r>
      <w:r>
        <w:rPr>
          <w:rFonts w:ascii="Times New Roman" w:hAnsi="Times New Roman"/>
          <w:sz w:val="24"/>
          <w:szCs w:val="24"/>
        </w:rPr>
        <w:t xml:space="preserve"> </w:t>
      </w:r>
      <w:r w:rsidRPr="00293D45">
        <w:rPr>
          <w:rFonts w:ascii="Times New Roman" w:hAnsi="Times New Roman"/>
          <w:sz w:val="24"/>
          <w:szCs w:val="24"/>
        </w:rPr>
        <w:t>exchange and multilateral exchange.</w:t>
      </w:r>
    </w:p>
    <w:p w14:paraId="6B84F2A0" w14:textId="6A648896" w:rsidR="008201DD" w:rsidRPr="00303B61" w:rsidRDefault="008201DD" w:rsidP="00293D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DATA_</w:t>
      </w:r>
      <w:r>
        <w:rPr>
          <w:rFonts w:ascii="Times New Roman" w:hAnsi="Times New Roman"/>
          <w:sz w:val="24"/>
          <w:szCs w:val="24"/>
        </w:rPr>
        <w:t>SHARING</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085" w:name="_Toc521320047"/>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SHARING</w:instrText>
      </w:r>
      <w:bookmarkEnd w:id="1085"/>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665CD6C3" w14:textId="77777777" w:rsidR="008201DD" w:rsidRPr="00303B61"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293D45">
        <w:rPr>
          <w:rFonts w:ascii="Times New Roman" w:hAnsi="Times New Roman"/>
          <w:sz w:val="24"/>
          <w:szCs w:val="24"/>
        </w:rPr>
        <w:t>Bilateral exchange</w:t>
      </w:r>
    </w:p>
    <w:p w14:paraId="12A7F3C0" w14:textId="77777777" w:rsidR="008201DD" w:rsidRPr="007C27CD" w:rsidRDefault="008201DD" w:rsidP="00293D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7C27CD">
        <w:rPr>
          <w:rFonts w:ascii="Times New Roman" w:hAnsi="Times New Roman"/>
          <w:sz w:val="24"/>
          <w:szCs w:val="24"/>
        </w:rPr>
        <w:t>Data exchange</w:t>
      </w:r>
    </w:p>
    <w:p w14:paraId="503EB85C" w14:textId="77777777" w:rsidR="008201DD" w:rsidRPr="007C27CD" w:rsidRDefault="008201DD" w:rsidP="00293D4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7C27CD">
        <w:rPr>
          <w:rFonts w:ascii="Times New Roman" w:hAnsi="Times New Roman"/>
          <w:sz w:val="24"/>
          <w:szCs w:val="24"/>
        </w:rPr>
        <w:tab/>
        <w:t>Multilateral exchange</w:t>
      </w:r>
    </w:p>
    <w:p w14:paraId="11337053" w14:textId="16043673" w:rsidR="008201DD" w:rsidRPr="002C5085" w:rsidRDefault="008201DD" w:rsidP="00293D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C5085">
        <w:rPr>
          <w:rFonts w:ascii="Times New Roman" w:hAnsi="Times New Roman"/>
          <w:b/>
          <w:sz w:val="24"/>
          <w:szCs w:val="24"/>
        </w:rPr>
        <w:t>Source</w:t>
      </w:r>
      <w:r w:rsidRPr="002C5085">
        <w:rPr>
          <w:rFonts w:ascii="Times New Roman" w:hAnsi="Times New Roman"/>
          <w:sz w:val="24"/>
          <w:szCs w:val="24"/>
        </w:rPr>
        <w:tab/>
      </w:r>
      <w:r w:rsidR="002C5085" w:rsidRPr="002C5085">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C5085" w:rsidRPr="002C5085">
        <w:rPr>
          <w:rFonts w:ascii="Times New Roman" w:hAnsi="Times New Roman"/>
          <w:sz w:val="24"/>
          <w:szCs w:val="24"/>
          <w:lang w:val="en-US"/>
        </w:rPr>
        <w:t>2018 (</w:t>
      </w:r>
      <w:hyperlink r:id="rId104" w:history="1">
        <w:r w:rsidR="002C5085" w:rsidRPr="002C5085">
          <w:rPr>
            <w:rStyle w:val="Hyperlink"/>
            <w:rFonts w:ascii="Times New Roman" w:hAnsi="Times New Roman"/>
            <w:sz w:val="24"/>
            <w:szCs w:val="24"/>
            <w:lang w:val="en-US"/>
          </w:rPr>
          <w:t>https://sdmx.org/</w:t>
        </w:r>
      </w:hyperlink>
      <w:r w:rsidR="002C5085" w:rsidRPr="002C5085">
        <w:rPr>
          <w:rFonts w:ascii="Times New Roman" w:hAnsi="Times New Roman"/>
          <w:sz w:val="24"/>
          <w:szCs w:val="24"/>
          <w:lang w:val="en-US"/>
        </w:rPr>
        <w:t>)</w:t>
      </w:r>
    </w:p>
    <w:p w14:paraId="7D68DDE4" w14:textId="77777777" w:rsidR="008201DD" w:rsidRPr="007C27CD" w:rsidRDefault="008201DD" w:rsidP="001526E4">
      <w:pPr>
        <w:pStyle w:val="Heading1"/>
      </w:pPr>
      <w:bookmarkStart w:id="1086" w:name="_Toc521319675"/>
      <w:r w:rsidRPr="007C27CD">
        <w:lastRenderedPageBreak/>
        <w:t>Data Source</w:t>
      </w:r>
      <w:bookmarkEnd w:id="1086"/>
      <w:r>
        <w:fldChar w:fldCharType="begin"/>
      </w:r>
      <w:r w:rsidRPr="00303B61">
        <w:instrText>tc "</w:instrText>
      </w:r>
      <w:bookmarkStart w:id="1087" w:name="_Toc521320048"/>
      <w:r w:rsidRPr="00303B61">
        <w:instrText xml:space="preserve">Data </w:instrText>
      </w:r>
      <w:r w:rsidRPr="007C27CD">
        <w:instrText>Source</w:instrText>
      </w:r>
      <w:bookmarkEnd w:id="1087"/>
      <w:r w:rsidRPr="00303B61">
        <w:instrText>" \f C \l 1</w:instrText>
      </w:r>
      <w:r>
        <w:fldChar w:fldCharType="end"/>
      </w:r>
    </w:p>
    <w:p w14:paraId="3B156771"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Location or service from where data or metadata can be obtained.</w:t>
      </w:r>
    </w:p>
    <w:p w14:paraId="3F2E3E61" w14:textId="77777777" w:rsidR="008201DD" w:rsidRPr="00303B61" w:rsidRDefault="008201DD" w:rsidP="000A35F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location is a resolvable URL. There are three types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w:t>
      </w:r>
    </w:p>
    <w:p w14:paraId="6C1BF164" w14:textId="77777777" w:rsidR="008201DD" w:rsidRPr="00303B61" w:rsidRDefault="008201DD" w:rsidP="000A35F6">
      <w:pPr>
        <w:pStyle w:val="ListParagraph"/>
        <w:keepLines/>
        <w:widowControl w:val="0"/>
        <w:numPr>
          <w:ilvl w:val="0"/>
          <w:numId w:val="28"/>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simple: where the URL will return a file; </w:t>
      </w:r>
    </w:p>
    <w:p w14:paraId="07088796" w14:textId="77777777" w:rsidR="008201DD" w:rsidRPr="00303B61" w:rsidRDefault="008201DD" w:rsidP="000A35F6">
      <w:pPr>
        <w:pStyle w:val="ListParagraph"/>
        <w:keepLines/>
        <w:widowControl w:val="0"/>
        <w:numPr>
          <w:ilvl w:val="0"/>
          <w:numId w:val="28"/>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REST: where a REST query will return a file; </w:t>
      </w:r>
    </w:p>
    <w:p w14:paraId="6D463B83" w14:textId="77777777" w:rsidR="008201DD" w:rsidRPr="00303B61" w:rsidRDefault="008201DD" w:rsidP="000A35F6">
      <w:pPr>
        <w:pStyle w:val="ListParagraph"/>
        <w:keepLines/>
        <w:widowControl w:val="0"/>
        <w:numPr>
          <w:ilvl w:val="0"/>
          <w:numId w:val="28"/>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queryable: where the URL refers to a service which can be queried.</w:t>
      </w:r>
    </w:p>
    <w:p w14:paraId="3A660F5F" w14:textId="352E1462" w:rsidR="008201DD" w:rsidRPr="00EB3D60" w:rsidRDefault="008201DD" w:rsidP="000A35F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00FD1943">
        <w:rPr>
          <w:rFonts w:ascii="Times New Roman" w:hAnsi="Times New Roman"/>
          <w:sz w:val="24"/>
          <w:szCs w:val="24"/>
        </w:rPr>
        <w:tab/>
        <w:t>DATA_SOURCE</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088" w:name="_Toc521320049"/>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DATA_</w:instrText>
      </w:r>
      <w:r w:rsidR="00FD1943">
        <w:rPr>
          <w:rFonts w:ascii="Times New Roman" w:hAnsi="Times New Roman"/>
          <w:sz w:val="24"/>
          <w:szCs w:val="24"/>
        </w:rPr>
        <w:instrText>SOURCE</w:instrText>
      </w:r>
      <w:bookmarkEnd w:id="1088"/>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78686FDF" w14:textId="42A10F60" w:rsidR="008201DD" w:rsidRPr="00E5542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55421">
        <w:rPr>
          <w:rFonts w:ascii="Times New Roman" w:hAnsi="Times New Roman"/>
          <w:b/>
          <w:sz w:val="24"/>
          <w:szCs w:val="24"/>
        </w:rPr>
        <w:t>Source</w:t>
      </w:r>
      <w:r w:rsidRPr="00E55421">
        <w:rPr>
          <w:rFonts w:ascii="Times New Roman" w:hAnsi="Times New Roman"/>
          <w:sz w:val="24"/>
          <w:szCs w:val="24"/>
        </w:rPr>
        <w:tab/>
        <w:t>SDMX, "SDMX Glossary Version 1.0", February 2016 (</w:t>
      </w:r>
      <w:hyperlink r:id="rId105" w:history="1">
        <w:r w:rsidR="002C5085"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5998BF56" w14:textId="77777777" w:rsidR="008201DD" w:rsidRPr="00303B61" w:rsidRDefault="008201DD" w:rsidP="001526E4">
      <w:pPr>
        <w:pStyle w:val="Heading1"/>
      </w:pPr>
      <w:bookmarkStart w:id="1089" w:name="_Toc521319676"/>
      <w:r w:rsidRPr="00303B61">
        <w:t xml:space="preserve">Data </w:t>
      </w:r>
      <w:r>
        <w:t>S</w:t>
      </w:r>
      <w:r w:rsidRPr="00303B61">
        <w:t xml:space="preserve">tructure </w:t>
      </w:r>
      <w:r>
        <w:t>D</w:t>
      </w:r>
      <w:r w:rsidRPr="00303B61">
        <w:t>efinition, DSD</w:t>
      </w:r>
      <w:bookmarkEnd w:id="1089"/>
      <w:r>
        <w:fldChar w:fldCharType="begin"/>
      </w:r>
      <w:r w:rsidRPr="00303B61">
        <w:instrText>tc "</w:instrText>
      </w:r>
      <w:bookmarkStart w:id="1090" w:name="_Toc521320050"/>
      <w:r w:rsidRPr="00303B61">
        <w:instrText>Data Structure Definition, DSD</w:instrText>
      </w:r>
      <w:bookmarkEnd w:id="1090"/>
      <w:r w:rsidRPr="00303B61">
        <w:instrText>" \f C \l 1</w:instrText>
      </w:r>
      <w:r>
        <w:fldChar w:fldCharType="end"/>
      </w:r>
    </w:p>
    <w:p w14:paraId="53F133DD" w14:textId="77777777" w:rsidR="008201DD" w:rsidRPr="00303B61" w:rsidRDefault="008201DD" w:rsidP="006B2A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structural metadata associated to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which includes information about how concepts are associated with the </w:t>
      </w:r>
      <w:r>
        <w:rPr>
          <w:rFonts w:ascii="Times New Roman" w:hAnsi="Times New Roman"/>
          <w:sz w:val="24"/>
          <w:szCs w:val="24"/>
        </w:rPr>
        <w:t>M</w:t>
      </w:r>
      <w:r w:rsidRPr="00303B61">
        <w:rPr>
          <w:rFonts w:ascii="Times New Roman" w:hAnsi="Times New Roman"/>
          <w:sz w:val="24"/>
          <w:szCs w:val="24"/>
        </w:rPr>
        <w:t xml:space="preserve">easures, </w:t>
      </w:r>
      <w:r>
        <w:rPr>
          <w:rFonts w:ascii="Times New Roman" w:hAnsi="Times New Roman"/>
          <w:sz w:val="24"/>
          <w:szCs w:val="24"/>
        </w:rPr>
        <w:t>D</w:t>
      </w:r>
      <w:r w:rsidRPr="00303B61">
        <w:rPr>
          <w:rFonts w:ascii="Times New Roman" w:hAnsi="Times New Roman"/>
          <w:sz w:val="24"/>
          <w:szCs w:val="24"/>
        </w:rPr>
        <w:t xml:space="preserve">imensions, and </w:t>
      </w:r>
      <w:r>
        <w:rPr>
          <w:rFonts w:ascii="Times New Roman" w:hAnsi="Times New Roman"/>
          <w:sz w:val="24"/>
          <w:szCs w:val="24"/>
        </w:rPr>
        <w:t>A</w:t>
      </w:r>
      <w:r w:rsidRPr="00303B61">
        <w:rPr>
          <w:rFonts w:ascii="Times New Roman" w:hAnsi="Times New Roman"/>
          <w:sz w:val="24"/>
          <w:szCs w:val="24"/>
        </w:rPr>
        <w:t xml:space="preserve">ttributes of a data cube, along with information about the </w:t>
      </w:r>
      <w:r>
        <w:rPr>
          <w:rFonts w:ascii="Times New Roman" w:hAnsi="Times New Roman"/>
          <w:sz w:val="24"/>
          <w:szCs w:val="24"/>
        </w:rPr>
        <w:t>R</w:t>
      </w:r>
      <w:r w:rsidRPr="00303B61">
        <w:rPr>
          <w:rFonts w:ascii="Times New Roman" w:hAnsi="Times New Roman"/>
          <w:sz w:val="24"/>
          <w:szCs w:val="24"/>
        </w:rPr>
        <w:t>epresentation of data and related descriptive metadata.</w:t>
      </w:r>
    </w:p>
    <w:p w14:paraId="675F7528"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DSD defines the structure of an organised collection of data (Data Set) by means of concepts with specific roles, and their representation.</w:t>
      </w:r>
    </w:p>
    <w:p w14:paraId="541E717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order to exchange or disseminate statistical information, an institution needs to specify which statistical concepts are necessary for identifying the series (and for use as </w:t>
      </w:r>
      <w:r>
        <w:rPr>
          <w:rFonts w:ascii="Times New Roman" w:hAnsi="Times New Roman"/>
          <w:sz w:val="24"/>
          <w:szCs w:val="24"/>
        </w:rPr>
        <w:t>D</w:t>
      </w:r>
      <w:r w:rsidRPr="00303B61">
        <w:rPr>
          <w:rFonts w:ascii="Times New Roman" w:hAnsi="Times New Roman"/>
          <w:sz w:val="24"/>
          <w:szCs w:val="24"/>
        </w:rPr>
        <w:t xml:space="preserve">imensions) and which statistical concepts are to be used as attributes and measures. These definitions form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 In a data collection scenario the specification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is often a collaborative venture between the collecting institution and its partners.</w:t>
      </w:r>
    </w:p>
    <w:p w14:paraId="2EF4F98B" w14:textId="275734B1"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There are three types of construct in the DSD: Dimension, Attribute, and Measure. Each of these combines a Concept with its representation (this can be either a reference to a Code</w:t>
      </w:r>
      <w:r w:rsidR="00E72D2B">
        <w:rPr>
          <w:rFonts w:ascii="Times New Roman" w:hAnsi="Times New Roman"/>
          <w:sz w:val="24"/>
          <w:szCs w:val="24"/>
        </w:rPr>
        <w:t>l</w:t>
      </w:r>
      <w:r w:rsidRPr="00303B61">
        <w:rPr>
          <w:rFonts w:ascii="Times New Roman" w:hAnsi="Times New Roman"/>
          <w:sz w:val="24"/>
          <w:szCs w:val="24"/>
        </w:rPr>
        <w:t xml:space="preserve">ist or a non-coded data type such as </w:t>
      </w:r>
      <w:r w:rsidR="00815832">
        <w:rPr>
          <w:rFonts w:ascii="Times New Roman" w:hAnsi="Times New Roman"/>
          <w:sz w:val="24"/>
          <w:szCs w:val="24"/>
        </w:rPr>
        <w:t>"</w:t>
      </w:r>
      <w:r w:rsidRPr="00303B61">
        <w:rPr>
          <w:rFonts w:ascii="Times New Roman" w:hAnsi="Times New Roman"/>
          <w:sz w:val="24"/>
          <w:szCs w:val="24"/>
        </w:rPr>
        <w:t>integer</w:t>
      </w:r>
      <w:r w:rsidR="00815832">
        <w:rPr>
          <w:rFonts w:ascii="Times New Roman" w:hAnsi="Times New Roman"/>
          <w:sz w:val="24"/>
          <w:szCs w:val="24"/>
        </w:rPr>
        <w:t>"</w:t>
      </w:r>
      <w:r w:rsidRPr="00303B61">
        <w:rPr>
          <w:rFonts w:ascii="Times New Roman" w:hAnsi="Times New Roman"/>
          <w:sz w:val="24"/>
          <w:szCs w:val="24"/>
        </w:rPr>
        <w:t xml:space="preserve">, </w:t>
      </w:r>
      <w:r w:rsidR="00815832">
        <w:rPr>
          <w:rFonts w:ascii="Times New Roman" w:hAnsi="Times New Roman"/>
          <w:sz w:val="24"/>
          <w:szCs w:val="24"/>
        </w:rPr>
        <w:t>"</w:t>
      </w:r>
      <w:r w:rsidRPr="00303B61">
        <w:rPr>
          <w:rFonts w:ascii="Times New Roman" w:hAnsi="Times New Roman"/>
          <w:sz w:val="24"/>
          <w:szCs w:val="24"/>
        </w:rPr>
        <w:t>string</w:t>
      </w:r>
      <w:r w:rsidR="00815832">
        <w:rPr>
          <w:rFonts w:ascii="Times New Roman" w:hAnsi="Times New Roman"/>
          <w:sz w:val="24"/>
          <w:szCs w:val="24"/>
        </w:rPr>
        <w:t>"</w:t>
      </w:r>
      <w:r>
        <w:rPr>
          <w:rFonts w:ascii="Times New Roman" w:hAnsi="Times New Roman"/>
          <w:sz w:val="24"/>
          <w:szCs w:val="24"/>
        </w:rPr>
        <w:t>, or</w:t>
      </w:r>
      <w:r w:rsidRPr="00303B61">
        <w:rPr>
          <w:rFonts w:ascii="Times New Roman" w:hAnsi="Times New Roman"/>
          <w:sz w:val="24"/>
          <w:szCs w:val="24"/>
        </w:rPr>
        <w:t xml:space="preserve"> </w:t>
      </w:r>
      <w:r>
        <w:rPr>
          <w:rFonts w:ascii="Times New Roman" w:hAnsi="Times New Roman"/>
          <w:sz w:val="24"/>
          <w:szCs w:val="24"/>
        </w:rPr>
        <w:t xml:space="preserve">one of the </w:t>
      </w:r>
      <w:r w:rsidR="00815832">
        <w:rPr>
          <w:rFonts w:ascii="Times New Roman" w:hAnsi="Times New Roman"/>
          <w:sz w:val="24"/>
          <w:szCs w:val="24"/>
        </w:rPr>
        <w:t>"</w:t>
      </w:r>
      <w:r w:rsidRPr="00303B61">
        <w:rPr>
          <w:rFonts w:ascii="Times New Roman" w:hAnsi="Times New Roman"/>
          <w:sz w:val="24"/>
          <w:szCs w:val="24"/>
        </w:rPr>
        <w:t>date/time</w:t>
      </w:r>
      <w:r w:rsidR="00815832">
        <w:rPr>
          <w:rFonts w:ascii="Times New Roman" w:hAnsi="Times New Roman"/>
          <w:sz w:val="24"/>
          <w:szCs w:val="24"/>
        </w:rPr>
        <w:t>"</w:t>
      </w:r>
      <w:r>
        <w:rPr>
          <w:rFonts w:ascii="Times New Roman" w:hAnsi="Times New Roman"/>
          <w:sz w:val="24"/>
          <w:szCs w:val="24"/>
        </w:rPr>
        <w:t xml:space="preserve"> types</w:t>
      </w:r>
      <w:r w:rsidRPr="00303B61">
        <w:rPr>
          <w:rFonts w:ascii="Times New Roman" w:hAnsi="Times New Roman"/>
          <w:sz w:val="24"/>
          <w:szCs w:val="24"/>
        </w:rPr>
        <w:t xml:space="preserve">. </w:t>
      </w:r>
    </w:p>
    <w:p w14:paraId="07160C43"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roles of the three types of construct (Dimension, Attribute, and Measure) are as follows:</w:t>
      </w:r>
    </w:p>
    <w:p w14:paraId="73E113BE" w14:textId="65D3A275"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 Dimension is an identifying </w:t>
      </w:r>
      <w:r>
        <w:rPr>
          <w:rFonts w:ascii="Times New Roman" w:hAnsi="Times New Roman"/>
          <w:sz w:val="24"/>
          <w:szCs w:val="24"/>
        </w:rPr>
        <w:t>C</w:t>
      </w:r>
      <w:r w:rsidRPr="00303B61">
        <w:rPr>
          <w:rFonts w:ascii="Times New Roman" w:hAnsi="Times New Roman"/>
          <w:sz w:val="24"/>
          <w:szCs w:val="24"/>
        </w:rPr>
        <w:t xml:space="preserve">omponent, sometimes referred to as a </w:t>
      </w:r>
      <w:r w:rsidR="00815832">
        <w:rPr>
          <w:rFonts w:ascii="Times New Roman" w:hAnsi="Times New Roman"/>
          <w:sz w:val="24"/>
          <w:szCs w:val="24"/>
        </w:rPr>
        <w:t>"</w:t>
      </w:r>
      <w:r w:rsidRPr="00303B61">
        <w:rPr>
          <w:rFonts w:ascii="Times New Roman" w:hAnsi="Times New Roman"/>
          <w:sz w:val="24"/>
          <w:szCs w:val="24"/>
        </w:rPr>
        <w:t>classificatory variable</w:t>
      </w:r>
      <w:r w:rsidR="00815832">
        <w:rPr>
          <w:rFonts w:ascii="Times New Roman" w:hAnsi="Times New Roman"/>
          <w:sz w:val="24"/>
          <w:szCs w:val="24"/>
        </w:rPr>
        <w:t>"</w:t>
      </w:r>
      <w:r w:rsidRPr="00303B61">
        <w:rPr>
          <w:rFonts w:ascii="Times New Roman" w:hAnsi="Times New Roman"/>
          <w:sz w:val="24"/>
          <w:szCs w:val="24"/>
        </w:rPr>
        <w:t xml:space="preserve">. When a value is given to each of the Dimensions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(this is often called a </w:t>
      </w:r>
      <w:r w:rsidR="00815832">
        <w:rPr>
          <w:rFonts w:ascii="Times New Roman" w:hAnsi="Times New Roman"/>
          <w:sz w:val="24"/>
          <w:szCs w:val="24"/>
        </w:rPr>
        <w:t>"</w:t>
      </w:r>
      <w:r>
        <w:rPr>
          <w:rFonts w:ascii="Times New Roman" w:hAnsi="Times New Roman"/>
          <w:sz w:val="24"/>
          <w:szCs w:val="24"/>
        </w:rPr>
        <w:t>K</w:t>
      </w:r>
      <w:r w:rsidRPr="00303B61">
        <w:rPr>
          <w:rFonts w:ascii="Times New Roman" w:hAnsi="Times New Roman"/>
          <w:sz w:val="24"/>
          <w:szCs w:val="24"/>
        </w:rPr>
        <w:t>ey</w:t>
      </w:r>
      <w:r w:rsidR="00815832">
        <w:rPr>
          <w:rFonts w:ascii="Times New Roman" w:hAnsi="Times New Roman"/>
          <w:sz w:val="24"/>
          <w:szCs w:val="24"/>
        </w:rPr>
        <w:t>"</w:t>
      </w:r>
      <w:r w:rsidRPr="00303B61">
        <w:rPr>
          <w:rFonts w:ascii="Times New Roman" w:hAnsi="Times New Roman"/>
          <w:sz w:val="24"/>
          <w:szCs w:val="24"/>
        </w:rPr>
        <w:t xml:space="preserve"> or a </w:t>
      </w:r>
      <w:r w:rsidR="00815832">
        <w:rPr>
          <w:rFonts w:ascii="Times New Roman" w:hAnsi="Times New Roman"/>
          <w:sz w:val="24"/>
          <w:szCs w:val="24"/>
        </w:rPr>
        <w:t>"</w:t>
      </w:r>
      <w:r w:rsidRPr="00303B61">
        <w:rPr>
          <w:rFonts w:ascii="Times New Roman" w:hAnsi="Times New Roman"/>
          <w:sz w:val="24"/>
          <w:szCs w:val="24"/>
        </w:rPr>
        <w:t>series</w:t>
      </w:r>
      <w:r w:rsidR="00815832">
        <w:rPr>
          <w:rFonts w:ascii="Times New Roman" w:hAnsi="Times New Roman"/>
          <w:sz w:val="24"/>
          <w:szCs w:val="24"/>
        </w:rPr>
        <w:t>"</w:t>
      </w:r>
      <w:r w:rsidRPr="00303B61">
        <w:rPr>
          <w:rFonts w:ascii="Times New Roman" w:hAnsi="Times New Roman"/>
          <w:sz w:val="24"/>
          <w:szCs w:val="24"/>
        </w:rPr>
        <w:t xml:space="preserve">) the resulting </w:t>
      </w:r>
      <w:r>
        <w:rPr>
          <w:rFonts w:ascii="Times New Roman" w:hAnsi="Times New Roman"/>
          <w:sz w:val="24"/>
          <w:szCs w:val="24"/>
        </w:rPr>
        <w:t>K</w:t>
      </w:r>
      <w:r w:rsidRPr="00303B61">
        <w:rPr>
          <w:rFonts w:ascii="Times New Roman" w:hAnsi="Times New Roman"/>
          <w:sz w:val="24"/>
          <w:szCs w:val="24"/>
        </w:rPr>
        <w:t xml:space="preserve">ey, when combined with a time value, uniquely identifies an observation. For instance, country, indicator, measurement unit, frequency, and </w:t>
      </w:r>
      <w:r>
        <w:rPr>
          <w:rFonts w:ascii="Times New Roman" w:hAnsi="Times New Roman"/>
          <w:sz w:val="24"/>
          <w:szCs w:val="24"/>
        </w:rPr>
        <w:t>T</w:t>
      </w:r>
      <w:r w:rsidRPr="00303B61">
        <w:rPr>
          <w:rFonts w:ascii="Times New Roman" w:hAnsi="Times New Roman"/>
          <w:sz w:val="24"/>
          <w:szCs w:val="24"/>
        </w:rPr>
        <w:t xml:space="preserve">ime </w:t>
      </w:r>
      <w:r>
        <w:rPr>
          <w:rFonts w:ascii="Times New Roman" w:hAnsi="Times New Roman"/>
          <w:sz w:val="24"/>
          <w:szCs w:val="24"/>
        </w:rPr>
        <w:t>D</w:t>
      </w:r>
      <w:r w:rsidRPr="00303B61">
        <w:rPr>
          <w:rFonts w:ascii="Times New Roman" w:hAnsi="Times New Roman"/>
          <w:sz w:val="24"/>
          <w:szCs w:val="24"/>
        </w:rPr>
        <w:t xml:space="preserve">imensions together identify the cells in a cross-country time series with multiple indicators (for example, gross domestic product, gross domestic debt) measured in different units (for example, various currencies, percent changes) and at different frequencies (for example, annual, quarterly). The cells in such a multi-dimensional table contain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alues.</w:t>
      </w:r>
    </w:p>
    <w:p w14:paraId="1CBF6313"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DSD construct that specifies the Concept and expected representation of an observation is called a Measure. The semantics of the measure are derived from the Dimensions or a sub set of them and, if not specified in a Dimension, an Attribute indicating the measurement unit e.g. indicator and measure unit (gross domestic product percentage change).</w:t>
      </w:r>
    </w:p>
    <w:p w14:paraId="75489DE6"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 xml:space="preserve">Additional metadata that are useful for understanding or processing the observed value or the context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or series are called an Attribute in the DSD. Examples of an attribute are a note on the observation, a confidentiality status, or the unit of measure used, or the Title of a series.</w:t>
      </w:r>
    </w:p>
    <w:p w14:paraId="7DDE8420" w14:textId="2A1C647B" w:rsidR="008201DD" w:rsidRPr="00303B61" w:rsidRDefault="008201DD" w:rsidP="004601A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w:t>
      </w:r>
      <w:r w:rsidR="00FD1943" w:rsidRPr="00120CA1">
        <w:rPr>
          <w:rFonts w:ascii="Times New Roman" w:hAnsi="Times New Roman"/>
          <w:sz w:val="24"/>
          <w:szCs w:val="24"/>
        </w:rPr>
        <w:fldChar w:fldCharType="begin"/>
      </w:r>
      <w:r w:rsidR="00FD1943" w:rsidRPr="00120CA1">
        <w:rPr>
          <w:rFonts w:ascii="Times New Roman" w:hAnsi="Times New Roman"/>
          <w:sz w:val="24"/>
          <w:szCs w:val="24"/>
        </w:rPr>
        <w:instrText>tc "</w:instrText>
      </w:r>
      <w:bookmarkStart w:id="1091" w:name="_Toc521320051"/>
      <w:r w:rsidR="00FD1943" w:rsidRPr="00120CA1">
        <w:rPr>
          <w:rFonts w:ascii="Times New Roman" w:hAnsi="Times New Roman"/>
          <w:b/>
          <w:sz w:val="24"/>
          <w:szCs w:val="24"/>
        </w:rPr>
        <w:instrText>Concept ID</w:instrText>
      </w:r>
      <w:r w:rsidR="00FD1943" w:rsidRPr="00120CA1">
        <w:rPr>
          <w:rFonts w:ascii="Times New Roman" w:hAnsi="Times New Roman"/>
          <w:sz w:val="24"/>
          <w:szCs w:val="24"/>
        </w:rPr>
        <w:tab/>
      </w:r>
      <w:r w:rsidR="00FD1943" w:rsidRPr="00303B61">
        <w:rPr>
          <w:rFonts w:ascii="Times New Roman" w:hAnsi="Times New Roman"/>
          <w:sz w:val="24"/>
          <w:szCs w:val="24"/>
        </w:rPr>
        <w:instrText>D</w:instrText>
      </w:r>
      <w:r w:rsidR="00FD1943">
        <w:rPr>
          <w:rFonts w:ascii="Times New Roman" w:hAnsi="Times New Roman"/>
          <w:sz w:val="24"/>
          <w:szCs w:val="24"/>
        </w:rPr>
        <w:instrText>SD</w:instrText>
      </w:r>
      <w:bookmarkEnd w:id="1091"/>
      <w:r w:rsidR="00FD1943" w:rsidRPr="00120CA1">
        <w:rPr>
          <w:rFonts w:ascii="Times New Roman" w:hAnsi="Times New Roman"/>
          <w:sz w:val="24"/>
          <w:szCs w:val="24"/>
        </w:rPr>
        <w:instrText>" \f C \l 2</w:instrText>
      </w:r>
      <w:r w:rsidR="00FD1943" w:rsidRPr="00120CA1">
        <w:rPr>
          <w:rFonts w:ascii="Times New Roman" w:hAnsi="Times New Roman"/>
          <w:sz w:val="24"/>
          <w:szCs w:val="24"/>
        </w:rPr>
        <w:fldChar w:fldCharType="end"/>
      </w:r>
    </w:p>
    <w:p w14:paraId="5C7FBE54" w14:textId="77777777" w:rsidR="008201DD"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2BB57C5A" w14:textId="77777777" w:rsidR="008201DD" w:rsidRPr="00D36ABC"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36ABC">
        <w:rPr>
          <w:rFonts w:ascii="Times New Roman" w:hAnsi="Times New Roman"/>
          <w:sz w:val="24"/>
          <w:szCs w:val="24"/>
        </w:rPr>
        <w:tab/>
        <w:t xml:space="preserve">Data </w:t>
      </w:r>
      <w:r>
        <w:rPr>
          <w:rFonts w:ascii="Times New Roman" w:hAnsi="Times New Roman"/>
          <w:sz w:val="24"/>
          <w:szCs w:val="24"/>
        </w:rPr>
        <w:t>S</w:t>
      </w:r>
      <w:r w:rsidRPr="00D36ABC">
        <w:rPr>
          <w:rFonts w:ascii="Times New Roman" w:hAnsi="Times New Roman"/>
          <w:sz w:val="24"/>
          <w:szCs w:val="24"/>
        </w:rPr>
        <w:t>et</w:t>
      </w:r>
    </w:p>
    <w:p w14:paraId="6C704862" w14:textId="77777777" w:rsidR="008201DD" w:rsidRPr="00303B61" w:rsidRDefault="008201DD" w:rsidP="004601A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Dimension</w:t>
      </w:r>
    </w:p>
    <w:p w14:paraId="4E09B3AC" w14:textId="77777777" w:rsidR="008201DD" w:rsidRPr="00303B61" w:rsidRDefault="008201DD" w:rsidP="004601A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w:t>
      </w:r>
    </w:p>
    <w:p w14:paraId="653EB961" w14:textId="3A97EA88" w:rsidR="008201DD" w:rsidRPr="00AF05F9" w:rsidRDefault="008201DD" w:rsidP="00CD71B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5421">
        <w:rPr>
          <w:rFonts w:ascii="Times New Roman" w:hAnsi="Times New Roman"/>
          <w:sz w:val="24"/>
          <w:szCs w:val="24"/>
        </w:rPr>
        <w:t>SDMX, "SDMX Glossary Version 1.0", February 2016 (</w:t>
      </w:r>
      <w:hyperlink r:id="rId106" w:history="1">
        <w:r w:rsidR="00783492" w:rsidRPr="00F81F3A">
          <w:rPr>
            <w:rStyle w:val="Hyperlink"/>
            <w:rFonts w:ascii="Times New Roman" w:hAnsi="Times New Roman"/>
            <w:sz w:val="24"/>
            <w:szCs w:val="24"/>
          </w:rPr>
          <w:t>https://sdmx.org/wp-content/uploads/SDMX_Glossary_Version_1_0_February_2016.docx</w:t>
        </w:r>
      </w:hyperlink>
      <w:r w:rsidRPr="00E55421">
        <w:rPr>
          <w:rFonts w:ascii="Times New Roman" w:hAnsi="Times New Roman"/>
          <w:sz w:val="24"/>
          <w:szCs w:val="24"/>
        </w:rPr>
        <w:t>)</w:t>
      </w:r>
    </w:p>
    <w:p w14:paraId="325AADA8" w14:textId="70982BDE" w:rsidR="008201DD" w:rsidRPr="00CD71BD"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477AA1">
        <w:rPr>
          <w:rFonts w:ascii="Times New Roman" w:hAnsi="Times New Roman"/>
          <w:sz w:val="24"/>
          <w:szCs w:val="24"/>
        </w:rPr>
        <w:tab/>
      </w:r>
      <w:r w:rsidR="00477AA1">
        <w:rPr>
          <w:rFonts w:ascii="Times New Roman" w:hAnsi="Times New Roman"/>
          <w:sz w:val="24"/>
          <w:szCs w:val="24"/>
        </w:rPr>
        <w:t>SDMX, "</w:t>
      </w:r>
      <w:r w:rsidRPr="00CD71BD">
        <w:rPr>
          <w:rFonts w:ascii="Times New Roman" w:hAnsi="Times New Roman"/>
          <w:sz w:val="24"/>
          <w:szCs w:val="24"/>
        </w:rPr>
        <w:t>Guide</w:t>
      </w:r>
      <w:r>
        <w:rPr>
          <w:rFonts w:ascii="Times New Roman" w:hAnsi="Times New Roman"/>
          <w:sz w:val="24"/>
          <w:szCs w:val="24"/>
        </w:rPr>
        <w:t>lines for SDMX Data Structure Definitions</w:t>
      </w:r>
      <w:r w:rsidR="00477AA1">
        <w:rPr>
          <w:rFonts w:ascii="Times New Roman" w:hAnsi="Times New Roman"/>
          <w:sz w:val="24"/>
          <w:szCs w:val="24"/>
        </w:rPr>
        <w:t>"</w:t>
      </w:r>
      <w:r w:rsidRPr="00CD71BD">
        <w:rPr>
          <w:rFonts w:ascii="Times New Roman" w:hAnsi="Times New Roman"/>
          <w:sz w:val="24"/>
          <w:szCs w:val="24"/>
        </w:rPr>
        <w:t xml:space="preserve"> </w:t>
      </w:r>
      <w:r>
        <w:rPr>
          <w:rFonts w:ascii="Times New Roman" w:hAnsi="Times New Roman"/>
          <w:sz w:val="24"/>
          <w:szCs w:val="24"/>
        </w:rPr>
        <w:t>(</w:t>
      </w:r>
      <w:hyperlink r:id="rId107" w:history="1">
        <w:r w:rsidRPr="00004BC1">
          <w:rPr>
            <w:rStyle w:val="Hyperlink"/>
            <w:rFonts w:ascii="Times New Roman" w:hAnsi="Times New Roman"/>
            <w:sz w:val="24"/>
            <w:szCs w:val="24"/>
          </w:rPr>
          <w:t>https://sdmx.org/?page_id=4345</w:t>
        </w:r>
      </w:hyperlink>
      <w:r>
        <w:rPr>
          <w:rFonts w:ascii="Times New Roman" w:hAnsi="Times New Roman"/>
          <w:sz w:val="24"/>
          <w:szCs w:val="24"/>
        </w:rPr>
        <w:t xml:space="preserve">) </w:t>
      </w:r>
    </w:p>
    <w:p w14:paraId="5BC4E3B1" w14:textId="685EF75D" w:rsidR="008201DD" w:rsidRPr="00303B61" w:rsidRDefault="008201DD" w:rsidP="00CC1C45">
      <w:pPr>
        <w:pStyle w:val="Heading1"/>
      </w:pPr>
      <w:bookmarkStart w:id="1092" w:name="_Toc521319677"/>
      <w:r>
        <w:t>D</w:t>
      </w:r>
      <w:r w:rsidRPr="00303B61">
        <w:t xml:space="preserve">ata update </w:t>
      </w:r>
      <w:r>
        <w:t>-</w:t>
      </w:r>
      <w:r w:rsidRPr="00303B61">
        <w:t xml:space="preserve"> last update</w:t>
      </w:r>
      <w:bookmarkEnd w:id="1092"/>
      <w:r>
        <w:fldChar w:fldCharType="begin"/>
      </w:r>
      <w:r w:rsidRPr="00303B61">
        <w:instrText>tc "</w:instrText>
      </w:r>
      <w:bookmarkStart w:id="1093" w:name="_Toc521320052"/>
      <w:r w:rsidR="0058417B">
        <w:instrText>D</w:instrText>
      </w:r>
      <w:r w:rsidRPr="00303B61">
        <w:instrText>ata update - last update</w:instrText>
      </w:r>
      <w:bookmarkEnd w:id="1093"/>
      <w:r w:rsidRPr="00303B61">
        <w:instrText>" \f C \l 1</w:instrText>
      </w:r>
      <w:r>
        <w:fldChar w:fldCharType="end"/>
      </w:r>
    </w:p>
    <w:p w14:paraId="2B5FD917" w14:textId="362ED1E7"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r>
        <w:rPr>
          <w:rFonts w:ascii="Times New Roman" w:hAnsi="Times New Roman"/>
          <w:sz w:val="24"/>
          <w:szCs w:val="24"/>
        </w:rPr>
        <w:t xml:space="preserve">the most recent change </w:t>
      </w:r>
      <w:r w:rsidRPr="00303B61">
        <w:rPr>
          <w:rFonts w:ascii="Times New Roman" w:hAnsi="Times New Roman"/>
          <w:sz w:val="24"/>
          <w:szCs w:val="24"/>
        </w:rPr>
        <w:t xml:space="preserve">of the </w:t>
      </w:r>
      <w:ins w:id="1094" w:author="BARRACLOUGH David, STD/SAM" w:date="2019-12-09T17:21:00Z">
        <w:r w:rsidR="0055448C">
          <w:rPr>
            <w:rFonts w:ascii="Times New Roman" w:hAnsi="Times New Roman"/>
            <w:sz w:val="24"/>
            <w:szCs w:val="24"/>
          </w:rPr>
          <w:t>measured value</w:t>
        </w:r>
      </w:ins>
      <w:ins w:id="1095" w:author="BARRACLOUGH David, STD/SAM" w:date="2019-12-09T17:23:00Z">
        <w:r w:rsidR="0055448C">
          <w:rPr>
            <w:rFonts w:ascii="Times New Roman" w:hAnsi="Times New Roman"/>
            <w:sz w:val="24"/>
            <w:szCs w:val="24"/>
          </w:rPr>
          <w:t>.</w:t>
        </w:r>
      </w:ins>
      <w:del w:id="1096" w:author="BARRACLOUGH David, STD/SAM" w:date="2019-12-09T17:23:00Z">
        <w:r w:rsidRPr="00303B61" w:rsidDel="0055448C">
          <w:rPr>
            <w:rFonts w:ascii="Times New Roman" w:hAnsi="Times New Roman"/>
            <w:sz w:val="24"/>
            <w:szCs w:val="24"/>
          </w:rPr>
          <w:delText>data</w:delText>
        </w:r>
      </w:del>
      <w:r w:rsidRPr="00303B61">
        <w:rPr>
          <w:rFonts w:ascii="Times New Roman" w:hAnsi="Times New Roman"/>
          <w:sz w:val="24"/>
          <w:szCs w:val="24"/>
        </w:rPr>
        <w:t>.</w:t>
      </w:r>
    </w:p>
    <w:p w14:paraId="17180E64" w14:textId="388E5518" w:rsidR="008201DD" w:rsidRDefault="008201DD" w:rsidP="00CC1C45">
      <w:pPr>
        <w:keepLines/>
        <w:widowControl w:val="0"/>
        <w:tabs>
          <w:tab w:val="left" w:pos="1701"/>
        </w:tabs>
        <w:autoSpaceDE w:val="0"/>
        <w:autoSpaceDN w:val="0"/>
        <w:adjustRightInd w:val="0"/>
        <w:spacing w:before="60" w:after="60" w:line="240" w:lineRule="auto"/>
        <w:ind w:left="1701" w:hanging="1718"/>
        <w:jc w:val="both"/>
        <w:rPr>
          <w:ins w:id="1097" w:author="BARRACLOUGH David, STD/SAM" w:date="2019-12-09T17:20:00Z"/>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concept will typically be used as an Attribute in SDMX data exchanges.</w:t>
      </w:r>
    </w:p>
    <w:p w14:paraId="7FAB8E84" w14:textId="5B37245B"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098" w:author="BARRACLOUGH David, STD/SAM" w:date="2019-12-09T17:51:00Z"/>
          <w:rFonts w:ascii="Times New Roman" w:hAnsi="Times New Roman"/>
          <w:sz w:val="24"/>
          <w:szCs w:val="24"/>
        </w:rPr>
      </w:pPr>
      <w:ins w:id="1099" w:author="BARRACLOUGH David, STD/SAM" w:date="2019-12-09T17:51:00Z">
        <w:r>
          <w:rPr>
            <w:rFonts w:ascii="Times New Roman" w:hAnsi="Times New Roman"/>
            <w:sz w:val="24"/>
            <w:szCs w:val="24"/>
          </w:rPr>
          <w:tab/>
          <w:t xml:space="preserve">It covers the observation value and attributes that determine the measured value (e.g. </w:t>
        </w:r>
      </w:ins>
      <w:ins w:id="1100" w:author="BARRACLOUGH David, STD/SAM" w:date="2019-12-09T17:52:00Z">
        <w:r>
          <w:rPr>
            <w:rFonts w:ascii="Times New Roman" w:hAnsi="Times New Roman"/>
            <w:sz w:val="24"/>
            <w:szCs w:val="24"/>
          </w:rPr>
          <w:t>Unit of Measure, and Unit Multiplier).</w:t>
        </w:r>
      </w:ins>
    </w:p>
    <w:p w14:paraId="47634852" w14:textId="0279AA84" w:rsidR="0055448C" w:rsidRDefault="0055448C" w:rsidP="00CC1C45">
      <w:pPr>
        <w:keepLines/>
        <w:widowControl w:val="0"/>
        <w:tabs>
          <w:tab w:val="left" w:pos="1701"/>
        </w:tabs>
        <w:autoSpaceDE w:val="0"/>
        <w:autoSpaceDN w:val="0"/>
        <w:adjustRightInd w:val="0"/>
        <w:spacing w:before="60" w:after="60" w:line="240" w:lineRule="auto"/>
        <w:ind w:left="1701" w:hanging="1718"/>
        <w:jc w:val="both"/>
        <w:rPr>
          <w:ins w:id="1101" w:author="BARRACLOUGH David, STD/SAM" w:date="2019-12-09T17:20:00Z"/>
          <w:rFonts w:ascii="Times New Roman" w:hAnsi="Times New Roman"/>
          <w:sz w:val="24"/>
          <w:szCs w:val="24"/>
        </w:rPr>
      </w:pPr>
      <w:ins w:id="1102" w:author="BARRACLOUGH David, STD/SAM" w:date="2019-12-09T17:25:00Z">
        <w:r>
          <w:rPr>
            <w:rFonts w:ascii="Times New Roman" w:hAnsi="Times New Roman"/>
            <w:sz w:val="24"/>
            <w:szCs w:val="24"/>
          </w:rPr>
          <w:tab/>
          <w:t xml:space="preserve">In the case that </w:t>
        </w:r>
      </w:ins>
      <w:ins w:id="1103" w:author="BARRACLOUGH David, STD/SAM" w:date="2019-12-09T17:26:00Z">
        <w:r>
          <w:rPr>
            <w:rFonts w:ascii="Times New Roman" w:hAnsi="Times New Roman"/>
            <w:sz w:val="24"/>
            <w:szCs w:val="24"/>
          </w:rPr>
          <w:t>“</w:t>
        </w:r>
      </w:ins>
      <w:ins w:id="1104" w:author="BARRACLOUGH David, STD/SAM" w:date="2019-12-09T17:25:00Z">
        <w:r>
          <w:rPr>
            <w:rFonts w:ascii="Times New Roman" w:hAnsi="Times New Roman"/>
            <w:sz w:val="24"/>
            <w:szCs w:val="24"/>
          </w:rPr>
          <w:t xml:space="preserve">Metadata update </w:t>
        </w:r>
      </w:ins>
      <w:ins w:id="1105" w:author="BARRACLOUGH David, STD/SAM" w:date="2019-12-09T17:26:00Z">
        <w:r>
          <w:rPr>
            <w:rFonts w:ascii="Times New Roman" w:hAnsi="Times New Roman"/>
            <w:sz w:val="24"/>
            <w:szCs w:val="24"/>
          </w:rPr>
          <w:t>–</w:t>
        </w:r>
      </w:ins>
      <w:ins w:id="1106" w:author="BARRACLOUGH David, STD/SAM" w:date="2019-12-09T17:25:00Z">
        <w:r>
          <w:rPr>
            <w:rFonts w:ascii="Times New Roman" w:hAnsi="Times New Roman"/>
            <w:sz w:val="24"/>
            <w:szCs w:val="24"/>
          </w:rPr>
          <w:t xml:space="preserve"> Last </w:t>
        </w:r>
      </w:ins>
      <w:ins w:id="1107" w:author="BARRACLOUGH David, STD/SAM" w:date="2019-12-09T17:26:00Z">
        <w:r>
          <w:rPr>
            <w:rFonts w:ascii="Times New Roman" w:hAnsi="Times New Roman"/>
            <w:sz w:val="24"/>
            <w:szCs w:val="24"/>
          </w:rPr>
          <w:t xml:space="preserve">update” is not implemented, then this concept </w:t>
        </w:r>
      </w:ins>
      <w:ins w:id="1108" w:author="BARRACLOUGH David, STD/SAM" w:date="2019-12-09T17:28:00Z">
        <w:r>
          <w:rPr>
            <w:rFonts w:ascii="Times New Roman" w:hAnsi="Times New Roman"/>
            <w:sz w:val="24"/>
            <w:szCs w:val="24"/>
          </w:rPr>
          <w:t>may</w:t>
        </w:r>
      </w:ins>
      <w:ins w:id="1109" w:author="BARRACLOUGH David, STD/SAM" w:date="2019-12-09T17:26:00Z">
        <w:r>
          <w:rPr>
            <w:rFonts w:ascii="Times New Roman" w:hAnsi="Times New Roman"/>
            <w:sz w:val="24"/>
            <w:szCs w:val="24"/>
          </w:rPr>
          <w:t xml:space="preserve"> </w:t>
        </w:r>
      </w:ins>
      <w:ins w:id="1110" w:author="BARRACLOUGH David, STD/SAM" w:date="2019-12-09T17:28:00Z">
        <w:r>
          <w:rPr>
            <w:rFonts w:ascii="Times New Roman" w:hAnsi="Times New Roman"/>
            <w:sz w:val="24"/>
            <w:szCs w:val="24"/>
          </w:rPr>
          <w:t xml:space="preserve">also </w:t>
        </w:r>
      </w:ins>
      <w:ins w:id="1111" w:author="BARRACLOUGH David, STD/SAM" w:date="2019-12-09T17:27:00Z">
        <w:r>
          <w:rPr>
            <w:rFonts w:ascii="Times New Roman" w:hAnsi="Times New Roman"/>
            <w:sz w:val="24"/>
            <w:szCs w:val="24"/>
          </w:rPr>
          <w:t xml:space="preserve">be </w:t>
        </w:r>
      </w:ins>
      <w:ins w:id="1112" w:author="BARRACLOUGH David, STD/SAM" w:date="2019-12-09T17:28:00Z">
        <w:r>
          <w:rPr>
            <w:rFonts w:ascii="Times New Roman" w:hAnsi="Times New Roman"/>
            <w:sz w:val="24"/>
            <w:szCs w:val="24"/>
          </w:rPr>
          <w:t xml:space="preserve">used to indicate </w:t>
        </w:r>
      </w:ins>
      <w:ins w:id="1113" w:author="BARRACLOUGH David, STD/SAM" w:date="2019-12-09T17:26:00Z">
        <w:r>
          <w:rPr>
            <w:rFonts w:ascii="Times New Roman" w:hAnsi="Times New Roman"/>
            <w:sz w:val="24"/>
            <w:szCs w:val="24"/>
          </w:rPr>
          <w:t>changes to the metadata.</w:t>
        </w:r>
      </w:ins>
    </w:p>
    <w:p w14:paraId="1B1BD004" w14:textId="5E51D6B2" w:rsidR="00462A14" w:rsidDel="0055448C" w:rsidRDefault="00462A14" w:rsidP="00CC1C45">
      <w:pPr>
        <w:keepLines/>
        <w:widowControl w:val="0"/>
        <w:tabs>
          <w:tab w:val="left" w:pos="1701"/>
        </w:tabs>
        <w:autoSpaceDE w:val="0"/>
        <w:autoSpaceDN w:val="0"/>
        <w:adjustRightInd w:val="0"/>
        <w:spacing w:before="60" w:after="60" w:line="240" w:lineRule="auto"/>
        <w:ind w:left="1701" w:hanging="1718"/>
        <w:jc w:val="both"/>
        <w:rPr>
          <w:ins w:id="1114" w:author="BARRACLOUGH David, STD/SAM" w:date="2019-04-30T15:16:00Z"/>
          <w:del w:id="1115" w:author="BARRACLOUGH David, STD/SAM" w:date="2019-12-09T17:30:00Z"/>
          <w:rFonts w:ascii="Times New Roman" w:hAnsi="Times New Roman"/>
          <w:sz w:val="24"/>
          <w:szCs w:val="24"/>
        </w:rPr>
      </w:pPr>
    </w:p>
    <w:p w14:paraId="11AAF850" w14:textId="7F82F87B" w:rsidR="00B40784" w:rsidRPr="00B40784" w:rsidDel="0055448C" w:rsidRDefault="00B40784">
      <w:pPr>
        <w:keepLines/>
        <w:widowControl w:val="0"/>
        <w:tabs>
          <w:tab w:val="left" w:pos="1701"/>
        </w:tabs>
        <w:autoSpaceDE w:val="0"/>
        <w:autoSpaceDN w:val="0"/>
        <w:adjustRightInd w:val="0"/>
        <w:spacing w:before="60" w:after="60" w:line="240" w:lineRule="auto"/>
        <w:ind w:left="1701"/>
        <w:jc w:val="both"/>
        <w:rPr>
          <w:ins w:id="1116" w:author="BARRACLOUGH David, STD/SAM" w:date="2019-04-30T15:16:00Z"/>
          <w:del w:id="1117" w:author="BARRACLOUGH David, STD/SAM" w:date="2019-12-09T17:30:00Z"/>
          <w:rFonts w:ascii="Times New Roman" w:hAnsi="Times New Roman"/>
          <w:sz w:val="24"/>
          <w:szCs w:val="24"/>
        </w:rPr>
        <w:pPrChange w:id="1118" w:author="BARRACLOUGH David, STD/SAM" w:date="2019-04-30T15:17:00Z">
          <w:pPr>
            <w:keepLines/>
            <w:widowControl w:val="0"/>
            <w:tabs>
              <w:tab w:val="left" w:pos="1701"/>
            </w:tabs>
            <w:autoSpaceDE w:val="0"/>
            <w:autoSpaceDN w:val="0"/>
            <w:adjustRightInd w:val="0"/>
            <w:spacing w:before="60" w:after="60" w:line="240" w:lineRule="auto"/>
            <w:ind w:left="1701" w:hanging="1718"/>
            <w:jc w:val="both"/>
          </w:pPr>
        </w:pPrChange>
      </w:pPr>
      <w:ins w:id="1119" w:author="BARRACLOUGH David, STD/SAM" w:date="2019-04-30T15:17:00Z">
        <w:del w:id="1120" w:author="BARRACLOUGH David, STD/SAM" w:date="2019-12-09T17:30:00Z">
          <w:r w:rsidDel="0055448C">
            <w:rPr>
              <w:rFonts w:ascii="Times New Roman" w:hAnsi="Times New Roman"/>
              <w:sz w:val="24"/>
              <w:szCs w:val="24"/>
            </w:rPr>
            <w:delText>It has a close relation to the concept “</w:delText>
          </w:r>
          <w:r w:rsidRPr="00303B61" w:rsidDel="0055448C">
            <w:rPr>
              <w:rFonts w:ascii="Times New Roman" w:hAnsi="Times New Roman"/>
              <w:sz w:val="24"/>
              <w:szCs w:val="24"/>
            </w:rPr>
            <w:delText xml:space="preserve">Metadata update </w:delText>
          </w:r>
          <w:r w:rsidDel="0055448C">
            <w:rPr>
              <w:rFonts w:ascii="Times New Roman" w:hAnsi="Times New Roman"/>
              <w:sz w:val="24"/>
              <w:szCs w:val="24"/>
            </w:rPr>
            <w:delText>-</w:delText>
          </w:r>
          <w:r w:rsidRPr="00303B61" w:rsidDel="0055448C">
            <w:rPr>
              <w:rFonts w:ascii="Times New Roman" w:hAnsi="Times New Roman"/>
              <w:sz w:val="24"/>
              <w:szCs w:val="24"/>
            </w:rPr>
            <w:delText xml:space="preserve"> last update</w:delText>
          </w:r>
          <w:r w:rsidDel="0055448C">
            <w:rPr>
              <w:rFonts w:ascii="Times New Roman" w:hAnsi="Times New Roman"/>
              <w:sz w:val="24"/>
              <w:szCs w:val="24"/>
            </w:rPr>
            <w:delText>”. T</w:delText>
          </w:r>
        </w:del>
      </w:ins>
      <w:ins w:id="1121" w:author="BARRACLOUGH David, STD/SAM" w:date="2019-04-30T15:16:00Z">
        <w:del w:id="1122" w:author="BARRACLOUGH David, STD/SAM" w:date="2019-12-09T17:30:00Z">
          <w:r w:rsidRPr="00B40784" w:rsidDel="0055448C">
            <w:rPr>
              <w:rFonts w:ascii="Times New Roman" w:hAnsi="Times New Roman"/>
              <w:sz w:val="24"/>
              <w:szCs w:val="24"/>
            </w:rPr>
            <w:delText xml:space="preserve">he following implementations </w:delText>
          </w:r>
        </w:del>
      </w:ins>
      <w:ins w:id="1123" w:author="BARRACLOUGH David, STD/SAM" w:date="2019-04-30T15:26:00Z">
        <w:del w:id="1124" w:author="BARRACLOUGH David, STD/SAM" w:date="2019-12-09T17:30:00Z">
          <w:r w:rsidR="00311160" w:rsidDel="0055448C">
            <w:rPr>
              <w:rFonts w:ascii="Times New Roman" w:hAnsi="Times New Roman"/>
              <w:sz w:val="24"/>
              <w:szCs w:val="24"/>
            </w:rPr>
            <w:delText xml:space="preserve">of the concepts in DSDs </w:delText>
          </w:r>
        </w:del>
      </w:ins>
      <w:ins w:id="1125" w:author="BARRACLOUGH David, STD/SAM" w:date="2019-04-30T15:16:00Z">
        <w:del w:id="1126" w:author="BARRACLOUGH David, STD/SAM" w:date="2019-12-09T17:30:00Z">
          <w:r w:rsidRPr="00B40784" w:rsidDel="0055448C">
            <w:rPr>
              <w:rFonts w:ascii="Times New Roman" w:hAnsi="Times New Roman"/>
              <w:sz w:val="24"/>
              <w:szCs w:val="24"/>
            </w:rPr>
            <w:delText xml:space="preserve">are </w:delText>
          </w:r>
        </w:del>
      </w:ins>
      <w:ins w:id="1127" w:author="BARRACLOUGH David, STD/SAM" w:date="2019-04-30T15:26:00Z">
        <w:del w:id="1128" w:author="BARRACLOUGH David, STD/SAM" w:date="2019-12-09T17:30:00Z">
          <w:r w:rsidR="00311160" w:rsidDel="0055448C">
            <w:rPr>
              <w:rFonts w:ascii="Times New Roman" w:hAnsi="Times New Roman"/>
              <w:sz w:val="24"/>
              <w:szCs w:val="24"/>
            </w:rPr>
            <w:delText xml:space="preserve">both </w:delText>
          </w:r>
        </w:del>
      </w:ins>
      <w:ins w:id="1129" w:author="BARRACLOUGH David, STD/SAM" w:date="2019-04-30T15:16:00Z">
        <w:del w:id="1130" w:author="BARRACLOUGH David, STD/SAM" w:date="2019-12-09T17:30:00Z">
          <w:r w:rsidRPr="00B40784" w:rsidDel="0055448C">
            <w:rPr>
              <w:rFonts w:ascii="Times New Roman" w:hAnsi="Times New Roman"/>
              <w:sz w:val="24"/>
              <w:szCs w:val="24"/>
            </w:rPr>
            <w:delText>valid</w:delText>
          </w:r>
        </w:del>
      </w:ins>
      <w:ins w:id="1131" w:author="BARRACLOUGH David, STD/SAM" w:date="2019-04-30T15:26:00Z">
        <w:del w:id="1132" w:author="BARRACLOUGH David, STD/SAM" w:date="2019-12-09T17:30:00Z">
          <w:r w:rsidR="00311160" w:rsidDel="0055448C">
            <w:rPr>
              <w:rFonts w:ascii="Times New Roman" w:hAnsi="Times New Roman"/>
              <w:sz w:val="24"/>
              <w:szCs w:val="24"/>
            </w:rPr>
            <w:delText xml:space="preserve"> depending on the requirements</w:delText>
          </w:r>
        </w:del>
      </w:ins>
      <w:ins w:id="1133" w:author="BARRACLOUGH David, STD/SAM" w:date="2019-04-30T15:19:00Z">
        <w:del w:id="1134" w:author="BARRACLOUGH David, STD/SAM" w:date="2019-12-09T17:30:00Z">
          <w:r w:rsidDel="0055448C">
            <w:rPr>
              <w:rFonts w:ascii="Times New Roman" w:hAnsi="Times New Roman"/>
              <w:sz w:val="24"/>
              <w:szCs w:val="24"/>
            </w:rPr>
            <w:delText xml:space="preserve">. If </w:delText>
          </w:r>
        </w:del>
      </w:ins>
      <w:ins w:id="1135" w:author="BARRACLOUGH David, STD/SAM" w:date="2019-04-30T15:16:00Z">
        <w:del w:id="1136" w:author="BARRACLOUGH David, STD/SAM" w:date="2019-12-09T17:30:00Z">
          <w:r w:rsidRPr="00B40784" w:rsidDel="0055448C">
            <w:rPr>
              <w:rFonts w:ascii="Times New Roman" w:hAnsi="Times New Roman"/>
              <w:sz w:val="24"/>
              <w:szCs w:val="24"/>
            </w:rPr>
            <w:delText xml:space="preserve">a separate metadata update tracking is required, use choice </w:delText>
          </w:r>
        </w:del>
      </w:ins>
      <w:ins w:id="1137" w:author="BARRACLOUGH David, STD/SAM" w:date="2019-04-30T15:27:00Z">
        <w:del w:id="1138" w:author="BARRACLOUGH David, STD/SAM" w:date="2019-12-09T17:30:00Z">
          <w:r w:rsidR="00311160" w:rsidDel="0055448C">
            <w:rPr>
              <w:rFonts w:ascii="Times New Roman" w:hAnsi="Times New Roman"/>
              <w:sz w:val="24"/>
              <w:szCs w:val="24"/>
            </w:rPr>
            <w:delText>2</w:delText>
          </w:r>
        </w:del>
      </w:ins>
      <w:ins w:id="1139" w:author="BARRACLOUGH David, STD/SAM" w:date="2019-04-30T15:19:00Z">
        <w:del w:id="1140" w:author="BARRACLOUGH David, STD/SAM" w:date="2019-12-09T17:30:00Z">
          <w:r w:rsidDel="0055448C">
            <w:rPr>
              <w:rFonts w:ascii="Times New Roman" w:hAnsi="Times New Roman"/>
              <w:sz w:val="24"/>
              <w:szCs w:val="24"/>
            </w:rPr>
            <w:delText>);</w:delText>
          </w:r>
        </w:del>
      </w:ins>
      <w:ins w:id="1141" w:author="BARRACLOUGH David, STD/SAM" w:date="2019-04-30T15:16:00Z">
        <w:del w:id="1142" w:author="BARRACLOUGH David, STD/SAM" w:date="2019-12-09T17:30:00Z">
          <w:r w:rsidRPr="00B40784" w:rsidDel="0055448C">
            <w:rPr>
              <w:rFonts w:ascii="Times New Roman" w:hAnsi="Times New Roman"/>
              <w:sz w:val="24"/>
              <w:szCs w:val="24"/>
            </w:rPr>
            <w:delText xml:space="preserve"> if </w:delText>
          </w:r>
        </w:del>
      </w:ins>
      <w:ins w:id="1143" w:author="BARRACLOUGH David, STD/SAM" w:date="2019-04-30T15:19:00Z">
        <w:del w:id="1144" w:author="BARRACLOUGH David, STD/SAM" w:date="2019-12-09T17:30:00Z">
          <w:r w:rsidDel="0055448C">
            <w:rPr>
              <w:rFonts w:ascii="Times New Roman" w:hAnsi="Times New Roman"/>
              <w:sz w:val="24"/>
              <w:szCs w:val="24"/>
            </w:rPr>
            <w:delText>not</w:delText>
          </w:r>
        </w:del>
      </w:ins>
      <w:ins w:id="1145" w:author="BARRACLOUGH David, STD/SAM" w:date="2019-04-30T15:16:00Z">
        <w:del w:id="1146" w:author="BARRACLOUGH David, STD/SAM" w:date="2019-12-09T17:30:00Z">
          <w:r w:rsidRPr="00B40784" w:rsidDel="0055448C">
            <w:rPr>
              <w:rFonts w:ascii="Times New Roman" w:hAnsi="Times New Roman"/>
              <w:sz w:val="24"/>
              <w:szCs w:val="24"/>
            </w:rPr>
            <w:delText xml:space="preserve">, use choice </w:delText>
          </w:r>
        </w:del>
      </w:ins>
      <w:ins w:id="1147" w:author="BARRACLOUGH David, STD/SAM" w:date="2019-04-30T15:19:00Z">
        <w:del w:id="1148" w:author="BARRACLOUGH David, STD/SAM" w:date="2019-12-09T17:30:00Z">
          <w:r w:rsidDel="0055448C">
            <w:rPr>
              <w:rFonts w:ascii="Times New Roman" w:hAnsi="Times New Roman"/>
              <w:sz w:val="24"/>
              <w:szCs w:val="24"/>
            </w:rPr>
            <w:delText>1)</w:delText>
          </w:r>
        </w:del>
      </w:ins>
      <w:ins w:id="1149" w:author="BARRACLOUGH David, STD/SAM" w:date="2019-04-30T15:16:00Z">
        <w:del w:id="1150" w:author="BARRACLOUGH David, STD/SAM" w:date="2019-12-09T17:30:00Z">
          <w:r w:rsidRPr="00B40784" w:rsidDel="0055448C">
            <w:rPr>
              <w:rFonts w:ascii="Times New Roman" w:hAnsi="Times New Roman"/>
              <w:sz w:val="24"/>
              <w:szCs w:val="24"/>
            </w:rPr>
            <w:delText>:</w:delText>
          </w:r>
        </w:del>
      </w:ins>
    </w:p>
    <w:p w14:paraId="6704C8C3" w14:textId="5E8377E6" w:rsidR="00B40784" w:rsidRPr="00B40784" w:rsidDel="0055448C" w:rsidRDefault="00B40784" w:rsidP="00B40784">
      <w:pPr>
        <w:keepLines/>
        <w:widowControl w:val="0"/>
        <w:tabs>
          <w:tab w:val="left" w:pos="1701"/>
        </w:tabs>
        <w:autoSpaceDE w:val="0"/>
        <w:autoSpaceDN w:val="0"/>
        <w:adjustRightInd w:val="0"/>
        <w:spacing w:before="60" w:after="60" w:line="240" w:lineRule="auto"/>
        <w:ind w:left="1701" w:hanging="1718"/>
        <w:jc w:val="both"/>
        <w:rPr>
          <w:ins w:id="1151" w:author="BARRACLOUGH David, STD/SAM" w:date="2019-04-30T15:16:00Z"/>
          <w:del w:id="1152" w:author="BARRACLOUGH David, STD/SAM" w:date="2019-12-09T17:30:00Z"/>
          <w:rFonts w:ascii="Times New Roman" w:hAnsi="Times New Roman"/>
          <w:sz w:val="24"/>
          <w:szCs w:val="24"/>
        </w:rPr>
      </w:pPr>
    </w:p>
    <w:p w14:paraId="3D96C76B" w14:textId="3D46745E" w:rsidR="00B40784" w:rsidRPr="00B40784" w:rsidDel="0055448C" w:rsidRDefault="00B40784" w:rsidP="00B40784">
      <w:pPr>
        <w:keepLines/>
        <w:widowControl w:val="0"/>
        <w:numPr>
          <w:ilvl w:val="0"/>
          <w:numId w:val="35"/>
        </w:numPr>
        <w:tabs>
          <w:tab w:val="left" w:pos="1701"/>
        </w:tabs>
        <w:autoSpaceDE w:val="0"/>
        <w:autoSpaceDN w:val="0"/>
        <w:adjustRightInd w:val="0"/>
        <w:spacing w:before="60" w:after="60" w:line="240" w:lineRule="auto"/>
        <w:jc w:val="both"/>
        <w:rPr>
          <w:ins w:id="1153" w:author="BARRACLOUGH David, STD/SAM" w:date="2019-04-30T15:16:00Z"/>
          <w:del w:id="1154" w:author="BARRACLOUGH David, STD/SAM" w:date="2019-12-09T17:30:00Z"/>
          <w:rFonts w:ascii="Times New Roman" w:hAnsi="Times New Roman"/>
          <w:sz w:val="24"/>
          <w:szCs w:val="24"/>
        </w:rPr>
      </w:pPr>
      <w:ins w:id="1155" w:author="BARRACLOUGH David, STD/SAM" w:date="2019-04-30T15:16:00Z">
        <w:del w:id="1156" w:author="BARRACLOUGH David, STD/SAM" w:date="2019-12-09T17:30:00Z">
          <w:r w:rsidRPr="00B40784" w:rsidDel="0055448C">
            <w:rPr>
              <w:rFonts w:ascii="Times New Roman" w:hAnsi="Times New Roman"/>
              <w:sz w:val="24"/>
              <w:szCs w:val="24"/>
            </w:rPr>
            <w:delText xml:space="preserve">If it is decided not to track updates to reference metadata separately from data, include only </w:delText>
          </w:r>
        </w:del>
      </w:ins>
      <w:ins w:id="1157" w:author="BARRACLOUGH David, STD/SAM" w:date="2019-04-30T15:24:00Z">
        <w:del w:id="1158" w:author="BARRACLOUGH David, STD/SAM" w:date="2019-12-09T17:30:00Z">
          <w:r w:rsidDel="0055448C">
            <w:rPr>
              <w:rFonts w:ascii="Times New Roman" w:hAnsi="Times New Roman"/>
              <w:sz w:val="24"/>
              <w:szCs w:val="24"/>
            </w:rPr>
            <w:delText>the</w:delText>
          </w:r>
        </w:del>
      </w:ins>
      <w:ins w:id="1159" w:author="BARRACLOUGH David, STD/SAM" w:date="2019-04-30T15:16:00Z">
        <w:del w:id="1160" w:author="BARRACLOUGH David, STD/SAM" w:date="2019-12-09T17:30:00Z">
          <w:r w:rsidRPr="00B40784" w:rsidDel="0055448C">
            <w:rPr>
              <w:rFonts w:ascii="Times New Roman" w:hAnsi="Times New Roman"/>
              <w:sz w:val="24"/>
              <w:szCs w:val="24"/>
            </w:rPr>
            <w:delText xml:space="preserve"> </w:delText>
          </w:r>
          <w:r w:rsidRPr="00192D22" w:rsidDel="0055448C">
            <w:rPr>
              <w:rFonts w:ascii="Times New Roman" w:hAnsi="Times New Roman"/>
              <w:bCs/>
              <w:sz w:val="24"/>
              <w:szCs w:val="24"/>
              <w:rPrChange w:id="1161" w:author="BARRACLOUGH David, STD/SAM" w:date="2019-04-30T15:28:00Z">
                <w:rPr>
                  <w:rFonts w:ascii="Times New Roman" w:hAnsi="Times New Roman"/>
                  <w:b/>
                  <w:bCs/>
                  <w:sz w:val="24"/>
                  <w:szCs w:val="24"/>
                </w:rPr>
              </w:rPrChange>
            </w:rPr>
            <w:delText>DATA_LAST_UPDATE</w:delText>
          </w:r>
        </w:del>
      </w:ins>
      <w:ins w:id="1162" w:author="BARRACLOUGH David, STD/SAM" w:date="2019-04-30T15:24:00Z">
        <w:del w:id="1163" w:author="BARRACLOUGH David, STD/SAM" w:date="2019-12-09T17:30:00Z">
          <w:r w:rsidDel="0055448C">
            <w:rPr>
              <w:rFonts w:ascii="Times New Roman" w:hAnsi="Times New Roman"/>
              <w:b/>
              <w:bCs/>
              <w:sz w:val="24"/>
              <w:szCs w:val="24"/>
            </w:rPr>
            <w:delText xml:space="preserve"> </w:delText>
          </w:r>
          <w:r w:rsidRPr="00B40784" w:rsidDel="0055448C">
            <w:rPr>
              <w:rFonts w:ascii="Times New Roman" w:hAnsi="Times New Roman"/>
              <w:bCs/>
              <w:sz w:val="24"/>
              <w:szCs w:val="24"/>
              <w:rPrChange w:id="1164" w:author="BARRACLOUGH David, STD/SAM" w:date="2019-04-30T15:24:00Z">
                <w:rPr>
                  <w:rFonts w:ascii="Times New Roman" w:hAnsi="Times New Roman"/>
                  <w:b/>
                  <w:bCs/>
                  <w:sz w:val="24"/>
                  <w:szCs w:val="24"/>
                </w:rPr>
              </w:rPrChange>
            </w:rPr>
            <w:delText>concept</w:delText>
          </w:r>
        </w:del>
      </w:ins>
      <w:ins w:id="1165" w:author="BARRACLOUGH David, STD/SAM" w:date="2019-04-30T15:16:00Z">
        <w:del w:id="1166" w:author="BARRACLOUGH David, STD/SAM" w:date="2019-12-09T17:30:00Z">
          <w:r w:rsidRPr="00B40784" w:rsidDel="0055448C">
            <w:rPr>
              <w:rFonts w:ascii="Times New Roman" w:hAnsi="Times New Roman"/>
              <w:sz w:val="24"/>
              <w:szCs w:val="24"/>
            </w:rPr>
            <w:delText xml:space="preserve">. </w:delText>
          </w:r>
        </w:del>
      </w:ins>
      <w:ins w:id="1167" w:author="BARRACLOUGH David, STD/SAM" w:date="2019-04-30T15:21:00Z">
        <w:del w:id="1168" w:author="BARRACLOUGH David, STD/SAM" w:date="2019-12-09T17:30:00Z">
          <w:r w:rsidDel="0055448C">
            <w:rPr>
              <w:rFonts w:ascii="Times New Roman" w:hAnsi="Times New Roman"/>
              <w:sz w:val="24"/>
              <w:szCs w:val="24"/>
            </w:rPr>
            <w:delText xml:space="preserve">A change in a series always updates DATA_LAST_UPDATE. </w:delText>
          </w:r>
        </w:del>
      </w:ins>
      <w:ins w:id="1169" w:author="BARRACLOUGH David, STD/SAM" w:date="2019-04-30T15:23:00Z">
        <w:del w:id="1170" w:author="BARRACLOUGH David, STD/SAM" w:date="2019-12-09T17:30:00Z">
          <w:r w:rsidDel="0055448C">
            <w:rPr>
              <w:rFonts w:ascii="Times New Roman" w:hAnsi="Times New Roman"/>
              <w:sz w:val="24"/>
              <w:szCs w:val="24"/>
            </w:rPr>
            <w:delText>However, t</w:delText>
          </w:r>
        </w:del>
      </w:ins>
      <w:ins w:id="1171" w:author="BARRACLOUGH David, STD/SAM" w:date="2019-04-30T15:16:00Z">
        <w:del w:id="1172" w:author="BARRACLOUGH David, STD/SAM" w:date="2019-12-09T17:30:00Z">
          <w:r w:rsidRPr="00B40784" w:rsidDel="0055448C">
            <w:rPr>
              <w:rFonts w:ascii="Times New Roman" w:hAnsi="Times New Roman"/>
              <w:sz w:val="24"/>
              <w:szCs w:val="24"/>
            </w:rPr>
            <w:delText xml:space="preserve">he </w:delText>
          </w:r>
        </w:del>
      </w:ins>
      <w:ins w:id="1173" w:author="BARRACLOUGH David, STD/SAM" w:date="2019-04-30T15:23:00Z">
        <w:del w:id="1174" w:author="BARRACLOUGH David, STD/SAM" w:date="2019-12-09T17:30:00Z">
          <w:r w:rsidDel="0055448C">
            <w:rPr>
              <w:rFonts w:ascii="Times New Roman" w:hAnsi="Times New Roman"/>
              <w:sz w:val="24"/>
              <w:szCs w:val="24"/>
            </w:rPr>
            <w:delText>implementer</w:delText>
          </w:r>
        </w:del>
      </w:ins>
      <w:ins w:id="1175" w:author="BARRACLOUGH David, STD/SAM" w:date="2019-04-30T15:16:00Z">
        <w:del w:id="1176" w:author="BARRACLOUGH David, STD/SAM" w:date="2019-12-09T17:30:00Z">
          <w:r w:rsidRPr="00B40784" w:rsidDel="0055448C">
            <w:rPr>
              <w:rFonts w:ascii="Times New Roman" w:hAnsi="Times New Roman"/>
              <w:sz w:val="24"/>
              <w:szCs w:val="24"/>
            </w:rPr>
            <w:delText xml:space="preserve"> </w:delText>
          </w:r>
        </w:del>
      </w:ins>
      <w:ins w:id="1177" w:author="BARRACLOUGH David, STD/SAM" w:date="2019-04-30T15:23:00Z">
        <w:del w:id="1178" w:author="BARRACLOUGH David, STD/SAM" w:date="2019-12-09T17:30:00Z">
          <w:r w:rsidDel="0055448C">
            <w:rPr>
              <w:rFonts w:ascii="Times New Roman" w:hAnsi="Times New Roman"/>
              <w:sz w:val="24"/>
              <w:szCs w:val="24"/>
            </w:rPr>
            <w:delText xml:space="preserve">determines </w:delText>
          </w:r>
        </w:del>
      </w:ins>
      <w:ins w:id="1179" w:author="BARRACLOUGH David, STD/SAM" w:date="2019-04-30T15:16:00Z">
        <w:del w:id="1180" w:author="BARRACLOUGH David, STD/SAM" w:date="2019-12-09T17:30:00Z">
          <w:r w:rsidRPr="00B40784" w:rsidDel="0055448C">
            <w:rPr>
              <w:rFonts w:ascii="Times New Roman" w:hAnsi="Times New Roman"/>
              <w:sz w:val="24"/>
              <w:szCs w:val="24"/>
            </w:rPr>
            <w:delText xml:space="preserve">which attributes’ value changes will affect DATA_LAST_UPDATE. For example, it may be decided that a change in the OBS_STATUS value updates DATA_LAST_UPDATE, but a change in the </w:delText>
          </w:r>
          <w:r w:rsidDel="0055448C">
            <w:rPr>
              <w:rFonts w:ascii="Times New Roman" w:hAnsi="Times New Roman"/>
              <w:sz w:val="24"/>
              <w:szCs w:val="24"/>
            </w:rPr>
            <w:delText>COMMENT_DSET attribute does not</w:delText>
          </w:r>
        </w:del>
      </w:ins>
      <w:ins w:id="1181" w:author="BARRACLOUGH David, STD/SAM" w:date="2019-04-30T15:23:00Z">
        <w:del w:id="1182" w:author="BARRACLOUGH David, STD/SAM" w:date="2019-12-09T17:30:00Z">
          <w:r w:rsidDel="0055448C">
            <w:rPr>
              <w:rFonts w:ascii="Times New Roman" w:hAnsi="Times New Roman"/>
              <w:sz w:val="24"/>
              <w:szCs w:val="24"/>
            </w:rPr>
            <w:delText>;</w:delText>
          </w:r>
        </w:del>
      </w:ins>
    </w:p>
    <w:p w14:paraId="5C6D20E5" w14:textId="52EAFC89" w:rsidR="00B40784" w:rsidRPr="00B40784" w:rsidDel="0055448C" w:rsidRDefault="00B40784" w:rsidP="00B40784">
      <w:pPr>
        <w:keepLines/>
        <w:widowControl w:val="0"/>
        <w:tabs>
          <w:tab w:val="left" w:pos="1701"/>
        </w:tabs>
        <w:autoSpaceDE w:val="0"/>
        <w:autoSpaceDN w:val="0"/>
        <w:adjustRightInd w:val="0"/>
        <w:spacing w:before="60" w:after="60" w:line="240" w:lineRule="auto"/>
        <w:ind w:left="1701" w:hanging="1718"/>
        <w:jc w:val="both"/>
        <w:rPr>
          <w:ins w:id="1183" w:author="BARRACLOUGH David, STD/SAM" w:date="2019-04-30T15:16:00Z"/>
          <w:del w:id="1184" w:author="BARRACLOUGH David, STD/SAM" w:date="2019-12-09T17:30:00Z"/>
          <w:rFonts w:ascii="Times New Roman" w:hAnsi="Times New Roman"/>
          <w:sz w:val="24"/>
          <w:szCs w:val="24"/>
        </w:rPr>
      </w:pPr>
      <w:ins w:id="1185" w:author="BARRACLOUGH David, STD/SAM" w:date="2019-04-30T15:16:00Z">
        <w:del w:id="1186" w:author="BARRACLOUGH David, STD/SAM" w:date="2019-12-09T17:30:00Z">
          <w:r w:rsidRPr="00B40784" w:rsidDel="0055448C">
            <w:rPr>
              <w:rFonts w:ascii="Times New Roman" w:hAnsi="Times New Roman"/>
              <w:sz w:val="24"/>
              <w:szCs w:val="24"/>
            </w:rPr>
            <w:delText> </w:delText>
          </w:r>
        </w:del>
      </w:ins>
    </w:p>
    <w:p w14:paraId="6193E6E7" w14:textId="39644084" w:rsidR="00B40784" w:rsidRPr="00B40784" w:rsidDel="0055448C" w:rsidRDefault="00B40784" w:rsidP="00B40784">
      <w:pPr>
        <w:keepLines/>
        <w:widowControl w:val="0"/>
        <w:numPr>
          <w:ilvl w:val="0"/>
          <w:numId w:val="35"/>
        </w:numPr>
        <w:tabs>
          <w:tab w:val="left" w:pos="1701"/>
        </w:tabs>
        <w:autoSpaceDE w:val="0"/>
        <w:autoSpaceDN w:val="0"/>
        <w:adjustRightInd w:val="0"/>
        <w:spacing w:before="60" w:after="60" w:line="240" w:lineRule="auto"/>
        <w:jc w:val="both"/>
        <w:rPr>
          <w:ins w:id="1187" w:author="BARRACLOUGH David, STD/SAM" w:date="2019-04-30T15:16:00Z"/>
          <w:del w:id="1188" w:author="BARRACLOUGH David, STD/SAM" w:date="2019-12-09T17:30:00Z"/>
          <w:rFonts w:ascii="Times New Roman" w:hAnsi="Times New Roman"/>
          <w:sz w:val="24"/>
          <w:szCs w:val="24"/>
        </w:rPr>
      </w:pPr>
      <w:ins w:id="1189" w:author="BARRACLOUGH David, STD/SAM" w:date="2019-04-30T15:23:00Z">
        <w:del w:id="1190" w:author="BARRACLOUGH David, STD/SAM" w:date="2019-12-09T17:30:00Z">
          <w:r w:rsidDel="0055448C">
            <w:rPr>
              <w:rFonts w:ascii="Times New Roman" w:hAnsi="Times New Roman"/>
              <w:sz w:val="24"/>
              <w:szCs w:val="24"/>
            </w:rPr>
            <w:delText>I</w:delText>
          </w:r>
        </w:del>
      </w:ins>
      <w:ins w:id="1191" w:author="BARRACLOUGH David, STD/SAM" w:date="2019-04-30T15:16:00Z">
        <w:del w:id="1192" w:author="BARRACLOUGH David, STD/SAM" w:date="2019-12-09T17:30:00Z">
          <w:r w:rsidRPr="00B40784" w:rsidDel="0055448C">
            <w:rPr>
              <w:rFonts w:ascii="Times New Roman" w:hAnsi="Times New Roman"/>
              <w:sz w:val="24"/>
              <w:szCs w:val="24"/>
            </w:rPr>
            <w:delText xml:space="preserve">f it is decided to track updates to reference metadata separately from data, include both </w:delText>
          </w:r>
        </w:del>
      </w:ins>
      <w:ins w:id="1193" w:author="BARRACLOUGH David, STD/SAM" w:date="2019-04-30T15:25:00Z">
        <w:del w:id="1194" w:author="BARRACLOUGH David, STD/SAM" w:date="2019-12-09T17:30:00Z">
          <w:r w:rsidR="00311160" w:rsidDel="0055448C">
            <w:rPr>
              <w:rFonts w:ascii="Times New Roman" w:hAnsi="Times New Roman"/>
              <w:sz w:val="24"/>
              <w:szCs w:val="24"/>
            </w:rPr>
            <w:delText xml:space="preserve">of the </w:delText>
          </w:r>
        </w:del>
      </w:ins>
      <w:ins w:id="1195" w:author="BARRACLOUGH David, STD/SAM" w:date="2019-04-30T15:16:00Z">
        <w:del w:id="1196" w:author="BARRACLOUGH David, STD/SAM" w:date="2019-12-09T17:30:00Z">
          <w:r w:rsidRPr="00192D22" w:rsidDel="0055448C">
            <w:rPr>
              <w:rFonts w:ascii="Times New Roman" w:hAnsi="Times New Roman"/>
              <w:bCs/>
              <w:sz w:val="24"/>
              <w:szCs w:val="24"/>
              <w:rPrChange w:id="1197" w:author="BARRACLOUGH David, STD/SAM" w:date="2019-04-30T15:28:00Z">
                <w:rPr>
                  <w:rFonts w:ascii="Times New Roman" w:hAnsi="Times New Roman"/>
                  <w:b/>
                  <w:bCs/>
                  <w:sz w:val="24"/>
                  <w:szCs w:val="24"/>
                </w:rPr>
              </w:rPrChange>
            </w:rPr>
            <w:delText>DATA_LAST_UPDATE</w:delText>
          </w:r>
          <w:r w:rsidRPr="00B40784" w:rsidDel="0055448C">
            <w:rPr>
              <w:rFonts w:ascii="Times New Roman" w:hAnsi="Times New Roman"/>
              <w:sz w:val="24"/>
              <w:szCs w:val="24"/>
            </w:rPr>
            <w:delText xml:space="preserve"> and </w:delText>
          </w:r>
          <w:r w:rsidRPr="00192D22" w:rsidDel="0055448C">
            <w:rPr>
              <w:rFonts w:ascii="Times New Roman" w:hAnsi="Times New Roman"/>
              <w:bCs/>
              <w:sz w:val="24"/>
              <w:szCs w:val="24"/>
              <w:rPrChange w:id="1198" w:author="BARRACLOUGH David, STD/SAM" w:date="2019-04-30T15:29:00Z">
                <w:rPr>
                  <w:rFonts w:ascii="Times New Roman" w:hAnsi="Times New Roman"/>
                  <w:b/>
                  <w:bCs/>
                  <w:sz w:val="24"/>
                  <w:szCs w:val="24"/>
                </w:rPr>
              </w:rPrChange>
            </w:rPr>
            <w:delText>META_LAST_UPDATE</w:delText>
          </w:r>
          <w:r w:rsidRPr="00B40784" w:rsidDel="0055448C">
            <w:rPr>
              <w:rFonts w:ascii="Times New Roman" w:hAnsi="Times New Roman"/>
              <w:sz w:val="24"/>
              <w:szCs w:val="24"/>
            </w:rPr>
            <w:delText xml:space="preserve"> </w:delText>
          </w:r>
        </w:del>
      </w:ins>
      <w:ins w:id="1199" w:author="BARRACLOUGH David, STD/SAM" w:date="2019-04-30T15:25:00Z">
        <w:del w:id="1200" w:author="BARRACLOUGH David, STD/SAM" w:date="2019-12-09T17:30:00Z">
          <w:r w:rsidR="00311160" w:rsidDel="0055448C">
            <w:rPr>
              <w:rFonts w:ascii="Times New Roman" w:hAnsi="Times New Roman"/>
              <w:sz w:val="24"/>
              <w:szCs w:val="24"/>
            </w:rPr>
            <w:delText>concepts</w:delText>
          </w:r>
        </w:del>
      </w:ins>
      <w:ins w:id="1201" w:author="BARRACLOUGH David, STD/SAM" w:date="2019-04-30T15:16:00Z">
        <w:del w:id="1202" w:author="BARRACLOUGH David, STD/SAM" w:date="2019-12-09T17:30:00Z">
          <w:r w:rsidRPr="00B40784" w:rsidDel="0055448C">
            <w:rPr>
              <w:rFonts w:ascii="Times New Roman" w:hAnsi="Times New Roman"/>
              <w:sz w:val="24"/>
              <w:szCs w:val="24"/>
            </w:rPr>
            <w:delText xml:space="preserve">. The </w:delText>
          </w:r>
        </w:del>
      </w:ins>
      <w:ins w:id="1203" w:author="BARRACLOUGH David, STD/SAM" w:date="2019-04-30T15:28:00Z">
        <w:del w:id="1204" w:author="BARRACLOUGH David, STD/SAM" w:date="2019-12-09T17:30:00Z">
          <w:r w:rsidR="00192D22" w:rsidDel="0055448C">
            <w:rPr>
              <w:rFonts w:ascii="Times New Roman" w:hAnsi="Times New Roman"/>
              <w:sz w:val="24"/>
              <w:szCs w:val="24"/>
            </w:rPr>
            <w:delText>implementer</w:delText>
          </w:r>
        </w:del>
      </w:ins>
      <w:ins w:id="1205" w:author="BARRACLOUGH David, STD/SAM" w:date="2019-04-30T15:16:00Z">
        <w:del w:id="1206" w:author="BARRACLOUGH David, STD/SAM" w:date="2019-12-09T17:30:00Z">
          <w:r w:rsidRPr="00B40784" w:rsidDel="0055448C">
            <w:rPr>
              <w:rFonts w:ascii="Times New Roman" w:hAnsi="Times New Roman"/>
              <w:sz w:val="24"/>
              <w:szCs w:val="24"/>
            </w:rPr>
            <w:delText xml:space="preserve"> decide</w:delText>
          </w:r>
        </w:del>
      </w:ins>
      <w:ins w:id="1207" w:author="BARRACLOUGH David, STD/SAM" w:date="2019-04-30T15:28:00Z">
        <w:del w:id="1208" w:author="BARRACLOUGH David, STD/SAM" w:date="2019-12-09T17:30:00Z">
          <w:r w:rsidR="00192D22" w:rsidDel="0055448C">
            <w:rPr>
              <w:rFonts w:ascii="Times New Roman" w:hAnsi="Times New Roman"/>
              <w:sz w:val="24"/>
              <w:szCs w:val="24"/>
            </w:rPr>
            <w:delText>s</w:delText>
          </w:r>
        </w:del>
      </w:ins>
      <w:ins w:id="1209" w:author="BARRACLOUGH David, STD/SAM" w:date="2019-04-30T15:16:00Z">
        <w:del w:id="1210" w:author="BARRACLOUGH David, STD/SAM" w:date="2019-12-09T17:30:00Z">
          <w:r w:rsidRPr="00B40784" w:rsidDel="0055448C">
            <w:rPr>
              <w:rFonts w:ascii="Times New Roman" w:hAnsi="Times New Roman"/>
              <w:sz w:val="24"/>
              <w:szCs w:val="24"/>
            </w:rPr>
            <w:delText xml:space="preserve"> which attributes’ value changes will affect DATA_LAST_UPDATE, and which attributes’ value changes will affect META_LAST_UPDATE, and which attributes affect both concepts. For example, it may be decided that a change in the OBS_STATUS value updates DATA_LAST_UPDATE, but a change in the COMMENT_DSET attribute updates META_LAST_UPDATE, and a change in BASE_PER (Base period) affects both concepts.</w:delText>
          </w:r>
        </w:del>
      </w:ins>
    </w:p>
    <w:p w14:paraId="22705811" w14:textId="04A65225" w:rsidR="00B40784" w:rsidRPr="00303B61" w:rsidDel="001E55BE" w:rsidRDefault="00B40784" w:rsidP="00CC1C45">
      <w:pPr>
        <w:keepLines/>
        <w:widowControl w:val="0"/>
        <w:tabs>
          <w:tab w:val="left" w:pos="1701"/>
        </w:tabs>
        <w:autoSpaceDE w:val="0"/>
        <w:autoSpaceDN w:val="0"/>
        <w:adjustRightInd w:val="0"/>
        <w:spacing w:before="60" w:after="60" w:line="240" w:lineRule="auto"/>
        <w:ind w:left="1701" w:hanging="1718"/>
        <w:jc w:val="both"/>
        <w:rPr>
          <w:del w:id="1211" w:author="BARRACLOUGH David, STD/SAM" w:date="2019-12-09T17:51:00Z"/>
          <w:rFonts w:ascii="Times New Roman" w:hAnsi="Times New Roman"/>
          <w:sz w:val="24"/>
          <w:szCs w:val="24"/>
        </w:rPr>
      </w:pPr>
    </w:p>
    <w:p w14:paraId="10ECCD4D" w14:textId="77777777" w:rsidR="008201DD" w:rsidRPr="00303B61"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8CB493" w14:textId="7C63C3DB" w:rsidR="008201DD" w:rsidRPr="00FD1943" w:rsidRDefault="008201DD" w:rsidP="00CC1C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D1943">
        <w:rPr>
          <w:rFonts w:ascii="Times New Roman" w:hAnsi="Times New Roman"/>
          <w:b/>
          <w:sz w:val="24"/>
          <w:szCs w:val="24"/>
        </w:rPr>
        <w:t>Concept ID</w:t>
      </w:r>
      <w:r w:rsidRPr="00FD1943">
        <w:rPr>
          <w:rFonts w:ascii="Times New Roman" w:hAnsi="Times New Roman"/>
          <w:sz w:val="24"/>
          <w:szCs w:val="24"/>
        </w:rPr>
        <w:tab/>
        <w:t>DATA_LAST_UPDATE</w:t>
      </w:r>
      <w:r w:rsidRPr="00FD1943">
        <w:rPr>
          <w:rFonts w:ascii="Times New Roman" w:hAnsi="Times New Roman"/>
          <w:sz w:val="24"/>
          <w:szCs w:val="24"/>
        </w:rPr>
        <w:fldChar w:fldCharType="begin"/>
      </w:r>
      <w:r w:rsidRPr="00FD1943">
        <w:rPr>
          <w:rFonts w:ascii="Times New Roman" w:hAnsi="Times New Roman"/>
          <w:sz w:val="24"/>
          <w:szCs w:val="24"/>
        </w:rPr>
        <w:instrText>tc "</w:instrText>
      </w:r>
      <w:bookmarkStart w:id="1212" w:name="_Toc521320053"/>
      <w:r w:rsidRPr="00FD1943">
        <w:rPr>
          <w:rFonts w:ascii="Times New Roman" w:hAnsi="Times New Roman"/>
          <w:b/>
          <w:sz w:val="24"/>
          <w:szCs w:val="24"/>
        </w:rPr>
        <w:instrText>Concept ID</w:instrText>
      </w:r>
      <w:r w:rsidRPr="00FD1943">
        <w:rPr>
          <w:rFonts w:ascii="Times New Roman" w:hAnsi="Times New Roman"/>
          <w:sz w:val="24"/>
          <w:szCs w:val="24"/>
        </w:rPr>
        <w:tab/>
      </w:r>
      <w:r w:rsidR="00953401">
        <w:rPr>
          <w:rFonts w:ascii="Times New Roman" w:hAnsi="Times New Roman"/>
          <w:sz w:val="24"/>
          <w:szCs w:val="24"/>
        </w:rPr>
        <w:instrText>DATA_</w:instrText>
      </w:r>
      <w:r w:rsidRPr="00FD1943">
        <w:rPr>
          <w:rFonts w:ascii="Times New Roman" w:hAnsi="Times New Roman"/>
          <w:sz w:val="24"/>
          <w:szCs w:val="24"/>
        </w:rPr>
        <w:instrText>LAST_UPDATE</w:instrText>
      </w:r>
      <w:bookmarkEnd w:id="1212"/>
      <w:r w:rsidRPr="00FD1943">
        <w:rPr>
          <w:rFonts w:ascii="Times New Roman" w:hAnsi="Times New Roman"/>
          <w:sz w:val="24"/>
          <w:szCs w:val="24"/>
        </w:rPr>
        <w:instrText>" \f C \l 2</w:instrText>
      </w:r>
      <w:r w:rsidRPr="00FD1943">
        <w:rPr>
          <w:rFonts w:ascii="Times New Roman" w:hAnsi="Times New Roman"/>
          <w:sz w:val="24"/>
          <w:szCs w:val="24"/>
        </w:rPr>
        <w:fldChar w:fldCharType="end"/>
      </w:r>
    </w:p>
    <w:p w14:paraId="35526E71" w14:textId="7FC044DA" w:rsidR="00AF0511"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1BF84EAF" w14:textId="5C2E8B04" w:rsidR="008201DD" w:rsidRPr="00303B61" w:rsidRDefault="008201DD" w:rsidP="00355E39">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Metadata update </w:t>
      </w:r>
      <w:r w:rsidR="00AF0511">
        <w:rPr>
          <w:rFonts w:ascii="Times New Roman" w:hAnsi="Times New Roman"/>
          <w:sz w:val="24"/>
          <w:szCs w:val="24"/>
        </w:rPr>
        <w:t>-</w:t>
      </w:r>
      <w:r w:rsidRPr="00303B61">
        <w:rPr>
          <w:rFonts w:ascii="Times New Roman" w:hAnsi="Times New Roman"/>
          <w:sz w:val="24"/>
          <w:szCs w:val="24"/>
        </w:rPr>
        <w:t xml:space="preserve"> last update</w:t>
      </w:r>
    </w:p>
    <w:p w14:paraId="1FEF5CE7" w14:textId="19FDFCE3" w:rsidR="008201DD" w:rsidRDefault="008201DD" w:rsidP="00CC1C45">
      <w:pPr>
        <w:keepLines/>
        <w:widowControl w:val="0"/>
        <w:tabs>
          <w:tab w:val="left" w:pos="1701"/>
        </w:tabs>
        <w:autoSpaceDE w:val="0"/>
        <w:autoSpaceDN w:val="0"/>
        <w:adjustRightInd w:val="0"/>
        <w:spacing w:before="60" w:after="240" w:line="240" w:lineRule="auto"/>
        <w:ind w:left="1701" w:hanging="1718"/>
        <w:jc w:val="both"/>
        <w:rPr>
          <w:ins w:id="1213" w:author="BARRACLOUGH David, STD/SAM" w:date="2019-12-09T17:56:00Z"/>
          <w:rFonts w:ascii="Times New Roman" w:hAnsi="Times New Roman"/>
          <w:sz w:val="24"/>
          <w:szCs w:val="24"/>
          <w:lang w:val="en-US"/>
        </w:rPr>
      </w:pPr>
      <w:r w:rsidRPr="00783492">
        <w:rPr>
          <w:rFonts w:ascii="Times New Roman" w:hAnsi="Times New Roman"/>
          <w:b/>
          <w:sz w:val="24"/>
          <w:szCs w:val="24"/>
          <w:lang w:val="en-US"/>
        </w:rPr>
        <w:t>Source</w:t>
      </w:r>
      <w:r w:rsidRPr="00783492">
        <w:rPr>
          <w:rFonts w:ascii="Times New Roman" w:hAnsi="Times New Roman"/>
          <w:sz w:val="24"/>
          <w:szCs w:val="24"/>
          <w:lang w:val="en-US"/>
        </w:rPr>
        <w:tab/>
      </w:r>
      <w:r w:rsidR="00783492" w:rsidRPr="00783492">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783492" w:rsidRPr="00783492">
        <w:rPr>
          <w:rFonts w:ascii="Times New Roman" w:hAnsi="Times New Roman"/>
          <w:sz w:val="24"/>
          <w:szCs w:val="24"/>
          <w:lang w:val="en-US"/>
        </w:rPr>
        <w:t>2018 (</w:t>
      </w:r>
      <w:hyperlink r:id="rId108" w:history="1">
        <w:r w:rsidR="00783492" w:rsidRPr="00F81F3A">
          <w:rPr>
            <w:rStyle w:val="Hyperlink"/>
            <w:rFonts w:ascii="Times New Roman" w:hAnsi="Times New Roman"/>
            <w:sz w:val="24"/>
            <w:szCs w:val="24"/>
            <w:lang w:val="en-US"/>
          </w:rPr>
          <w:t>https://sdmx.org/</w:t>
        </w:r>
      </w:hyperlink>
      <w:r w:rsidR="00783492" w:rsidRPr="00783492">
        <w:rPr>
          <w:rFonts w:ascii="Times New Roman" w:hAnsi="Times New Roman"/>
          <w:sz w:val="24"/>
          <w:szCs w:val="24"/>
          <w:lang w:val="en-US"/>
        </w:rPr>
        <w:t>)</w:t>
      </w:r>
    </w:p>
    <w:p w14:paraId="514D7BDC" w14:textId="2CD85488" w:rsidR="001E55BE" w:rsidRPr="00303B61" w:rsidRDefault="001E55BE" w:rsidP="001E55BE">
      <w:pPr>
        <w:pStyle w:val="Heading1"/>
        <w:rPr>
          <w:ins w:id="1214" w:author="BARRACLOUGH David, STD/SAM" w:date="2019-12-09T17:56:00Z"/>
        </w:rPr>
      </w:pPr>
      <w:ins w:id="1215" w:author="BARRACLOUGH David, STD/SAM" w:date="2019-12-09T17:56:00Z">
        <w:r>
          <w:t xml:space="preserve">Data </w:t>
        </w:r>
        <w:r w:rsidRPr="00303B61">
          <w:t xml:space="preserve">update </w:t>
        </w:r>
        <w:r w:rsidRPr="001D48EA">
          <w:rPr>
            <w:rFonts w:ascii="Times New Roman" w:hAnsi="Times New Roman"/>
          </w:rPr>
          <w:t>-</w:t>
        </w:r>
        <w:r w:rsidRPr="00303B61">
          <w:t xml:space="preserve"> last certified</w:t>
        </w:r>
        <w:r>
          <w:fldChar w:fldCharType="begin"/>
        </w:r>
        <w:r w:rsidRPr="00303B61">
          <w:instrText xml:space="preserve">tc "Metadata update </w:instrText>
        </w:r>
        <w:r w:rsidRPr="001D48EA">
          <w:rPr>
            <w:rFonts w:ascii="Times New Roman" w:hAnsi="Times New Roman"/>
          </w:rPr>
          <w:instrText>-</w:instrText>
        </w:r>
        <w:r w:rsidRPr="00303B61">
          <w:instrText xml:space="preserve"> last certified" \f C \l 1</w:instrText>
        </w:r>
        <w:r>
          <w:fldChar w:fldCharType="end"/>
        </w:r>
        <w:r w:rsidRPr="00303B61">
          <w:t xml:space="preserve"> </w:t>
        </w:r>
      </w:ins>
    </w:p>
    <w:p w14:paraId="24958F00" w14:textId="386CECB6"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16" w:author="BARRACLOUGH David, STD/SAM" w:date="2019-12-09T17:56:00Z"/>
          <w:rFonts w:ascii="Times New Roman" w:hAnsi="Times New Roman"/>
          <w:sz w:val="24"/>
          <w:szCs w:val="24"/>
        </w:rPr>
      </w:pPr>
      <w:ins w:id="1217" w:author="BARRACLOUGH David, STD/SAM" w:date="2019-12-09T17:56:00Z">
        <w:r w:rsidRPr="00303B61">
          <w:rPr>
            <w:rFonts w:ascii="Times New Roman" w:hAnsi="Times New Roman"/>
            <w:b/>
            <w:sz w:val="24"/>
            <w:szCs w:val="24"/>
          </w:rPr>
          <w:t>Definition</w:t>
        </w:r>
        <w:r w:rsidRPr="00303B61">
          <w:rPr>
            <w:rFonts w:ascii="Times New Roman" w:hAnsi="Times New Roman"/>
            <w:sz w:val="24"/>
            <w:szCs w:val="24"/>
          </w:rPr>
          <w:tab/>
          <w:t xml:space="preserve">Date of the latest certification to confirm that the </w:t>
        </w:r>
      </w:ins>
      <w:ins w:id="1218" w:author="BARRACLOUGH David, STD/SAM" w:date="2019-12-09T17:57:00Z">
        <w:r>
          <w:rPr>
            <w:rFonts w:ascii="Times New Roman" w:hAnsi="Times New Roman"/>
            <w:sz w:val="24"/>
            <w:szCs w:val="24"/>
          </w:rPr>
          <w:t>data</w:t>
        </w:r>
      </w:ins>
      <w:ins w:id="1219" w:author="BARRACLOUGH David, STD/SAM" w:date="2019-12-09T17:56:00Z">
        <w:r w:rsidRPr="00303B61">
          <w:rPr>
            <w:rFonts w:ascii="Times New Roman" w:hAnsi="Times New Roman"/>
            <w:sz w:val="24"/>
            <w:szCs w:val="24"/>
          </w:rPr>
          <w:t xml:space="preserve"> posted are still up-to-date</w:t>
        </w:r>
      </w:ins>
      <w:ins w:id="1220" w:author="BARRACLOUGH David, STD/SAM" w:date="2019-12-09T18:12:00Z">
        <w:r w:rsidR="00135D57">
          <w:rPr>
            <w:rFonts w:ascii="Times New Roman" w:hAnsi="Times New Roman"/>
            <w:sz w:val="24"/>
            <w:szCs w:val="24"/>
          </w:rPr>
          <w:t>.</w:t>
        </w:r>
      </w:ins>
    </w:p>
    <w:p w14:paraId="189BB1F1" w14:textId="27C235F2"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21" w:author="BARRACLOUGH David, STD/SAM" w:date="2019-12-09T17:56:00Z"/>
          <w:rFonts w:ascii="Times New Roman" w:hAnsi="Times New Roman"/>
          <w:sz w:val="24"/>
          <w:szCs w:val="24"/>
        </w:rPr>
      </w:pPr>
      <w:ins w:id="1222" w:author="BARRACLOUGH David, STD/SAM" w:date="2019-12-09T17:56:00Z">
        <w:r w:rsidRPr="00303B61">
          <w:rPr>
            <w:rFonts w:ascii="Times New Roman" w:hAnsi="Times New Roman"/>
            <w:b/>
            <w:sz w:val="24"/>
            <w:szCs w:val="24"/>
          </w:rPr>
          <w:t>Context</w:t>
        </w:r>
        <w:r w:rsidRPr="00303B61">
          <w:rPr>
            <w:rFonts w:ascii="Times New Roman" w:hAnsi="Times New Roman"/>
            <w:sz w:val="24"/>
            <w:szCs w:val="24"/>
          </w:rPr>
          <w:tab/>
          <w:t xml:space="preserve">The date of the latest certification is to be retained. </w:t>
        </w:r>
        <w:r w:rsidRPr="00E831EE">
          <w:rPr>
            <w:rFonts w:ascii="Times New Roman" w:hAnsi="Times New Roman"/>
            <w:sz w:val="24"/>
            <w:szCs w:val="24"/>
          </w:rPr>
          <w:t xml:space="preserve">Such a certification can also be done if the contents of the </w:t>
        </w:r>
      </w:ins>
      <w:ins w:id="1223" w:author="BARRACLOUGH David, STD/SAM" w:date="2019-12-09T17:57:00Z">
        <w:r>
          <w:rPr>
            <w:rFonts w:ascii="Times New Roman" w:hAnsi="Times New Roman"/>
            <w:sz w:val="24"/>
            <w:szCs w:val="24"/>
          </w:rPr>
          <w:t xml:space="preserve">data </w:t>
        </w:r>
      </w:ins>
      <w:ins w:id="1224" w:author="BARRACLOUGH David, STD/SAM" w:date="2019-12-09T17:56:00Z">
        <w:r w:rsidRPr="00E831EE">
          <w:rPr>
            <w:rFonts w:ascii="Times New Roman" w:hAnsi="Times New Roman"/>
            <w:sz w:val="24"/>
            <w:szCs w:val="24"/>
          </w:rPr>
          <w:t>ha</w:t>
        </w:r>
        <w:r>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ins>
    </w:p>
    <w:p w14:paraId="28063435" w14:textId="77777777" w:rsidR="001E55BE" w:rsidRPr="00303B61" w:rsidRDefault="001E55BE" w:rsidP="001E55BE">
      <w:pPr>
        <w:keepLines/>
        <w:widowControl w:val="0"/>
        <w:tabs>
          <w:tab w:val="left" w:pos="1701"/>
        </w:tabs>
        <w:autoSpaceDE w:val="0"/>
        <w:autoSpaceDN w:val="0"/>
        <w:adjustRightInd w:val="0"/>
        <w:spacing w:before="60" w:after="60" w:line="240" w:lineRule="auto"/>
        <w:ind w:left="1701" w:hanging="1718"/>
        <w:jc w:val="both"/>
        <w:rPr>
          <w:ins w:id="1225" w:author="BARRACLOUGH David, STD/SAM" w:date="2019-12-09T17:56:00Z"/>
          <w:rFonts w:ascii="Times New Roman" w:hAnsi="Times New Roman"/>
          <w:sz w:val="24"/>
          <w:szCs w:val="24"/>
        </w:rPr>
      </w:pPr>
      <w:ins w:id="1226" w:author="BARRACLOUGH David, STD/SAM" w:date="2019-12-09T17:56: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110D9DF0" w14:textId="38C8316F" w:rsidR="001E55BE" w:rsidRPr="007B606A" w:rsidRDefault="001E55BE" w:rsidP="001E55BE">
      <w:pPr>
        <w:keepLines/>
        <w:widowControl w:val="0"/>
        <w:tabs>
          <w:tab w:val="left" w:pos="1701"/>
        </w:tabs>
        <w:autoSpaceDE w:val="0"/>
        <w:autoSpaceDN w:val="0"/>
        <w:adjustRightInd w:val="0"/>
        <w:spacing w:before="60" w:after="60" w:line="240" w:lineRule="auto"/>
        <w:ind w:left="1701" w:hanging="1718"/>
        <w:jc w:val="both"/>
        <w:rPr>
          <w:ins w:id="1227" w:author="BARRACLOUGH David, STD/SAM" w:date="2019-12-09T17:56:00Z"/>
          <w:rFonts w:ascii="Times New Roman" w:hAnsi="Times New Roman"/>
          <w:sz w:val="24"/>
          <w:szCs w:val="24"/>
        </w:rPr>
      </w:pPr>
      <w:ins w:id="1228" w:author="BARRACLOUGH David, STD/SAM" w:date="2019-12-09T17:56:00Z">
        <w:r w:rsidRPr="007B606A">
          <w:rPr>
            <w:rFonts w:ascii="Times New Roman" w:hAnsi="Times New Roman"/>
            <w:b/>
            <w:sz w:val="24"/>
            <w:szCs w:val="24"/>
          </w:rPr>
          <w:t>Concept ID</w:t>
        </w:r>
        <w:r w:rsidRPr="007B606A">
          <w:rPr>
            <w:rFonts w:ascii="Times New Roman" w:hAnsi="Times New Roman"/>
            <w:sz w:val="24"/>
            <w:szCs w:val="24"/>
          </w:rPr>
          <w:tab/>
        </w:r>
      </w:ins>
      <w:ins w:id="1229" w:author="BARRACLOUGH David, STD/SAM" w:date="2019-12-09T17:57:00Z">
        <w:r>
          <w:rPr>
            <w:rFonts w:ascii="Times New Roman" w:hAnsi="Times New Roman"/>
            <w:sz w:val="24"/>
            <w:szCs w:val="24"/>
          </w:rPr>
          <w:t>DATA</w:t>
        </w:r>
      </w:ins>
      <w:ins w:id="1230" w:author="BARRACLOUGH David, STD/SAM" w:date="2019-12-09T17:56:00Z">
        <w:r w:rsidRPr="007B606A">
          <w:rPr>
            <w:rFonts w:ascii="Times New Roman" w:hAnsi="Times New Roman"/>
            <w:sz w:val="24"/>
            <w:szCs w:val="24"/>
          </w:rPr>
          <w:t>_CERTIFIED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r w:rsidRPr="007B606A">
          <w:rPr>
            <w:rFonts w:ascii="Times New Roman" w:hAnsi="Times New Roman"/>
            <w:b/>
            <w:sz w:val="24"/>
            <w:szCs w:val="24"/>
          </w:rPr>
          <w:instrText>Concept ID</w:instrText>
        </w:r>
        <w:r w:rsidRPr="007B606A">
          <w:rPr>
            <w:rFonts w:ascii="Times New Roman" w:hAnsi="Times New Roman"/>
            <w:sz w:val="24"/>
            <w:szCs w:val="24"/>
          </w:rPr>
          <w:tab/>
          <w:instrText>META_ CERTIFIED" \f C \l 2</w:instrText>
        </w:r>
        <w:r w:rsidRPr="007B606A">
          <w:rPr>
            <w:rFonts w:ascii="Times New Roman" w:hAnsi="Times New Roman"/>
            <w:sz w:val="24"/>
            <w:szCs w:val="24"/>
          </w:rPr>
          <w:fldChar w:fldCharType="end"/>
        </w:r>
      </w:ins>
    </w:p>
    <w:p w14:paraId="5270BB01" w14:textId="77777777" w:rsidR="001E55BE" w:rsidRPr="00303B61" w:rsidRDefault="001E55BE" w:rsidP="001E55BE">
      <w:pPr>
        <w:keepLines/>
        <w:widowControl w:val="0"/>
        <w:tabs>
          <w:tab w:val="left" w:pos="3261"/>
        </w:tabs>
        <w:autoSpaceDE w:val="0"/>
        <w:autoSpaceDN w:val="0"/>
        <w:adjustRightInd w:val="0"/>
        <w:spacing w:before="60" w:after="60" w:line="240" w:lineRule="auto"/>
        <w:ind w:left="1701" w:hanging="1718"/>
        <w:jc w:val="both"/>
        <w:rPr>
          <w:ins w:id="1231" w:author="BARRACLOUGH David, STD/SAM" w:date="2019-12-09T17:56:00Z"/>
          <w:rFonts w:ascii="Times New Roman" w:hAnsi="Times New Roman"/>
          <w:sz w:val="24"/>
          <w:szCs w:val="24"/>
        </w:rPr>
      </w:pPr>
      <w:ins w:id="1232" w:author="BARRACLOUGH David, STD/SAM" w:date="2019-12-09T17:56: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Basic </w:t>
        </w:r>
        <w:r w:rsidRPr="00355E39">
          <w:rPr>
            <w:rFonts w:ascii="Times New Roman" w:hAnsi="Times New Roman"/>
            <w:sz w:val="24"/>
            <w:szCs w:val="24"/>
          </w:rPr>
          <w:t>Time</w:t>
        </w:r>
        <w:r>
          <w:rPr>
            <w:rFonts w:ascii="Times New Roman" w:hAnsi="Times New Roman"/>
            <w:sz w:val="24"/>
            <w:szCs w:val="24"/>
          </w:rPr>
          <w:t xml:space="preserve"> </w:t>
        </w:r>
        <w:r w:rsidRPr="00355E39">
          <w:rPr>
            <w:rFonts w:ascii="Times New Roman" w:hAnsi="Times New Roman"/>
            <w:sz w:val="24"/>
            <w:szCs w:val="24"/>
          </w:rPr>
          <w:t>Period</w:t>
        </w:r>
      </w:ins>
    </w:p>
    <w:p w14:paraId="4F1241CA" w14:textId="66B8808D" w:rsidR="001E55BE" w:rsidRPr="00303B61" w:rsidRDefault="001E55BE">
      <w:pPr>
        <w:keepNext/>
        <w:keepLines/>
        <w:widowControl w:val="0"/>
        <w:tabs>
          <w:tab w:val="left" w:pos="1701"/>
        </w:tabs>
        <w:autoSpaceDE w:val="0"/>
        <w:autoSpaceDN w:val="0"/>
        <w:adjustRightInd w:val="0"/>
        <w:spacing w:after="0" w:line="240" w:lineRule="auto"/>
        <w:ind w:left="1701" w:hanging="1718"/>
        <w:jc w:val="both"/>
        <w:rPr>
          <w:ins w:id="1233" w:author="BARRACLOUGH David, STD/SAM" w:date="2019-12-09T17:56:00Z"/>
          <w:rFonts w:ascii="Times New Roman" w:hAnsi="Times New Roman"/>
          <w:sz w:val="24"/>
          <w:szCs w:val="24"/>
        </w:rPr>
        <w:pPrChange w:id="1234" w:author="BARRACLOUGH David, STD/SAM" w:date="2019-12-09T17:57:00Z">
          <w:pPr>
            <w:keepLines/>
            <w:widowControl w:val="0"/>
            <w:tabs>
              <w:tab w:val="left" w:pos="1701"/>
            </w:tabs>
            <w:autoSpaceDE w:val="0"/>
            <w:autoSpaceDN w:val="0"/>
            <w:adjustRightInd w:val="0"/>
            <w:spacing w:after="0" w:line="240" w:lineRule="auto"/>
            <w:ind w:left="1701" w:hanging="1718"/>
            <w:jc w:val="both"/>
          </w:pPr>
        </w:pPrChange>
      </w:pPr>
      <w:ins w:id="1235" w:author="BARRACLOUGH David, STD/SAM" w:date="2019-12-09T17:56:00Z">
        <w:r w:rsidRPr="00303B61">
          <w:rPr>
            <w:rFonts w:ascii="Times New Roman" w:hAnsi="Times New Roman"/>
            <w:b/>
            <w:sz w:val="24"/>
            <w:szCs w:val="24"/>
          </w:rPr>
          <w:t>Related terms</w:t>
        </w:r>
        <w:r w:rsidRPr="00303B61">
          <w:rPr>
            <w:rFonts w:ascii="Times New Roman" w:hAnsi="Times New Roman"/>
            <w:b/>
            <w:sz w:val="24"/>
            <w:szCs w:val="24"/>
          </w:rPr>
          <w:tab/>
        </w:r>
      </w:ins>
      <w:ins w:id="1236" w:author="BARRACLOUGH David, STD/SAM" w:date="2019-12-09T17:57:00Z">
        <w:r>
          <w:rPr>
            <w:rFonts w:ascii="Times New Roman" w:hAnsi="Times New Roman"/>
            <w:sz w:val="24"/>
            <w:szCs w:val="24"/>
          </w:rPr>
          <w:t>Data</w:t>
        </w:r>
      </w:ins>
      <w:ins w:id="1237" w:author="BARRACLOUGH David, STD/SAM" w:date="2019-12-09T17:56:00Z">
        <w:r>
          <w:rPr>
            <w:rFonts w:ascii="Times New Roman" w:hAnsi="Times New Roman"/>
            <w:sz w:val="24"/>
            <w:szCs w:val="24"/>
          </w:rPr>
          <w:t xml:space="preserve"> update -</w:t>
        </w:r>
        <w:r w:rsidRPr="00303B61">
          <w:rPr>
            <w:rFonts w:ascii="Times New Roman" w:hAnsi="Times New Roman"/>
            <w:sz w:val="24"/>
            <w:szCs w:val="24"/>
          </w:rPr>
          <w:t xml:space="preserve"> last update</w:t>
        </w:r>
      </w:ins>
    </w:p>
    <w:p w14:paraId="3FDB4717" w14:textId="3A540473" w:rsidR="001E55BE" w:rsidRPr="001E55BE" w:rsidRDefault="001E55BE" w:rsidP="00CC1C4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Change w:id="1238" w:author="BARRACLOUGH David, STD/SAM" w:date="2019-12-09T17:56:00Z">
            <w:rPr>
              <w:rFonts w:ascii="Times New Roman" w:hAnsi="Times New Roman"/>
              <w:sz w:val="24"/>
              <w:szCs w:val="24"/>
              <w:lang w:val="en-US"/>
            </w:rPr>
          </w:rPrChange>
        </w:rPr>
      </w:pPr>
      <w:ins w:id="1239" w:author="BARRACLOUGH David, STD/SAM" w:date="2019-12-09T17:56:00Z">
        <w:r w:rsidRPr="00AF05F9">
          <w:rPr>
            <w:rFonts w:ascii="Times New Roman" w:hAnsi="Times New Roman"/>
            <w:b/>
            <w:sz w:val="24"/>
            <w:szCs w:val="24"/>
          </w:rPr>
          <w:t>Source</w:t>
        </w:r>
        <w:r w:rsidRPr="00AF05F9">
          <w:rPr>
            <w:rFonts w:ascii="Times New Roman" w:hAnsi="Times New Roman"/>
            <w:sz w:val="24"/>
            <w:szCs w:val="24"/>
          </w:rPr>
          <w:tab/>
        </w:r>
      </w:ins>
      <w:ins w:id="1240" w:author="BARRACLOUGH David, STD/SAM" w:date="2019-12-09T18:13:00Z">
        <w:r w:rsidR="00135D57" w:rsidRPr="00D00F71">
          <w:rPr>
            <w:rFonts w:ascii="Times New Roman" w:hAnsi="Times New Roman"/>
            <w:sz w:val="24"/>
            <w:szCs w:val="24"/>
          </w:rPr>
          <w:t>SDMX, "SDMX Glossary Version 2.</w:t>
        </w:r>
        <w:r w:rsidR="00135D57">
          <w:rPr>
            <w:rFonts w:ascii="Times New Roman" w:hAnsi="Times New Roman"/>
            <w:sz w:val="24"/>
            <w:szCs w:val="24"/>
          </w:rPr>
          <w:t>1</w:t>
        </w:r>
        <w:r w:rsidR="00135D57" w:rsidRPr="00D00F71">
          <w:rPr>
            <w:rFonts w:ascii="Times New Roman" w:hAnsi="Times New Roman"/>
            <w:sz w:val="24"/>
            <w:szCs w:val="24"/>
          </w:rPr>
          <w:t>"</w:t>
        </w:r>
      </w:ins>
    </w:p>
    <w:p w14:paraId="3CCBCEC7" w14:textId="77777777" w:rsidR="008201DD" w:rsidRPr="00303B61" w:rsidRDefault="008201DD" w:rsidP="001526E4">
      <w:pPr>
        <w:pStyle w:val="Heading1"/>
      </w:pPr>
      <w:bookmarkStart w:id="1241" w:name="_Toc521319678"/>
      <w:r w:rsidRPr="00303B61">
        <w:t>Data validation</w:t>
      </w:r>
      <w:bookmarkEnd w:id="1241"/>
      <w:r>
        <w:fldChar w:fldCharType="begin"/>
      </w:r>
      <w:r w:rsidRPr="00303B61">
        <w:instrText>tc "</w:instrText>
      </w:r>
      <w:bookmarkStart w:id="1242" w:name="_Toc427316987"/>
      <w:bookmarkStart w:id="1243" w:name="_Toc427318599"/>
      <w:bookmarkStart w:id="1244" w:name="_Toc441822314"/>
      <w:bookmarkStart w:id="1245" w:name="_Toc521320054"/>
      <w:r w:rsidRPr="00303B61">
        <w:instrText>Data validation</w:instrText>
      </w:r>
      <w:bookmarkEnd w:id="1242"/>
      <w:bookmarkEnd w:id="1243"/>
      <w:bookmarkEnd w:id="1244"/>
      <w:bookmarkEnd w:id="1245"/>
      <w:r w:rsidRPr="00303B61">
        <w:instrText>" \f C \l 1</w:instrText>
      </w:r>
      <w:r>
        <w:fldChar w:fldCharType="end"/>
      </w:r>
    </w:p>
    <w:p w14:paraId="71C87F5B"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Process of monitoring the results of data compilation and ensuring the quality of the statistical results.</w:t>
      </w:r>
    </w:p>
    <w:p w14:paraId="33CAC8CF"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Data validation describes methods and processes for assessing statistical data, and how the results of the assessments are monitored and made available to improve statistical processes. </w:t>
      </w:r>
    </w:p>
    <w:p w14:paraId="058685B2" w14:textId="77777777" w:rsidR="008201DD" w:rsidRPr="00303B61" w:rsidRDefault="008201DD" w:rsidP="00272E8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All the controls made in terms of quality of the data to be published or already published are included in the validation process. Validation also takes into account the results of studies and analysis of revisions and how they are used to improve statistical processes. In this process, two dimensions can be distinguished: (i) validation before publication of the figures and (ii) validation after publication.</w:t>
      </w:r>
    </w:p>
    <w:p w14:paraId="14C39EA3"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FA983B2"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DATA_VALIDATION</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46" w:name="_Toc427316988"/>
      <w:bookmarkStart w:id="1247" w:name="_Toc427318600"/>
      <w:bookmarkStart w:id="1248" w:name="_Toc441822315"/>
      <w:bookmarkStart w:id="1249" w:name="_Toc521320055"/>
      <w:r w:rsidRPr="00953401">
        <w:rPr>
          <w:rFonts w:ascii="Times New Roman" w:hAnsi="Times New Roman"/>
          <w:b/>
          <w:sz w:val="24"/>
          <w:szCs w:val="24"/>
        </w:rPr>
        <w:instrText>Concept ID</w:instrText>
      </w:r>
      <w:r w:rsidRPr="00953401">
        <w:rPr>
          <w:rFonts w:ascii="Times New Roman" w:hAnsi="Times New Roman"/>
          <w:sz w:val="24"/>
          <w:szCs w:val="24"/>
        </w:rPr>
        <w:tab/>
        <w:instrText>DATA_VALIDATION</w:instrText>
      </w:r>
      <w:bookmarkEnd w:id="1246"/>
      <w:bookmarkEnd w:id="1247"/>
      <w:bookmarkEnd w:id="1248"/>
      <w:bookmarkEnd w:id="124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52E0B26" w14:textId="3CA7AA80"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6E6F39" w14:textId="77777777" w:rsidR="008201DD" w:rsidRPr="00303B61" w:rsidRDefault="008201DD" w:rsidP="00122B6D">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Data compilation</w:t>
      </w:r>
    </w:p>
    <w:p w14:paraId="01AD9CF3" w14:textId="24E8F56F" w:rsidR="008201DD" w:rsidRPr="00C26C7C"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"Metadata Common Vocabulary", 2009 (</w:t>
      </w:r>
      <w:hyperlink r:id="rId109" w:history="1">
        <w:r w:rsidR="00783492" w:rsidRPr="00F81F3A">
          <w:rPr>
            <w:rStyle w:val="Hyperlink"/>
            <w:rFonts w:ascii="Times New Roman" w:hAnsi="Times New Roman"/>
            <w:sz w:val="24"/>
            <w:szCs w:val="24"/>
          </w:rPr>
          <w:t>https://sdmx.org/wp-content/uploads/04_sdmx_cog_annex_4_mcv_2009.pdf</w:t>
        </w:r>
      </w:hyperlink>
      <w:r w:rsidRPr="00C26C7C">
        <w:rPr>
          <w:rFonts w:ascii="Times New Roman" w:hAnsi="Times New Roman"/>
          <w:sz w:val="24"/>
          <w:szCs w:val="24"/>
        </w:rPr>
        <w:t>)</w:t>
      </w:r>
    </w:p>
    <w:p w14:paraId="7C6AD570" w14:textId="77777777" w:rsidR="008201DD" w:rsidRPr="00303B61" w:rsidRDefault="008201DD" w:rsidP="001526E4">
      <w:pPr>
        <w:pStyle w:val="Heading1"/>
      </w:pPr>
      <w:bookmarkStart w:id="1250" w:name="_Toc521319679"/>
      <w:r w:rsidRPr="00303B61">
        <w:t>Decimals</w:t>
      </w:r>
      <w:bookmarkEnd w:id="1250"/>
      <w:r>
        <w:fldChar w:fldCharType="begin"/>
      </w:r>
      <w:r w:rsidRPr="00303B61">
        <w:instrText>tc "</w:instrText>
      </w:r>
      <w:bookmarkStart w:id="1251" w:name="_Toc427316989"/>
      <w:bookmarkStart w:id="1252" w:name="_Toc427318601"/>
      <w:bookmarkStart w:id="1253" w:name="_Toc441822316"/>
      <w:bookmarkStart w:id="1254" w:name="_Toc521320056"/>
      <w:r w:rsidRPr="00303B61">
        <w:instrText>Decimals</w:instrText>
      </w:r>
      <w:bookmarkEnd w:id="1251"/>
      <w:bookmarkEnd w:id="1252"/>
      <w:bookmarkEnd w:id="1253"/>
      <w:bookmarkEnd w:id="1254"/>
      <w:r w:rsidRPr="00303B61">
        <w:instrText>" \f C \l 1</w:instrText>
      </w:r>
      <w:r>
        <w:fldChar w:fldCharType="end"/>
      </w:r>
    </w:p>
    <w:p w14:paraId="298B2E9D"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Number of digits of an observation to the right of a decimal point.</w:t>
      </w:r>
    </w:p>
    <w:p w14:paraId="5B88106E" w14:textId="77777777" w:rsidR="008201DD" w:rsidRPr="00303B61" w:rsidRDefault="008201DD" w:rsidP="003143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decimal is a fraction that has a denominator of a power of ten, the power depending on or deciding the decimal place. It is indicated by a decimal point to the left of the numerator, the denominator being omitted. Zeros are inserted between the point and the numerator, if necessary, to obtain the correct decimal place. Examples of decimals are 0.04 = 4/100 or 0.126 = 126/1000.</w:t>
      </w:r>
    </w:p>
    <w:p w14:paraId="0DEB2C2C"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lastRenderedPageBreak/>
        <w:t>Type</w:t>
      </w:r>
      <w:r w:rsidRPr="00303B61">
        <w:rPr>
          <w:rFonts w:ascii="Times New Roman" w:hAnsi="Times New Roman"/>
          <w:b/>
          <w:sz w:val="24"/>
          <w:szCs w:val="24"/>
        </w:rPr>
        <w:tab/>
      </w:r>
      <w:r w:rsidRPr="00303B61">
        <w:rPr>
          <w:rFonts w:ascii="Times New Roman" w:hAnsi="Times New Roman"/>
          <w:sz w:val="24"/>
          <w:szCs w:val="24"/>
        </w:rPr>
        <w:t>Cross-domain concept</w:t>
      </w:r>
    </w:p>
    <w:p w14:paraId="120A5028" w14:textId="77777777" w:rsidR="008201DD" w:rsidRPr="00953401" w:rsidRDefault="008201DD" w:rsidP="00122B6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55" w:name="_Toc427316990"/>
      <w:bookmarkStart w:id="1256" w:name="_Toc427318602"/>
      <w:bookmarkStart w:id="1257" w:name="_Toc441822317"/>
      <w:bookmarkStart w:id="1258" w:name="_Toc521320057"/>
      <w:r w:rsidRPr="00953401">
        <w:rPr>
          <w:rFonts w:ascii="Times New Roman" w:hAnsi="Times New Roman"/>
          <w:b/>
          <w:sz w:val="24"/>
          <w:szCs w:val="24"/>
        </w:rPr>
        <w:instrText>Concept ID</w:instrText>
      </w:r>
      <w:r w:rsidRPr="00953401">
        <w:rPr>
          <w:rFonts w:ascii="Times New Roman" w:hAnsi="Times New Roman"/>
          <w:sz w:val="24"/>
          <w:szCs w:val="24"/>
        </w:rPr>
        <w:tab/>
        <w:instrText>DECIMALS</w:instrText>
      </w:r>
      <w:bookmarkEnd w:id="1255"/>
      <w:bookmarkEnd w:id="1256"/>
      <w:bookmarkEnd w:id="1257"/>
      <w:bookmarkEnd w:id="1258"/>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0B1BC8A" w14:textId="5600D969"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0263D">
        <w:rPr>
          <w:rFonts w:ascii="Times New Roman" w:hAnsi="Times New Roman"/>
          <w:sz w:val="24"/>
          <w:szCs w:val="24"/>
        </w:rPr>
        <w:t>Integer;</w:t>
      </w:r>
      <w:r>
        <w:rPr>
          <w:rFonts w:ascii="Times New Roman" w:hAnsi="Times New Roman"/>
          <w:sz w:val="24"/>
          <w:szCs w:val="24"/>
        </w:rPr>
        <w:t xml:space="preserve"> Codelist</w:t>
      </w:r>
    </w:p>
    <w:p w14:paraId="2D9AC1D7"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CL_DECIMALS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59" w:name="_Toc441822318"/>
      <w:bookmarkStart w:id="1260" w:name="_Toc521320058"/>
      <w:r w:rsidRPr="00953401">
        <w:rPr>
          <w:rFonts w:ascii="Times New Roman" w:hAnsi="Times New Roman"/>
          <w:b/>
          <w:sz w:val="24"/>
          <w:szCs w:val="24"/>
        </w:rPr>
        <w:instrText>Codelist ID</w:instrText>
      </w:r>
      <w:r w:rsidRPr="00953401">
        <w:rPr>
          <w:rFonts w:ascii="Times New Roman" w:hAnsi="Times New Roman"/>
          <w:sz w:val="24"/>
          <w:szCs w:val="24"/>
        </w:rPr>
        <w:tab/>
        <w:instrText>CL_DECIMALS</w:instrText>
      </w:r>
      <w:bookmarkEnd w:id="1259"/>
      <w:bookmarkEnd w:id="1260"/>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50B286D" w14:textId="7CFE22BC" w:rsidR="008201DD" w:rsidRPr="00C26C7C"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26C7C">
        <w:rPr>
          <w:rFonts w:ascii="Times New Roman" w:hAnsi="Times New Roman"/>
          <w:b/>
          <w:sz w:val="24"/>
          <w:szCs w:val="24"/>
        </w:rPr>
        <w:t>Source</w:t>
      </w:r>
      <w:r w:rsidRPr="00C26C7C">
        <w:rPr>
          <w:rFonts w:ascii="Times New Roman" w:hAnsi="Times New Roman"/>
          <w:sz w:val="24"/>
          <w:szCs w:val="24"/>
        </w:rPr>
        <w:tab/>
        <w:t>SDMX, "SDMX Glossary Version 1.0", February 2016 (</w:t>
      </w:r>
      <w:hyperlink r:id="rId110" w:history="1">
        <w:r w:rsidR="00783492" w:rsidRPr="00F81F3A">
          <w:rPr>
            <w:rStyle w:val="Hyperlink"/>
            <w:rFonts w:ascii="Times New Roman" w:hAnsi="Times New Roman"/>
            <w:sz w:val="24"/>
            <w:szCs w:val="24"/>
          </w:rPr>
          <w:t>https://sdmx.org/wp-content/uploads/SDMX_Glossary_Version_1_0_February_2016.docx</w:t>
        </w:r>
      </w:hyperlink>
      <w:r w:rsidRPr="00C26C7C">
        <w:rPr>
          <w:rFonts w:ascii="Times New Roman" w:hAnsi="Times New Roman"/>
          <w:sz w:val="24"/>
          <w:szCs w:val="24"/>
        </w:rPr>
        <w:t>)</w:t>
      </w:r>
    </w:p>
    <w:p w14:paraId="381AB6D7" w14:textId="119ECFDC" w:rsidR="008201DD" w:rsidRPr="00303B61" w:rsidRDefault="008201DD" w:rsidP="00C2023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CL_DECIMALS (</w:t>
      </w:r>
      <w:hyperlink r:id="rId11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3E51664" w14:textId="77777777" w:rsidR="008201DD" w:rsidRPr="00303B61" w:rsidRDefault="008201DD" w:rsidP="001526E4">
      <w:pPr>
        <w:pStyle w:val="Heading1"/>
      </w:pPr>
      <w:bookmarkStart w:id="1261" w:name="_Toc521319680"/>
      <w:r w:rsidRPr="00303B61">
        <w:t>Dimension</w:t>
      </w:r>
      <w:bookmarkEnd w:id="1261"/>
      <w:r>
        <w:fldChar w:fldCharType="begin"/>
      </w:r>
      <w:r w:rsidRPr="00303B61">
        <w:instrText>tc "</w:instrText>
      </w:r>
      <w:bookmarkStart w:id="1262" w:name="_Toc521320059"/>
      <w:r w:rsidRPr="00303B61">
        <w:instrText>Dimension</w:instrText>
      </w:r>
      <w:bookmarkEnd w:id="1262"/>
      <w:r w:rsidRPr="00303B61">
        <w:instrText>" \f C \l 1</w:instrText>
      </w:r>
      <w:r>
        <w:fldChar w:fldCharType="end"/>
      </w:r>
    </w:p>
    <w:p w14:paraId="3698F4B0" w14:textId="77777777"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concept used in combination with other statistical concepts to identify a statistical series or individual observations.</w:t>
      </w:r>
    </w:p>
    <w:p w14:paraId="24EFCF3E" w14:textId="29F9521D" w:rsidR="008201DD" w:rsidRPr="00303B61" w:rsidRDefault="008201DD" w:rsidP="004F6D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w:t>
      </w:r>
      <w:r w:rsidR="00815832">
        <w:rPr>
          <w:rFonts w:ascii="Times New Roman" w:hAnsi="Times New Roman"/>
          <w:sz w:val="24"/>
          <w:szCs w:val="24"/>
        </w:rPr>
        <w:t>"</w:t>
      </w:r>
      <w:r>
        <w:rPr>
          <w:rFonts w:ascii="Times New Roman" w:hAnsi="Times New Roman"/>
          <w:sz w:val="24"/>
          <w:szCs w:val="24"/>
        </w:rPr>
        <w:t>D</w:t>
      </w:r>
      <w:r w:rsidRPr="00303B61">
        <w:rPr>
          <w:rFonts w:ascii="Times New Roman" w:hAnsi="Times New Roman"/>
          <w:sz w:val="24"/>
          <w:szCs w:val="24"/>
        </w:rPr>
        <w:t>imension</w:t>
      </w:r>
      <w:r w:rsidR="00815832">
        <w:rPr>
          <w:rFonts w:ascii="Times New Roman" w:hAnsi="Times New Roman"/>
          <w:sz w:val="24"/>
          <w:szCs w:val="24"/>
        </w:rPr>
        <w:t>"</w:t>
      </w:r>
      <w:r w:rsidRPr="00303B61">
        <w:rPr>
          <w:rFonts w:ascii="Times New Roman" w:hAnsi="Times New Roman"/>
          <w:sz w:val="24"/>
          <w:szCs w:val="24"/>
        </w:rPr>
        <w:t xml:space="preserve"> is a statistical concept used (most probably together with other statistical concepts) to identify a series, e.g. a statistical concept indicating a particular economic activity or a geographical reference area.</w:t>
      </w:r>
    </w:p>
    <w:p w14:paraId="1EEE460E" w14:textId="30790BF7" w:rsidR="008201DD" w:rsidRPr="004E0AB0" w:rsidRDefault="008201DD" w:rsidP="009700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DIMENSION</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263" w:name="_Toc521320060"/>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sidRPr="00303B61">
        <w:rPr>
          <w:rFonts w:ascii="Times New Roman" w:hAnsi="Times New Roman"/>
          <w:sz w:val="24"/>
          <w:szCs w:val="24"/>
        </w:rPr>
        <w:instrText>DIMENSION</w:instrText>
      </w:r>
      <w:bookmarkEnd w:id="1263"/>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36025A55"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Concept</w:t>
      </w:r>
    </w:p>
    <w:p w14:paraId="13504127" w14:textId="77777777" w:rsidR="008201DD" w:rsidRPr="00303B61" w:rsidRDefault="008201DD" w:rsidP="0067679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 Structure Definition, DSD</w:t>
      </w:r>
    </w:p>
    <w:p w14:paraId="08E03995" w14:textId="77777777" w:rsidR="008201DD" w:rsidRPr="00303B61" w:rsidRDefault="008201DD" w:rsidP="0097004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Series </w:t>
      </w:r>
      <w:r>
        <w:rPr>
          <w:rFonts w:ascii="Times New Roman" w:hAnsi="Times New Roman"/>
          <w:sz w:val="24"/>
          <w:szCs w:val="24"/>
        </w:rPr>
        <w:t>K</w:t>
      </w:r>
      <w:r w:rsidRPr="00303B61">
        <w:rPr>
          <w:rFonts w:ascii="Times New Roman" w:hAnsi="Times New Roman"/>
          <w:sz w:val="24"/>
          <w:szCs w:val="24"/>
        </w:rPr>
        <w:t>ey</w:t>
      </w:r>
    </w:p>
    <w:p w14:paraId="1D0DB663" w14:textId="23453A11" w:rsidR="008201DD" w:rsidRPr="006723E6"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723E6">
        <w:rPr>
          <w:rFonts w:ascii="Times New Roman" w:hAnsi="Times New Roman"/>
          <w:b/>
          <w:sz w:val="24"/>
          <w:szCs w:val="24"/>
        </w:rPr>
        <w:t>Source</w:t>
      </w:r>
      <w:r w:rsidRPr="006723E6">
        <w:rPr>
          <w:rFonts w:ascii="Times New Roman" w:hAnsi="Times New Roman"/>
          <w:sz w:val="24"/>
          <w:szCs w:val="24"/>
        </w:rPr>
        <w:tab/>
        <w:t>SDMX, "Metadata Common Vocabulary", 2009 (</w:t>
      </w:r>
      <w:hyperlink r:id="rId112" w:history="1">
        <w:r w:rsidR="00783492" w:rsidRPr="00F81F3A">
          <w:rPr>
            <w:rStyle w:val="Hyperlink"/>
            <w:rFonts w:ascii="Times New Roman" w:hAnsi="Times New Roman"/>
            <w:sz w:val="24"/>
            <w:szCs w:val="24"/>
          </w:rPr>
          <w:t>https://sdmx.org/wp-content/uploads/04_sdmx_cog_annex_4_mcv_2009.pdf</w:t>
        </w:r>
      </w:hyperlink>
      <w:r w:rsidRPr="006723E6">
        <w:rPr>
          <w:rFonts w:ascii="Times New Roman" w:hAnsi="Times New Roman"/>
          <w:sz w:val="24"/>
          <w:szCs w:val="24"/>
        </w:rPr>
        <w:t>)</w:t>
      </w:r>
    </w:p>
    <w:p w14:paraId="321AC2B7" w14:textId="77777777" w:rsidR="008201DD" w:rsidRPr="00303B61" w:rsidRDefault="008201DD" w:rsidP="00AA14B3">
      <w:pPr>
        <w:pStyle w:val="Heading1"/>
      </w:pPr>
      <w:bookmarkStart w:id="1264" w:name="_Toc521319681"/>
      <w:r>
        <w:t>Dissemination agency</w:t>
      </w:r>
      <w:bookmarkEnd w:id="1264"/>
      <w:r>
        <w:fldChar w:fldCharType="begin"/>
      </w:r>
      <w:r w:rsidRPr="00303B61">
        <w:instrText>tc "</w:instrText>
      </w:r>
      <w:bookmarkStart w:id="1265" w:name="_Toc521320061"/>
      <w:r w:rsidRPr="00303B61">
        <w:instrText>Dissemination agency</w:instrText>
      </w:r>
      <w:bookmarkEnd w:id="1265"/>
      <w:r w:rsidRPr="00303B61">
        <w:instrText>" \f C \l 1</w:instrText>
      </w:r>
      <w:r>
        <w:fldChar w:fldCharType="end"/>
      </w:r>
    </w:p>
    <w:p w14:paraId="47ACBCA6" w14:textId="77777777" w:rsidR="008201DD" w:rsidRPr="00303B61" w:rsidRDefault="008201DD" w:rsidP="00490F2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490F22">
        <w:rPr>
          <w:rFonts w:ascii="Times New Roman" w:hAnsi="Times New Roman"/>
          <w:sz w:val="24"/>
          <w:szCs w:val="24"/>
        </w:rPr>
        <w:t>Organisation disseminating the data</w:t>
      </w:r>
      <w:r>
        <w:rPr>
          <w:rFonts w:ascii="Times New Roman" w:hAnsi="Times New Roman"/>
          <w:sz w:val="24"/>
          <w:szCs w:val="24"/>
        </w:rPr>
        <w:t xml:space="preserve"> </w:t>
      </w:r>
      <w:r w:rsidRPr="00490F22">
        <w:rPr>
          <w:rFonts w:ascii="Times New Roman" w:hAnsi="Times New Roman"/>
          <w:sz w:val="24"/>
          <w:szCs w:val="24"/>
        </w:rPr>
        <w:t>being reported.</w:t>
      </w:r>
    </w:p>
    <w:p w14:paraId="48CE01CC" w14:textId="77777777"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490F22">
        <w:rPr>
          <w:rFonts w:ascii="Times New Roman" w:hAnsi="Times New Roman"/>
          <w:sz w:val="24"/>
          <w:szCs w:val="24"/>
        </w:rPr>
        <w:t>This metadata element is needed in</w:t>
      </w:r>
      <w:r>
        <w:rPr>
          <w:rFonts w:ascii="Times New Roman" w:hAnsi="Times New Roman"/>
          <w:sz w:val="24"/>
          <w:szCs w:val="24"/>
        </w:rPr>
        <w:t xml:space="preserve"> </w:t>
      </w:r>
      <w:r w:rsidRPr="00490F22">
        <w:rPr>
          <w:rFonts w:ascii="Times New Roman" w:hAnsi="Times New Roman"/>
          <w:sz w:val="24"/>
          <w:szCs w:val="24"/>
        </w:rPr>
        <w:t>order to differentiate the compiling organisation from the organisation</w:t>
      </w:r>
      <w:r>
        <w:rPr>
          <w:rFonts w:ascii="Times New Roman" w:hAnsi="Times New Roman"/>
          <w:sz w:val="24"/>
          <w:szCs w:val="24"/>
        </w:rPr>
        <w:t xml:space="preserve"> disseminating</w:t>
      </w:r>
      <w:r w:rsidRPr="00490F22">
        <w:rPr>
          <w:rFonts w:ascii="Times New Roman" w:hAnsi="Times New Roman"/>
          <w:sz w:val="24"/>
          <w:szCs w:val="24"/>
        </w:rPr>
        <w:t xml:space="preserve"> the data. The dissemination agency could be different from the</w:t>
      </w:r>
      <w:r>
        <w:rPr>
          <w:rFonts w:ascii="Times New Roman" w:hAnsi="Times New Roman"/>
          <w:sz w:val="24"/>
          <w:szCs w:val="24"/>
        </w:rPr>
        <w:t xml:space="preserve"> </w:t>
      </w:r>
      <w:r w:rsidRPr="00490F22">
        <w:rPr>
          <w:rFonts w:ascii="Times New Roman" w:hAnsi="Times New Roman"/>
          <w:sz w:val="24"/>
          <w:szCs w:val="24"/>
        </w:rPr>
        <w:t>reporting agency and the compilation agency.</w:t>
      </w:r>
    </w:p>
    <w:p w14:paraId="2227D29E" w14:textId="77777777" w:rsidR="008201DD" w:rsidRPr="004E0AB0" w:rsidRDefault="008201DD" w:rsidP="006C0335">
      <w:pPr>
        <w:keepLines/>
        <w:widowControl w:val="0"/>
        <w:tabs>
          <w:tab w:val="left" w:pos="1701"/>
        </w:tabs>
        <w:autoSpaceDE w:val="0"/>
        <w:autoSpaceDN w:val="0"/>
        <w:adjustRightInd w:val="0"/>
        <w:spacing w:before="60" w:after="60" w:line="240" w:lineRule="auto"/>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490F22">
        <w:rPr>
          <w:rFonts w:ascii="Times New Roman" w:hAnsi="Times New Roman"/>
          <w:sz w:val="24"/>
          <w:szCs w:val="24"/>
        </w:rPr>
        <w:t>Cross-domain concept</w:t>
      </w:r>
    </w:p>
    <w:p w14:paraId="6CC7B344" w14:textId="1D62B740" w:rsidR="008201DD" w:rsidRPr="00303B61" w:rsidRDefault="008201DD" w:rsidP="00AA14B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Pr>
          <w:rFonts w:ascii="Times New Roman" w:hAnsi="Times New Roman"/>
          <w:sz w:val="24"/>
          <w:szCs w:val="24"/>
        </w:rPr>
        <w:t>DISS_ORG</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266" w:name="_Toc521320062"/>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Pr>
          <w:rFonts w:ascii="Times New Roman" w:hAnsi="Times New Roman"/>
          <w:sz w:val="24"/>
          <w:szCs w:val="24"/>
        </w:rPr>
        <w:instrText>DISS_ORG</w:instrText>
      </w:r>
      <w:bookmarkEnd w:id="1266"/>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44351690" w14:textId="63932C1A" w:rsidR="008201DD" w:rsidRPr="00303B61" w:rsidRDefault="008201DD" w:rsidP="00AA14B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490F22">
        <w:rPr>
          <w:rFonts w:ascii="Times New Roman" w:hAnsi="Times New Roman"/>
          <w:sz w:val="24"/>
          <w:szCs w:val="24"/>
        </w:rPr>
        <w:t>Codelist</w:t>
      </w:r>
      <w:r>
        <w:rPr>
          <w:rFonts w:ascii="Times New Roman" w:hAnsi="Times New Roman"/>
          <w:sz w:val="24"/>
          <w:szCs w:val="24"/>
        </w:rPr>
        <w:t>; String</w:t>
      </w:r>
    </w:p>
    <w:p w14:paraId="43AF6AA7" w14:textId="7B3ADBD7" w:rsidR="008201DD" w:rsidRPr="00490F22" w:rsidRDefault="008201DD" w:rsidP="006C03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490F22">
        <w:rPr>
          <w:rFonts w:ascii="Times New Roman" w:hAnsi="Times New Roman"/>
          <w:sz w:val="24"/>
          <w:szCs w:val="24"/>
        </w:rPr>
        <w:t>CL_ORGANISATION</w:t>
      </w:r>
      <w:r w:rsidR="00953401" w:rsidRPr="00953401">
        <w:rPr>
          <w:rFonts w:ascii="Times New Roman" w:hAnsi="Times New Roman"/>
          <w:sz w:val="24"/>
          <w:szCs w:val="24"/>
        </w:rPr>
        <w:fldChar w:fldCharType="begin"/>
      </w:r>
      <w:r w:rsidR="00953401" w:rsidRPr="00953401">
        <w:rPr>
          <w:rFonts w:ascii="Times New Roman" w:hAnsi="Times New Roman"/>
          <w:sz w:val="24"/>
          <w:szCs w:val="24"/>
        </w:rPr>
        <w:instrText>tc "</w:instrText>
      </w:r>
      <w:bookmarkStart w:id="1267" w:name="_Toc521320063"/>
      <w:r w:rsidR="00953401" w:rsidRPr="00953401">
        <w:rPr>
          <w:rFonts w:ascii="Times New Roman" w:hAnsi="Times New Roman"/>
          <w:b/>
          <w:sz w:val="24"/>
          <w:szCs w:val="24"/>
        </w:rPr>
        <w:instrText>Codelist ID</w:instrText>
      </w:r>
      <w:r w:rsidR="00953401" w:rsidRPr="00953401">
        <w:rPr>
          <w:rFonts w:ascii="Times New Roman" w:hAnsi="Times New Roman"/>
          <w:sz w:val="24"/>
          <w:szCs w:val="24"/>
        </w:rPr>
        <w:tab/>
        <w:instrText>CL_</w:instrText>
      </w:r>
      <w:r w:rsidR="00953401" w:rsidRPr="00490F22">
        <w:rPr>
          <w:rFonts w:ascii="Times New Roman" w:hAnsi="Times New Roman"/>
          <w:sz w:val="24"/>
          <w:szCs w:val="24"/>
        </w:rPr>
        <w:instrText>ORGANISATION</w:instrText>
      </w:r>
      <w:bookmarkEnd w:id="1267"/>
      <w:r w:rsidR="00953401" w:rsidRPr="00953401">
        <w:rPr>
          <w:rFonts w:ascii="Times New Roman" w:hAnsi="Times New Roman"/>
          <w:sz w:val="24"/>
          <w:szCs w:val="24"/>
        </w:rPr>
        <w:instrText>" \f C \l 2</w:instrText>
      </w:r>
      <w:r w:rsidR="00953401" w:rsidRPr="00953401">
        <w:rPr>
          <w:rFonts w:ascii="Times New Roman" w:hAnsi="Times New Roman"/>
          <w:sz w:val="24"/>
          <w:szCs w:val="24"/>
        </w:rPr>
        <w:fldChar w:fldCharType="end"/>
      </w:r>
      <w:r w:rsidRPr="00490F22">
        <w:rPr>
          <w:rFonts w:ascii="Times New Roman" w:hAnsi="Times New Roman"/>
          <w:sz w:val="24"/>
          <w:szCs w:val="24"/>
        </w:rPr>
        <w:t xml:space="preserve"> (used in order to use</w:t>
      </w:r>
      <w:r>
        <w:rPr>
          <w:rFonts w:ascii="Times New Roman" w:hAnsi="Times New Roman"/>
          <w:sz w:val="24"/>
          <w:szCs w:val="24"/>
        </w:rPr>
        <w:t xml:space="preserve"> </w:t>
      </w:r>
      <w:r w:rsidRPr="00490F22">
        <w:rPr>
          <w:rFonts w:ascii="Times New Roman" w:hAnsi="Times New Roman"/>
          <w:sz w:val="24"/>
          <w:szCs w:val="24"/>
        </w:rPr>
        <w:t>an agency-based Code</w:t>
      </w:r>
      <w:r w:rsidR="00E72D2B">
        <w:rPr>
          <w:rFonts w:ascii="Times New Roman" w:hAnsi="Times New Roman"/>
          <w:sz w:val="24"/>
          <w:szCs w:val="24"/>
        </w:rPr>
        <w:t>l</w:t>
      </w:r>
      <w:r w:rsidRPr="00490F22">
        <w:rPr>
          <w:rFonts w:ascii="Times New Roman" w:hAnsi="Times New Roman"/>
          <w:sz w:val="24"/>
          <w:szCs w:val="24"/>
        </w:rPr>
        <w:t>ist that is also shared by other concepts; however, a</w:t>
      </w:r>
      <w:r>
        <w:rPr>
          <w:rFonts w:ascii="Times New Roman" w:hAnsi="Times New Roman"/>
          <w:sz w:val="24"/>
          <w:szCs w:val="24"/>
        </w:rPr>
        <w:t xml:space="preserve"> </w:t>
      </w:r>
      <w:r w:rsidRPr="00490F22">
        <w:rPr>
          <w:rFonts w:ascii="Times New Roman" w:hAnsi="Times New Roman"/>
          <w:sz w:val="24"/>
          <w:szCs w:val="24"/>
        </w:rPr>
        <w:t>different ID and separate Code</w:t>
      </w:r>
      <w:r w:rsidR="00E72D2B">
        <w:rPr>
          <w:rFonts w:ascii="Times New Roman" w:hAnsi="Times New Roman"/>
          <w:sz w:val="24"/>
          <w:szCs w:val="24"/>
        </w:rPr>
        <w:t>l</w:t>
      </w:r>
      <w:r w:rsidRPr="00490F22">
        <w:rPr>
          <w:rFonts w:ascii="Times New Roman" w:hAnsi="Times New Roman"/>
          <w:sz w:val="24"/>
          <w:szCs w:val="24"/>
        </w:rPr>
        <w:t>ist may be suitable if the use case of this</w:t>
      </w:r>
      <w:r>
        <w:rPr>
          <w:rFonts w:ascii="Times New Roman" w:hAnsi="Times New Roman"/>
          <w:sz w:val="24"/>
          <w:szCs w:val="24"/>
        </w:rPr>
        <w:t xml:space="preserve"> </w:t>
      </w:r>
      <w:r w:rsidRPr="00490F22">
        <w:rPr>
          <w:rFonts w:ascii="Times New Roman" w:hAnsi="Times New Roman"/>
          <w:sz w:val="24"/>
          <w:szCs w:val="24"/>
        </w:rPr>
        <w:t>concept is different to that of an agency-based Code</w:t>
      </w:r>
      <w:r w:rsidR="00E72D2B">
        <w:rPr>
          <w:rFonts w:ascii="Times New Roman" w:hAnsi="Times New Roman"/>
          <w:sz w:val="24"/>
          <w:szCs w:val="24"/>
        </w:rPr>
        <w:t>l</w:t>
      </w:r>
      <w:r w:rsidRPr="00490F22">
        <w:rPr>
          <w:rFonts w:ascii="Times New Roman" w:hAnsi="Times New Roman"/>
          <w:sz w:val="24"/>
          <w:szCs w:val="24"/>
        </w:rPr>
        <w:t>ist).</w:t>
      </w:r>
    </w:p>
    <w:p w14:paraId="182FBECB" w14:textId="77777777" w:rsidR="00EA6845" w:rsidRDefault="008201DD" w:rsidP="006C03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490F22">
        <w:rPr>
          <w:rFonts w:ascii="Times New Roman" w:hAnsi="Times New Roman"/>
          <w:sz w:val="24"/>
          <w:szCs w:val="24"/>
        </w:rPr>
        <w:t>Compiling Agency</w:t>
      </w:r>
    </w:p>
    <w:p w14:paraId="3B9B686D" w14:textId="6DB220F9" w:rsidR="008201DD" w:rsidRPr="00303B61" w:rsidRDefault="00EA6845" w:rsidP="00EA6845">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490F22">
        <w:rPr>
          <w:rFonts w:ascii="Times New Roman" w:hAnsi="Times New Roman"/>
          <w:sz w:val="24"/>
          <w:szCs w:val="24"/>
        </w:rPr>
        <w:t>Reporting agency</w:t>
      </w:r>
    </w:p>
    <w:p w14:paraId="5401FCAE" w14:textId="77777777" w:rsidR="008201DD" w:rsidRPr="00490F22" w:rsidRDefault="008201DD" w:rsidP="00490F2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90F22">
        <w:rPr>
          <w:rFonts w:ascii="Times New Roman" w:hAnsi="Times New Roman"/>
          <w:b/>
          <w:sz w:val="24"/>
          <w:szCs w:val="24"/>
        </w:rPr>
        <w:t>Source</w:t>
      </w:r>
      <w:r w:rsidRPr="00490F22">
        <w:rPr>
          <w:rFonts w:ascii="Times New Roman" w:hAnsi="Times New Roman"/>
          <w:sz w:val="24"/>
          <w:szCs w:val="24"/>
        </w:rPr>
        <w:tab/>
        <w:t>SDMX, "SDMX Glossary</w:t>
      </w:r>
      <w:r>
        <w:rPr>
          <w:rFonts w:ascii="Times New Roman" w:hAnsi="Times New Roman"/>
          <w:sz w:val="24"/>
          <w:szCs w:val="24"/>
        </w:rPr>
        <w:t xml:space="preserve"> </w:t>
      </w:r>
      <w:r w:rsidRPr="00490F22">
        <w:rPr>
          <w:rFonts w:ascii="Times New Roman" w:hAnsi="Times New Roman"/>
          <w:sz w:val="24"/>
          <w:szCs w:val="24"/>
        </w:rPr>
        <w:t>Version 1.0", February 2016</w:t>
      </w:r>
      <w:r>
        <w:rPr>
          <w:rFonts w:ascii="Times New Roman" w:hAnsi="Times New Roman"/>
          <w:sz w:val="24"/>
          <w:szCs w:val="24"/>
        </w:rPr>
        <w:t xml:space="preserve"> </w:t>
      </w:r>
      <w:r w:rsidRPr="00490F22">
        <w:rPr>
          <w:rFonts w:ascii="Times New Roman" w:hAnsi="Times New Roman"/>
          <w:sz w:val="24"/>
          <w:szCs w:val="24"/>
        </w:rPr>
        <w:t>(</w:t>
      </w:r>
      <w:hyperlink r:id="rId113" w:history="1">
        <w:r w:rsidRPr="00997376">
          <w:rPr>
            <w:rStyle w:val="Hyperlink"/>
            <w:rFonts w:ascii="Times New Roman" w:hAnsi="Times New Roman"/>
            <w:sz w:val="24"/>
            <w:szCs w:val="24"/>
          </w:rPr>
          <w:t>https://sdmx.org/wp-content/uploads/SDMX_Glossary_Version_1_0_February_2016.docx</w:t>
        </w:r>
      </w:hyperlink>
      <w:r>
        <w:rPr>
          <w:rFonts w:ascii="Times New Roman" w:hAnsi="Times New Roman"/>
          <w:sz w:val="24"/>
          <w:szCs w:val="24"/>
        </w:rPr>
        <w:t>)</w:t>
      </w:r>
    </w:p>
    <w:p w14:paraId="6B478C4E" w14:textId="77777777" w:rsidR="008201DD" w:rsidRPr="00303B61" w:rsidRDefault="008201DD" w:rsidP="001526E4">
      <w:pPr>
        <w:pStyle w:val="Heading1"/>
      </w:pPr>
      <w:bookmarkStart w:id="1268" w:name="_Toc521319682"/>
      <w:r w:rsidRPr="00303B61">
        <w:t>Dissemination format</w:t>
      </w:r>
      <w:bookmarkEnd w:id="1268"/>
      <w:r>
        <w:fldChar w:fldCharType="begin"/>
      </w:r>
      <w:r w:rsidRPr="00303B61">
        <w:instrText>tc "</w:instrText>
      </w:r>
      <w:bookmarkStart w:id="1269" w:name="_Toc427316991"/>
      <w:bookmarkStart w:id="1270" w:name="_Toc427318603"/>
      <w:bookmarkStart w:id="1271" w:name="_Toc441822319"/>
      <w:bookmarkStart w:id="1272" w:name="_Toc521320064"/>
      <w:r w:rsidRPr="00303B61">
        <w:instrText>Dissemination format</w:instrText>
      </w:r>
      <w:bookmarkEnd w:id="1269"/>
      <w:bookmarkEnd w:id="1270"/>
      <w:bookmarkEnd w:id="1271"/>
      <w:bookmarkEnd w:id="1272"/>
      <w:r w:rsidRPr="00303B61">
        <w:instrText>" \f C \l 1</w:instrText>
      </w:r>
      <w:r>
        <w:fldChar w:fldCharType="end"/>
      </w:r>
    </w:p>
    <w:p w14:paraId="32DE7829"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Media by which statistical data and metadata are disseminated.</w:t>
      </w:r>
    </w:p>
    <w:p w14:paraId="1BB47F0F"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the various means of dissemination used for making the data available to the public. It includes a description of the various formats available, including where and how to get the information (for instance paper, electronic publications, on-line databases).</w:t>
      </w:r>
    </w:p>
    <w:p w14:paraId="767B24D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lastRenderedPageBreak/>
        <w:t>Type</w:t>
      </w:r>
      <w:r w:rsidRPr="00303B61">
        <w:rPr>
          <w:rFonts w:ascii="Times New Roman" w:hAnsi="Times New Roman"/>
          <w:b/>
          <w:sz w:val="24"/>
          <w:szCs w:val="24"/>
        </w:rPr>
        <w:tab/>
      </w:r>
      <w:r w:rsidRPr="00303B61">
        <w:rPr>
          <w:rFonts w:ascii="Times New Roman" w:hAnsi="Times New Roman"/>
          <w:sz w:val="24"/>
          <w:szCs w:val="24"/>
        </w:rPr>
        <w:t>Cross-domain concept</w:t>
      </w:r>
    </w:p>
    <w:p w14:paraId="6D40FD08"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DISS_FORMAT</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73" w:name="_Toc427316992"/>
      <w:bookmarkStart w:id="1274" w:name="_Toc427318604"/>
      <w:bookmarkStart w:id="1275" w:name="_Toc441822320"/>
      <w:bookmarkStart w:id="1276" w:name="_Toc521320065"/>
      <w:r w:rsidRPr="00953401">
        <w:rPr>
          <w:rFonts w:ascii="Times New Roman" w:hAnsi="Times New Roman"/>
          <w:b/>
          <w:sz w:val="24"/>
          <w:szCs w:val="24"/>
        </w:rPr>
        <w:instrText>Concept ID</w:instrText>
      </w:r>
      <w:r w:rsidRPr="00953401">
        <w:rPr>
          <w:rFonts w:ascii="Times New Roman" w:hAnsi="Times New Roman"/>
          <w:sz w:val="24"/>
          <w:szCs w:val="24"/>
        </w:rPr>
        <w:tab/>
        <w:instrText>DISS_FORMAT</w:instrText>
      </w:r>
      <w:bookmarkEnd w:id="1273"/>
      <w:bookmarkEnd w:id="1274"/>
      <w:bookmarkEnd w:id="1275"/>
      <w:bookmarkEnd w:id="1276"/>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71380D45" w14:textId="0C45C332"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E620987" w14:textId="44995CCF" w:rsidR="008201DD" w:rsidRPr="00303B61"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microdata access</w:t>
      </w:r>
    </w:p>
    <w:p w14:paraId="62144473" w14:textId="1A49FC8A" w:rsidR="008201DD" w:rsidRPr="00303B61"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news release</w:t>
      </w:r>
    </w:p>
    <w:p w14:paraId="3E92E9C3" w14:textId="00F8961B" w:rsidR="008201DD" w:rsidRPr="00BF5000" w:rsidRDefault="008201DD"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BF5000">
        <w:rPr>
          <w:rFonts w:ascii="Times New Roman" w:hAnsi="Times New Roman"/>
          <w:sz w:val="24"/>
          <w:szCs w:val="24"/>
        </w:rPr>
        <w:t xml:space="preserve">Dissemination format </w:t>
      </w:r>
      <w:r w:rsidR="00953401">
        <w:rPr>
          <w:rFonts w:ascii="Times New Roman" w:hAnsi="Times New Roman"/>
          <w:sz w:val="24"/>
          <w:szCs w:val="24"/>
        </w:rPr>
        <w:t>-</w:t>
      </w:r>
      <w:r w:rsidRPr="004E0AB0">
        <w:rPr>
          <w:rFonts w:ascii="Times New Roman" w:hAnsi="Times New Roman"/>
          <w:sz w:val="24"/>
          <w:szCs w:val="24"/>
        </w:rPr>
        <w:t xml:space="preserve"> </w:t>
      </w:r>
      <w:r w:rsidRPr="00BF5000">
        <w:rPr>
          <w:rFonts w:ascii="Times New Roman" w:hAnsi="Times New Roman"/>
          <w:sz w:val="24"/>
          <w:szCs w:val="24"/>
        </w:rPr>
        <w:t>online database</w:t>
      </w:r>
    </w:p>
    <w:p w14:paraId="251EAC97" w14:textId="79DF5862" w:rsidR="008201DD" w:rsidRPr="00BF5000" w:rsidRDefault="00953401" w:rsidP="00E7372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BF5000">
        <w:rPr>
          <w:rFonts w:ascii="Times New Roman" w:hAnsi="Times New Roman"/>
          <w:sz w:val="24"/>
          <w:szCs w:val="24"/>
        </w:rPr>
        <w:t>publications</w:t>
      </w:r>
    </w:p>
    <w:p w14:paraId="24CFF306" w14:textId="4FBB6E81" w:rsidR="008201DD" w:rsidRPr="00303B61" w:rsidRDefault="008201DD" w:rsidP="00E7372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BF5000">
        <w:rPr>
          <w:rFonts w:ascii="Times New Roman" w:hAnsi="Times New Roman"/>
          <w:sz w:val="24"/>
          <w:szCs w:val="24"/>
        </w:rPr>
        <w:tab/>
      </w:r>
      <w:r w:rsidR="00953401">
        <w:rPr>
          <w:rFonts w:ascii="Times New Roman" w:hAnsi="Times New Roman"/>
          <w:sz w:val="24"/>
          <w:szCs w:val="24"/>
        </w:rPr>
        <w:t>Dissemination format -</w:t>
      </w:r>
      <w:r w:rsidRPr="00303B61">
        <w:rPr>
          <w:rFonts w:ascii="Times New Roman" w:hAnsi="Times New Roman"/>
          <w:sz w:val="24"/>
          <w:szCs w:val="24"/>
        </w:rPr>
        <w:t xml:space="preserve"> other formats</w:t>
      </w:r>
    </w:p>
    <w:p w14:paraId="58AB02AC" w14:textId="0364CE1F"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"SDMX Glossary Version 1.0", February 2016 (</w:t>
      </w:r>
      <w:hyperlink r:id="rId114" w:history="1">
        <w:r w:rsidR="00783492" w:rsidRPr="00F81F3A">
          <w:rPr>
            <w:rStyle w:val="Hyperlink"/>
            <w:rFonts w:ascii="Times New Roman" w:hAnsi="Times New Roman"/>
            <w:sz w:val="24"/>
            <w:szCs w:val="24"/>
          </w:rPr>
          <w:t>https://sdmx.org/wp-content/uploads/SDMX_Glossary_Version_1_0_February_2016.docx</w:t>
        </w:r>
      </w:hyperlink>
      <w:r w:rsidRPr="007C08D1">
        <w:rPr>
          <w:rFonts w:ascii="Times New Roman" w:hAnsi="Times New Roman"/>
          <w:sz w:val="24"/>
          <w:szCs w:val="24"/>
        </w:rPr>
        <w:t>)</w:t>
      </w:r>
    </w:p>
    <w:p w14:paraId="339263FD" w14:textId="77777777" w:rsidR="008201DD" w:rsidRPr="008449B1" w:rsidRDefault="008201DD" w:rsidP="001526E4">
      <w:pPr>
        <w:pStyle w:val="Heading1"/>
      </w:pPr>
      <w:bookmarkStart w:id="1277" w:name="_Toc521319683"/>
      <w:r>
        <w:t>Dissemination format -</w:t>
      </w:r>
      <w:r w:rsidRPr="008449B1">
        <w:t xml:space="preserve"> microdata access</w:t>
      </w:r>
      <w:bookmarkEnd w:id="1277"/>
      <w:r>
        <w:fldChar w:fldCharType="begin"/>
      </w:r>
      <w:r w:rsidRPr="008449B1">
        <w:instrText>tc "</w:instrText>
      </w:r>
      <w:bookmarkStart w:id="1278" w:name="_Toc427316993"/>
      <w:bookmarkStart w:id="1279" w:name="_Toc427318605"/>
      <w:bookmarkStart w:id="1280" w:name="_Toc441822321"/>
      <w:bookmarkStart w:id="1281" w:name="_Toc521320066"/>
      <w:r w:rsidRPr="008449B1">
        <w:instrText>Dissemination format - microdata access</w:instrText>
      </w:r>
      <w:bookmarkEnd w:id="1278"/>
      <w:bookmarkEnd w:id="1279"/>
      <w:bookmarkEnd w:id="1280"/>
      <w:bookmarkEnd w:id="1281"/>
      <w:r w:rsidRPr="008449B1">
        <w:instrText>" \f C \l 1</w:instrText>
      </w:r>
      <w:r>
        <w:fldChar w:fldCharType="end"/>
      </w:r>
    </w:p>
    <w:p w14:paraId="1212C325" w14:textId="77777777" w:rsidR="008201DD" w:rsidRPr="008449B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449B1">
        <w:rPr>
          <w:rFonts w:ascii="Times New Roman" w:hAnsi="Times New Roman"/>
          <w:b/>
          <w:sz w:val="24"/>
          <w:szCs w:val="24"/>
        </w:rPr>
        <w:t>Definition</w:t>
      </w:r>
      <w:r w:rsidRPr="008449B1">
        <w:rPr>
          <w:rFonts w:ascii="Times New Roman" w:hAnsi="Times New Roman"/>
          <w:sz w:val="24"/>
          <w:szCs w:val="24"/>
        </w:rPr>
        <w:tab/>
        <w:t>Information on whether microdata are also disseminated.</w:t>
      </w:r>
    </w:p>
    <w:p w14:paraId="74D51AEF" w14:textId="77777777" w:rsidR="008201DD" w:rsidRPr="00303B6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indicates </w:t>
      </w:r>
      <w:r w:rsidRPr="00A13E18">
        <w:rPr>
          <w:rFonts w:ascii="Times New Roman" w:hAnsi="Times New Roman"/>
          <w:sz w:val="24"/>
          <w:szCs w:val="24"/>
        </w:rPr>
        <w:t xml:space="preserve">if and how the </w:t>
      </w:r>
      <w:r>
        <w:rPr>
          <w:rFonts w:ascii="Times New Roman" w:hAnsi="Times New Roman"/>
          <w:sz w:val="24"/>
          <w:szCs w:val="24"/>
        </w:rPr>
        <w:t>D</w:t>
      </w:r>
      <w:r w:rsidRPr="00A13E18">
        <w:rPr>
          <w:rFonts w:ascii="Times New Roman" w:hAnsi="Times New Roman"/>
          <w:sz w:val="24"/>
          <w:szCs w:val="24"/>
        </w:rPr>
        <w:t xml:space="preserve">ata </w:t>
      </w:r>
      <w:r>
        <w:rPr>
          <w:rFonts w:ascii="Times New Roman" w:hAnsi="Times New Roman"/>
          <w:sz w:val="24"/>
          <w:szCs w:val="24"/>
        </w:rPr>
        <w:t>S</w:t>
      </w:r>
      <w:r w:rsidRPr="00A13E18">
        <w:rPr>
          <w:rFonts w:ascii="Times New Roman" w:hAnsi="Times New Roman"/>
          <w:sz w:val="24"/>
          <w:szCs w:val="24"/>
        </w:rPr>
        <w:t>et is accessible as micro-data (e.g. for researchers). Also the micro-data anonymisation rules should be described in short.</w:t>
      </w:r>
      <w:r>
        <w:rPr>
          <w:rFonts w:ascii="Times New Roman" w:hAnsi="Times New Roman"/>
          <w:sz w:val="24"/>
          <w:szCs w:val="24"/>
        </w:rPr>
        <w:t xml:space="preserve"> </w:t>
      </w:r>
    </w:p>
    <w:p w14:paraId="2E774161" w14:textId="77777777" w:rsidR="008201DD" w:rsidRPr="002B6931" w:rsidRDefault="008201DD" w:rsidP="00BF4F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3013F823"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Concept ID</w:t>
      </w:r>
      <w:r w:rsidRPr="002B6931">
        <w:rPr>
          <w:rFonts w:ascii="Times New Roman" w:hAnsi="Times New Roman"/>
          <w:sz w:val="24"/>
          <w:szCs w:val="24"/>
        </w:rPr>
        <w:tab/>
        <w:t>MICRO_DAT_ACC</w:t>
      </w:r>
      <w:r w:rsidRPr="00953401">
        <w:rPr>
          <w:rFonts w:ascii="Times New Roman" w:hAnsi="Times New Roman"/>
          <w:sz w:val="24"/>
          <w:szCs w:val="24"/>
        </w:rPr>
        <w:fldChar w:fldCharType="begin"/>
      </w:r>
      <w:r w:rsidRPr="002B6931">
        <w:rPr>
          <w:rFonts w:ascii="Times New Roman" w:hAnsi="Times New Roman"/>
          <w:sz w:val="24"/>
          <w:szCs w:val="24"/>
        </w:rPr>
        <w:instrText>tc "</w:instrText>
      </w:r>
      <w:bookmarkStart w:id="1282" w:name="_Toc427316994"/>
      <w:bookmarkStart w:id="1283" w:name="_Toc427318606"/>
      <w:bookmarkStart w:id="1284" w:name="_Toc441822322"/>
      <w:bookmarkStart w:id="1285" w:name="_Toc521320067"/>
      <w:r w:rsidRPr="002B6931">
        <w:rPr>
          <w:rFonts w:ascii="Times New Roman" w:hAnsi="Times New Roman"/>
          <w:b/>
          <w:sz w:val="24"/>
          <w:szCs w:val="24"/>
        </w:rPr>
        <w:instrText>Concept ID</w:instrText>
      </w:r>
      <w:r w:rsidRPr="002B6931">
        <w:rPr>
          <w:rFonts w:ascii="Times New Roman" w:hAnsi="Times New Roman"/>
          <w:sz w:val="24"/>
          <w:szCs w:val="24"/>
        </w:rPr>
        <w:tab/>
        <w:instrText>MICRO_DAT_ACC</w:instrText>
      </w:r>
      <w:bookmarkEnd w:id="1282"/>
      <w:bookmarkEnd w:id="1283"/>
      <w:bookmarkEnd w:id="1284"/>
      <w:bookmarkEnd w:id="1285"/>
      <w:r w:rsidRPr="002B6931">
        <w:rPr>
          <w:rFonts w:ascii="Times New Roman" w:hAnsi="Times New Roman"/>
          <w:sz w:val="24"/>
          <w:szCs w:val="24"/>
        </w:rPr>
        <w:instrText>" \f C \l 2</w:instrText>
      </w:r>
      <w:r w:rsidRPr="00953401">
        <w:rPr>
          <w:rFonts w:ascii="Times New Roman" w:hAnsi="Times New Roman"/>
          <w:sz w:val="24"/>
          <w:szCs w:val="24"/>
        </w:rPr>
        <w:fldChar w:fldCharType="end"/>
      </w:r>
    </w:p>
    <w:p w14:paraId="09231EA6"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5B882B" w14:textId="77777777"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983A680" w14:textId="653880AB" w:rsidR="008201DD" w:rsidRPr="00303B61" w:rsidRDefault="008201DD"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953401">
        <w:rPr>
          <w:rFonts w:ascii="Times New Roman" w:hAnsi="Times New Roman"/>
          <w:sz w:val="24"/>
          <w:szCs w:val="24"/>
        </w:rPr>
        <w:t>-</w:t>
      </w:r>
      <w:r w:rsidRPr="00303B61">
        <w:rPr>
          <w:rFonts w:ascii="Times New Roman" w:hAnsi="Times New Roman"/>
          <w:sz w:val="24"/>
          <w:szCs w:val="24"/>
        </w:rPr>
        <w:t xml:space="preserve"> news release</w:t>
      </w:r>
    </w:p>
    <w:p w14:paraId="1A973DEA" w14:textId="716A29EA"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online database</w:t>
      </w:r>
    </w:p>
    <w:p w14:paraId="372F0370" w14:textId="5E6C01B6" w:rsidR="008201DD" w:rsidRPr="00303B61" w:rsidRDefault="00953401" w:rsidP="00867B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21A3B9D4" w14:textId="36E06C1F" w:rsidR="008201DD" w:rsidRPr="00303B61" w:rsidRDefault="00953401" w:rsidP="00867B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211CC133" w14:textId="1CA8AD9D"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15"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672C8A6E" w14:textId="77777777" w:rsidR="008201DD" w:rsidRPr="00303B61" w:rsidRDefault="008201DD" w:rsidP="001526E4">
      <w:pPr>
        <w:pStyle w:val="Heading1"/>
      </w:pPr>
      <w:bookmarkStart w:id="1286" w:name="_Toc521319684"/>
      <w:r w:rsidRPr="00303B61">
        <w:t xml:space="preserve">Dissemination format </w:t>
      </w:r>
      <w:r>
        <w:t>-</w:t>
      </w:r>
      <w:r w:rsidRPr="00303B61">
        <w:t xml:space="preserve"> news release</w:t>
      </w:r>
      <w:bookmarkEnd w:id="1286"/>
      <w:r>
        <w:fldChar w:fldCharType="begin"/>
      </w:r>
      <w:r w:rsidRPr="00303B61">
        <w:instrText>tc "</w:instrText>
      </w:r>
      <w:bookmarkStart w:id="1287" w:name="_Toc427316995"/>
      <w:bookmarkStart w:id="1288" w:name="_Toc427318607"/>
      <w:bookmarkStart w:id="1289" w:name="_Toc441822323"/>
      <w:bookmarkStart w:id="1290" w:name="_Toc521320068"/>
      <w:r w:rsidRPr="00303B61">
        <w:instrText>Dissemination format - news release</w:instrText>
      </w:r>
      <w:bookmarkEnd w:id="1287"/>
      <w:bookmarkEnd w:id="1288"/>
      <w:bookmarkEnd w:id="1289"/>
      <w:bookmarkEnd w:id="1290"/>
      <w:r w:rsidRPr="00303B61">
        <w:instrText>" \f C \l 1</w:instrText>
      </w:r>
      <w:r>
        <w:fldChar w:fldCharType="end"/>
      </w:r>
    </w:p>
    <w:p w14:paraId="32C7940D"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Regular or ad-hoc press releases linked to the data.</w:t>
      </w:r>
    </w:p>
    <w:p w14:paraId="2D877464"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covers press releases or other kind of similar releases linked to data or metadata.</w:t>
      </w:r>
    </w:p>
    <w:p w14:paraId="4088E69C"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3D70C"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NEWS_REL</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291" w:name="_Toc427316996"/>
      <w:bookmarkStart w:id="1292" w:name="_Toc427318608"/>
      <w:bookmarkStart w:id="1293" w:name="_Toc441822324"/>
      <w:bookmarkStart w:id="1294" w:name="_Toc521320069"/>
      <w:r w:rsidRPr="00953401">
        <w:rPr>
          <w:rFonts w:ascii="Times New Roman" w:hAnsi="Times New Roman"/>
          <w:b/>
          <w:sz w:val="24"/>
          <w:szCs w:val="24"/>
        </w:rPr>
        <w:instrText>Concept ID</w:instrText>
      </w:r>
      <w:r w:rsidRPr="00953401">
        <w:rPr>
          <w:rFonts w:ascii="Times New Roman" w:hAnsi="Times New Roman"/>
          <w:sz w:val="24"/>
          <w:szCs w:val="24"/>
        </w:rPr>
        <w:tab/>
        <w:instrText>NEWS_REL</w:instrText>
      </w:r>
      <w:bookmarkEnd w:id="1291"/>
      <w:bookmarkEnd w:id="1292"/>
      <w:bookmarkEnd w:id="1293"/>
      <w:bookmarkEnd w:id="1294"/>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15DC22C" w14:textId="77777777"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4EEF184" w14:textId="77777777" w:rsidR="008201DD" w:rsidRPr="00303B6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DB44580" w14:textId="575E34C3"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2B6931">
        <w:rPr>
          <w:rFonts w:ascii="Times New Roman" w:hAnsi="Times New Roman"/>
          <w:sz w:val="24"/>
          <w:szCs w:val="24"/>
        </w:rPr>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microdata access</w:t>
      </w:r>
    </w:p>
    <w:p w14:paraId="57DAEC62" w14:textId="6B0707EB"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online database</w:t>
      </w:r>
    </w:p>
    <w:p w14:paraId="04AB3DE0" w14:textId="764A9194" w:rsidR="008201DD" w:rsidRPr="002B6931" w:rsidRDefault="008201DD" w:rsidP="00191D7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t xml:space="preserve">Dissemination format </w:t>
      </w:r>
      <w:r w:rsidR="0068142C" w:rsidRPr="002B6931">
        <w:rPr>
          <w:rFonts w:ascii="Times New Roman" w:hAnsi="Times New Roman"/>
          <w:sz w:val="24"/>
          <w:szCs w:val="24"/>
        </w:rPr>
        <w:t>-</w:t>
      </w:r>
      <w:r w:rsidRPr="002B6931">
        <w:rPr>
          <w:rFonts w:ascii="Times New Roman" w:hAnsi="Times New Roman"/>
          <w:sz w:val="24"/>
          <w:szCs w:val="24"/>
        </w:rPr>
        <w:t xml:space="preserve"> publications</w:t>
      </w:r>
    </w:p>
    <w:p w14:paraId="38717EC9" w14:textId="40FCAC7E" w:rsidR="008201DD" w:rsidRPr="008449B1" w:rsidRDefault="008201DD" w:rsidP="00191D7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B6931">
        <w:rPr>
          <w:rFonts w:ascii="Times New Roman" w:hAnsi="Times New Roman"/>
          <w:sz w:val="24"/>
          <w:szCs w:val="24"/>
        </w:rPr>
        <w:tab/>
      </w:r>
      <w:r w:rsidRPr="008449B1">
        <w:rPr>
          <w:rFonts w:ascii="Times New Roman" w:hAnsi="Times New Roman"/>
          <w:sz w:val="24"/>
          <w:szCs w:val="24"/>
        </w:rPr>
        <w:t xml:space="preserve">Dissemination format </w:t>
      </w:r>
      <w:r w:rsidR="0068142C">
        <w:rPr>
          <w:rFonts w:ascii="Times New Roman" w:hAnsi="Times New Roman"/>
          <w:sz w:val="24"/>
          <w:szCs w:val="24"/>
        </w:rPr>
        <w:t>-</w:t>
      </w:r>
      <w:r w:rsidRPr="008449B1">
        <w:rPr>
          <w:rFonts w:ascii="Times New Roman" w:hAnsi="Times New Roman"/>
          <w:sz w:val="24"/>
          <w:szCs w:val="24"/>
        </w:rPr>
        <w:t xml:space="preserve"> other formats</w:t>
      </w:r>
    </w:p>
    <w:p w14:paraId="7519B8A3" w14:textId="02FD5CD1" w:rsidR="008201DD" w:rsidRPr="005C6FA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5C6FA5">
        <w:rPr>
          <w:rFonts w:ascii="Times New Roman" w:hAnsi="Times New Roman"/>
          <w:b/>
          <w:sz w:val="24"/>
          <w:szCs w:val="24"/>
        </w:rPr>
        <w:t>Source</w:t>
      </w:r>
      <w:r w:rsidRPr="005C6FA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16"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76CD3A53" w14:textId="77777777" w:rsidR="008201DD" w:rsidRPr="00363F3E" w:rsidRDefault="008201DD" w:rsidP="001526E4">
      <w:pPr>
        <w:pStyle w:val="Heading1"/>
      </w:pPr>
      <w:bookmarkStart w:id="1295" w:name="_Toc521319685"/>
      <w:r w:rsidRPr="00363F3E">
        <w:lastRenderedPageBreak/>
        <w:t xml:space="preserve">Dissemination format </w:t>
      </w:r>
      <w:r>
        <w:t>-</w:t>
      </w:r>
      <w:r w:rsidRPr="00363F3E">
        <w:t xml:space="preserve"> online database</w:t>
      </w:r>
      <w:bookmarkEnd w:id="1295"/>
      <w:r>
        <w:fldChar w:fldCharType="begin"/>
      </w:r>
      <w:r w:rsidRPr="00363F3E">
        <w:instrText>tc "</w:instrText>
      </w:r>
      <w:bookmarkStart w:id="1296" w:name="_Toc427316997"/>
      <w:bookmarkStart w:id="1297" w:name="_Toc427318609"/>
      <w:bookmarkStart w:id="1298" w:name="_Toc441822325"/>
      <w:bookmarkStart w:id="1299" w:name="_Toc521320070"/>
      <w:r w:rsidRPr="00363F3E">
        <w:instrText>Dissemination format - online database</w:instrText>
      </w:r>
      <w:bookmarkEnd w:id="1296"/>
      <w:bookmarkEnd w:id="1297"/>
      <w:bookmarkEnd w:id="1298"/>
      <w:bookmarkEnd w:id="1299"/>
      <w:r w:rsidRPr="00363F3E">
        <w:instrText>" \f C \l 1</w:instrText>
      </w:r>
      <w:r>
        <w:fldChar w:fldCharType="end"/>
      </w:r>
    </w:p>
    <w:p w14:paraId="3A437EC2"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about on-line databases in which the disseminated data can be accessed.</w:t>
      </w:r>
    </w:p>
    <w:p w14:paraId="4A62B503" w14:textId="558BCB53"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provides a </w:t>
      </w:r>
      <w:r>
        <w:rPr>
          <w:rFonts w:ascii="Times New Roman" w:hAnsi="Times New Roman"/>
          <w:sz w:val="24"/>
          <w:szCs w:val="24"/>
        </w:rPr>
        <w:t>description of and link</w:t>
      </w:r>
      <w:r w:rsidRPr="00303B61">
        <w:rPr>
          <w:rFonts w:ascii="Times New Roman" w:hAnsi="Times New Roman"/>
          <w:sz w:val="24"/>
          <w:szCs w:val="24"/>
        </w:rPr>
        <w:t xml:space="preserve"> to the on-line database where the data are available, with a summary identification of domain names as released on the website, as well as the related access conditions.</w:t>
      </w:r>
    </w:p>
    <w:p w14:paraId="47C71A71"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C4E3F89"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ONLINE_DB</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00" w:name="_Toc427316998"/>
      <w:bookmarkStart w:id="1301" w:name="_Toc427318610"/>
      <w:bookmarkStart w:id="1302" w:name="_Toc441822326"/>
      <w:bookmarkStart w:id="1303" w:name="_Toc521320071"/>
      <w:r w:rsidRPr="00953401">
        <w:rPr>
          <w:rFonts w:ascii="Times New Roman" w:hAnsi="Times New Roman"/>
          <w:b/>
          <w:sz w:val="24"/>
          <w:szCs w:val="24"/>
        </w:rPr>
        <w:instrText>Concept ID</w:instrText>
      </w:r>
      <w:r w:rsidRPr="00953401">
        <w:rPr>
          <w:rFonts w:ascii="Times New Roman" w:hAnsi="Times New Roman"/>
          <w:sz w:val="24"/>
          <w:szCs w:val="24"/>
        </w:rPr>
        <w:tab/>
        <w:instrText>ONLINE_DB</w:instrText>
      </w:r>
      <w:bookmarkEnd w:id="1300"/>
      <w:bookmarkEnd w:id="1301"/>
      <w:bookmarkEnd w:id="1302"/>
      <w:bookmarkEnd w:id="1303"/>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0E8467C" w14:textId="3801BAE1"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9E4C31D" w14:textId="77777777"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281DEEA0" w14:textId="75128680"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1F5847B8" w14:textId="5377BF65" w:rsidR="008201DD" w:rsidRPr="00303B61" w:rsidRDefault="008201DD"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Dissemination fo</w:t>
      </w:r>
      <w:r w:rsidR="00953401">
        <w:rPr>
          <w:rFonts w:ascii="Times New Roman" w:hAnsi="Times New Roman"/>
          <w:sz w:val="24"/>
          <w:szCs w:val="24"/>
        </w:rPr>
        <w:t>rmat -</w:t>
      </w:r>
      <w:r w:rsidRPr="004E0AB0">
        <w:rPr>
          <w:rFonts w:ascii="Times New Roman" w:hAnsi="Times New Roman"/>
          <w:sz w:val="24"/>
          <w:szCs w:val="24"/>
        </w:rPr>
        <w:t xml:space="preserve"> </w:t>
      </w:r>
      <w:r w:rsidRPr="00303B61">
        <w:rPr>
          <w:rFonts w:ascii="Times New Roman" w:hAnsi="Times New Roman"/>
          <w:sz w:val="24"/>
          <w:szCs w:val="24"/>
        </w:rPr>
        <w:t>news release</w:t>
      </w:r>
    </w:p>
    <w:p w14:paraId="18C41E49" w14:textId="6E1C9D94" w:rsidR="008201DD" w:rsidRPr="00303B61" w:rsidRDefault="00953401" w:rsidP="000C594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publications</w:t>
      </w:r>
    </w:p>
    <w:p w14:paraId="36CA9217" w14:textId="046ED72A" w:rsidR="008201DD" w:rsidRPr="00303B61" w:rsidRDefault="00953401" w:rsidP="000C594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other formats</w:t>
      </w:r>
    </w:p>
    <w:p w14:paraId="14533F58" w14:textId="392FD5AB" w:rsidR="008201DD" w:rsidRPr="003E1785"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E1785">
        <w:rPr>
          <w:rFonts w:ascii="Times New Roman" w:hAnsi="Times New Roman"/>
          <w:b/>
          <w:sz w:val="24"/>
          <w:szCs w:val="24"/>
        </w:rPr>
        <w:t>Source</w:t>
      </w:r>
      <w:r w:rsidRPr="003E1785">
        <w:rPr>
          <w:rFonts w:ascii="Times New Roman" w:hAnsi="Times New Roman"/>
          <w:sz w:val="24"/>
          <w:szCs w:val="24"/>
        </w:rPr>
        <w:tab/>
      </w:r>
      <w:r w:rsidRPr="00A13E18">
        <w:rPr>
          <w:rFonts w:ascii="Times New Roman" w:hAnsi="Times New Roman"/>
          <w:sz w:val="24"/>
          <w:szCs w:val="24"/>
        </w:rPr>
        <w:t>Eurostat, "Technical Manual of the Single Integrated Metadata Structure (SIMS)", Luxembourg, 2014 (</w:t>
      </w:r>
      <w:hyperlink r:id="rId117" w:history="1">
        <w:r w:rsidR="00783492" w:rsidRPr="00F81F3A">
          <w:rPr>
            <w:rStyle w:val="Hyperlink"/>
            <w:rFonts w:ascii="Times New Roman" w:hAnsi="Times New Roman"/>
            <w:sz w:val="24"/>
            <w:szCs w:val="24"/>
          </w:rPr>
          <w:t>http://ec.europa.eu/eurostat/ramon/statmanuals/files/SIMS_Manual_2014.pdf</w:t>
        </w:r>
      </w:hyperlink>
      <w:r w:rsidRPr="00A13E18">
        <w:rPr>
          <w:rFonts w:ascii="Times New Roman" w:hAnsi="Times New Roman"/>
          <w:sz w:val="24"/>
          <w:szCs w:val="24"/>
        </w:rPr>
        <w:t>)</w:t>
      </w:r>
    </w:p>
    <w:p w14:paraId="58B1D547" w14:textId="77777777" w:rsidR="008201DD" w:rsidRPr="00303B61" w:rsidRDefault="008201DD" w:rsidP="001526E4">
      <w:pPr>
        <w:pStyle w:val="Heading1"/>
      </w:pPr>
      <w:bookmarkStart w:id="1304" w:name="_Toc521319686"/>
      <w:r w:rsidRPr="00303B61">
        <w:t xml:space="preserve">Dissemination format </w:t>
      </w:r>
      <w:r>
        <w:t>-</w:t>
      </w:r>
      <w:r w:rsidRPr="00303B61">
        <w:t xml:space="preserve"> publications</w:t>
      </w:r>
      <w:bookmarkEnd w:id="1304"/>
      <w:r>
        <w:fldChar w:fldCharType="begin"/>
      </w:r>
      <w:r w:rsidRPr="00303B61">
        <w:instrText>tc "</w:instrText>
      </w:r>
      <w:bookmarkStart w:id="1305" w:name="_Toc427316999"/>
      <w:bookmarkStart w:id="1306" w:name="_Toc427318611"/>
      <w:bookmarkStart w:id="1307" w:name="_Toc441822327"/>
      <w:bookmarkStart w:id="1308" w:name="_Toc521320072"/>
      <w:r w:rsidRPr="00303B61">
        <w:instrText>Dissemination format - publications</w:instrText>
      </w:r>
      <w:bookmarkEnd w:id="1305"/>
      <w:bookmarkEnd w:id="1306"/>
      <w:bookmarkEnd w:id="1307"/>
      <w:bookmarkEnd w:id="1308"/>
      <w:r w:rsidRPr="00303B61">
        <w:instrText>" \f C \l 1</w:instrText>
      </w:r>
      <w:r>
        <w:fldChar w:fldCharType="end"/>
      </w:r>
    </w:p>
    <w:p w14:paraId="394FFB7B"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Regular or ad-hoc publications in which the data are made available to the public.</w:t>
      </w:r>
    </w:p>
    <w:p w14:paraId="4C6F6CBC"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provides references to the most important data dissemination done through paper or on-line publications, including a summary identification and information on availability of the publication means.</w:t>
      </w:r>
    </w:p>
    <w:p w14:paraId="69AB33F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F5C2D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PUBLICATIONS</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09" w:name="_Toc427317000"/>
      <w:bookmarkStart w:id="1310" w:name="_Toc427318612"/>
      <w:bookmarkStart w:id="1311" w:name="_Toc441822328"/>
      <w:bookmarkStart w:id="1312" w:name="_Toc521320073"/>
      <w:r w:rsidRPr="00953401">
        <w:rPr>
          <w:rFonts w:ascii="Times New Roman" w:hAnsi="Times New Roman"/>
          <w:b/>
          <w:sz w:val="24"/>
          <w:szCs w:val="24"/>
        </w:rPr>
        <w:instrText>Concept ID</w:instrText>
      </w:r>
      <w:r w:rsidRPr="00953401">
        <w:rPr>
          <w:rFonts w:ascii="Times New Roman" w:hAnsi="Times New Roman"/>
          <w:sz w:val="24"/>
          <w:szCs w:val="24"/>
        </w:rPr>
        <w:tab/>
        <w:instrText>PUBLICATIONS</w:instrText>
      </w:r>
      <w:bookmarkEnd w:id="1309"/>
      <w:bookmarkEnd w:id="1310"/>
      <w:bookmarkEnd w:id="1311"/>
      <w:bookmarkEnd w:id="1312"/>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A402405" w14:textId="27D1305A"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9B2A7F5" w14:textId="77777777"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05E26189" w14:textId="64F82011"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microdata access</w:t>
      </w:r>
    </w:p>
    <w:p w14:paraId="58C47E17" w14:textId="70A2BFE5"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news release</w:t>
      </w:r>
    </w:p>
    <w:p w14:paraId="0526107A" w14:textId="515796A0" w:rsidR="008201DD" w:rsidRPr="00303B61" w:rsidRDefault="008201DD" w:rsidP="005F79A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4E0AB0">
        <w:rPr>
          <w:rFonts w:ascii="Times New Roman" w:hAnsi="Times New Roman"/>
          <w:sz w:val="24"/>
          <w:szCs w:val="24"/>
        </w:rPr>
        <w:t xml:space="preserve"> </w:t>
      </w:r>
      <w:r w:rsidRPr="00303B61">
        <w:rPr>
          <w:rFonts w:ascii="Times New Roman" w:hAnsi="Times New Roman"/>
          <w:sz w:val="24"/>
          <w:szCs w:val="24"/>
        </w:rPr>
        <w:t>online database</w:t>
      </w:r>
    </w:p>
    <w:p w14:paraId="2052BCD0" w14:textId="00CE83A8" w:rsidR="008201DD" w:rsidRPr="00303B61" w:rsidRDefault="008201DD" w:rsidP="005F79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Dissemination format </w:t>
      </w:r>
      <w:r w:rsidR="00A442BD">
        <w:rPr>
          <w:rFonts w:ascii="Times New Roman" w:hAnsi="Times New Roman"/>
          <w:sz w:val="24"/>
          <w:szCs w:val="24"/>
        </w:rPr>
        <w:t>-</w:t>
      </w:r>
      <w:r w:rsidRPr="00303B61">
        <w:rPr>
          <w:rFonts w:ascii="Times New Roman" w:hAnsi="Times New Roman"/>
          <w:sz w:val="24"/>
          <w:szCs w:val="24"/>
        </w:rPr>
        <w:t xml:space="preserve"> other formats</w:t>
      </w:r>
    </w:p>
    <w:p w14:paraId="21223CA6" w14:textId="156EF4AB" w:rsidR="008201DD" w:rsidRPr="0017398E" w:rsidRDefault="008201DD" w:rsidP="00F93B2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17398E">
        <w:rPr>
          <w:rFonts w:ascii="Times New Roman" w:hAnsi="Times New Roman"/>
          <w:b/>
          <w:sz w:val="24"/>
          <w:szCs w:val="24"/>
        </w:rPr>
        <w:t>Source</w:t>
      </w:r>
      <w:r w:rsidRPr="0017398E">
        <w:rPr>
          <w:rFonts w:ascii="Times New Roman" w:hAnsi="Times New Roman"/>
          <w:sz w:val="24"/>
          <w:szCs w:val="24"/>
        </w:rPr>
        <w:tab/>
        <w:t>Eurostat, "Technical Manual of the Single Integrated Metadata Structure (SIMS)", Luxembourg, 2014 (</w:t>
      </w:r>
      <w:hyperlink r:id="rId118" w:history="1">
        <w:r w:rsidR="00783492" w:rsidRPr="00F81F3A">
          <w:rPr>
            <w:rStyle w:val="Hyperlink"/>
            <w:rFonts w:ascii="Times New Roman" w:hAnsi="Times New Roman"/>
            <w:sz w:val="24"/>
            <w:szCs w:val="24"/>
          </w:rPr>
          <w:t>http://ec.europa.eu/eurostat/ramon/statmanuals/files/SIMS_Manual_2014.pdf</w:t>
        </w:r>
      </w:hyperlink>
      <w:r w:rsidRPr="0017398E">
        <w:rPr>
          <w:rFonts w:ascii="Times New Roman" w:hAnsi="Times New Roman"/>
          <w:sz w:val="24"/>
          <w:szCs w:val="24"/>
        </w:rPr>
        <w:t>)</w:t>
      </w:r>
    </w:p>
    <w:p w14:paraId="397D71EA" w14:textId="77777777" w:rsidR="008201DD" w:rsidRPr="00303B61" w:rsidRDefault="008201DD" w:rsidP="001526E4">
      <w:pPr>
        <w:pStyle w:val="Heading1"/>
      </w:pPr>
      <w:bookmarkStart w:id="1313" w:name="_Toc521319687"/>
      <w:r w:rsidRPr="00303B61">
        <w:t xml:space="preserve">Dissemination format </w:t>
      </w:r>
      <w:r>
        <w:t>-</w:t>
      </w:r>
      <w:r w:rsidRPr="00303B61">
        <w:t xml:space="preserve"> other formats</w:t>
      </w:r>
      <w:bookmarkEnd w:id="1313"/>
      <w:r>
        <w:fldChar w:fldCharType="begin"/>
      </w:r>
      <w:r w:rsidRPr="00303B61">
        <w:instrText>tc "</w:instrText>
      </w:r>
      <w:bookmarkStart w:id="1314" w:name="_Toc427317001"/>
      <w:bookmarkStart w:id="1315" w:name="_Toc427318613"/>
      <w:bookmarkStart w:id="1316" w:name="_Toc441822329"/>
      <w:bookmarkStart w:id="1317" w:name="_Toc521320074"/>
      <w:r w:rsidRPr="00303B61">
        <w:instrText>Dissemination format - other formats</w:instrText>
      </w:r>
      <w:bookmarkEnd w:id="1314"/>
      <w:bookmarkEnd w:id="1315"/>
      <w:bookmarkEnd w:id="1316"/>
      <w:bookmarkEnd w:id="1317"/>
      <w:r w:rsidRPr="00303B61">
        <w:instrText>" \f C \l 1</w:instrText>
      </w:r>
      <w:r>
        <w:fldChar w:fldCharType="end"/>
      </w:r>
    </w:p>
    <w:p w14:paraId="1C87EE09"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References to the most important other data dissemination done.</w:t>
      </w:r>
    </w:p>
    <w:p w14:paraId="25C38273"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Examples of other dissemination formats are analytical publications edited by policy users.</w:t>
      </w:r>
    </w:p>
    <w:p w14:paraId="58702B93" w14:textId="68E6AF1E"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concept i</w:t>
      </w:r>
      <w:r w:rsidR="00815832">
        <w:rPr>
          <w:rFonts w:ascii="Times New Roman" w:hAnsi="Times New Roman"/>
          <w:sz w:val="24"/>
          <w:szCs w:val="24"/>
        </w:rPr>
        <w:t>ncludes, as a sub-element, "</w:t>
      </w:r>
      <w:r w:rsidRPr="00303B61">
        <w:rPr>
          <w:rFonts w:ascii="Times New Roman" w:hAnsi="Times New Roman"/>
          <w:sz w:val="24"/>
          <w:szCs w:val="24"/>
        </w:rPr>
        <w:t>Supplementary data</w:t>
      </w:r>
      <w:r w:rsidR="00815832">
        <w:rPr>
          <w:rFonts w:ascii="Times New Roman" w:hAnsi="Times New Roman"/>
          <w:sz w:val="24"/>
          <w:szCs w:val="24"/>
        </w:rPr>
        <w:t>"</w:t>
      </w:r>
      <w:r w:rsidRPr="00303B61">
        <w:rPr>
          <w:rFonts w:ascii="Times New Roman" w:hAnsi="Times New Roman"/>
          <w:sz w:val="24"/>
          <w:szCs w:val="24"/>
        </w:rPr>
        <w:t>, i.e. any customised tabulation that can be provided to meet specific requests (including information on procedures for obtaining access to these data).</w:t>
      </w:r>
    </w:p>
    <w:p w14:paraId="62449046"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5FC08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DISS_OTHER</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18" w:name="_Toc427317002"/>
      <w:bookmarkStart w:id="1319" w:name="_Toc427318614"/>
      <w:bookmarkStart w:id="1320" w:name="_Toc441822330"/>
      <w:bookmarkStart w:id="1321" w:name="_Toc521320075"/>
      <w:r w:rsidRPr="00953401">
        <w:rPr>
          <w:rFonts w:ascii="Times New Roman" w:hAnsi="Times New Roman"/>
          <w:b/>
          <w:sz w:val="24"/>
          <w:szCs w:val="24"/>
        </w:rPr>
        <w:instrText>Concept ID</w:instrText>
      </w:r>
      <w:r w:rsidRPr="00953401">
        <w:rPr>
          <w:rFonts w:ascii="Times New Roman" w:hAnsi="Times New Roman"/>
          <w:sz w:val="24"/>
          <w:szCs w:val="24"/>
        </w:rPr>
        <w:tab/>
        <w:instrText>DISS_OTHER</w:instrText>
      </w:r>
      <w:bookmarkEnd w:id="1318"/>
      <w:bookmarkEnd w:id="1319"/>
      <w:bookmarkEnd w:id="1320"/>
      <w:bookmarkEnd w:id="1321"/>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23698828" w14:textId="63F4476D" w:rsidR="008201DD" w:rsidRPr="00303B61" w:rsidRDefault="008201DD" w:rsidP="00C64B8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Pr>
          <w:rFonts w:ascii="Times New Roman" w:hAnsi="Times New Roman"/>
          <w:sz w:val="24"/>
          <w:szCs w:val="24"/>
        </w:rPr>
        <w:t>String</w:t>
      </w:r>
    </w:p>
    <w:p w14:paraId="22993848" w14:textId="77777777" w:rsidR="008201DD" w:rsidRPr="00303B61" w:rsidRDefault="008201DD"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Dissemination format</w:t>
      </w:r>
    </w:p>
    <w:p w14:paraId="6B10DC26" w14:textId="6FE3E8AB"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microdata access</w:t>
      </w:r>
    </w:p>
    <w:p w14:paraId="00DA8E47" w14:textId="67670F13"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4E0AB0">
        <w:rPr>
          <w:rFonts w:ascii="Times New Roman" w:hAnsi="Times New Roman"/>
          <w:sz w:val="24"/>
          <w:szCs w:val="24"/>
        </w:rPr>
        <w:t xml:space="preserve"> </w:t>
      </w:r>
      <w:r w:rsidR="008201DD" w:rsidRPr="00303B61">
        <w:rPr>
          <w:rFonts w:ascii="Times New Roman" w:hAnsi="Times New Roman"/>
          <w:sz w:val="24"/>
          <w:szCs w:val="24"/>
        </w:rPr>
        <w:t>news release</w:t>
      </w:r>
    </w:p>
    <w:p w14:paraId="5B90DFA1" w14:textId="4FB7FDC4" w:rsidR="008201DD" w:rsidRPr="00303B61" w:rsidRDefault="00953401" w:rsidP="00EA3C4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online database</w:t>
      </w:r>
    </w:p>
    <w:p w14:paraId="5FE01946" w14:textId="77199F7D" w:rsidR="008201DD" w:rsidRPr="00303B61" w:rsidRDefault="00953401" w:rsidP="00EA3C4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Dissemination format -</w:t>
      </w:r>
      <w:r w:rsidR="008201DD" w:rsidRPr="00303B61">
        <w:rPr>
          <w:rFonts w:ascii="Times New Roman" w:hAnsi="Times New Roman"/>
          <w:sz w:val="24"/>
          <w:szCs w:val="24"/>
        </w:rPr>
        <w:t xml:space="preserve"> publications</w:t>
      </w:r>
    </w:p>
    <w:p w14:paraId="33368C6A" w14:textId="3B1E59E0" w:rsidR="008201DD" w:rsidRPr="00AF05F9"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C08D1">
        <w:rPr>
          <w:rFonts w:ascii="Times New Roman" w:hAnsi="Times New Roman"/>
          <w:sz w:val="24"/>
          <w:szCs w:val="24"/>
        </w:rPr>
        <w:t>SDMX, "Metadata Common Vocabulary", 2009 (</w:t>
      </w:r>
      <w:hyperlink r:id="rId119"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EB58D42" w14:textId="77777777" w:rsidR="008201DD" w:rsidRPr="00303B61" w:rsidRDefault="008201DD" w:rsidP="001526E4">
      <w:pPr>
        <w:pStyle w:val="Heading1"/>
      </w:pPr>
      <w:bookmarkStart w:id="1322" w:name="_Toc521319688"/>
      <w:r w:rsidRPr="00303B61">
        <w:t>Documentation on methodology</w:t>
      </w:r>
      <w:bookmarkEnd w:id="1322"/>
      <w:r>
        <w:fldChar w:fldCharType="begin"/>
      </w:r>
      <w:r w:rsidRPr="00303B61">
        <w:instrText>tc "</w:instrText>
      </w:r>
      <w:bookmarkStart w:id="1323" w:name="_Toc427317003"/>
      <w:bookmarkStart w:id="1324" w:name="_Toc427318615"/>
      <w:bookmarkStart w:id="1325" w:name="_Toc441822331"/>
      <w:bookmarkStart w:id="1326" w:name="_Toc521320076"/>
      <w:r w:rsidRPr="00303B61">
        <w:instrText>Documentation on methodology</w:instrText>
      </w:r>
      <w:bookmarkEnd w:id="1323"/>
      <w:bookmarkEnd w:id="1324"/>
      <w:bookmarkEnd w:id="1325"/>
      <w:bookmarkEnd w:id="1326"/>
      <w:r w:rsidRPr="00303B61">
        <w:instrText>" \f C \l 1</w:instrText>
      </w:r>
      <w:r>
        <w:fldChar w:fldCharType="end"/>
      </w:r>
    </w:p>
    <w:p w14:paraId="25F8F325" w14:textId="77777777" w:rsidR="008201DD" w:rsidRPr="00303B61" w:rsidRDefault="008201DD" w:rsidP="00421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text and references to methodological documents available.</w:t>
      </w:r>
    </w:p>
    <w:p w14:paraId="5A94A7EF" w14:textId="1FED52A2"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This metadata element</w:t>
      </w:r>
      <w:r w:rsidRPr="00303B61">
        <w:rPr>
          <w:rFonts w:ascii="Times New Roman" w:hAnsi="Times New Roman"/>
          <w:sz w:val="24"/>
          <w:szCs w:val="24"/>
        </w:rPr>
        <w:t xml:space="preserve"> refers to the availability of documentation related to various aspects of the data, such as methodological documents, summary notes or papers covering concepts, scope, classifications and statistical techniques.</w:t>
      </w:r>
    </w:p>
    <w:p w14:paraId="13FB5F55"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D84FBC0"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DOC_METHOD</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27" w:name="_Toc427317004"/>
      <w:bookmarkStart w:id="1328" w:name="_Toc427318616"/>
      <w:bookmarkStart w:id="1329" w:name="_Toc441822332"/>
      <w:bookmarkStart w:id="1330" w:name="_Toc521320077"/>
      <w:r w:rsidRPr="00953401">
        <w:rPr>
          <w:rFonts w:ascii="Times New Roman" w:hAnsi="Times New Roman"/>
          <w:b/>
          <w:sz w:val="24"/>
          <w:szCs w:val="24"/>
        </w:rPr>
        <w:instrText>Concept ID</w:instrText>
      </w:r>
      <w:r w:rsidRPr="00953401">
        <w:rPr>
          <w:rFonts w:ascii="Times New Roman" w:hAnsi="Times New Roman"/>
          <w:sz w:val="24"/>
          <w:szCs w:val="24"/>
        </w:rPr>
        <w:tab/>
        <w:instrText>DOC_METHOD</w:instrText>
      </w:r>
      <w:bookmarkEnd w:id="1327"/>
      <w:bookmarkEnd w:id="1328"/>
      <w:bookmarkEnd w:id="1329"/>
      <w:bookmarkEnd w:id="1330"/>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1BAAD3F" w14:textId="7082371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1952214" w14:textId="1A6167E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Documentation on methodology </w:t>
      </w:r>
      <w:r w:rsidR="001C128D">
        <w:rPr>
          <w:rFonts w:ascii="Times New Roman" w:hAnsi="Times New Roman"/>
          <w:sz w:val="24"/>
          <w:szCs w:val="24"/>
        </w:rPr>
        <w:t>-</w:t>
      </w:r>
      <w:r w:rsidRPr="00303B61">
        <w:rPr>
          <w:rFonts w:ascii="Times New Roman" w:hAnsi="Times New Roman"/>
          <w:sz w:val="24"/>
          <w:szCs w:val="24"/>
        </w:rPr>
        <w:t xml:space="preserve"> advance notice</w:t>
      </w:r>
    </w:p>
    <w:p w14:paraId="61492B16" w14:textId="652B01BB" w:rsidR="008201DD" w:rsidRPr="007C08D1"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C08D1">
        <w:rPr>
          <w:rFonts w:ascii="Times New Roman" w:hAnsi="Times New Roman"/>
          <w:b/>
          <w:sz w:val="24"/>
          <w:szCs w:val="24"/>
        </w:rPr>
        <w:t>Source</w:t>
      </w:r>
      <w:r w:rsidRPr="007C08D1">
        <w:rPr>
          <w:rFonts w:ascii="Times New Roman" w:hAnsi="Times New Roman"/>
          <w:sz w:val="24"/>
          <w:szCs w:val="24"/>
        </w:rPr>
        <w:tab/>
        <w:t>SDMX, "Metadata Common Vocabulary", 2009 (</w:t>
      </w:r>
      <w:hyperlink r:id="rId120" w:history="1">
        <w:r w:rsidR="00783492" w:rsidRPr="00F81F3A">
          <w:rPr>
            <w:rStyle w:val="Hyperlink"/>
            <w:rFonts w:ascii="Times New Roman" w:hAnsi="Times New Roman"/>
            <w:sz w:val="24"/>
            <w:szCs w:val="24"/>
          </w:rPr>
          <w:t>https://sdmx.org/wp-content/uploads/04_sdmx_cog_annex_4_mcv_2009.pdf</w:t>
        </w:r>
      </w:hyperlink>
      <w:r w:rsidRPr="007C08D1">
        <w:rPr>
          <w:rFonts w:ascii="Times New Roman" w:hAnsi="Times New Roman"/>
          <w:sz w:val="24"/>
          <w:szCs w:val="24"/>
        </w:rPr>
        <w:t>)</w:t>
      </w:r>
    </w:p>
    <w:p w14:paraId="4F06D251" w14:textId="77777777" w:rsidR="008201DD" w:rsidRPr="00303B61" w:rsidRDefault="008201DD" w:rsidP="001526E4">
      <w:pPr>
        <w:pStyle w:val="Heading1"/>
      </w:pPr>
      <w:bookmarkStart w:id="1331" w:name="_Toc521319689"/>
      <w:r w:rsidRPr="00303B61">
        <w:t xml:space="preserve">Documentation on methodology </w:t>
      </w:r>
      <w:r>
        <w:t>-</w:t>
      </w:r>
      <w:r w:rsidRPr="00303B61">
        <w:t xml:space="preserve"> advance notice</w:t>
      </w:r>
      <w:bookmarkEnd w:id="1331"/>
      <w:r>
        <w:fldChar w:fldCharType="begin"/>
      </w:r>
      <w:r w:rsidRPr="00303B61">
        <w:instrText>tc "</w:instrText>
      </w:r>
      <w:bookmarkStart w:id="1332" w:name="_Toc427317005"/>
      <w:bookmarkStart w:id="1333" w:name="_Toc427318617"/>
      <w:bookmarkStart w:id="1334" w:name="_Toc441822333"/>
      <w:bookmarkStart w:id="1335" w:name="_Toc521320078"/>
      <w:r w:rsidRPr="00303B61">
        <w:instrText>Documentation on methodology - advance notice</w:instrText>
      </w:r>
      <w:bookmarkEnd w:id="1332"/>
      <w:bookmarkEnd w:id="1333"/>
      <w:bookmarkEnd w:id="1334"/>
      <w:bookmarkEnd w:id="1335"/>
      <w:r w:rsidRPr="00303B61">
        <w:instrText>" \f C \l 1</w:instrText>
      </w:r>
      <w:r>
        <w:fldChar w:fldCharType="end"/>
      </w:r>
    </w:p>
    <w:p w14:paraId="53BF59C5"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Policy on notifying the public of changes in methodology, indicating whether the public is notified before a methodological change affects disseminated data and, if so, how long before.</w:t>
      </w:r>
    </w:p>
    <w:p w14:paraId="6EE3CD6E"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informs users in advance about major changes in methodology, source data, and statistical techniques.</w:t>
      </w:r>
    </w:p>
    <w:p w14:paraId="344CE042" w14:textId="77777777" w:rsidR="008201DD" w:rsidRPr="00303B6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442204"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ADV_NOTICE</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36" w:name="_Toc427317006"/>
      <w:bookmarkStart w:id="1337" w:name="_Toc427318618"/>
      <w:bookmarkStart w:id="1338" w:name="_Toc441822334"/>
      <w:bookmarkStart w:id="1339" w:name="_Toc521320079"/>
      <w:r w:rsidRPr="00953401">
        <w:rPr>
          <w:rFonts w:ascii="Times New Roman" w:hAnsi="Times New Roman"/>
          <w:b/>
          <w:sz w:val="24"/>
          <w:szCs w:val="24"/>
        </w:rPr>
        <w:instrText>Concept ID</w:instrText>
      </w:r>
      <w:r w:rsidRPr="00953401">
        <w:rPr>
          <w:rFonts w:ascii="Times New Roman" w:hAnsi="Times New Roman"/>
          <w:sz w:val="24"/>
          <w:szCs w:val="24"/>
        </w:rPr>
        <w:tab/>
        <w:instrText>ADV_NOTICE</w:instrText>
      </w:r>
      <w:bookmarkEnd w:id="1336"/>
      <w:bookmarkEnd w:id="1337"/>
      <w:bookmarkEnd w:id="1338"/>
      <w:bookmarkEnd w:id="133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44D9A55B" w14:textId="48E89B11"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CA96CD9" w14:textId="77777777" w:rsidR="008201DD" w:rsidRPr="00303B61" w:rsidRDefault="008201DD" w:rsidP="00197391">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Documentation on methodology</w:t>
      </w:r>
    </w:p>
    <w:p w14:paraId="3AC1A40A" w14:textId="6CE8BF6E" w:rsidR="008201DD" w:rsidRPr="00BF5000"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F5000">
        <w:rPr>
          <w:rFonts w:ascii="Times New Roman" w:hAnsi="Times New Roman"/>
          <w:b/>
          <w:sz w:val="24"/>
          <w:szCs w:val="24"/>
        </w:rPr>
        <w:t>Source</w:t>
      </w:r>
      <w:r w:rsidRPr="00BF5000">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783492">
        <w:rPr>
          <w:rFonts w:ascii="Times New Roman" w:hAnsi="Times New Roman"/>
          <w:sz w:val="24"/>
          <w:szCs w:val="24"/>
          <w:lang w:val="en-US"/>
        </w:rPr>
        <w:t>(</w:t>
      </w:r>
      <w:hyperlink r:id="rId121" w:history="1">
        <w:r w:rsidRPr="00E17725">
          <w:rPr>
            <w:rStyle w:val="Hyperlink"/>
            <w:rFonts w:ascii="Times New Roman" w:hAnsi="Times New Roman"/>
            <w:sz w:val="24"/>
            <w:szCs w:val="24"/>
            <w:lang w:val="en-US"/>
          </w:rPr>
          <w:t>https://dsbb.imf.org/dqrs/DQAF</w:t>
        </w:r>
      </w:hyperlink>
      <w:r w:rsidR="00783492">
        <w:rPr>
          <w:rFonts w:ascii="Times New Roman" w:hAnsi="Times New Roman"/>
          <w:sz w:val="24"/>
          <w:szCs w:val="24"/>
          <w:lang w:val="en-US"/>
        </w:rPr>
        <w:t>)</w:t>
      </w:r>
    </w:p>
    <w:p w14:paraId="31BED9FE" w14:textId="77777777" w:rsidR="008201DD" w:rsidRPr="00303B61" w:rsidRDefault="008201DD" w:rsidP="0071593F">
      <w:pPr>
        <w:pStyle w:val="Heading1"/>
      </w:pPr>
      <w:bookmarkStart w:id="1340" w:name="_Toc521319690"/>
      <w:r w:rsidRPr="00303B61">
        <w:t>DSD for global use</w:t>
      </w:r>
      <w:bookmarkEnd w:id="1340"/>
      <w:r>
        <w:fldChar w:fldCharType="begin"/>
      </w:r>
      <w:r w:rsidRPr="00303B61">
        <w:instrText>tc "</w:instrText>
      </w:r>
      <w:bookmarkStart w:id="1341" w:name="_Toc521320080"/>
      <w:r w:rsidRPr="00303B61">
        <w:instrText>DSD for global use</w:instrText>
      </w:r>
      <w:bookmarkEnd w:id="1341"/>
      <w:r w:rsidRPr="00303B61">
        <w:instrText>" \f C \l 1</w:instrText>
      </w:r>
      <w:r>
        <w:fldChar w:fldCharType="end"/>
      </w:r>
    </w:p>
    <w:p w14:paraId="01BDAE42" w14:textId="77777777" w:rsidR="008201DD" w:rsidRPr="00303B61" w:rsidRDefault="008201DD" w:rsidP="004B53C0">
      <w:pPr>
        <w:keepLines/>
        <w:widowControl w:val="0"/>
        <w:tabs>
          <w:tab w:val="left" w:pos="1701"/>
        </w:tabs>
        <w:autoSpaceDE w:val="0"/>
        <w:autoSpaceDN w:val="0"/>
        <w:adjustRightInd w:val="0"/>
        <w:spacing w:before="60" w:after="60" w:line="240" w:lineRule="auto"/>
        <w:ind w:left="1701" w:hanging="1701"/>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DSD agreed by a number of international organisations for use within their respective constituencies</w:t>
      </w:r>
      <w:r>
        <w:rPr>
          <w:rFonts w:ascii="Times New Roman" w:hAnsi="Times New Roman"/>
          <w:sz w:val="24"/>
          <w:szCs w:val="24"/>
        </w:rPr>
        <w:t>.</w:t>
      </w:r>
    </w:p>
    <w:p w14:paraId="64D2CA4E" w14:textId="77777777" w:rsidR="008201DD" w:rsidRPr="00303B61" w:rsidRDefault="008201DD" w:rsidP="0071593F">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DSD for global use is meeting one of the two criteria below:</w:t>
      </w:r>
    </w:p>
    <w:p w14:paraId="05A7F240"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1)</w:t>
      </w:r>
      <w:r w:rsidRPr="00303B61">
        <w:rPr>
          <w:rFonts w:ascii="Times New Roman" w:hAnsi="Times New Roman"/>
          <w:sz w:val="24"/>
          <w:szCs w:val="24"/>
        </w:rPr>
        <w:tab/>
        <w:t>It is designed as a standard data structure for global use (i.e. having a very wide geographical coverage or cross-domain nature), with more than one SDMX sponsor organisation represented in the ownership group and one of the members of the ownership group acting as maintenance agency on behalf of the ownership group;</w:t>
      </w:r>
    </w:p>
    <w:p w14:paraId="1705388D" w14:textId="507F18F0"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 xml:space="preserve">2 ) DSDs labelled </w:t>
      </w:r>
      <w:r w:rsidR="00815832">
        <w:rPr>
          <w:rFonts w:ascii="Times New Roman" w:hAnsi="Times New Roman"/>
          <w:sz w:val="24"/>
          <w:szCs w:val="24"/>
        </w:rPr>
        <w:t>as "</w:t>
      </w:r>
      <w:r w:rsidRPr="00303B61">
        <w:rPr>
          <w:rFonts w:ascii="Times New Roman" w:hAnsi="Times New Roman"/>
          <w:sz w:val="24"/>
          <w:szCs w:val="24"/>
        </w:rPr>
        <w:t>global</w:t>
      </w:r>
      <w:r w:rsidR="00815832">
        <w:rPr>
          <w:rFonts w:ascii="Times New Roman" w:hAnsi="Times New Roman"/>
          <w:sz w:val="24"/>
          <w:szCs w:val="24"/>
        </w:rPr>
        <w:t>"</w:t>
      </w:r>
      <w:r w:rsidRPr="00303B61">
        <w:rPr>
          <w:rFonts w:ascii="Times New Roman" w:hAnsi="Times New Roman"/>
          <w:sz w:val="24"/>
          <w:szCs w:val="24"/>
        </w:rPr>
        <w:t xml:space="preserve"> by the SDMX sponsors considering the recognised expertise in the domain concerned of one of the organisations represented in the ownership group and the potential usefulness of the artefact for the whole SDMX community; in this case the DSD will have to meet strict criteria of versioning, governance, maintenance, adoption and endorsement.</w:t>
      </w:r>
    </w:p>
    <w:p w14:paraId="3E572EA6" w14:textId="2CBA600B" w:rsidR="008201DD" w:rsidRPr="00303B6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DSD_GLOBAL</w:t>
      </w:r>
      <w:r w:rsidR="00953401" w:rsidRPr="00120CA1">
        <w:rPr>
          <w:rFonts w:ascii="Times New Roman" w:hAnsi="Times New Roman"/>
          <w:sz w:val="24"/>
          <w:szCs w:val="24"/>
        </w:rPr>
        <w:fldChar w:fldCharType="begin"/>
      </w:r>
      <w:r w:rsidR="00953401" w:rsidRPr="00120CA1">
        <w:rPr>
          <w:rFonts w:ascii="Times New Roman" w:hAnsi="Times New Roman"/>
          <w:sz w:val="24"/>
          <w:szCs w:val="24"/>
        </w:rPr>
        <w:instrText>tc "</w:instrText>
      </w:r>
      <w:bookmarkStart w:id="1342" w:name="_Toc521320081"/>
      <w:r w:rsidR="00953401" w:rsidRPr="00120CA1">
        <w:rPr>
          <w:rFonts w:ascii="Times New Roman" w:hAnsi="Times New Roman"/>
          <w:b/>
          <w:sz w:val="24"/>
          <w:szCs w:val="24"/>
        </w:rPr>
        <w:instrText>Concept ID</w:instrText>
      </w:r>
      <w:r w:rsidR="00953401" w:rsidRPr="00120CA1">
        <w:rPr>
          <w:rFonts w:ascii="Times New Roman" w:hAnsi="Times New Roman"/>
          <w:sz w:val="24"/>
          <w:szCs w:val="24"/>
        </w:rPr>
        <w:tab/>
      </w:r>
      <w:r w:rsidR="00953401" w:rsidRPr="00303B61">
        <w:rPr>
          <w:rFonts w:ascii="Times New Roman" w:hAnsi="Times New Roman"/>
          <w:sz w:val="24"/>
          <w:szCs w:val="24"/>
        </w:rPr>
        <w:instrText>DSD_GLOBAL</w:instrText>
      </w:r>
      <w:bookmarkEnd w:id="1342"/>
      <w:r w:rsidR="00953401" w:rsidRPr="00120CA1">
        <w:rPr>
          <w:rFonts w:ascii="Times New Roman" w:hAnsi="Times New Roman"/>
          <w:sz w:val="24"/>
          <w:szCs w:val="24"/>
        </w:rPr>
        <w:instrText>" \f C \l 2</w:instrText>
      </w:r>
      <w:r w:rsidR="00953401" w:rsidRPr="00120CA1">
        <w:rPr>
          <w:rFonts w:ascii="Times New Roman" w:hAnsi="Times New Roman"/>
          <w:sz w:val="24"/>
          <w:szCs w:val="24"/>
        </w:rPr>
        <w:fldChar w:fldCharType="end"/>
      </w:r>
    </w:p>
    <w:p w14:paraId="31A55D57" w14:textId="77777777" w:rsidR="008201DD" w:rsidRPr="00303B61" w:rsidRDefault="008201DD" w:rsidP="00016180">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Local DSD</w:t>
      </w:r>
      <w:r w:rsidRPr="00303B61">
        <w:rPr>
          <w:rFonts w:ascii="Times New Roman" w:hAnsi="Times New Roman"/>
          <w:b/>
          <w:sz w:val="24"/>
          <w:szCs w:val="24"/>
        </w:rPr>
        <w:t xml:space="preserve"> </w:t>
      </w:r>
    </w:p>
    <w:p w14:paraId="2FFA8D93" w14:textId="10E6DCEA" w:rsidR="008201DD" w:rsidRPr="00166D2A" w:rsidRDefault="008201DD" w:rsidP="00A77A6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166D2A">
        <w:rPr>
          <w:rFonts w:ascii="Times New Roman" w:hAnsi="Times New Roman"/>
          <w:b/>
          <w:sz w:val="24"/>
          <w:szCs w:val="24"/>
        </w:rPr>
        <w:t>Source</w:t>
      </w:r>
      <w:r w:rsidRPr="00166D2A">
        <w:rPr>
          <w:rFonts w:ascii="Times New Roman" w:hAnsi="Times New Roman"/>
          <w:sz w:val="24"/>
          <w:szCs w:val="24"/>
        </w:rPr>
        <w:tab/>
        <w:t>SDMX, "SDMX Glossary Version 1.0", February 2016 (</w:t>
      </w:r>
      <w:hyperlink r:id="rId122" w:history="1">
        <w:r w:rsidR="00C80C77" w:rsidRPr="00F81F3A">
          <w:rPr>
            <w:rStyle w:val="Hyperlink"/>
            <w:rFonts w:ascii="Times New Roman" w:hAnsi="Times New Roman"/>
            <w:sz w:val="24"/>
            <w:szCs w:val="24"/>
          </w:rPr>
          <w:t>https://sdmx.org/wp-content/uploads/SDMX_Glossary_Version_1_0_February_2016.docx</w:t>
        </w:r>
      </w:hyperlink>
      <w:r w:rsidRPr="00166D2A">
        <w:rPr>
          <w:rFonts w:ascii="Times New Roman" w:hAnsi="Times New Roman"/>
          <w:sz w:val="24"/>
          <w:szCs w:val="24"/>
        </w:rPr>
        <w:t>)</w:t>
      </w:r>
    </w:p>
    <w:p w14:paraId="54F6D922" w14:textId="77777777" w:rsidR="008201DD" w:rsidRPr="00303B61" w:rsidRDefault="008201DD" w:rsidP="001526E4">
      <w:pPr>
        <w:pStyle w:val="Heading1"/>
      </w:pPr>
      <w:bookmarkStart w:id="1343" w:name="_Toc521319691"/>
      <w:r w:rsidRPr="00303B61">
        <w:t>Economic activity</w:t>
      </w:r>
      <w:bookmarkEnd w:id="1343"/>
      <w:r>
        <w:fldChar w:fldCharType="begin"/>
      </w:r>
      <w:r w:rsidRPr="00303B61">
        <w:instrText>tc "</w:instrText>
      </w:r>
      <w:bookmarkStart w:id="1344" w:name="_Toc427317007"/>
      <w:bookmarkStart w:id="1345" w:name="_Toc427318619"/>
      <w:bookmarkStart w:id="1346" w:name="_Toc441822335"/>
      <w:bookmarkStart w:id="1347" w:name="_Toc521320082"/>
      <w:r w:rsidRPr="00303B61">
        <w:instrText>Economic activity</w:instrText>
      </w:r>
      <w:bookmarkEnd w:id="1344"/>
      <w:bookmarkEnd w:id="1345"/>
      <w:bookmarkEnd w:id="1346"/>
      <w:bookmarkEnd w:id="1347"/>
      <w:r w:rsidRPr="00303B61">
        <w:instrText>" \f C \l 1</w:instrText>
      </w:r>
      <w:r>
        <w:fldChar w:fldCharType="end"/>
      </w:r>
    </w:p>
    <w:p w14:paraId="1CF4C95E" w14:textId="26AC2920"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Combination of actions that result in the production, distribution and consumption of goods or services.</w:t>
      </w:r>
    </w:p>
    <w:p w14:paraId="75DDD0B8"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activity can be said to take place when resources such as equipment, labour, manufacturing techniques or products are combined, leading to specific goods or services. Thus, an activity is characterised by an input of resources, a production process and an output of products.</w:t>
      </w:r>
    </w:p>
    <w:p w14:paraId="599D1E2D" w14:textId="77777777" w:rsidR="008201DD" w:rsidRPr="00303B61" w:rsidRDefault="008201DD" w:rsidP="0070714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9B7D95" w14:textId="77777777" w:rsidR="008201DD" w:rsidRPr="0095340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48" w:name="_Toc427317008"/>
      <w:bookmarkStart w:id="1349" w:name="_Toc427318620"/>
      <w:bookmarkStart w:id="1350" w:name="_Toc441822336"/>
      <w:bookmarkStart w:id="1351" w:name="_Toc521320083"/>
      <w:r w:rsidRPr="00953401">
        <w:rPr>
          <w:rFonts w:ascii="Times New Roman" w:hAnsi="Times New Roman"/>
          <w:b/>
          <w:sz w:val="24"/>
          <w:szCs w:val="24"/>
        </w:rPr>
        <w:instrText>Concept ID</w:instrText>
      </w:r>
      <w:r w:rsidRPr="00953401">
        <w:rPr>
          <w:rFonts w:ascii="Times New Roman" w:hAnsi="Times New Roman"/>
          <w:sz w:val="24"/>
          <w:szCs w:val="24"/>
        </w:rPr>
        <w:tab/>
        <w:instrText>ACTIVITY</w:instrText>
      </w:r>
      <w:bookmarkEnd w:id="1348"/>
      <w:bookmarkEnd w:id="1349"/>
      <w:bookmarkEnd w:id="1350"/>
      <w:bookmarkEnd w:id="1351"/>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172DCA26" w14:textId="62CDC0F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2B0C196" w14:textId="77777777"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CL_ACTIVITY</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52" w:name="_Toc441822337"/>
      <w:bookmarkStart w:id="1353" w:name="_Toc521320084"/>
      <w:r w:rsidRPr="00953401">
        <w:rPr>
          <w:rFonts w:ascii="Times New Roman" w:hAnsi="Times New Roman"/>
          <w:b/>
          <w:sz w:val="24"/>
          <w:szCs w:val="24"/>
        </w:rPr>
        <w:instrText>Codelist ID</w:instrText>
      </w:r>
      <w:r w:rsidRPr="00953401">
        <w:rPr>
          <w:rFonts w:ascii="Times New Roman" w:hAnsi="Times New Roman"/>
          <w:sz w:val="24"/>
          <w:szCs w:val="24"/>
        </w:rPr>
        <w:tab/>
        <w:instrText>CL_ACTIVITY</w:instrText>
      </w:r>
      <w:bookmarkEnd w:id="1352"/>
      <w:bookmarkEnd w:id="1353"/>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6455AE64" w14:textId="385A6208" w:rsidR="006C0335" w:rsidRPr="004D6B9B" w:rsidRDefault="006C0335" w:rsidP="006C03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t>Related terms</w:t>
      </w:r>
      <w:r w:rsidRPr="004D6B9B">
        <w:rPr>
          <w:rFonts w:ascii="Times New Roman" w:hAnsi="Times New Roman"/>
          <w:b/>
          <w:sz w:val="24"/>
          <w:szCs w:val="24"/>
        </w:rPr>
        <w:tab/>
      </w:r>
      <w:r w:rsidRPr="004D6B9B">
        <w:rPr>
          <w:rFonts w:ascii="Times New Roman" w:hAnsi="Times New Roman"/>
          <w:sz w:val="24"/>
          <w:szCs w:val="24"/>
        </w:rPr>
        <w:t xml:space="preserve">Economic </w:t>
      </w:r>
      <w:r>
        <w:rPr>
          <w:rFonts w:ascii="Times New Roman" w:hAnsi="Times New Roman"/>
          <w:sz w:val="24"/>
          <w:szCs w:val="24"/>
        </w:rPr>
        <w:t>sector</w:t>
      </w:r>
    </w:p>
    <w:p w14:paraId="61FF70A8" w14:textId="50075E1C" w:rsidR="008201DD" w:rsidRPr="006508B2"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508B2">
        <w:rPr>
          <w:rFonts w:ascii="Times New Roman" w:hAnsi="Times New Roman"/>
          <w:b/>
          <w:sz w:val="24"/>
          <w:szCs w:val="24"/>
        </w:rPr>
        <w:t>Source</w:t>
      </w:r>
      <w:r w:rsidRPr="006508B2">
        <w:rPr>
          <w:rFonts w:ascii="Times New Roman" w:hAnsi="Times New Roman"/>
          <w:sz w:val="24"/>
          <w:szCs w:val="24"/>
        </w:rPr>
        <w:tab/>
        <w:t>SDMX, "SDMX Glossary Version 1.0", February 2016 (</w:t>
      </w:r>
      <w:hyperlink r:id="rId123" w:history="1">
        <w:r w:rsidR="00822BEC" w:rsidRPr="00F81F3A">
          <w:rPr>
            <w:rStyle w:val="Hyperlink"/>
            <w:rFonts w:ascii="Times New Roman" w:hAnsi="Times New Roman"/>
            <w:sz w:val="24"/>
            <w:szCs w:val="24"/>
          </w:rPr>
          <w:t>https://sdmx.org/wp-content/uploads/SDMX_Glossary_Version_1_0_February_2016.docx</w:t>
        </w:r>
      </w:hyperlink>
      <w:r w:rsidRPr="006508B2">
        <w:rPr>
          <w:rFonts w:ascii="Times New Roman" w:hAnsi="Times New Roman"/>
          <w:sz w:val="24"/>
          <w:szCs w:val="24"/>
        </w:rPr>
        <w:t>)</w:t>
      </w:r>
    </w:p>
    <w:p w14:paraId="1F91BCB8" w14:textId="6E4BAB4D" w:rsidR="008201DD" w:rsidRPr="00303B61" w:rsidRDefault="008201DD" w:rsidP="0001618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00E72D2B">
        <w:rPr>
          <w:rFonts w:ascii="Times New Roman" w:hAnsi="Times New Roman"/>
          <w:sz w:val="24"/>
          <w:szCs w:val="24"/>
        </w:rPr>
        <w:tab/>
        <w:t>Code</w:t>
      </w:r>
      <w:r w:rsidRPr="00303B61">
        <w:rPr>
          <w:rFonts w:ascii="Times New Roman" w:hAnsi="Times New Roman"/>
          <w:sz w:val="24"/>
          <w:szCs w:val="24"/>
        </w:rPr>
        <w:t>list CL_ACTIVITY (</w:t>
      </w:r>
      <w:hyperlink r:id="rId12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43DE7ADB" w14:textId="77777777" w:rsidR="006C0335" w:rsidRPr="004D6B9B" w:rsidRDefault="006C0335" w:rsidP="006C0335">
      <w:pPr>
        <w:pStyle w:val="Heading1"/>
        <w:rPr>
          <w:rFonts w:ascii="Times New Roman" w:hAnsi="Times New Roman"/>
        </w:rPr>
      </w:pPr>
      <w:bookmarkStart w:id="1354" w:name="_Toc521319692"/>
      <w:r w:rsidRPr="004D6B9B">
        <w:rPr>
          <w:rFonts w:ascii="Times New Roman" w:hAnsi="Times New Roman"/>
        </w:rPr>
        <w:t>Economic sector</w:t>
      </w:r>
      <w:bookmarkEnd w:id="1354"/>
      <w:r w:rsidRPr="004D6B9B">
        <w:rPr>
          <w:rFonts w:ascii="Times New Roman" w:hAnsi="Times New Roman"/>
        </w:rPr>
        <w:fldChar w:fldCharType="begin"/>
      </w:r>
      <w:r w:rsidRPr="004D6B9B">
        <w:rPr>
          <w:rFonts w:ascii="Times New Roman" w:hAnsi="Times New Roman"/>
        </w:rPr>
        <w:instrText>tc "</w:instrText>
      </w:r>
      <w:bookmarkStart w:id="1355" w:name="_Toc521320085"/>
      <w:r w:rsidRPr="004D6B9B">
        <w:rPr>
          <w:rFonts w:ascii="Times New Roman" w:hAnsi="Times New Roman"/>
        </w:rPr>
        <w:instrText>Economic sector</w:instrText>
      </w:r>
      <w:bookmarkEnd w:id="1355"/>
      <w:r w:rsidRPr="004D6B9B">
        <w:rPr>
          <w:rFonts w:ascii="Times New Roman" w:hAnsi="Times New Roman"/>
        </w:rPr>
        <w:instrText>" \f C \l 1</w:instrText>
      </w:r>
      <w:r w:rsidRPr="004D6B9B">
        <w:rPr>
          <w:rFonts w:ascii="Times New Roman" w:hAnsi="Times New Roman"/>
        </w:rPr>
        <w:fldChar w:fldCharType="end"/>
      </w:r>
    </w:p>
    <w:p w14:paraId="491BFAED" w14:textId="77777777" w:rsidR="006C0335" w:rsidRPr="004D6B9B" w:rsidRDefault="006C0335" w:rsidP="006C0335">
      <w:pPr>
        <w:autoSpaceDE w:val="0"/>
        <w:autoSpaceDN w:val="0"/>
        <w:spacing w:before="40" w:after="40" w:line="240" w:lineRule="auto"/>
        <w:ind w:left="1500" w:hanging="1500"/>
        <w:jc w:val="both"/>
        <w:rPr>
          <w:rFonts w:ascii="Times New Roman" w:hAnsi="Times New Roman"/>
          <w:sz w:val="24"/>
          <w:szCs w:val="24"/>
        </w:rPr>
      </w:pPr>
      <w:r w:rsidRPr="004D6B9B">
        <w:rPr>
          <w:rFonts w:ascii="Times New Roman" w:hAnsi="Times New Roman"/>
          <w:b/>
          <w:bCs/>
          <w:sz w:val="24"/>
          <w:szCs w:val="24"/>
        </w:rPr>
        <w:t>Definition</w:t>
      </w:r>
      <w:r w:rsidRPr="004D6B9B">
        <w:rPr>
          <w:rFonts w:ascii="Times New Roman" w:hAnsi="Times New Roman"/>
          <w:b/>
          <w:bCs/>
          <w:sz w:val="24"/>
          <w:szCs w:val="24"/>
        </w:rPr>
        <w:tab/>
      </w:r>
      <w:r w:rsidRPr="004D6B9B">
        <w:rPr>
          <w:rFonts w:ascii="Times New Roman" w:hAnsi="Times New Roman"/>
          <w:sz w:val="24"/>
          <w:szCs w:val="24"/>
        </w:rPr>
        <w:t xml:space="preserve">High-level grouping of economic activities based on the types of goods and services produced. </w:t>
      </w:r>
    </w:p>
    <w:p w14:paraId="517627FE" w14:textId="416AA1A5" w:rsidR="006C0335" w:rsidRPr="004D6B9B" w:rsidRDefault="006C0335" w:rsidP="006C0335">
      <w:pPr>
        <w:keepNext/>
        <w:keepLines/>
        <w:widowControl w:val="0"/>
        <w:tabs>
          <w:tab w:val="left" w:pos="1701"/>
        </w:tabs>
        <w:autoSpaceDE w:val="0"/>
        <w:autoSpaceDN w:val="0"/>
        <w:adjustRightInd w:val="0"/>
        <w:spacing w:before="60" w:after="60" w:line="240" w:lineRule="auto"/>
        <w:ind w:left="1440" w:hanging="1440"/>
        <w:jc w:val="both"/>
        <w:rPr>
          <w:rFonts w:ascii="Times New Roman" w:hAnsi="Times New Roman"/>
          <w:sz w:val="24"/>
          <w:szCs w:val="24"/>
        </w:rPr>
      </w:pPr>
      <w:r w:rsidRPr="004D6B9B">
        <w:rPr>
          <w:rFonts w:ascii="Times New Roman" w:hAnsi="Times New Roman"/>
          <w:b/>
          <w:sz w:val="24"/>
          <w:szCs w:val="24"/>
        </w:rPr>
        <w:t>Context</w:t>
      </w:r>
      <w:r w:rsidRPr="004D6B9B">
        <w:rPr>
          <w:rFonts w:ascii="Times New Roman" w:hAnsi="Times New Roman"/>
          <w:sz w:val="24"/>
          <w:szCs w:val="24"/>
        </w:rPr>
        <w:tab/>
        <w:t>There is a general agreement on having a high</w:t>
      </w:r>
      <w:r w:rsidR="00266BF7">
        <w:rPr>
          <w:rFonts w:ascii="Times New Roman" w:hAnsi="Times New Roman"/>
          <w:sz w:val="24"/>
          <w:szCs w:val="24"/>
        </w:rPr>
        <w:t>-</w:t>
      </w:r>
      <w:r w:rsidRPr="004D6B9B">
        <w:rPr>
          <w:rFonts w:ascii="Times New Roman" w:hAnsi="Times New Roman"/>
          <w:sz w:val="24"/>
          <w:szCs w:val="24"/>
        </w:rPr>
        <w:t>level breakdown of the economic activity in three main sectors:</w:t>
      </w:r>
    </w:p>
    <w:p w14:paraId="3CE92992" w14:textId="44A80BF6"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Primary (Extraction, fishing, farming, etc</w:t>
      </w:r>
      <w:r w:rsidR="00266BF7">
        <w:rPr>
          <w:rFonts w:ascii="Times New Roman" w:hAnsi="Times New Roman"/>
          <w:sz w:val="24"/>
          <w:szCs w:val="24"/>
        </w:rPr>
        <w:t>.</w:t>
      </w:r>
      <w:r w:rsidRPr="004D6B9B">
        <w:rPr>
          <w:rFonts w:ascii="Times New Roman" w:hAnsi="Times New Roman"/>
          <w:sz w:val="24"/>
          <w:szCs w:val="24"/>
        </w:rPr>
        <w:t>)</w:t>
      </w:r>
    </w:p>
    <w:p w14:paraId="57EC87E6" w14:textId="77777777" w:rsidR="006C0335" w:rsidRPr="004D6B9B" w:rsidRDefault="006C0335" w:rsidP="006C0335">
      <w:pPr>
        <w:pStyle w:val="ListParagraph"/>
        <w:keepNext/>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Secondary (Manufacturing)</w:t>
      </w:r>
    </w:p>
    <w:p w14:paraId="282675CC" w14:textId="77777777" w:rsidR="006C0335" w:rsidRPr="004D6B9B" w:rsidRDefault="006C0335" w:rsidP="006C0335">
      <w:pPr>
        <w:pStyle w:val="ListParagraph"/>
        <w:keepLines/>
        <w:widowControl w:val="0"/>
        <w:numPr>
          <w:ilvl w:val="0"/>
          <w:numId w:val="33"/>
        </w:numPr>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Tertiary (Sales and services)</w:t>
      </w:r>
    </w:p>
    <w:p w14:paraId="6681D485" w14:textId="77777777" w:rsidR="006C0335" w:rsidRPr="004D6B9B" w:rsidRDefault="006C0335" w:rsidP="006C0335">
      <w:pPr>
        <w:keepNext/>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sz w:val="24"/>
          <w:szCs w:val="24"/>
        </w:rPr>
        <w:tab/>
        <w:t>Some authors add two new categories:</w:t>
      </w:r>
    </w:p>
    <w:p w14:paraId="1DC2E21D" w14:textId="35A6485F" w:rsidR="006C0335" w:rsidRPr="004D6B9B" w:rsidRDefault="006C0335" w:rsidP="006C0335">
      <w:pPr>
        <w:pStyle w:val="ListParagraph"/>
        <w:keepNext/>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Quaternary (Information and knowledge-based services)</w:t>
      </w:r>
    </w:p>
    <w:p w14:paraId="5869264F" w14:textId="77777777" w:rsidR="006C0335" w:rsidRPr="004D6B9B" w:rsidRDefault="006C0335" w:rsidP="006C0335">
      <w:pPr>
        <w:pStyle w:val="ListParagraph"/>
        <w:keepLines/>
        <w:widowControl w:val="0"/>
        <w:numPr>
          <w:ilvl w:val="0"/>
          <w:numId w:val="34"/>
        </w:numPr>
        <w:tabs>
          <w:tab w:val="left" w:pos="1701"/>
        </w:tabs>
        <w:autoSpaceDE w:val="0"/>
        <w:autoSpaceDN w:val="0"/>
        <w:adjustRightInd w:val="0"/>
        <w:spacing w:before="60" w:after="60" w:line="240" w:lineRule="auto"/>
        <w:ind w:left="2061"/>
        <w:jc w:val="both"/>
        <w:rPr>
          <w:rFonts w:ascii="Times New Roman" w:hAnsi="Times New Roman"/>
          <w:sz w:val="24"/>
          <w:szCs w:val="24"/>
        </w:rPr>
      </w:pPr>
      <w:r w:rsidRPr="004D6B9B">
        <w:rPr>
          <w:rFonts w:ascii="Times New Roman" w:hAnsi="Times New Roman"/>
          <w:sz w:val="24"/>
          <w:szCs w:val="24"/>
        </w:rPr>
        <w:t>Quinary (Human services)</w:t>
      </w:r>
    </w:p>
    <w:p w14:paraId="54EF923E"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Type</w:t>
      </w:r>
      <w:r w:rsidRPr="004D6B9B">
        <w:rPr>
          <w:rFonts w:ascii="Times New Roman" w:hAnsi="Times New Roman"/>
          <w:b/>
          <w:sz w:val="24"/>
          <w:szCs w:val="24"/>
        </w:rPr>
        <w:tab/>
      </w:r>
      <w:r w:rsidRPr="004D6B9B">
        <w:rPr>
          <w:rFonts w:ascii="Times New Roman" w:hAnsi="Times New Roman"/>
          <w:sz w:val="24"/>
          <w:szCs w:val="24"/>
        </w:rPr>
        <w:t>Cross-domain concept</w:t>
      </w:r>
    </w:p>
    <w:p w14:paraId="05CA43CC" w14:textId="77777777"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4D6B9B">
        <w:rPr>
          <w:rFonts w:ascii="Times New Roman" w:hAnsi="Times New Roman"/>
          <w:b/>
          <w:sz w:val="24"/>
          <w:szCs w:val="24"/>
        </w:rPr>
        <w:t>Concept ID</w:t>
      </w:r>
      <w:r w:rsidRPr="004D6B9B">
        <w:rPr>
          <w:rFonts w:ascii="Times New Roman" w:hAnsi="Times New Roman"/>
          <w:sz w:val="24"/>
          <w:szCs w:val="24"/>
        </w:rPr>
        <w:tab/>
        <w:t>ECO_SECTOR</w:t>
      </w:r>
      <w:r w:rsidRPr="004D6B9B">
        <w:rPr>
          <w:rFonts w:ascii="Times New Roman" w:hAnsi="Times New Roman"/>
          <w:sz w:val="24"/>
          <w:szCs w:val="24"/>
        </w:rPr>
        <w:fldChar w:fldCharType="begin"/>
      </w:r>
      <w:r w:rsidRPr="004D6B9B">
        <w:rPr>
          <w:rFonts w:ascii="Times New Roman" w:hAnsi="Times New Roman"/>
          <w:sz w:val="24"/>
          <w:szCs w:val="24"/>
        </w:rPr>
        <w:instrText>tc "</w:instrText>
      </w:r>
      <w:bookmarkStart w:id="1356" w:name="_Toc521320086"/>
      <w:r w:rsidRPr="004D6B9B">
        <w:rPr>
          <w:rFonts w:ascii="Times New Roman" w:hAnsi="Times New Roman"/>
          <w:b/>
          <w:sz w:val="24"/>
          <w:szCs w:val="24"/>
        </w:rPr>
        <w:instrText>Concept ID</w:instrText>
      </w:r>
      <w:r w:rsidRPr="004D6B9B">
        <w:rPr>
          <w:rFonts w:ascii="Times New Roman" w:hAnsi="Times New Roman"/>
          <w:sz w:val="24"/>
          <w:szCs w:val="24"/>
        </w:rPr>
        <w:tab/>
        <w:instrText>ECO_SECTOR</w:instrText>
      </w:r>
      <w:bookmarkEnd w:id="1356"/>
      <w:r w:rsidRPr="004D6B9B">
        <w:rPr>
          <w:rFonts w:ascii="Times New Roman" w:hAnsi="Times New Roman"/>
          <w:sz w:val="24"/>
          <w:szCs w:val="24"/>
        </w:rPr>
        <w:instrText>" \f C \l 2</w:instrText>
      </w:r>
      <w:r w:rsidRPr="004D6B9B">
        <w:rPr>
          <w:rFonts w:ascii="Times New Roman" w:hAnsi="Times New Roman"/>
          <w:sz w:val="24"/>
          <w:szCs w:val="24"/>
        </w:rPr>
        <w:fldChar w:fldCharType="end"/>
      </w:r>
    </w:p>
    <w:p w14:paraId="3B979278" w14:textId="77777777" w:rsidR="006C0335" w:rsidRPr="00266BF7" w:rsidRDefault="006C0335" w:rsidP="006C0335">
      <w:pPr>
        <w:keepLines/>
        <w:widowControl w:val="0"/>
        <w:tabs>
          <w:tab w:val="left" w:pos="3261"/>
        </w:tabs>
        <w:autoSpaceDE w:val="0"/>
        <w:autoSpaceDN w:val="0"/>
        <w:adjustRightInd w:val="0"/>
        <w:spacing w:before="60" w:after="60" w:line="240" w:lineRule="auto"/>
        <w:jc w:val="both"/>
        <w:rPr>
          <w:rFonts w:ascii="Times New Roman" w:hAnsi="Times New Roman"/>
          <w:sz w:val="24"/>
          <w:szCs w:val="24"/>
        </w:rPr>
      </w:pPr>
      <w:r w:rsidRPr="00266BF7">
        <w:rPr>
          <w:rFonts w:ascii="Times New Roman" w:hAnsi="Times New Roman"/>
          <w:b/>
          <w:sz w:val="24"/>
          <w:szCs w:val="24"/>
        </w:rPr>
        <w:t>Recommended representation</w:t>
      </w:r>
      <w:r w:rsidRPr="00266BF7">
        <w:rPr>
          <w:rFonts w:ascii="Times New Roman" w:hAnsi="Times New Roman"/>
          <w:sz w:val="24"/>
          <w:szCs w:val="24"/>
        </w:rPr>
        <w:tab/>
        <w:t>Codelist (Partial)</w:t>
      </w:r>
    </w:p>
    <w:p w14:paraId="40DAE9A0" w14:textId="624FC0BD" w:rsidR="006C0335" w:rsidRPr="004D6B9B" w:rsidRDefault="006C0335" w:rsidP="006C0335">
      <w:pPr>
        <w:keepLines/>
        <w:widowControl w:val="0"/>
        <w:tabs>
          <w:tab w:val="left" w:pos="1701"/>
        </w:tabs>
        <w:autoSpaceDE w:val="0"/>
        <w:autoSpaceDN w:val="0"/>
        <w:adjustRightInd w:val="0"/>
        <w:spacing w:before="60" w:after="60" w:line="240" w:lineRule="auto"/>
        <w:jc w:val="both"/>
        <w:rPr>
          <w:rFonts w:ascii="Times New Roman" w:hAnsi="Times New Roman"/>
          <w:b/>
          <w:sz w:val="24"/>
          <w:szCs w:val="24"/>
        </w:rPr>
      </w:pPr>
      <w:r w:rsidRPr="004D6B9B">
        <w:rPr>
          <w:rFonts w:ascii="Times New Roman" w:hAnsi="Times New Roman"/>
          <w:b/>
          <w:sz w:val="24"/>
          <w:szCs w:val="24"/>
        </w:rPr>
        <w:t>Codelist ID</w:t>
      </w:r>
      <w:r w:rsidRPr="004D6B9B">
        <w:rPr>
          <w:rFonts w:ascii="Times New Roman" w:hAnsi="Times New Roman"/>
          <w:sz w:val="24"/>
          <w:szCs w:val="24"/>
        </w:rPr>
        <w:tab/>
        <w:t>CL_ACTIVITY</w:t>
      </w:r>
      <w:r w:rsidR="00266BF7" w:rsidRPr="00953401">
        <w:rPr>
          <w:rFonts w:ascii="Times New Roman" w:hAnsi="Times New Roman"/>
          <w:sz w:val="24"/>
          <w:szCs w:val="24"/>
        </w:rPr>
        <w:fldChar w:fldCharType="begin"/>
      </w:r>
      <w:r w:rsidR="00266BF7" w:rsidRPr="00953401">
        <w:rPr>
          <w:rFonts w:ascii="Times New Roman" w:hAnsi="Times New Roman"/>
          <w:sz w:val="24"/>
          <w:szCs w:val="24"/>
        </w:rPr>
        <w:instrText>tc "</w:instrText>
      </w:r>
      <w:bookmarkStart w:id="1357" w:name="_Toc521320087"/>
      <w:r w:rsidR="00266BF7" w:rsidRPr="00953401">
        <w:rPr>
          <w:rFonts w:ascii="Times New Roman" w:hAnsi="Times New Roman"/>
          <w:b/>
          <w:sz w:val="24"/>
          <w:szCs w:val="24"/>
        </w:rPr>
        <w:instrText>Codelist ID</w:instrText>
      </w:r>
      <w:r w:rsidR="00266BF7" w:rsidRPr="00953401">
        <w:rPr>
          <w:rFonts w:ascii="Times New Roman" w:hAnsi="Times New Roman"/>
          <w:sz w:val="24"/>
          <w:szCs w:val="24"/>
        </w:rPr>
        <w:tab/>
        <w:instrText>CL_ACTIVITY</w:instrText>
      </w:r>
      <w:bookmarkEnd w:id="1357"/>
      <w:r w:rsidR="00266BF7" w:rsidRPr="00953401">
        <w:rPr>
          <w:rFonts w:ascii="Times New Roman" w:hAnsi="Times New Roman"/>
          <w:sz w:val="24"/>
          <w:szCs w:val="24"/>
        </w:rPr>
        <w:instrText>" \f C \l 2</w:instrText>
      </w:r>
      <w:r w:rsidR="00266BF7" w:rsidRPr="00953401">
        <w:rPr>
          <w:rFonts w:ascii="Times New Roman" w:hAnsi="Times New Roman"/>
          <w:sz w:val="24"/>
          <w:szCs w:val="24"/>
        </w:rPr>
        <w:fldChar w:fldCharType="end"/>
      </w:r>
    </w:p>
    <w:p w14:paraId="29416569" w14:textId="77777777" w:rsidR="006C0335" w:rsidRDefault="006C0335"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D6B9B">
        <w:rPr>
          <w:rFonts w:ascii="Times New Roman" w:hAnsi="Times New Roman"/>
          <w:b/>
          <w:sz w:val="24"/>
          <w:szCs w:val="24"/>
        </w:rPr>
        <w:lastRenderedPageBreak/>
        <w:t>Related terms</w:t>
      </w:r>
      <w:r w:rsidRPr="004D6B9B">
        <w:rPr>
          <w:rFonts w:ascii="Times New Roman" w:hAnsi="Times New Roman"/>
          <w:b/>
          <w:sz w:val="24"/>
          <w:szCs w:val="24"/>
        </w:rPr>
        <w:tab/>
      </w:r>
      <w:r w:rsidRPr="004D6B9B">
        <w:rPr>
          <w:rFonts w:ascii="Times New Roman" w:hAnsi="Times New Roman"/>
          <w:sz w:val="24"/>
          <w:szCs w:val="24"/>
        </w:rPr>
        <w:t>Economic activity</w:t>
      </w:r>
    </w:p>
    <w:p w14:paraId="17615D89" w14:textId="2ED696BB" w:rsidR="002C28D4" w:rsidRPr="002C28D4" w:rsidRDefault="002C28D4"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2C28D4">
        <w:rPr>
          <w:rFonts w:ascii="Times New Roman" w:hAnsi="Times New Roman"/>
          <w:sz w:val="24"/>
          <w:szCs w:val="24"/>
        </w:rPr>
        <w:tab/>
        <w:t>Ownership sector</w:t>
      </w:r>
    </w:p>
    <w:p w14:paraId="4CDC2F28" w14:textId="595541CE" w:rsidR="006C0335" w:rsidRPr="004D6B9B" w:rsidRDefault="006C0335"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D6B9B">
        <w:rPr>
          <w:rFonts w:ascii="Times New Roman" w:hAnsi="Times New Roman"/>
          <w:sz w:val="24"/>
          <w:szCs w:val="24"/>
        </w:rPr>
        <w:tab/>
        <w:t>Sector</w:t>
      </w:r>
    </w:p>
    <w:p w14:paraId="3609EC58" w14:textId="77777777" w:rsidR="006C0335" w:rsidRPr="004D6B9B" w:rsidRDefault="006C0335" w:rsidP="005E6386">
      <w:pPr>
        <w:autoSpaceDE w:val="0"/>
        <w:autoSpaceDN w:val="0"/>
        <w:spacing w:before="60" w:after="0" w:line="240" w:lineRule="auto"/>
        <w:ind w:left="1701" w:hanging="1701"/>
        <w:jc w:val="both"/>
        <w:rPr>
          <w:rFonts w:ascii="Times New Roman" w:hAnsi="Times New Roman"/>
          <w:sz w:val="24"/>
          <w:szCs w:val="24"/>
        </w:rPr>
      </w:pPr>
      <w:r w:rsidRPr="004D6B9B">
        <w:rPr>
          <w:rFonts w:ascii="Times New Roman" w:hAnsi="Times New Roman"/>
          <w:b/>
          <w:sz w:val="24"/>
          <w:szCs w:val="24"/>
        </w:rPr>
        <w:t>Source</w:t>
      </w:r>
      <w:r w:rsidRPr="004D6B9B">
        <w:rPr>
          <w:rFonts w:ascii="Times New Roman" w:hAnsi="Times New Roman"/>
          <w:sz w:val="24"/>
          <w:szCs w:val="24"/>
        </w:rPr>
        <w:tab/>
        <w:t>World Bank, "Sector Taxonomy and definitions</w:t>
      </w:r>
      <w:r>
        <w:rPr>
          <w:rFonts w:ascii="Times New Roman" w:hAnsi="Times New Roman"/>
          <w:sz w:val="24"/>
          <w:szCs w:val="24"/>
        </w:rPr>
        <w:t>,</w:t>
      </w:r>
      <w:r w:rsidRPr="004D6B9B">
        <w:rPr>
          <w:rFonts w:ascii="Times New Roman" w:hAnsi="Times New Roman"/>
          <w:sz w:val="24"/>
          <w:szCs w:val="24"/>
        </w:rPr>
        <w:t xml:space="preserve"> Revised July 1, 2016", (</w:t>
      </w:r>
      <w:hyperlink r:id="rId125" w:history="1">
        <w:r w:rsidRPr="002E2F75">
          <w:rPr>
            <w:rStyle w:val="Hyperlink"/>
            <w:rFonts w:ascii="Times New Roman" w:hAnsi="Times New Roman"/>
            <w:sz w:val="24"/>
            <w:szCs w:val="24"/>
          </w:rPr>
          <w:t>http://pubdocs.worldbank.org/en/538321490128452070/Sector-Taxonomy-and-definitions.pdf</w:t>
        </w:r>
      </w:hyperlink>
      <w:r w:rsidRPr="004D6B9B">
        <w:rPr>
          <w:rFonts w:ascii="Times New Roman" w:hAnsi="Times New Roman"/>
          <w:sz w:val="24"/>
          <w:szCs w:val="24"/>
        </w:rPr>
        <w:t>)</w:t>
      </w:r>
    </w:p>
    <w:p w14:paraId="35BCCB81" w14:textId="77777777" w:rsidR="006C0335" w:rsidRPr="004D6B9B" w:rsidRDefault="006C0335" w:rsidP="005E6386">
      <w:pPr>
        <w:autoSpaceDE w:val="0"/>
        <w:autoSpaceDN w:val="0"/>
        <w:spacing w:after="240" w:line="240" w:lineRule="auto"/>
        <w:ind w:left="1701" w:hanging="1440"/>
        <w:rPr>
          <w:rFonts w:ascii="Times New Roman" w:hAnsi="Times New Roman"/>
          <w:sz w:val="24"/>
          <w:szCs w:val="24"/>
        </w:rPr>
      </w:pPr>
      <w:r>
        <w:rPr>
          <w:rFonts w:ascii="Times New Roman" w:hAnsi="Times New Roman"/>
          <w:sz w:val="24"/>
          <w:szCs w:val="24"/>
        </w:rPr>
        <w:tab/>
        <w:t>Site "BusinessDictionary" (</w:t>
      </w:r>
      <w:hyperlink r:id="rId126" w:history="1">
        <w:r w:rsidRPr="002E2F75">
          <w:rPr>
            <w:rStyle w:val="Hyperlink"/>
            <w:rFonts w:ascii="Times New Roman" w:hAnsi="Times New Roman"/>
            <w:sz w:val="24"/>
            <w:szCs w:val="24"/>
          </w:rPr>
          <w:t>http://www.businessdictionary.com/definition/economic-sector.html</w:t>
        </w:r>
      </w:hyperlink>
      <w:r>
        <w:rPr>
          <w:rFonts w:ascii="Times New Roman" w:hAnsi="Times New Roman"/>
          <w:sz w:val="24"/>
          <w:szCs w:val="24"/>
        </w:rPr>
        <w:t>) (last consulted on 26 June 2018)</w:t>
      </w:r>
    </w:p>
    <w:p w14:paraId="35019099" w14:textId="77777777" w:rsidR="008201DD" w:rsidRPr="00303B61" w:rsidRDefault="008201DD" w:rsidP="001526E4">
      <w:pPr>
        <w:pStyle w:val="Heading1"/>
      </w:pPr>
      <w:bookmarkStart w:id="1358" w:name="_Toc521319693"/>
      <w:r w:rsidRPr="009E347F">
        <w:t>E</w:t>
      </w:r>
      <w:r w:rsidRPr="00303B61">
        <w:t>ducation level</w:t>
      </w:r>
      <w:bookmarkEnd w:id="1358"/>
      <w:r>
        <w:fldChar w:fldCharType="begin"/>
      </w:r>
      <w:r w:rsidRPr="00303B61">
        <w:instrText>tc "</w:instrText>
      </w:r>
      <w:bookmarkStart w:id="1359" w:name="_Toc427318367"/>
      <w:bookmarkStart w:id="1360" w:name="_Toc427318621"/>
      <w:bookmarkStart w:id="1361" w:name="_Toc431976927"/>
      <w:bookmarkStart w:id="1362" w:name="_Toc441822338"/>
      <w:bookmarkStart w:id="1363" w:name="_Toc521320088"/>
      <w:r w:rsidRPr="00303B61">
        <w:instrText>Education level</w:instrText>
      </w:r>
      <w:bookmarkEnd w:id="1359"/>
      <w:bookmarkEnd w:id="1360"/>
      <w:bookmarkEnd w:id="1361"/>
      <w:bookmarkEnd w:id="1362"/>
      <w:bookmarkEnd w:id="1363"/>
      <w:r w:rsidRPr="00303B61">
        <w:instrText>" \f C \l 1</w:instrText>
      </w:r>
      <w:r>
        <w:fldChar w:fldCharType="end"/>
      </w:r>
    </w:p>
    <w:p w14:paraId="18150870"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An ordered set which groups and classifies education programmes according to the knowledge, skills, competencies and qualifications which they are designed to impart. </w:t>
      </w:r>
    </w:p>
    <w:p w14:paraId="79F175C5" w14:textId="77777777"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The International Standard Classification of Education (ISCED) is used to classify programmes and their resulting qualifications into levels and fields of education. It is a widely-used global reference classification for education systems which provides a comprehensive framework for organising education programmes and qualifications by applying uniform and internationally agreed definitions to facilitate comparisons of education systems across countries. </w:t>
      </w:r>
    </w:p>
    <w:p w14:paraId="3F3FF28A" w14:textId="77777777" w:rsidR="008201DD" w:rsidRDefault="008201DD" w:rsidP="00167EF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ISCED is the international framework for assembling, compiling and analysing cross-nationally comparable data related to students, teachers, educational attainment and education expenditure. ISCED 2011 is the second major revision of this classification (initially developed in the 1970s and revised in </w:t>
      </w:r>
      <w:hyperlink r:id="rId127" w:history="1">
        <w:r>
          <w:rPr>
            <w:rStyle w:val="Hyperlink"/>
            <w:rFonts w:ascii="Times New Roman" w:hAnsi="Times New Roman"/>
          </w:rPr>
          <w:t>1997</w:t>
        </w:r>
      </w:hyperlink>
      <w:r>
        <w:rPr>
          <w:rFonts w:ascii="Times New Roman" w:hAnsi="Times New Roman"/>
          <w:sz w:val="24"/>
          <w:szCs w:val="24"/>
        </w:rPr>
        <w:t>). It was adopted by the UNESCO General Conference in November 2011 and is maintained by the UNESCO Institute for Statistics (UIS).</w:t>
      </w:r>
    </w:p>
    <w:p w14:paraId="5BD37FF1"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E01897" w14:textId="77777777" w:rsidR="008201DD" w:rsidRPr="0095340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Concept ID</w:t>
      </w:r>
      <w:r w:rsidRPr="00953401">
        <w:rPr>
          <w:rFonts w:ascii="Times New Roman" w:hAnsi="Times New Roman"/>
          <w:sz w:val="24"/>
          <w:szCs w:val="24"/>
        </w:rPr>
        <w:tab/>
        <w:t>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64" w:name="_Toc427317010"/>
      <w:bookmarkStart w:id="1365" w:name="_Toc427318623"/>
      <w:bookmarkStart w:id="1366" w:name="_Toc441822339"/>
      <w:bookmarkStart w:id="1367" w:name="_Toc521320089"/>
      <w:r w:rsidRPr="00953401">
        <w:rPr>
          <w:rFonts w:ascii="Times New Roman" w:hAnsi="Times New Roman"/>
          <w:b/>
          <w:sz w:val="24"/>
          <w:szCs w:val="24"/>
        </w:rPr>
        <w:instrText>Concept ID</w:instrText>
      </w:r>
      <w:r w:rsidRPr="00953401">
        <w:rPr>
          <w:rFonts w:ascii="Times New Roman" w:hAnsi="Times New Roman"/>
          <w:sz w:val="24"/>
          <w:szCs w:val="24"/>
        </w:rPr>
        <w:tab/>
        <w:instrText>EDUCATION_LEV</w:instrText>
      </w:r>
      <w:bookmarkEnd w:id="1364"/>
      <w:bookmarkEnd w:id="1365"/>
      <w:bookmarkEnd w:id="1366"/>
      <w:bookmarkEnd w:id="1367"/>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3F1C431B" w14:textId="0A623D7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E72D2B">
        <w:rPr>
          <w:rFonts w:ascii="Times New Roman" w:hAnsi="Times New Roman"/>
          <w:sz w:val="24"/>
          <w:szCs w:val="24"/>
        </w:rPr>
        <w:t>Code</w:t>
      </w:r>
      <w:r w:rsidRPr="00303B61">
        <w:rPr>
          <w:rFonts w:ascii="Times New Roman" w:hAnsi="Times New Roman"/>
          <w:sz w:val="24"/>
          <w:szCs w:val="24"/>
        </w:rPr>
        <w:t>list</w:t>
      </w:r>
    </w:p>
    <w:p w14:paraId="3A472C04" w14:textId="72543ABE" w:rsidR="008201DD" w:rsidRPr="0095340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53401">
        <w:rPr>
          <w:rFonts w:ascii="Times New Roman" w:hAnsi="Times New Roman"/>
          <w:b/>
          <w:sz w:val="24"/>
          <w:szCs w:val="24"/>
        </w:rPr>
        <w:t>Codelist ID</w:t>
      </w:r>
      <w:r w:rsidRPr="00953401">
        <w:rPr>
          <w:rFonts w:ascii="Times New Roman" w:hAnsi="Times New Roman"/>
          <w:sz w:val="24"/>
          <w:szCs w:val="24"/>
        </w:rPr>
        <w:tab/>
        <w:t>CL_EDUCATION_LEV</w:t>
      </w:r>
      <w:r w:rsidRPr="00953401">
        <w:rPr>
          <w:rFonts w:ascii="Times New Roman" w:hAnsi="Times New Roman"/>
          <w:sz w:val="24"/>
          <w:szCs w:val="24"/>
        </w:rPr>
        <w:fldChar w:fldCharType="begin"/>
      </w:r>
      <w:r w:rsidRPr="00953401">
        <w:rPr>
          <w:rFonts w:ascii="Times New Roman" w:hAnsi="Times New Roman"/>
          <w:sz w:val="24"/>
          <w:szCs w:val="24"/>
        </w:rPr>
        <w:instrText>tc "</w:instrText>
      </w:r>
      <w:bookmarkStart w:id="1368" w:name="_Toc441822340"/>
      <w:bookmarkStart w:id="1369" w:name="_Toc521320090"/>
      <w:r w:rsidRPr="00953401">
        <w:rPr>
          <w:rFonts w:ascii="Times New Roman" w:hAnsi="Times New Roman"/>
          <w:b/>
          <w:sz w:val="24"/>
          <w:szCs w:val="24"/>
        </w:rPr>
        <w:instrText>Codelist ID</w:instrText>
      </w:r>
      <w:r w:rsidRPr="00953401">
        <w:rPr>
          <w:rFonts w:ascii="Times New Roman" w:hAnsi="Times New Roman"/>
          <w:sz w:val="24"/>
          <w:szCs w:val="24"/>
        </w:rPr>
        <w:tab/>
        <w:instrText>CL_EDUCATION_LEV</w:instrText>
      </w:r>
      <w:bookmarkEnd w:id="1368"/>
      <w:bookmarkEnd w:id="1369"/>
      <w:r w:rsidRPr="00953401">
        <w:rPr>
          <w:rFonts w:ascii="Times New Roman" w:hAnsi="Times New Roman"/>
          <w:sz w:val="24"/>
          <w:szCs w:val="24"/>
        </w:rPr>
        <w:instrText>" \f C \l 2</w:instrText>
      </w:r>
      <w:r w:rsidRPr="00953401">
        <w:rPr>
          <w:rFonts w:ascii="Times New Roman" w:hAnsi="Times New Roman"/>
          <w:sz w:val="24"/>
          <w:szCs w:val="24"/>
        </w:rPr>
        <w:fldChar w:fldCharType="end"/>
      </w:r>
    </w:p>
    <w:p w14:paraId="57705AB0" w14:textId="498D248E" w:rsidR="008201DD" w:rsidRPr="004E0AB0" w:rsidRDefault="008201DD" w:rsidP="00A77A6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0AB0">
        <w:rPr>
          <w:rFonts w:ascii="Times New Roman" w:hAnsi="Times New Roman"/>
          <w:b/>
          <w:sz w:val="24"/>
          <w:szCs w:val="24"/>
        </w:rPr>
        <w:t>Source</w:t>
      </w:r>
      <w:r w:rsidRPr="004E0AB0">
        <w:rPr>
          <w:rFonts w:ascii="Times New Roman" w:hAnsi="Times New Roman"/>
          <w:sz w:val="24"/>
          <w:szCs w:val="24"/>
        </w:rPr>
        <w:tab/>
      </w:r>
      <w:r w:rsidR="00822BEC" w:rsidRPr="00822BEC">
        <w:rPr>
          <w:rFonts w:ascii="Times New Roman" w:hAnsi="Times New Roman"/>
          <w:sz w:val="24"/>
          <w:szCs w:val="24"/>
        </w:rPr>
        <w:t>SDMX, "SDMX Glossary Version 1.0", February 2016 (</w:t>
      </w:r>
      <w:hyperlink r:id="rId128" w:history="1">
        <w:r w:rsidR="00822BEC" w:rsidRPr="00F81F3A">
          <w:rPr>
            <w:rStyle w:val="Hyperlink"/>
            <w:rFonts w:ascii="Times New Roman" w:hAnsi="Times New Roman"/>
            <w:sz w:val="24"/>
            <w:szCs w:val="24"/>
          </w:rPr>
          <w:t>https://sdmx.org/wp-content/uploads/SDMX_Glossary_Version_1_0_February_2016.docx</w:t>
        </w:r>
      </w:hyperlink>
      <w:r w:rsidR="00822BEC" w:rsidRPr="00822BEC">
        <w:rPr>
          <w:rFonts w:ascii="Times New Roman" w:hAnsi="Times New Roman"/>
          <w:sz w:val="24"/>
          <w:szCs w:val="24"/>
        </w:rPr>
        <w:t>)</w:t>
      </w:r>
    </w:p>
    <w:p w14:paraId="0C53E57C" w14:textId="60DC66B4" w:rsidR="008201DD" w:rsidRPr="00303B61" w:rsidRDefault="008201DD" w:rsidP="00A766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UNESCO Institute for Statistics</w:t>
      </w:r>
      <w:r w:rsidR="00822BEC">
        <w:rPr>
          <w:rFonts w:ascii="Times New Roman" w:hAnsi="Times New Roman"/>
          <w:sz w:val="24"/>
          <w:szCs w:val="24"/>
        </w:rPr>
        <w:t xml:space="preserve">, </w:t>
      </w:r>
      <w:r w:rsidR="00822BEC" w:rsidRPr="00822BEC">
        <w:rPr>
          <w:rFonts w:ascii="Times New Roman" w:hAnsi="Times New Roman"/>
          <w:sz w:val="24"/>
          <w:szCs w:val="24"/>
        </w:rPr>
        <w:t>"</w:t>
      </w:r>
      <w:r w:rsidRPr="002B574C">
        <w:rPr>
          <w:rFonts w:ascii="Times New Roman" w:hAnsi="Times New Roman"/>
          <w:sz w:val="24"/>
          <w:szCs w:val="24"/>
        </w:rPr>
        <w:t>International Standard Classification of Education (ISCED)</w:t>
      </w:r>
      <w:r w:rsidR="00822BEC" w:rsidRPr="00822BEC">
        <w:rPr>
          <w:rFonts w:ascii="Times New Roman" w:hAnsi="Times New Roman"/>
          <w:sz w:val="24"/>
          <w:szCs w:val="24"/>
        </w:rPr>
        <w:t>"</w:t>
      </w:r>
      <w:r w:rsidRPr="002B574C">
        <w:rPr>
          <w:rFonts w:ascii="Times New Roman" w:hAnsi="Times New Roman"/>
          <w:sz w:val="24"/>
          <w:szCs w:val="24"/>
        </w:rPr>
        <w:t xml:space="preserve"> (</w:t>
      </w:r>
      <w:hyperlink r:id="rId129" w:history="1">
        <w:r w:rsidRPr="002B574C">
          <w:rPr>
            <w:rStyle w:val="Hyperlink"/>
            <w:rFonts w:ascii="Times New Roman" w:hAnsi="Times New Roman"/>
            <w:sz w:val="24"/>
            <w:szCs w:val="24"/>
          </w:rPr>
          <w:t>http://uis.unesco.org/en/topic/international-standard-classification-education-isced</w:t>
        </w:r>
      </w:hyperlink>
      <w:r w:rsidRPr="002B574C">
        <w:rPr>
          <w:rFonts w:ascii="Times New Roman" w:hAnsi="Times New Roman"/>
          <w:sz w:val="24"/>
          <w:szCs w:val="24"/>
        </w:rPr>
        <w:t>)</w:t>
      </w:r>
    </w:p>
    <w:p w14:paraId="09978DD5" w14:textId="77777777" w:rsidR="008201DD" w:rsidRPr="00303B61" w:rsidRDefault="008201DD" w:rsidP="001526E4">
      <w:pPr>
        <w:pStyle w:val="Heading1"/>
      </w:pPr>
      <w:bookmarkStart w:id="1370" w:name="_Toc521319694"/>
      <w:r w:rsidRPr="00303B61">
        <w:t>Embargo time</w:t>
      </w:r>
      <w:bookmarkEnd w:id="1370"/>
      <w:r>
        <w:fldChar w:fldCharType="begin"/>
      </w:r>
      <w:r w:rsidRPr="00303B61">
        <w:instrText>tc "</w:instrText>
      </w:r>
      <w:bookmarkStart w:id="1371" w:name="_Toc427317011"/>
      <w:bookmarkStart w:id="1372" w:name="_Toc427318624"/>
      <w:bookmarkStart w:id="1373" w:name="_Toc441822341"/>
      <w:bookmarkStart w:id="1374" w:name="_Toc521320091"/>
      <w:r w:rsidRPr="00303B61">
        <w:instrText>Embargo time</w:instrText>
      </w:r>
      <w:bookmarkEnd w:id="1371"/>
      <w:bookmarkEnd w:id="1372"/>
      <w:bookmarkEnd w:id="1373"/>
      <w:bookmarkEnd w:id="1374"/>
      <w:r w:rsidRPr="00303B61">
        <w:instrText>" \f C \l 1</w:instrText>
      </w:r>
      <w:r>
        <w:fldChar w:fldCharType="end"/>
      </w:r>
    </w:p>
    <w:p w14:paraId="1628D84F"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Exact time at which the data can be made available to the public.</w:t>
      </w:r>
    </w:p>
    <w:p w14:paraId="37FEFD75" w14:textId="588738D8"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Usually, there is a time delay between the finalisation of the production process of statistical data and the moment when the data produced are released and made available to the users. This point in time where data are made publicly available is called </w:t>
      </w:r>
      <w:r w:rsidR="00815832">
        <w:rPr>
          <w:rFonts w:ascii="Times New Roman" w:hAnsi="Times New Roman"/>
          <w:sz w:val="24"/>
          <w:szCs w:val="24"/>
        </w:rPr>
        <w:t>"</w:t>
      </w:r>
      <w:r w:rsidRPr="00303B61">
        <w:rPr>
          <w:rFonts w:ascii="Times New Roman" w:hAnsi="Times New Roman"/>
          <w:sz w:val="24"/>
          <w:szCs w:val="24"/>
        </w:rPr>
        <w:t>embargo time</w:t>
      </w:r>
      <w:r w:rsidR="00815832">
        <w:rPr>
          <w:rFonts w:ascii="Times New Roman" w:hAnsi="Times New Roman"/>
          <w:sz w:val="24"/>
          <w:szCs w:val="24"/>
        </w:rPr>
        <w:t>"</w:t>
      </w:r>
      <w:r w:rsidRPr="00303B61">
        <w:rPr>
          <w:rFonts w:ascii="Times New Roman" w:hAnsi="Times New Roman"/>
          <w:sz w:val="24"/>
          <w:szCs w:val="24"/>
        </w:rPr>
        <w:t>.</w:t>
      </w:r>
    </w:p>
    <w:p w14:paraId="4C4E322B" w14:textId="77777777" w:rsidR="008201DD" w:rsidRPr="00303B61" w:rsidRDefault="008201DD" w:rsidP="00C317B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EE76C17"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EMBARGO_TIME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75" w:name="_Toc427317012"/>
      <w:bookmarkStart w:id="1376" w:name="_Toc427318625"/>
      <w:bookmarkStart w:id="1377" w:name="_Toc441822342"/>
      <w:bookmarkStart w:id="1378" w:name="_Toc521320092"/>
      <w:r w:rsidRPr="00925E45">
        <w:rPr>
          <w:rFonts w:ascii="Times New Roman" w:hAnsi="Times New Roman"/>
          <w:b/>
          <w:sz w:val="24"/>
          <w:szCs w:val="24"/>
        </w:rPr>
        <w:instrText>Concept ID</w:instrText>
      </w:r>
      <w:r w:rsidRPr="00925E45">
        <w:rPr>
          <w:rFonts w:ascii="Times New Roman" w:hAnsi="Times New Roman"/>
          <w:sz w:val="24"/>
          <w:szCs w:val="24"/>
        </w:rPr>
        <w:tab/>
        <w:instrText>EMBARGO_TIME</w:instrText>
      </w:r>
      <w:bookmarkEnd w:id="1375"/>
      <w:bookmarkEnd w:id="1376"/>
      <w:bookmarkEnd w:id="1377"/>
      <w:bookmarkEnd w:id="1378"/>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F2AB1B5" w14:textId="70D7793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Time </w:t>
      </w:r>
      <w:r w:rsidRPr="00355E39">
        <w:rPr>
          <w:rFonts w:ascii="Times New Roman" w:hAnsi="Times New Roman"/>
          <w:sz w:val="24"/>
          <w:szCs w:val="24"/>
        </w:rPr>
        <w:t>Period</w:t>
      </w:r>
    </w:p>
    <w:p w14:paraId="63F03043" w14:textId="3B074A65" w:rsidR="008201DD" w:rsidRDefault="008201DD" w:rsidP="00822B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lastRenderedPageBreak/>
        <w:t>Source</w:t>
      </w:r>
      <w:r w:rsidRPr="00AF05F9">
        <w:rPr>
          <w:rFonts w:ascii="Times New Roman" w:hAnsi="Times New Roman"/>
          <w:sz w:val="24"/>
          <w:szCs w:val="24"/>
        </w:rPr>
        <w:tab/>
      </w:r>
      <w:r w:rsidRPr="00403DD2">
        <w:rPr>
          <w:rFonts w:ascii="Times New Roman" w:hAnsi="Times New Roman"/>
          <w:sz w:val="24"/>
          <w:szCs w:val="24"/>
        </w:rPr>
        <w:t>SDMX, "Metadata Common Vocabulary", 2009 (</w:t>
      </w:r>
      <w:hyperlink r:id="rId130" w:history="1">
        <w:r w:rsidR="00822BEC" w:rsidRPr="00F81F3A">
          <w:rPr>
            <w:rStyle w:val="Hyperlink"/>
            <w:rFonts w:ascii="Times New Roman" w:hAnsi="Times New Roman"/>
            <w:sz w:val="24"/>
            <w:szCs w:val="24"/>
          </w:rPr>
          <w:t>https://sdmx.org/wp-content/uploads/04_sdmx_cog_annex_4_mcv_2009.pdf</w:t>
        </w:r>
      </w:hyperlink>
      <w:r w:rsidRPr="00403DD2">
        <w:rPr>
          <w:rFonts w:ascii="Times New Roman" w:hAnsi="Times New Roman"/>
          <w:sz w:val="24"/>
          <w:szCs w:val="24"/>
        </w:rPr>
        <w:t>)</w:t>
      </w:r>
    </w:p>
    <w:p w14:paraId="10786D6F" w14:textId="7347D13E" w:rsidR="008201DD" w:rsidRPr="005C7C7B"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C7C7B">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5C7C7B">
        <w:rPr>
          <w:rFonts w:ascii="Times New Roman" w:hAnsi="Times New Roman"/>
          <w:sz w:val="24"/>
          <w:szCs w:val="24"/>
        </w:rPr>
        <w:t>Guidelines for Confidentiality and Embargo in SDMX</w:t>
      </w:r>
      <w:r w:rsidR="00822BEC" w:rsidRPr="00CA025C">
        <w:rPr>
          <w:rFonts w:ascii="Times New Roman" w:hAnsi="Times New Roman"/>
          <w:sz w:val="24"/>
          <w:szCs w:val="24"/>
          <w:lang w:val="en-US"/>
        </w:rPr>
        <w:t>"</w:t>
      </w:r>
      <w:r w:rsidR="00822BEC">
        <w:rPr>
          <w:rFonts w:ascii="Times New Roman" w:hAnsi="Times New Roman"/>
          <w:sz w:val="24"/>
          <w:szCs w:val="24"/>
        </w:rPr>
        <w:t xml:space="preserve"> (</w:t>
      </w:r>
      <w:hyperlink r:id="rId131" w:history="1">
        <w:r w:rsidR="00822BEC" w:rsidRPr="00F81F3A">
          <w:rPr>
            <w:rStyle w:val="Hyperlink"/>
            <w:rFonts w:ascii="Times New Roman" w:hAnsi="Times New Roman"/>
            <w:sz w:val="24"/>
            <w:szCs w:val="24"/>
          </w:rPr>
          <w:t>https://sdmx.org/?page_id=4345</w:t>
        </w:r>
      </w:hyperlink>
      <w:r w:rsidR="00822BEC">
        <w:rPr>
          <w:rFonts w:ascii="Times New Roman" w:hAnsi="Times New Roman"/>
          <w:sz w:val="24"/>
          <w:szCs w:val="24"/>
        </w:rPr>
        <w:t>)</w:t>
      </w:r>
    </w:p>
    <w:p w14:paraId="770AEECC" w14:textId="77777777" w:rsidR="008201DD" w:rsidRPr="00303B61" w:rsidRDefault="008201DD" w:rsidP="00EE2D21">
      <w:pPr>
        <w:pStyle w:val="Heading1"/>
      </w:pPr>
      <w:bookmarkStart w:id="1379" w:name="_Toc521319695"/>
      <w:r w:rsidRPr="00303B61">
        <w:t>Expenditure according to purpose</w:t>
      </w:r>
      <w:bookmarkEnd w:id="1379"/>
      <w:r>
        <w:fldChar w:fldCharType="begin"/>
      </w:r>
      <w:r w:rsidRPr="00303B61">
        <w:instrText>tc "</w:instrText>
      </w:r>
      <w:bookmarkStart w:id="1380" w:name="_Toc427317013"/>
      <w:bookmarkStart w:id="1381" w:name="_Toc427318626"/>
      <w:bookmarkStart w:id="1382" w:name="_Toc441822343"/>
      <w:bookmarkStart w:id="1383" w:name="_Toc521320093"/>
      <w:r w:rsidRPr="00303B61">
        <w:instrText>Expenditure according to purpose</w:instrText>
      </w:r>
      <w:bookmarkEnd w:id="1380"/>
      <w:bookmarkEnd w:id="1381"/>
      <w:bookmarkEnd w:id="1382"/>
      <w:bookmarkEnd w:id="1383"/>
      <w:r w:rsidRPr="00303B61">
        <w:instrText>" \f C \l 1</w:instrText>
      </w:r>
      <w:r>
        <w:fldChar w:fldCharType="end"/>
      </w:r>
    </w:p>
    <w:p w14:paraId="79780024"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Breakdown of spending by institutional sectors between major expenditure functions.</w:t>
      </w:r>
    </w:p>
    <w:p w14:paraId="0BAA64FC" w14:textId="742BC37C"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concept is typically used in the SNA (System of National Accounts) where transactions are first analysed according to their nature, then, for certain sectors or kind of transactions, from the expenditure side, by p</w:t>
      </w:r>
      <w:r w:rsidR="00815832">
        <w:rPr>
          <w:rFonts w:ascii="Times New Roman" w:hAnsi="Times New Roman"/>
          <w:sz w:val="24"/>
          <w:szCs w:val="24"/>
        </w:rPr>
        <w:t>urpose, answering the question "</w:t>
      </w:r>
      <w:r w:rsidRPr="00303B61">
        <w:rPr>
          <w:rFonts w:ascii="Times New Roman" w:hAnsi="Times New Roman"/>
          <w:sz w:val="24"/>
          <w:szCs w:val="24"/>
        </w:rPr>
        <w:t>for what purpose?</w:t>
      </w:r>
      <w:r w:rsidR="00815832">
        <w:rPr>
          <w:rFonts w:ascii="Times New Roman" w:hAnsi="Times New Roman"/>
          <w:sz w:val="24"/>
          <w:szCs w:val="24"/>
        </w:rPr>
        <w:t>"</w:t>
      </w:r>
      <w:r w:rsidRPr="00303B61">
        <w:rPr>
          <w:rFonts w:ascii="Times New Roman" w:hAnsi="Times New Roman"/>
          <w:sz w:val="24"/>
          <w:szCs w:val="24"/>
        </w:rPr>
        <w:t xml:space="preserve"> The classifications supporting this concept are the following:</w:t>
      </w:r>
    </w:p>
    <w:p w14:paraId="22F0CD6C" w14:textId="77777777" w:rsidR="008201DD" w:rsidRPr="00303B61" w:rsidRDefault="008201DD" w:rsidP="00C6487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Classification of the functions of government (COFOG),</w:t>
      </w:r>
    </w:p>
    <w:p w14:paraId="0B0572B7"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individual consumption by purpose (COICOP), </w:t>
      </w:r>
    </w:p>
    <w:p w14:paraId="6B0E9F15"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the purposes of non-profit institutions serving households (COPNI), and </w:t>
      </w:r>
    </w:p>
    <w:p w14:paraId="2AF9E935" w14:textId="77777777" w:rsidR="008201DD" w:rsidRPr="00303B61" w:rsidRDefault="008201DD" w:rsidP="00EE2D21">
      <w:pPr>
        <w:pStyle w:val="ListParagraph"/>
        <w:keepLines/>
        <w:widowControl w:val="0"/>
        <w:numPr>
          <w:ilvl w:val="0"/>
          <w:numId w:val="27"/>
        </w:numPr>
        <w:tabs>
          <w:tab w:val="left" w:pos="1701"/>
        </w:tabs>
        <w:autoSpaceDE w:val="0"/>
        <w:autoSpaceDN w:val="0"/>
        <w:adjustRightInd w:val="0"/>
        <w:spacing w:before="60" w:after="60" w:line="240" w:lineRule="auto"/>
        <w:ind w:left="2127" w:hanging="426"/>
        <w:jc w:val="both"/>
        <w:rPr>
          <w:rFonts w:ascii="Times New Roman" w:hAnsi="Times New Roman"/>
          <w:sz w:val="24"/>
          <w:szCs w:val="24"/>
        </w:rPr>
      </w:pPr>
      <w:r w:rsidRPr="00303B61">
        <w:rPr>
          <w:rFonts w:ascii="Times New Roman" w:hAnsi="Times New Roman"/>
          <w:sz w:val="24"/>
          <w:szCs w:val="24"/>
        </w:rPr>
        <w:t xml:space="preserve">Classification of outlays of producers by purpose (COPP). </w:t>
      </w:r>
    </w:p>
    <w:p w14:paraId="50746467"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main purpose of these classifications is to provide statistics which experience has shown to be of general interest for a wide variety of analytical uses. For example, COICOP shows items such as household expenditure on food, health and education services all of which are important indicators of national welfare; COFOG shows government expenditure on health, education, defence and so on and is also used to distinguish between collective services and individual consumption goods and services provided by government</w:t>
      </w:r>
      <w:r>
        <w:rPr>
          <w:rFonts w:ascii="Times New Roman" w:hAnsi="Times New Roman"/>
          <w:sz w:val="24"/>
          <w:szCs w:val="24"/>
        </w:rPr>
        <w:t>.</w:t>
      </w:r>
      <w:r w:rsidRPr="00303B61">
        <w:rPr>
          <w:rFonts w:ascii="Times New Roman" w:hAnsi="Times New Roman"/>
          <w:sz w:val="24"/>
          <w:szCs w:val="24"/>
        </w:rPr>
        <w:t xml:space="preserve"> </w:t>
      </w:r>
    </w:p>
    <w:p w14:paraId="1C3CAE91" w14:textId="77777777" w:rsidR="008201DD" w:rsidRPr="00303B61" w:rsidRDefault="008201DD" w:rsidP="00EE2D2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F01C0C6" w14:textId="77777777" w:rsidR="008201DD" w:rsidRPr="00925E45"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EXPENDITURE</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84" w:name="_Toc427317014"/>
      <w:bookmarkStart w:id="1385" w:name="_Toc427318627"/>
      <w:bookmarkStart w:id="1386" w:name="_Toc441822344"/>
      <w:bookmarkStart w:id="1387" w:name="_Toc521320094"/>
      <w:r w:rsidRPr="00925E45">
        <w:rPr>
          <w:rFonts w:ascii="Times New Roman" w:hAnsi="Times New Roman"/>
          <w:b/>
          <w:sz w:val="24"/>
          <w:szCs w:val="24"/>
        </w:rPr>
        <w:instrText>Concept ID</w:instrText>
      </w:r>
      <w:r w:rsidRPr="00925E45">
        <w:rPr>
          <w:rFonts w:ascii="Times New Roman" w:hAnsi="Times New Roman"/>
          <w:sz w:val="24"/>
          <w:szCs w:val="24"/>
        </w:rPr>
        <w:tab/>
        <w:instrText>EXPENDITURE</w:instrText>
      </w:r>
      <w:bookmarkEnd w:id="1384"/>
      <w:bookmarkEnd w:id="1385"/>
      <w:bookmarkEnd w:id="1386"/>
      <w:bookmarkEnd w:id="1387"/>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614D4C70" w14:textId="540121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D7A3CBA"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CL_COFOG; CL_COICOP; CL_COPNI; CL_COPP</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388" w:name="_Toc427317015"/>
      <w:bookmarkStart w:id="1389" w:name="_Toc427318628"/>
      <w:bookmarkStart w:id="1390" w:name="_Toc441822345"/>
      <w:bookmarkStart w:id="1391" w:name="_Toc521320095"/>
      <w:r w:rsidRPr="00925E45">
        <w:rPr>
          <w:rFonts w:ascii="Times New Roman" w:hAnsi="Times New Roman"/>
          <w:b/>
          <w:sz w:val="24"/>
          <w:szCs w:val="24"/>
        </w:rPr>
        <w:instrText>Codelist ID</w:instrText>
      </w:r>
      <w:r w:rsidRPr="00925E45">
        <w:rPr>
          <w:rFonts w:ascii="Times New Roman" w:hAnsi="Times New Roman"/>
          <w:sz w:val="24"/>
          <w:szCs w:val="24"/>
        </w:rPr>
        <w:tab/>
        <w:instrText>CL_COFOG; CL_COICOP; CL_COPNI; CL_COPP</w:instrText>
      </w:r>
      <w:bookmarkEnd w:id="1388"/>
      <w:bookmarkEnd w:id="1389"/>
      <w:bookmarkEnd w:id="1390"/>
      <w:bookmarkEnd w:id="1391"/>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57895D3" w14:textId="36E8BBE7" w:rsidR="008201DD" w:rsidRPr="00181A2B" w:rsidRDefault="008201DD" w:rsidP="00F93B28">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181A2B">
        <w:rPr>
          <w:rFonts w:ascii="Times New Roman" w:hAnsi="Times New Roman"/>
          <w:b/>
          <w:sz w:val="24"/>
          <w:szCs w:val="24"/>
        </w:rPr>
        <w:t>Source</w:t>
      </w:r>
      <w:r w:rsidRPr="00181A2B">
        <w:rPr>
          <w:rFonts w:ascii="Times New Roman" w:hAnsi="Times New Roman"/>
          <w:sz w:val="24"/>
          <w:szCs w:val="24"/>
        </w:rPr>
        <w:tab/>
      </w:r>
      <w:r>
        <w:rPr>
          <w:rFonts w:ascii="Times New Roman" w:hAnsi="Times New Roman"/>
          <w:sz w:val="24"/>
          <w:szCs w:val="24"/>
        </w:rPr>
        <w:t>United Nations, Statistics Division, "</w:t>
      </w:r>
      <w:r w:rsidRPr="000443A1">
        <w:rPr>
          <w:rFonts w:ascii="Times New Roman" w:hAnsi="Times New Roman"/>
          <w:sz w:val="24"/>
          <w:szCs w:val="24"/>
        </w:rPr>
        <w:t xml:space="preserve">Classifications of expenditure </w:t>
      </w:r>
      <w:r>
        <w:rPr>
          <w:rFonts w:ascii="Times New Roman" w:hAnsi="Times New Roman"/>
          <w:sz w:val="24"/>
          <w:szCs w:val="24"/>
        </w:rPr>
        <w:t>according to purpose", New York, 2000 (</w:t>
      </w:r>
      <w:hyperlink r:id="rId132" w:history="1">
        <w:r w:rsidR="007461A6" w:rsidRPr="00CD41B8">
          <w:rPr>
            <w:rStyle w:val="Hyperlink"/>
            <w:rFonts w:ascii="Times New Roman" w:hAnsi="Times New Roman"/>
            <w:sz w:val="24"/>
            <w:szCs w:val="24"/>
          </w:rPr>
          <w:t>http://unstats.un.org/unsd/publication/SeriesM/SeriesM_84E.pdf</w:t>
        </w:r>
      </w:hyperlink>
      <w:r>
        <w:rPr>
          <w:rFonts w:ascii="Times New Roman" w:hAnsi="Times New Roman"/>
          <w:sz w:val="24"/>
          <w:szCs w:val="24"/>
        </w:rPr>
        <w:t>)</w:t>
      </w:r>
    </w:p>
    <w:p w14:paraId="7E1862A4" w14:textId="25794BAE" w:rsidR="008201DD" w:rsidRPr="000443A1" w:rsidRDefault="008201DD" w:rsidP="00181A2B">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00E72D2B">
        <w:rPr>
          <w:rFonts w:ascii="Times New Roman" w:hAnsi="Times New Roman"/>
          <w:sz w:val="24"/>
          <w:szCs w:val="24"/>
        </w:rPr>
        <w:tab/>
        <w:t>SDMX, Code</w:t>
      </w:r>
      <w:r w:rsidR="00822BEC">
        <w:rPr>
          <w:rFonts w:ascii="Times New Roman" w:hAnsi="Times New Roman"/>
          <w:sz w:val="24"/>
          <w:szCs w:val="24"/>
        </w:rPr>
        <w:t>lists CL_</w:t>
      </w:r>
      <w:r w:rsidRPr="00303B61">
        <w:rPr>
          <w:rFonts w:ascii="Times New Roman" w:hAnsi="Times New Roman"/>
          <w:sz w:val="24"/>
          <w:szCs w:val="24"/>
        </w:rPr>
        <w:t>COFOG, CL_COICOP, CL_COPNI, CL_COPP (</w:t>
      </w:r>
      <w:hyperlink r:id="rId133"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88D271E" w14:textId="77777777" w:rsidR="008201DD" w:rsidRPr="00303B61" w:rsidRDefault="008201DD" w:rsidP="002A44F1">
      <w:pPr>
        <w:pStyle w:val="Heading1"/>
      </w:pPr>
      <w:bookmarkStart w:id="1392" w:name="_Toc521319696"/>
      <w:r w:rsidRPr="00303B61">
        <w:t>Facet</w:t>
      </w:r>
      <w:bookmarkEnd w:id="1392"/>
      <w:r>
        <w:fldChar w:fldCharType="begin"/>
      </w:r>
      <w:r w:rsidRPr="00303B61">
        <w:instrText>tc "</w:instrText>
      </w:r>
      <w:bookmarkStart w:id="1393" w:name="_Toc521320096"/>
      <w:r w:rsidRPr="00303B61">
        <w:instrText>Facet</w:instrText>
      </w:r>
      <w:bookmarkEnd w:id="1393"/>
      <w:r w:rsidRPr="00303B61">
        <w:instrText>" \f C \l 1</w:instrText>
      </w:r>
      <w:r>
        <w:fldChar w:fldCharType="end"/>
      </w:r>
    </w:p>
    <w:p w14:paraId="2A224EFD" w14:textId="2D5BF7F8"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Format specification of a </w:t>
      </w:r>
      <w:r>
        <w:rPr>
          <w:rFonts w:ascii="Times New Roman" w:hAnsi="Times New Roman"/>
          <w:sz w:val="24"/>
          <w:szCs w:val="24"/>
        </w:rPr>
        <w:t>C</w:t>
      </w:r>
      <w:r w:rsidRPr="00303B61">
        <w:rPr>
          <w:rFonts w:ascii="Times New Roman" w:hAnsi="Times New Roman"/>
          <w:sz w:val="24"/>
          <w:szCs w:val="24"/>
        </w:rPr>
        <w:t>omponent</w:t>
      </w:r>
      <w:r w:rsidR="007357B7">
        <w:rPr>
          <w:rFonts w:ascii="Times New Roman" w:hAnsi="Times New Roman"/>
          <w:sz w:val="24"/>
          <w:szCs w:val="24"/>
        </w:rPr>
        <w:t>'</w:t>
      </w:r>
      <w:r w:rsidRPr="00303B61">
        <w:rPr>
          <w:rFonts w:ascii="Times New Roman" w:hAnsi="Times New Roman"/>
          <w:sz w:val="24"/>
          <w:szCs w:val="24"/>
        </w:rPr>
        <w:t xml:space="preserve">s content when reported in a </w:t>
      </w:r>
      <w:r>
        <w:rPr>
          <w:rFonts w:ascii="Times New Roman" w:hAnsi="Times New Roman"/>
          <w:sz w:val="24"/>
          <w:szCs w:val="24"/>
        </w:rPr>
        <w:t>D</w:t>
      </w:r>
      <w:r w:rsidRPr="00303B61">
        <w:rPr>
          <w:rFonts w:ascii="Times New Roman" w:hAnsi="Times New Roman"/>
          <w:sz w:val="24"/>
          <w:szCs w:val="24"/>
        </w:rPr>
        <w:t xml:space="preserve">ata or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00925E45" w:rsidRPr="00925E45">
        <w:rPr>
          <w:rFonts w:ascii="Times New Roman" w:hAnsi="Times New Roman"/>
          <w:sz w:val="24"/>
          <w:szCs w:val="24"/>
        </w:rPr>
        <w:fldChar w:fldCharType="begin"/>
      </w:r>
      <w:r w:rsidR="00925E45" w:rsidRPr="00925E45">
        <w:rPr>
          <w:rFonts w:ascii="Times New Roman" w:hAnsi="Times New Roman"/>
          <w:sz w:val="24"/>
          <w:szCs w:val="24"/>
        </w:rPr>
        <w:instrText>tc "</w:instrText>
      </w:r>
      <w:bookmarkStart w:id="1394" w:name="_Toc521320097"/>
      <w:r w:rsidR="00925E45" w:rsidRPr="00925E45">
        <w:rPr>
          <w:rFonts w:ascii="Times New Roman" w:hAnsi="Times New Roman"/>
          <w:b/>
          <w:sz w:val="24"/>
          <w:szCs w:val="24"/>
        </w:rPr>
        <w:instrText>Concept ID</w:instrText>
      </w:r>
      <w:r w:rsidR="00925E45" w:rsidRPr="00925E45">
        <w:rPr>
          <w:rFonts w:ascii="Times New Roman" w:hAnsi="Times New Roman"/>
          <w:sz w:val="24"/>
          <w:szCs w:val="24"/>
        </w:rPr>
        <w:tab/>
      </w:r>
      <w:r w:rsidR="00925E45" w:rsidRPr="00303B61">
        <w:rPr>
          <w:rFonts w:ascii="Times New Roman" w:hAnsi="Times New Roman"/>
          <w:sz w:val="24"/>
          <w:szCs w:val="24"/>
        </w:rPr>
        <w:instrText>FACET</w:instrText>
      </w:r>
      <w:bookmarkEnd w:id="1394"/>
      <w:r w:rsidR="00925E45" w:rsidRPr="00925E45">
        <w:rPr>
          <w:rFonts w:ascii="Times New Roman" w:hAnsi="Times New Roman"/>
          <w:sz w:val="24"/>
          <w:szCs w:val="24"/>
        </w:rPr>
        <w:instrText>" \f C \l 2</w:instrText>
      </w:r>
      <w:r w:rsidR="00925E45" w:rsidRPr="00925E45">
        <w:rPr>
          <w:rFonts w:ascii="Times New Roman" w:hAnsi="Times New Roman"/>
          <w:sz w:val="24"/>
          <w:szCs w:val="24"/>
        </w:rPr>
        <w:fldChar w:fldCharType="end"/>
      </w:r>
      <w:r w:rsidRPr="00303B61">
        <w:rPr>
          <w:rFonts w:ascii="Times New Roman" w:hAnsi="Times New Roman"/>
          <w:sz w:val="24"/>
          <w:szCs w:val="24"/>
        </w:rPr>
        <w:t>et.</w:t>
      </w:r>
    </w:p>
    <w:p w14:paraId="013D1662" w14:textId="77777777" w:rsidR="008201DD" w:rsidRPr="00303B61" w:rsidRDefault="008201DD" w:rsidP="002A4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specifies the valid format for a non-enumerated domain for a </w:t>
      </w:r>
      <w:r>
        <w:rPr>
          <w:rFonts w:ascii="Times New Roman" w:hAnsi="Times New Roman"/>
          <w:sz w:val="24"/>
          <w:szCs w:val="24"/>
        </w:rPr>
        <w:t>C</w:t>
      </w:r>
      <w:r w:rsidRPr="00303B61">
        <w:rPr>
          <w:rFonts w:ascii="Times New Roman" w:hAnsi="Times New Roman"/>
          <w:sz w:val="24"/>
          <w:szCs w:val="24"/>
        </w:rPr>
        <w:t>omponent.</w:t>
      </w:r>
    </w:p>
    <w:p w14:paraId="1F90523E" w14:textId="004814A8" w:rsidR="008201DD" w:rsidRPr="00303B61" w:rsidRDefault="008201DD" w:rsidP="007932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FACET</w:t>
      </w:r>
    </w:p>
    <w:p w14:paraId="7EAFE78B" w14:textId="77777777" w:rsidR="008201DD" w:rsidRPr="00303B61" w:rsidRDefault="008201DD" w:rsidP="007932D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Component</w:t>
      </w:r>
    </w:p>
    <w:p w14:paraId="3D52AEBA" w14:textId="1EE635F4" w:rsidR="008201DD" w:rsidRPr="00015E77"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5E77">
        <w:rPr>
          <w:rFonts w:ascii="Times New Roman" w:hAnsi="Times New Roman"/>
          <w:b/>
          <w:sz w:val="24"/>
          <w:szCs w:val="24"/>
        </w:rPr>
        <w:t>Source</w:t>
      </w:r>
      <w:r w:rsidRPr="00015E77">
        <w:rPr>
          <w:rFonts w:ascii="Times New Roman" w:hAnsi="Times New Roman"/>
          <w:sz w:val="24"/>
          <w:szCs w:val="24"/>
        </w:rPr>
        <w:tab/>
        <w:t>SDMX, "SDMX Glossary Version 1.0", February 2016 (</w:t>
      </w:r>
      <w:hyperlink r:id="rId134" w:history="1">
        <w:r w:rsidR="00822BEC" w:rsidRPr="00F81F3A">
          <w:rPr>
            <w:rStyle w:val="Hyperlink"/>
            <w:rFonts w:ascii="Times New Roman" w:hAnsi="Times New Roman"/>
            <w:sz w:val="24"/>
            <w:szCs w:val="24"/>
          </w:rPr>
          <w:t>https://sdmx.org/wp-content/uploads/SDMX_Glossary_Version_1_0_February_2016.docx</w:t>
        </w:r>
      </w:hyperlink>
      <w:r w:rsidRPr="00015E77">
        <w:rPr>
          <w:rFonts w:ascii="Times New Roman" w:hAnsi="Times New Roman"/>
          <w:sz w:val="24"/>
          <w:szCs w:val="24"/>
        </w:rPr>
        <w:t>)</w:t>
      </w:r>
    </w:p>
    <w:p w14:paraId="2805F51B" w14:textId="77777777" w:rsidR="008201DD" w:rsidRPr="00303B61" w:rsidRDefault="008201DD" w:rsidP="001526E4">
      <w:pPr>
        <w:pStyle w:val="Heading1"/>
      </w:pPr>
      <w:bookmarkStart w:id="1395" w:name="_Toc521319697"/>
      <w:r w:rsidRPr="00303B61">
        <w:lastRenderedPageBreak/>
        <w:t>Fast-track change</w:t>
      </w:r>
      <w:bookmarkEnd w:id="1395"/>
      <w:r>
        <w:fldChar w:fldCharType="begin"/>
      </w:r>
      <w:r w:rsidRPr="00303B61">
        <w:instrText>tc "</w:instrText>
      </w:r>
      <w:bookmarkStart w:id="1396" w:name="_Toc521320098"/>
      <w:r w:rsidRPr="00303B61">
        <w:instrText>Fast-track change</w:instrText>
      </w:r>
      <w:bookmarkEnd w:id="1396"/>
      <w:r w:rsidRPr="00303B61">
        <w:instrText>" \f C \l 1</w:instrText>
      </w:r>
      <w:r>
        <w:fldChar w:fldCharType="end"/>
      </w:r>
    </w:p>
    <w:p w14:paraId="0798D6FE" w14:textId="48FAD552"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Procedure followed to update at short notice an SDMX artefact, e.g. a </w:t>
      </w:r>
      <w:r>
        <w:rPr>
          <w:rFonts w:ascii="Times New Roman" w:hAnsi="Times New Roman"/>
          <w:sz w:val="24"/>
          <w:szCs w:val="24"/>
        </w:rPr>
        <w:t>C</w:t>
      </w:r>
      <w:r w:rsidRPr="00303B61">
        <w:rPr>
          <w:rFonts w:ascii="Times New Roman" w:hAnsi="Times New Roman"/>
          <w:sz w:val="24"/>
          <w:szCs w:val="24"/>
        </w:rPr>
        <w:t>ode</w:t>
      </w:r>
      <w:r w:rsidR="00E72D2B">
        <w:rPr>
          <w:rFonts w:ascii="Times New Roman" w:hAnsi="Times New Roman"/>
          <w:sz w:val="24"/>
          <w:szCs w:val="24"/>
        </w:rPr>
        <w:t>l</w:t>
      </w:r>
      <w:r w:rsidRPr="00303B61">
        <w:rPr>
          <w:rFonts w:ascii="Times New Roman" w:hAnsi="Times New Roman"/>
          <w:sz w:val="24"/>
          <w:szCs w:val="24"/>
        </w:rPr>
        <w:t>ist.</w:t>
      </w:r>
    </w:p>
    <w:p w14:paraId="0D7C7B02" w14:textId="77777777" w:rsidR="008201DD" w:rsidRPr="00303B61" w:rsidRDefault="008201DD" w:rsidP="00322A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fast-track change request can be triggered by any of the organisations in the ownership group. Only changes not breaking backwards compatibility can be issued as fast-track. Fast-track changes follow the same change management process as normal changes but are applied with immediate effect if approved and do not need to wait until the next annual maintenance cycle. </w:t>
      </w:r>
    </w:p>
    <w:p w14:paraId="7B87C00F" w14:textId="263C3B9F" w:rsidR="008201DD" w:rsidRPr="00303B61" w:rsidRDefault="008201DD" w:rsidP="00265FC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FAST_TRACK</w:t>
      </w:r>
      <w:r w:rsidR="00925E45" w:rsidRPr="00925E45">
        <w:rPr>
          <w:rFonts w:ascii="Times New Roman" w:hAnsi="Times New Roman"/>
          <w:sz w:val="24"/>
          <w:szCs w:val="24"/>
        </w:rPr>
        <w:fldChar w:fldCharType="begin"/>
      </w:r>
      <w:r w:rsidR="00925E45" w:rsidRPr="00925E45">
        <w:rPr>
          <w:rFonts w:ascii="Times New Roman" w:hAnsi="Times New Roman"/>
          <w:sz w:val="24"/>
          <w:szCs w:val="24"/>
        </w:rPr>
        <w:instrText>tc "</w:instrText>
      </w:r>
      <w:bookmarkStart w:id="1397" w:name="_Toc521320099"/>
      <w:r w:rsidR="00925E45" w:rsidRPr="00925E45">
        <w:rPr>
          <w:rFonts w:ascii="Times New Roman" w:hAnsi="Times New Roman"/>
          <w:b/>
          <w:sz w:val="24"/>
          <w:szCs w:val="24"/>
        </w:rPr>
        <w:instrText>Concept ID</w:instrText>
      </w:r>
      <w:r w:rsidR="00925E45" w:rsidRPr="00925E45">
        <w:rPr>
          <w:rFonts w:ascii="Times New Roman" w:hAnsi="Times New Roman"/>
          <w:sz w:val="24"/>
          <w:szCs w:val="24"/>
        </w:rPr>
        <w:tab/>
      </w:r>
      <w:r w:rsidR="00925E45" w:rsidRPr="00303B61">
        <w:rPr>
          <w:rFonts w:ascii="Times New Roman" w:hAnsi="Times New Roman"/>
          <w:sz w:val="24"/>
          <w:szCs w:val="24"/>
        </w:rPr>
        <w:instrText>FAST_TRACK</w:instrText>
      </w:r>
      <w:bookmarkEnd w:id="1397"/>
      <w:r w:rsidR="00925E45" w:rsidRPr="00925E45">
        <w:rPr>
          <w:rFonts w:ascii="Times New Roman" w:hAnsi="Times New Roman"/>
          <w:sz w:val="24"/>
          <w:szCs w:val="24"/>
        </w:rPr>
        <w:instrText>" \f C \l 2</w:instrText>
      </w:r>
      <w:r w:rsidR="00925E45" w:rsidRPr="00925E45">
        <w:rPr>
          <w:rFonts w:ascii="Times New Roman" w:hAnsi="Times New Roman"/>
          <w:sz w:val="24"/>
          <w:szCs w:val="24"/>
        </w:rPr>
        <w:fldChar w:fldCharType="end"/>
      </w:r>
    </w:p>
    <w:p w14:paraId="21DFF277" w14:textId="77777777" w:rsidR="008201DD" w:rsidRPr="00303B61" w:rsidRDefault="008201DD" w:rsidP="00265FC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Ownership group</w:t>
      </w:r>
    </w:p>
    <w:p w14:paraId="2765922E" w14:textId="3A7B652E" w:rsidR="008201DD" w:rsidRPr="00617150"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17150">
        <w:rPr>
          <w:rFonts w:ascii="Times New Roman" w:hAnsi="Times New Roman"/>
          <w:b/>
          <w:sz w:val="24"/>
          <w:szCs w:val="24"/>
        </w:rPr>
        <w:t>Source</w:t>
      </w:r>
      <w:r w:rsidRPr="00617150">
        <w:rPr>
          <w:rFonts w:ascii="Times New Roman" w:hAnsi="Times New Roman"/>
          <w:sz w:val="24"/>
          <w:szCs w:val="24"/>
        </w:rPr>
        <w:tab/>
        <w:t>SDMX, "SDMX Glossary Version 1.0", February 2016 (</w:t>
      </w:r>
      <w:hyperlink r:id="rId135" w:history="1">
        <w:r w:rsidR="00822BEC" w:rsidRPr="00F81F3A">
          <w:rPr>
            <w:rStyle w:val="Hyperlink"/>
            <w:rFonts w:ascii="Times New Roman" w:hAnsi="Times New Roman"/>
            <w:sz w:val="24"/>
            <w:szCs w:val="24"/>
          </w:rPr>
          <w:t>https://sdmx.org/wp-content/uploads/SDMX_Glossary_Version_1_0_February_2016.docx</w:t>
        </w:r>
      </w:hyperlink>
      <w:r w:rsidRPr="00617150">
        <w:rPr>
          <w:rFonts w:ascii="Times New Roman" w:hAnsi="Times New Roman"/>
          <w:sz w:val="24"/>
          <w:szCs w:val="24"/>
        </w:rPr>
        <w:t>)</w:t>
      </w:r>
    </w:p>
    <w:p w14:paraId="7EA5A51B" w14:textId="77777777" w:rsidR="008201DD" w:rsidRPr="00303B61" w:rsidRDefault="008201DD" w:rsidP="007D3896">
      <w:pPr>
        <w:pStyle w:val="Heading1"/>
      </w:pPr>
      <w:bookmarkStart w:id="1398" w:name="_Toc521319698"/>
      <w:r w:rsidRPr="00303B61">
        <w:t>Frequency of data collection</w:t>
      </w:r>
      <w:bookmarkEnd w:id="1398"/>
      <w:r>
        <w:fldChar w:fldCharType="begin"/>
      </w:r>
      <w:r w:rsidRPr="00303B61">
        <w:instrText>tc "</w:instrText>
      </w:r>
      <w:bookmarkStart w:id="1399" w:name="_Toc427317016"/>
      <w:bookmarkStart w:id="1400" w:name="_Toc427318629"/>
      <w:bookmarkStart w:id="1401" w:name="_Toc441822346"/>
      <w:bookmarkStart w:id="1402" w:name="_Toc521320100"/>
      <w:r w:rsidRPr="00303B61">
        <w:instrText>Frequency of data collection</w:instrText>
      </w:r>
      <w:bookmarkEnd w:id="1399"/>
      <w:bookmarkEnd w:id="1400"/>
      <w:bookmarkEnd w:id="1401"/>
      <w:bookmarkEnd w:id="1402"/>
      <w:r w:rsidRPr="00303B61">
        <w:instrText>" \f C \l 1</w:instrText>
      </w:r>
      <w:r>
        <w:fldChar w:fldCharType="end"/>
      </w:r>
    </w:p>
    <w:p w14:paraId="33BBF81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source data are collected.</w:t>
      </w:r>
    </w:p>
    <w:p w14:paraId="4D28765F"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frequencies with which the source data are collected and produced could be different: a time series could be collected from the respondents at quarterly frequency but the data production may have a monthly frequency. The frequency of data collection should therefore be described.</w:t>
      </w:r>
    </w:p>
    <w:p w14:paraId="2451FE51"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96412A" w14:textId="77777777" w:rsidR="008201DD" w:rsidRPr="00925E45" w:rsidRDefault="008201DD" w:rsidP="0023778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FREQ_COLL</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03" w:name="_Toc427317017"/>
      <w:bookmarkStart w:id="1404" w:name="_Toc427318630"/>
      <w:bookmarkStart w:id="1405" w:name="_Toc441822347"/>
      <w:bookmarkStart w:id="1406" w:name="_Toc521320101"/>
      <w:r w:rsidRPr="00925E45">
        <w:rPr>
          <w:rFonts w:ascii="Times New Roman" w:hAnsi="Times New Roman"/>
          <w:b/>
          <w:sz w:val="24"/>
          <w:szCs w:val="24"/>
        </w:rPr>
        <w:instrText>Concept ID</w:instrText>
      </w:r>
      <w:r w:rsidRPr="00925E45">
        <w:rPr>
          <w:rFonts w:ascii="Times New Roman" w:hAnsi="Times New Roman"/>
          <w:sz w:val="24"/>
          <w:szCs w:val="24"/>
        </w:rPr>
        <w:tab/>
        <w:instrText>FREQ_COLL</w:instrText>
      </w:r>
      <w:bookmarkEnd w:id="1403"/>
      <w:bookmarkEnd w:id="1404"/>
      <w:bookmarkEnd w:id="1405"/>
      <w:bookmarkEnd w:id="1406"/>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374EDCFF" w14:textId="657A865D"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780FC79"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07" w:name="_Toc427317018"/>
      <w:bookmarkStart w:id="1408" w:name="_Toc427318631"/>
      <w:bookmarkStart w:id="1409" w:name="_Toc441822348"/>
      <w:bookmarkStart w:id="1410" w:name="_Toc521320102"/>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07"/>
      <w:bookmarkEnd w:id="1408"/>
      <w:bookmarkEnd w:id="1409"/>
      <w:bookmarkEnd w:id="1410"/>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62A5FE"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dissemination</w:t>
      </w:r>
    </w:p>
    <w:p w14:paraId="1586DAAA" w14:textId="77777777" w:rsidR="008201DD" w:rsidRPr="00303B61" w:rsidRDefault="008201DD" w:rsidP="0023778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717F79FB" w14:textId="4FBAB092"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36"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4277844D" w14:textId="4E9A41EC" w:rsidR="008201DD" w:rsidRPr="00303B61" w:rsidRDefault="008201DD" w:rsidP="00BE6F99">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Pr="00303B61">
        <w:rPr>
          <w:rFonts w:ascii="Times New Roman" w:hAnsi="Times New Roman"/>
          <w:sz w:val="24"/>
          <w:szCs w:val="24"/>
        </w:rPr>
        <w:t>Codelist CL_FREQ (</w:t>
      </w:r>
      <w:hyperlink r:id="rId13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1B4A05" w14:textId="77777777" w:rsidR="008201DD" w:rsidRPr="00303B61" w:rsidRDefault="008201DD" w:rsidP="007D3896">
      <w:pPr>
        <w:pStyle w:val="Heading1"/>
      </w:pPr>
      <w:bookmarkStart w:id="1411" w:name="_Toc521319699"/>
      <w:r w:rsidRPr="00303B61">
        <w:t>Frequency of dissemination</w:t>
      </w:r>
      <w:bookmarkEnd w:id="1411"/>
      <w:r>
        <w:fldChar w:fldCharType="begin"/>
      </w:r>
      <w:r w:rsidRPr="00303B61">
        <w:instrText>tc "</w:instrText>
      </w:r>
      <w:bookmarkStart w:id="1412" w:name="_Toc427317019"/>
      <w:bookmarkStart w:id="1413" w:name="_Toc427318632"/>
      <w:bookmarkStart w:id="1414" w:name="_Toc441822349"/>
      <w:bookmarkStart w:id="1415" w:name="_Toc521320103"/>
      <w:r w:rsidRPr="00303B61">
        <w:instrText>Frequency of dissemination</w:instrText>
      </w:r>
      <w:bookmarkEnd w:id="1412"/>
      <w:bookmarkEnd w:id="1413"/>
      <w:bookmarkEnd w:id="1414"/>
      <w:bookmarkEnd w:id="1415"/>
      <w:r w:rsidRPr="00303B61">
        <w:instrText>" \f C \l 1</w:instrText>
      </w:r>
      <w:r>
        <w:fldChar w:fldCharType="end"/>
      </w:r>
    </w:p>
    <w:p w14:paraId="77F3B007"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the statistics are disseminated over a given time period.</w:t>
      </w:r>
    </w:p>
    <w:p w14:paraId="5AB4F374"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frequencies with which data are released, which could be different from the frequency of data collection.</w:t>
      </w:r>
    </w:p>
    <w:p w14:paraId="6AEC8D2B" w14:textId="77777777" w:rsidR="008201DD" w:rsidRPr="00303B61" w:rsidRDefault="008201DD" w:rsidP="007D38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FF09745" w14:textId="77777777" w:rsidR="008201DD" w:rsidRPr="00925E45" w:rsidRDefault="008201DD" w:rsidP="006C2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FREQ_DISS</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16" w:name="_Toc427317020"/>
      <w:bookmarkStart w:id="1417" w:name="_Toc427318633"/>
      <w:bookmarkStart w:id="1418" w:name="_Toc441822350"/>
      <w:bookmarkStart w:id="1419" w:name="_Toc521320104"/>
      <w:r w:rsidRPr="00925E45">
        <w:rPr>
          <w:rFonts w:ascii="Times New Roman" w:hAnsi="Times New Roman"/>
          <w:b/>
          <w:sz w:val="24"/>
          <w:szCs w:val="24"/>
        </w:rPr>
        <w:instrText>Concept ID</w:instrText>
      </w:r>
      <w:r w:rsidRPr="00925E45">
        <w:rPr>
          <w:rFonts w:ascii="Times New Roman" w:hAnsi="Times New Roman"/>
          <w:sz w:val="24"/>
          <w:szCs w:val="24"/>
        </w:rPr>
        <w:tab/>
        <w:instrText>FREQ_DISS</w:instrText>
      </w:r>
      <w:bookmarkEnd w:id="1416"/>
      <w:bookmarkEnd w:id="1417"/>
      <w:bookmarkEnd w:id="1418"/>
      <w:bookmarkEnd w:id="1419"/>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1BE7F43B" w14:textId="0FC8657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C913DD2"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20" w:name="_Toc427317021"/>
      <w:bookmarkStart w:id="1421" w:name="_Toc427318634"/>
      <w:bookmarkStart w:id="1422" w:name="_Toc441822351"/>
      <w:bookmarkStart w:id="1423" w:name="_Toc521320105"/>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20"/>
      <w:bookmarkEnd w:id="1421"/>
      <w:bookmarkEnd w:id="1422"/>
      <w:bookmarkEnd w:id="1423"/>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AFD789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4907B70F" w14:textId="77777777" w:rsidR="008201DD" w:rsidRPr="00303B61" w:rsidRDefault="008201DD" w:rsidP="006C2E90">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observation</w:t>
      </w:r>
    </w:p>
    <w:p w14:paraId="48068680" w14:textId="7689FFA8"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38"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3D62C45A" w14:textId="060EFA7C"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SDMX,</w:t>
      </w:r>
      <w:r w:rsidR="00822BEC">
        <w:rPr>
          <w:rFonts w:ascii="Times New Roman" w:hAnsi="Times New Roman"/>
          <w:b/>
          <w:sz w:val="24"/>
          <w:szCs w:val="24"/>
        </w:rPr>
        <w:t xml:space="preserve"> </w:t>
      </w:r>
      <w:r w:rsidRPr="00303B61">
        <w:rPr>
          <w:rFonts w:ascii="Times New Roman" w:hAnsi="Times New Roman"/>
          <w:sz w:val="24"/>
          <w:szCs w:val="24"/>
        </w:rPr>
        <w:t>Codelist CL_FREQ (</w:t>
      </w:r>
      <w:hyperlink r:id="rId13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1138119" w14:textId="77777777" w:rsidR="008201DD" w:rsidRPr="00303B61" w:rsidRDefault="008201DD" w:rsidP="001526E4">
      <w:pPr>
        <w:pStyle w:val="Heading1"/>
      </w:pPr>
      <w:bookmarkStart w:id="1424" w:name="_Toc521319700"/>
      <w:r w:rsidRPr="00303B61">
        <w:lastRenderedPageBreak/>
        <w:t>Frequency of observation</w:t>
      </w:r>
      <w:bookmarkEnd w:id="1424"/>
      <w:r>
        <w:fldChar w:fldCharType="begin"/>
      </w:r>
      <w:r w:rsidRPr="00303B61">
        <w:instrText>tc "</w:instrText>
      </w:r>
      <w:bookmarkStart w:id="1425" w:name="_Toc427318635"/>
      <w:bookmarkStart w:id="1426" w:name="_Toc441822352"/>
      <w:bookmarkStart w:id="1427" w:name="_Toc521320106"/>
      <w:r w:rsidRPr="00303B61">
        <w:instrText>Frequency of observation</w:instrText>
      </w:r>
      <w:bookmarkEnd w:id="1425"/>
      <w:bookmarkEnd w:id="1426"/>
      <w:bookmarkEnd w:id="1427"/>
      <w:r w:rsidRPr="00303B61">
        <w:instrText>" \f C \l 1</w:instrText>
      </w:r>
      <w:r>
        <w:fldChar w:fldCharType="end"/>
      </w:r>
    </w:p>
    <w:p w14:paraId="344C4BBD"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interval at which observations occur over a given time period.</w:t>
      </w:r>
    </w:p>
    <w:p w14:paraId="6E025937" w14:textId="7D3C7C92"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If a data series has a constant time interval between its observations, this interval determines the frequency of the series (e.g. monthly, quarterly, yearly).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 also called </w:t>
      </w:r>
      <w:r w:rsidR="00815832">
        <w:rPr>
          <w:rFonts w:ascii="Times New Roman" w:hAnsi="Times New Roman"/>
          <w:sz w:val="24"/>
          <w:szCs w:val="24"/>
        </w:rPr>
        <w:t>"</w:t>
      </w:r>
      <w:r w:rsidRPr="00303B61">
        <w:rPr>
          <w:rFonts w:ascii="Times New Roman" w:hAnsi="Times New Roman"/>
          <w:sz w:val="24"/>
          <w:szCs w:val="24"/>
        </w:rPr>
        <w:t>periodicity</w:t>
      </w:r>
      <w:r w:rsidR="00815832">
        <w:rPr>
          <w:rFonts w:ascii="Times New Roman" w:hAnsi="Times New Roman"/>
          <w:sz w:val="24"/>
          <w:szCs w:val="24"/>
        </w:rPr>
        <w:t>"</w:t>
      </w:r>
      <w:r w:rsidRPr="00303B61">
        <w:rPr>
          <w:rFonts w:ascii="Times New Roman" w:hAnsi="Times New Roman"/>
          <w:sz w:val="24"/>
          <w:szCs w:val="24"/>
        </w:rPr>
        <w:t xml:space="preserve"> - may refer to several stages in the production process, e.g. in data collection or in data dissemination (e.g., a time series could be available at annual frequency but the underlying data are compiled monthly). Therefore, </w:t>
      </w:r>
      <w:r w:rsidR="00815832">
        <w:rPr>
          <w:rFonts w:ascii="Times New Roman" w:hAnsi="Times New Roman"/>
          <w:sz w:val="24"/>
          <w:szCs w:val="24"/>
        </w:rPr>
        <w:t>"</w:t>
      </w:r>
      <w:r w:rsidRPr="00303B61">
        <w:rPr>
          <w:rFonts w:ascii="Times New Roman" w:hAnsi="Times New Roman"/>
          <w:sz w:val="24"/>
          <w:szCs w:val="24"/>
        </w:rPr>
        <w:t>Frequency</w:t>
      </w:r>
      <w:r w:rsidR="00815832">
        <w:rPr>
          <w:rFonts w:ascii="Times New Roman" w:hAnsi="Times New Roman"/>
          <w:sz w:val="24"/>
          <w:szCs w:val="24"/>
        </w:rPr>
        <w:t>"</w:t>
      </w:r>
      <w:r w:rsidRPr="00303B61">
        <w:rPr>
          <w:rFonts w:ascii="Times New Roman" w:hAnsi="Times New Roman"/>
          <w:sz w:val="24"/>
          <w:szCs w:val="24"/>
        </w:rPr>
        <w:t xml:space="preserve"> can be broken down into </w:t>
      </w:r>
      <w:r w:rsidR="00815832">
        <w:rPr>
          <w:rFonts w:ascii="Times New Roman" w:hAnsi="Times New Roman"/>
          <w:sz w:val="24"/>
          <w:szCs w:val="24"/>
        </w:rPr>
        <w:t>"</w:t>
      </w:r>
      <w:r w:rsidRPr="00303B61">
        <w:rPr>
          <w:rFonts w:ascii="Times New Roman" w:hAnsi="Times New Roman"/>
          <w:sz w:val="24"/>
          <w:szCs w:val="24"/>
        </w:rPr>
        <w:t>Frequency - data collection</w:t>
      </w:r>
      <w:r w:rsidR="00815832">
        <w:rPr>
          <w:rFonts w:ascii="Times New Roman" w:hAnsi="Times New Roman"/>
          <w:sz w:val="24"/>
          <w:szCs w:val="24"/>
        </w:rPr>
        <w:t>"</w:t>
      </w:r>
      <w:r w:rsidRPr="00303B61">
        <w:rPr>
          <w:rFonts w:ascii="Times New Roman" w:hAnsi="Times New Roman"/>
          <w:sz w:val="24"/>
          <w:szCs w:val="24"/>
        </w:rPr>
        <w:t xml:space="preserve"> and </w:t>
      </w:r>
      <w:r w:rsidR="00815832">
        <w:rPr>
          <w:rFonts w:ascii="Times New Roman" w:hAnsi="Times New Roman"/>
          <w:sz w:val="24"/>
          <w:szCs w:val="24"/>
        </w:rPr>
        <w:t>"</w:t>
      </w:r>
      <w:r w:rsidRPr="00303B61">
        <w:rPr>
          <w:rFonts w:ascii="Times New Roman" w:hAnsi="Times New Roman"/>
          <w:sz w:val="24"/>
          <w:szCs w:val="24"/>
        </w:rPr>
        <w:t>Frequency - data dissemination</w:t>
      </w:r>
      <w:r w:rsidR="00815832">
        <w:rPr>
          <w:rFonts w:ascii="Times New Roman" w:hAnsi="Times New Roman"/>
          <w:sz w:val="24"/>
          <w:szCs w:val="24"/>
        </w:rPr>
        <w:t>"</w:t>
      </w:r>
      <w:r w:rsidRPr="00303B61">
        <w:rPr>
          <w:rFonts w:ascii="Times New Roman" w:hAnsi="Times New Roman"/>
          <w:sz w:val="24"/>
          <w:szCs w:val="24"/>
        </w:rPr>
        <w:t>.</w:t>
      </w:r>
    </w:p>
    <w:p w14:paraId="6B257EBA" w14:textId="77777777" w:rsidR="008201DD" w:rsidRPr="00303B61" w:rsidRDefault="008201DD" w:rsidP="0084639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87B8734" w14:textId="77777777" w:rsidR="008201DD" w:rsidRPr="00925E45" w:rsidRDefault="008201DD" w:rsidP="00BF3C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Concept ID</w:t>
      </w:r>
      <w:r w:rsidRPr="00925E45">
        <w:rPr>
          <w:rFonts w:ascii="Times New Roman" w:hAnsi="Times New Roman"/>
          <w:sz w:val="24"/>
          <w:szCs w:val="24"/>
        </w:rPr>
        <w:tab/>
        <w:t>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28" w:name="_Toc427318636"/>
      <w:bookmarkStart w:id="1429" w:name="_Toc441822353"/>
      <w:bookmarkStart w:id="1430" w:name="_Toc521320107"/>
      <w:r w:rsidRPr="00925E45">
        <w:rPr>
          <w:rFonts w:ascii="Times New Roman" w:hAnsi="Times New Roman"/>
          <w:b/>
          <w:sz w:val="24"/>
          <w:szCs w:val="24"/>
        </w:rPr>
        <w:instrText>Concept ID</w:instrText>
      </w:r>
      <w:r w:rsidRPr="00925E45">
        <w:rPr>
          <w:rFonts w:ascii="Times New Roman" w:hAnsi="Times New Roman"/>
          <w:sz w:val="24"/>
          <w:szCs w:val="24"/>
        </w:rPr>
        <w:tab/>
        <w:instrText>FREQ</w:instrText>
      </w:r>
      <w:bookmarkEnd w:id="1428"/>
      <w:bookmarkEnd w:id="1429"/>
      <w:bookmarkEnd w:id="1430"/>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55FEA371" w14:textId="7A752A9B"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4D0FFD1" w14:textId="77777777" w:rsidR="008201DD" w:rsidRPr="00925E45"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925E45">
        <w:rPr>
          <w:rFonts w:ascii="Times New Roman" w:hAnsi="Times New Roman"/>
          <w:b/>
          <w:sz w:val="24"/>
          <w:szCs w:val="24"/>
        </w:rPr>
        <w:t>Codelist ID</w:t>
      </w:r>
      <w:r w:rsidRPr="00925E45">
        <w:rPr>
          <w:rFonts w:ascii="Times New Roman" w:hAnsi="Times New Roman"/>
          <w:sz w:val="24"/>
          <w:szCs w:val="24"/>
        </w:rPr>
        <w:tab/>
        <w:t>CL_FREQ</w:t>
      </w:r>
      <w:r w:rsidRPr="00925E45">
        <w:rPr>
          <w:rFonts w:ascii="Times New Roman" w:hAnsi="Times New Roman"/>
          <w:sz w:val="24"/>
          <w:szCs w:val="24"/>
        </w:rPr>
        <w:fldChar w:fldCharType="begin"/>
      </w:r>
      <w:r w:rsidRPr="00925E45">
        <w:rPr>
          <w:rFonts w:ascii="Times New Roman" w:hAnsi="Times New Roman"/>
          <w:sz w:val="24"/>
          <w:szCs w:val="24"/>
        </w:rPr>
        <w:instrText>tc "</w:instrText>
      </w:r>
      <w:bookmarkStart w:id="1431" w:name="_Toc427318637"/>
      <w:bookmarkStart w:id="1432" w:name="_Toc441822354"/>
      <w:bookmarkStart w:id="1433" w:name="_Toc521320108"/>
      <w:r w:rsidRPr="00925E45">
        <w:rPr>
          <w:rFonts w:ascii="Times New Roman" w:hAnsi="Times New Roman"/>
          <w:b/>
          <w:sz w:val="24"/>
          <w:szCs w:val="24"/>
        </w:rPr>
        <w:instrText>Codelist ID</w:instrText>
      </w:r>
      <w:r w:rsidRPr="00925E45">
        <w:rPr>
          <w:rFonts w:ascii="Times New Roman" w:hAnsi="Times New Roman"/>
          <w:sz w:val="24"/>
          <w:szCs w:val="24"/>
        </w:rPr>
        <w:tab/>
        <w:instrText>CL_FREQ</w:instrText>
      </w:r>
      <w:bookmarkEnd w:id="1431"/>
      <w:bookmarkEnd w:id="1432"/>
      <w:bookmarkEnd w:id="1433"/>
      <w:r w:rsidRPr="00925E45">
        <w:rPr>
          <w:rFonts w:ascii="Times New Roman" w:hAnsi="Times New Roman"/>
          <w:sz w:val="24"/>
          <w:szCs w:val="24"/>
        </w:rPr>
        <w:instrText>" \f C \l 2</w:instrText>
      </w:r>
      <w:r w:rsidRPr="00925E45">
        <w:rPr>
          <w:rFonts w:ascii="Times New Roman" w:hAnsi="Times New Roman"/>
          <w:sz w:val="24"/>
          <w:szCs w:val="24"/>
        </w:rPr>
        <w:fldChar w:fldCharType="end"/>
      </w:r>
    </w:p>
    <w:p w14:paraId="00F2BFA2"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Frequency of data collection</w:t>
      </w:r>
    </w:p>
    <w:p w14:paraId="7BAE60FF" w14:textId="77777777" w:rsidR="008201DD" w:rsidRPr="00303B61" w:rsidRDefault="008201DD" w:rsidP="00BF3C8B">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Frequency of dissemination</w:t>
      </w:r>
    </w:p>
    <w:p w14:paraId="6BCC0AD9" w14:textId="6687B1D7" w:rsidR="008201DD" w:rsidRPr="00AF05F9"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C0FD1">
        <w:rPr>
          <w:rFonts w:ascii="Times New Roman" w:hAnsi="Times New Roman"/>
          <w:sz w:val="24"/>
          <w:szCs w:val="24"/>
        </w:rPr>
        <w:t>SDMX, "Metadata Common Vocabulary", 2009 (</w:t>
      </w:r>
      <w:hyperlink r:id="rId140" w:history="1">
        <w:r w:rsidR="00822BEC" w:rsidRPr="00F81F3A">
          <w:rPr>
            <w:rStyle w:val="Hyperlink"/>
            <w:rFonts w:ascii="Times New Roman" w:hAnsi="Times New Roman"/>
            <w:sz w:val="24"/>
            <w:szCs w:val="24"/>
          </w:rPr>
          <w:t>https://sdmx.org/wp-content/uploads/04_sdmx_cog_annex_4_mcv_2009.pdf</w:t>
        </w:r>
      </w:hyperlink>
      <w:r w:rsidRPr="004C0FD1">
        <w:rPr>
          <w:rFonts w:ascii="Times New Roman" w:hAnsi="Times New Roman"/>
          <w:sz w:val="24"/>
          <w:szCs w:val="24"/>
        </w:rPr>
        <w:t>)</w:t>
      </w:r>
    </w:p>
    <w:p w14:paraId="0DC92816" w14:textId="1F832675" w:rsidR="008201DD" w:rsidRPr="00303B61" w:rsidRDefault="008201DD" w:rsidP="009F65AF">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00E72D2B">
        <w:rPr>
          <w:rFonts w:ascii="Times New Roman" w:hAnsi="Times New Roman"/>
          <w:sz w:val="24"/>
          <w:szCs w:val="24"/>
        </w:rPr>
        <w:t>Code</w:t>
      </w:r>
      <w:r w:rsidRPr="00303B61">
        <w:rPr>
          <w:rFonts w:ascii="Times New Roman" w:hAnsi="Times New Roman"/>
          <w:sz w:val="24"/>
          <w:szCs w:val="24"/>
        </w:rPr>
        <w:t>list CL_FREQ (</w:t>
      </w:r>
      <w:hyperlink r:id="rId14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9139434" w14:textId="77777777" w:rsidR="008201DD" w:rsidRPr="00134B48" w:rsidRDefault="008201DD" w:rsidP="003E1785">
      <w:pPr>
        <w:pStyle w:val="Heading1"/>
        <w:rPr>
          <w:rFonts w:ascii="Times New Roman" w:hAnsi="Times New Roman"/>
        </w:rPr>
      </w:pPr>
      <w:bookmarkStart w:id="1434" w:name="_Toc521319701"/>
      <w:r w:rsidRPr="00134B48">
        <w:rPr>
          <w:rFonts w:ascii="Times New Roman" w:hAnsi="Times New Roman"/>
        </w:rPr>
        <w:t>Geographical coverage</w:t>
      </w:r>
      <w:bookmarkEnd w:id="1434"/>
      <w:r w:rsidRPr="00134B48">
        <w:rPr>
          <w:rFonts w:ascii="Times New Roman" w:hAnsi="Times New Roman"/>
        </w:rPr>
        <w:fldChar w:fldCharType="begin"/>
      </w:r>
      <w:r w:rsidRPr="00134B48">
        <w:rPr>
          <w:rFonts w:ascii="Times New Roman" w:hAnsi="Times New Roman"/>
        </w:rPr>
        <w:instrText>tc "</w:instrText>
      </w:r>
      <w:bookmarkStart w:id="1435" w:name="_Toc521320109"/>
      <w:r w:rsidRPr="00134B48">
        <w:rPr>
          <w:rFonts w:ascii="Times New Roman" w:hAnsi="Times New Roman"/>
        </w:rPr>
        <w:instrText>Geographical coverage</w:instrText>
      </w:r>
      <w:bookmarkEnd w:id="1435"/>
      <w:r w:rsidRPr="00134B48">
        <w:rPr>
          <w:rFonts w:ascii="Times New Roman" w:hAnsi="Times New Roman"/>
        </w:rPr>
        <w:instrText>" \f C \l 1</w:instrText>
      </w:r>
      <w:r w:rsidRPr="00134B48">
        <w:rPr>
          <w:rFonts w:ascii="Times New Roman" w:hAnsi="Times New Roman"/>
        </w:rPr>
        <w:fldChar w:fldCharType="end"/>
      </w:r>
    </w:p>
    <w:p w14:paraId="7F298247" w14:textId="1CABDC05"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Definition</w:t>
      </w:r>
      <w:r w:rsidRPr="00134B48">
        <w:rPr>
          <w:rFonts w:ascii="Times New Roman" w:hAnsi="Times New Roman"/>
          <w:sz w:val="24"/>
          <w:szCs w:val="24"/>
        </w:rPr>
        <w:tab/>
      </w:r>
      <w:r w:rsidR="00B64D03" w:rsidRPr="00134B48">
        <w:rPr>
          <w:rFonts w:ascii="Times New Roman" w:hAnsi="Times New Roman"/>
          <w:sz w:val="24"/>
          <w:szCs w:val="24"/>
        </w:rPr>
        <w:t>C</w:t>
      </w:r>
      <w:r w:rsidRPr="00134B48">
        <w:rPr>
          <w:rFonts w:ascii="Times New Roman" w:hAnsi="Times New Roman"/>
          <w:sz w:val="24"/>
          <w:szCs w:val="24"/>
        </w:rPr>
        <w:t>haracterisation of the statistical units according to geographical criteria.</w:t>
      </w:r>
    </w:p>
    <w:p w14:paraId="6DF9E37D" w14:textId="4EE72451" w:rsidR="008201DD" w:rsidRPr="00134B48"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34B48">
        <w:rPr>
          <w:rFonts w:ascii="Times New Roman" w:hAnsi="Times New Roman"/>
          <w:b/>
          <w:sz w:val="24"/>
          <w:szCs w:val="24"/>
        </w:rPr>
        <w:t>Context</w:t>
      </w:r>
      <w:r w:rsidRPr="00134B48">
        <w:rPr>
          <w:rFonts w:ascii="Times New Roman" w:hAnsi="Times New Roman"/>
          <w:sz w:val="24"/>
          <w:szCs w:val="24"/>
        </w:rPr>
        <w:tab/>
        <w:t>The geographical coverage specifies the relation of the statistical observation to a kind of area like macro regions, countries, sub-regions, localities, and/or types of cities covered.</w:t>
      </w:r>
    </w:p>
    <w:p w14:paraId="26991458" w14:textId="77777777" w:rsidR="008201DD" w:rsidRPr="00134B48" w:rsidRDefault="008201DD" w:rsidP="00B30AF7">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This concept is usually reference metadata, therefore modelled as an attribute in a DSD, or an MSD concept.</w:t>
      </w:r>
    </w:p>
    <w:p w14:paraId="59AE3707" w14:textId="77777777"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Here is an example showing Geographical coverage and Reference area usage from Statistics on Income and Living Conditions (SILC):</w:t>
      </w:r>
    </w:p>
    <w:p w14:paraId="0B81F731" w14:textId="77777777"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Geographical coverage (MSD concept):</w:t>
      </w:r>
      <w:r w:rsidRPr="00134B48">
        <w:rPr>
          <w:rFonts w:ascii="Times New Roman" w:hAnsi="Times New Roman"/>
          <w:sz w:val="24"/>
          <w:szCs w:val="24"/>
        </w:rPr>
        <w:t xml:space="preserve"> May exclude small parts of the national territory amounting to no more than 2% of the national population and the national territories.</w:t>
      </w:r>
    </w:p>
    <w:p w14:paraId="13F4B8A5" w14:textId="596DF6EE"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Reference area (DSD Dimension): </w:t>
      </w:r>
      <w:r w:rsidRPr="00134B48">
        <w:rPr>
          <w:rFonts w:ascii="Times New Roman" w:hAnsi="Times New Roman"/>
          <w:sz w:val="24"/>
          <w:szCs w:val="24"/>
        </w:rPr>
        <w:t>FR</w:t>
      </w:r>
      <w:r w:rsidR="00267560">
        <w:rPr>
          <w:rFonts w:ascii="Times New Roman" w:hAnsi="Times New Roman"/>
          <w:sz w:val="24"/>
          <w:szCs w:val="24"/>
        </w:rPr>
        <w:t xml:space="preserve"> – </w:t>
      </w:r>
      <w:r w:rsidRPr="00134B48">
        <w:rPr>
          <w:rFonts w:ascii="Times New Roman" w:hAnsi="Times New Roman"/>
          <w:sz w:val="24"/>
          <w:szCs w:val="24"/>
        </w:rPr>
        <w:t>France</w:t>
      </w:r>
      <w:r w:rsidR="00267560">
        <w:rPr>
          <w:rFonts w:ascii="Times New Roman" w:hAnsi="Times New Roman"/>
          <w:sz w:val="24"/>
          <w:szCs w:val="24"/>
        </w:rPr>
        <w:t>.</w:t>
      </w:r>
    </w:p>
    <w:p w14:paraId="2E5C3B01" w14:textId="77777777" w:rsidR="008201DD" w:rsidRPr="00134B48" w:rsidRDefault="008201DD" w:rsidP="00A04E75">
      <w:pPr>
        <w:keepNext/>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134B48">
        <w:rPr>
          <w:rFonts w:ascii="Times New Roman" w:hAnsi="Times New Roman"/>
          <w:sz w:val="24"/>
          <w:szCs w:val="24"/>
        </w:rPr>
        <w:t>Another example from the 2014 household survey of Argentina:</w:t>
      </w:r>
    </w:p>
    <w:p w14:paraId="23505D85" w14:textId="0BED2B8D" w:rsidR="008201DD" w:rsidRPr="00134B48" w:rsidRDefault="008201DD" w:rsidP="00A04E75">
      <w:pPr>
        <w:keepNext/>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Geographical coverage (DSD attribute): </w:t>
      </w:r>
      <w:r w:rsidRPr="00134B48">
        <w:rPr>
          <w:rFonts w:ascii="Times New Roman" w:hAnsi="Times New Roman"/>
          <w:sz w:val="24"/>
          <w:szCs w:val="24"/>
        </w:rPr>
        <w:t>Main cities or metropolitan areas</w:t>
      </w:r>
      <w:r w:rsidR="00267560">
        <w:rPr>
          <w:rFonts w:ascii="Times New Roman" w:hAnsi="Times New Roman"/>
          <w:sz w:val="24"/>
          <w:szCs w:val="24"/>
        </w:rPr>
        <w:t>.</w:t>
      </w:r>
    </w:p>
    <w:p w14:paraId="5D208E15" w14:textId="55AF8D22" w:rsidR="008201DD" w:rsidRPr="00134B48" w:rsidRDefault="008201DD" w:rsidP="00267560">
      <w:pPr>
        <w:keepLines/>
        <w:widowControl w:val="0"/>
        <w:autoSpaceDE w:val="0"/>
        <w:autoSpaceDN w:val="0"/>
        <w:adjustRightInd w:val="0"/>
        <w:spacing w:before="60" w:after="60" w:line="240" w:lineRule="auto"/>
        <w:ind w:left="1985"/>
        <w:jc w:val="both"/>
        <w:rPr>
          <w:rFonts w:ascii="Times New Roman" w:hAnsi="Times New Roman"/>
          <w:sz w:val="24"/>
          <w:szCs w:val="24"/>
        </w:rPr>
      </w:pPr>
      <w:r w:rsidRPr="00134B48">
        <w:rPr>
          <w:rFonts w:ascii="Times New Roman" w:hAnsi="Times New Roman"/>
          <w:b/>
          <w:sz w:val="24"/>
          <w:szCs w:val="24"/>
        </w:rPr>
        <w:t xml:space="preserve">Reference area (DSD Dimension): </w:t>
      </w:r>
      <w:r w:rsidRPr="00134B48">
        <w:rPr>
          <w:rFonts w:ascii="Times New Roman" w:hAnsi="Times New Roman"/>
          <w:sz w:val="24"/>
          <w:szCs w:val="24"/>
        </w:rPr>
        <w:t>AR</w:t>
      </w:r>
      <w:r w:rsidR="00267560">
        <w:rPr>
          <w:rFonts w:ascii="Times New Roman" w:hAnsi="Times New Roman"/>
          <w:sz w:val="24"/>
          <w:szCs w:val="24"/>
        </w:rPr>
        <w:t xml:space="preserve"> – </w:t>
      </w:r>
      <w:r w:rsidRPr="00134B48">
        <w:rPr>
          <w:rFonts w:ascii="Times New Roman" w:hAnsi="Times New Roman"/>
          <w:sz w:val="24"/>
          <w:szCs w:val="24"/>
        </w:rPr>
        <w:t>Argentina</w:t>
      </w:r>
      <w:r w:rsidR="00267560">
        <w:rPr>
          <w:rFonts w:ascii="Times New Roman" w:hAnsi="Times New Roman"/>
          <w:sz w:val="24"/>
          <w:szCs w:val="24"/>
        </w:rPr>
        <w:t>.</w:t>
      </w:r>
    </w:p>
    <w:p w14:paraId="6B2217C3" w14:textId="77777777" w:rsidR="008201DD" w:rsidRPr="00303B61"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F67912" w14:textId="77777777" w:rsidR="008201DD" w:rsidRPr="00A04067" w:rsidRDefault="008201DD" w:rsidP="003E17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COVERAGE_GEO</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436" w:name="_Toc521320110"/>
      <w:r w:rsidRPr="00A04067">
        <w:rPr>
          <w:rFonts w:ascii="Times New Roman" w:hAnsi="Times New Roman"/>
          <w:b/>
          <w:sz w:val="24"/>
          <w:szCs w:val="24"/>
        </w:rPr>
        <w:instrText>Concept ID</w:instrText>
      </w:r>
      <w:r w:rsidRPr="00A04067">
        <w:rPr>
          <w:rFonts w:ascii="Times New Roman" w:hAnsi="Times New Roman"/>
          <w:sz w:val="24"/>
          <w:szCs w:val="24"/>
        </w:rPr>
        <w:tab/>
        <w:instrText>COVERAGE_GEO</w:instrText>
      </w:r>
      <w:bookmarkEnd w:id="1436"/>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2B8F6A4D" w14:textId="3BF7294F" w:rsidR="008201DD" w:rsidRPr="00303B61" w:rsidRDefault="008201DD" w:rsidP="003E1785">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E1785">
        <w:rPr>
          <w:rFonts w:ascii="Times New Roman" w:hAnsi="Times New Roman"/>
          <w:sz w:val="24"/>
          <w:szCs w:val="24"/>
        </w:rPr>
        <w:tab/>
      </w:r>
      <w:r>
        <w:rPr>
          <w:rFonts w:ascii="Times New Roman" w:hAnsi="Times New Roman"/>
          <w:sz w:val="24"/>
          <w:szCs w:val="24"/>
        </w:rPr>
        <w:t>String; Code</w:t>
      </w:r>
      <w:r w:rsidR="00E72D2B">
        <w:rPr>
          <w:rFonts w:ascii="Times New Roman" w:hAnsi="Times New Roman"/>
          <w:sz w:val="24"/>
          <w:szCs w:val="24"/>
        </w:rPr>
        <w:t>l</w:t>
      </w:r>
      <w:r>
        <w:rPr>
          <w:rFonts w:ascii="Times New Roman" w:hAnsi="Times New Roman"/>
          <w:sz w:val="24"/>
          <w:szCs w:val="24"/>
        </w:rPr>
        <w:t>ist</w:t>
      </w:r>
    </w:p>
    <w:p w14:paraId="37EDDFBE" w14:textId="77777777" w:rsidR="008201DD" w:rsidRPr="00043D7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3E17436" w14:textId="7F15B592" w:rsidR="008369F9" w:rsidRPr="00303B61" w:rsidRDefault="008369F9" w:rsidP="002419D1">
      <w:pPr>
        <w:keepNext/>
        <w:keepLines/>
        <w:widowControl w:val="0"/>
        <w:tabs>
          <w:tab w:val="left" w:pos="1701"/>
        </w:tabs>
        <w:autoSpaceDE w:val="0"/>
        <w:autoSpaceDN w:val="0"/>
        <w:adjustRightInd w:val="0"/>
        <w:spacing w:after="0" w:line="240" w:lineRule="auto"/>
        <w:ind w:left="1701" w:hanging="1701"/>
        <w:jc w:val="both"/>
        <w:rPr>
          <w:rFonts w:ascii="Times New Roman" w:hAnsi="Times New Roman"/>
          <w:sz w:val="24"/>
          <w:szCs w:val="24"/>
        </w:rPr>
      </w:pPr>
      <w:r>
        <w:rPr>
          <w:rFonts w:ascii="Times New Roman" w:hAnsi="Times New Roman"/>
          <w:sz w:val="24"/>
          <w:szCs w:val="24"/>
        </w:rPr>
        <w:tab/>
        <w:t>Reference area</w:t>
      </w:r>
    </w:p>
    <w:p w14:paraId="1BD52DF6" w14:textId="715BB034" w:rsidR="00A74751" w:rsidRPr="00A7475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sidR="00A74751" w:rsidRPr="00A74751">
        <w:rPr>
          <w:rFonts w:ascii="Times New Roman" w:hAnsi="Times New Roman"/>
          <w:sz w:val="24"/>
          <w:szCs w:val="24"/>
        </w:rPr>
        <w:t>Population coverage</w:t>
      </w:r>
    </w:p>
    <w:p w14:paraId="3BAD58B6" w14:textId="7D3F8169" w:rsidR="008201DD" w:rsidRDefault="00A74751"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303B61">
        <w:rPr>
          <w:rFonts w:ascii="Times New Roman" w:hAnsi="Times New Roman"/>
          <w:sz w:val="24"/>
          <w:szCs w:val="24"/>
        </w:rPr>
        <w:t>Sector coverage</w:t>
      </w:r>
    </w:p>
    <w:p w14:paraId="04310C0C" w14:textId="77777777" w:rsidR="008201DD" w:rsidRDefault="008201DD" w:rsidP="003E178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0A1F78A0" w14:textId="6A1CE293" w:rsidR="008201DD" w:rsidRPr="00D00F71" w:rsidRDefault="008201DD" w:rsidP="003E1785">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00F71">
        <w:rPr>
          <w:rFonts w:ascii="Times New Roman" w:hAnsi="Times New Roman"/>
          <w:b/>
          <w:sz w:val="24"/>
          <w:szCs w:val="24"/>
        </w:rPr>
        <w:lastRenderedPageBreak/>
        <w:t>Source</w:t>
      </w:r>
      <w:r w:rsidRPr="00D00F71">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142"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74634B24" w14:textId="77777777" w:rsidR="008201DD" w:rsidRPr="00303B61" w:rsidRDefault="008201DD" w:rsidP="001526E4">
      <w:pPr>
        <w:pStyle w:val="Heading1"/>
      </w:pPr>
      <w:bookmarkStart w:id="1437" w:name="_Toc521319702"/>
      <w:r w:rsidRPr="00303B61">
        <w:t>Global registry</w:t>
      </w:r>
      <w:bookmarkEnd w:id="1437"/>
      <w:r>
        <w:fldChar w:fldCharType="begin"/>
      </w:r>
      <w:r w:rsidRPr="00303B61">
        <w:instrText>tc "</w:instrText>
      </w:r>
      <w:bookmarkStart w:id="1438" w:name="_Toc521320111"/>
      <w:r w:rsidRPr="00303B61">
        <w:instrText>Global registry</w:instrText>
      </w:r>
      <w:bookmarkEnd w:id="1438"/>
      <w:r w:rsidRPr="00303B61">
        <w:instrText>" \f C \l 1</w:instrText>
      </w:r>
      <w:r>
        <w:fldChar w:fldCharType="end"/>
      </w:r>
    </w:p>
    <w:p w14:paraId="2046AD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Central and discoverable repository for SDMX structural metadata.</w:t>
      </w:r>
      <w:r w:rsidRPr="00303B61" w:rsidDel="00732C5C">
        <w:rPr>
          <w:rFonts w:ascii="Times New Roman" w:hAnsi="Times New Roman"/>
          <w:sz w:val="24"/>
          <w:szCs w:val="24"/>
        </w:rPr>
        <w:t xml:space="preserve"> </w:t>
      </w:r>
    </w:p>
    <w:p w14:paraId="526980B2"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global registry is the central reference point and authoritative source for SDMX global Data Structure Definitions and related objects.</w:t>
      </w:r>
    </w:p>
    <w:p w14:paraId="347B169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contents of the Global Registry are subject to the SDMX Global Registry contents policy which defines the criteria that the SDMX artefacts must meet before the artefacts can be included in the Global Registry.</w:t>
      </w:r>
    </w:p>
    <w:p w14:paraId="711F58BA" w14:textId="31B384C2" w:rsidR="008201DD" w:rsidRPr="00303B61" w:rsidRDefault="008201DD" w:rsidP="003D161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GLOBAL_REGISTRY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39" w:name="_Toc521320112"/>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GLOBAL_REGISTRY</w:instrText>
      </w:r>
      <w:bookmarkEnd w:id="1439"/>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A9BD3A6" w14:textId="6B39DCCA" w:rsidR="008201DD" w:rsidRPr="00294175" w:rsidRDefault="008201DD" w:rsidP="009F65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94175">
        <w:rPr>
          <w:rFonts w:ascii="Times New Roman" w:hAnsi="Times New Roman"/>
          <w:b/>
          <w:sz w:val="24"/>
          <w:szCs w:val="24"/>
        </w:rPr>
        <w:t>Source</w:t>
      </w:r>
      <w:r w:rsidRPr="00294175">
        <w:rPr>
          <w:rFonts w:ascii="Times New Roman" w:hAnsi="Times New Roman"/>
          <w:sz w:val="24"/>
          <w:szCs w:val="24"/>
        </w:rPr>
        <w:tab/>
        <w:t>SDMX, "SDMX Glossary Version 1.0", February 2016 (</w:t>
      </w:r>
      <w:hyperlink r:id="rId143" w:history="1">
        <w:r w:rsidR="00822BEC" w:rsidRPr="00F81F3A">
          <w:rPr>
            <w:rStyle w:val="Hyperlink"/>
            <w:rFonts w:ascii="Times New Roman" w:hAnsi="Times New Roman"/>
            <w:sz w:val="24"/>
            <w:szCs w:val="24"/>
          </w:rPr>
          <w:t>https://sdmx.org/wp-content/uploads/SDMX_Glossary_Version_1_0_February_2016.docx</w:t>
        </w:r>
      </w:hyperlink>
      <w:r w:rsidRPr="00294175">
        <w:rPr>
          <w:rFonts w:ascii="Times New Roman" w:hAnsi="Times New Roman"/>
          <w:sz w:val="24"/>
          <w:szCs w:val="24"/>
        </w:rPr>
        <w:t>)</w:t>
      </w:r>
    </w:p>
    <w:p w14:paraId="27137FB7" w14:textId="006BEA1C" w:rsidR="008201DD" w:rsidRPr="0026711A" w:rsidRDefault="008201DD" w:rsidP="009F65AF">
      <w:pPr>
        <w:keepLines/>
        <w:widowControl w:val="0"/>
        <w:tabs>
          <w:tab w:val="left" w:pos="1701"/>
        </w:tabs>
        <w:autoSpaceDE w:val="0"/>
        <w:autoSpaceDN w:val="0"/>
        <w:adjustRightInd w:val="0"/>
        <w:spacing w:after="6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822BEC">
        <w:rPr>
          <w:rFonts w:ascii="Times New Roman" w:hAnsi="Times New Roman"/>
          <w:sz w:val="24"/>
          <w:szCs w:val="24"/>
        </w:rPr>
        <w:tab/>
      </w:r>
      <w:r w:rsidR="00822BEC" w:rsidRPr="00822BEC">
        <w:rPr>
          <w:rFonts w:ascii="Times New Roman" w:hAnsi="Times New Roman"/>
          <w:sz w:val="24"/>
          <w:szCs w:val="24"/>
        </w:rPr>
        <w:t xml:space="preserve">SDMX, </w:t>
      </w:r>
      <w:r w:rsidRPr="00303B61">
        <w:rPr>
          <w:rFonts w:ascii="Times New Roman" w:hAnsi="Times New Roman"/>
          <w:sz w:val="24"/>
          <w:szCs w:val="24"/>
        </w:rPr>
        <w:t>SDMX Global Registry (</w:t>
      </w:r>
      <w:hyperlink r:id="rId144" w:tooltip="SDMX Global Registry" w:history="1">
        <w:r w:rsidRPr="00303B61">
          <w:rPr>
            <w:rStyle w:val="Hyperlink"/>
            <w:rFonts w:ascii="Times New Roman" w:hAnsi="Times New Roman"/>
            <w:sz w:val="24"/>
            <w:szCs w:val="24"/>
          </w:rPr>
          <w:t>https://registry.sdmx.org/</w:t>
        </w:r>
      </w:hyperlink>
      <w:r w:rsidRPr="0026711A">
        <w:rPr>
          <w:rFonts w:ascii="Times New Roman" w:hAnsi="Times New Roman"/>
          <w:sz w:val="24"/>
          <w:szCs w:val="24"/>
        </w:rPr>
        <w:t>)</w:t>
      </w:r>
    </w:p>
    <w:p w14:paraId="32176559" w14:textId="4E4ED49A" w:rsidR="008201DD" w:rsidRPr="00303B61" w:rsidRDefault="008201DD" w:rsidP="003D161D">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822BEC">
        <w:rPr>
          <w:rFonts w:ascii="Times New Roman" w:hAnsi="Times New Roman"/>
          <w:sz w:val="24"/>
          <w:szCs w:val="24"/>
        </w:rPr>
        <w:tab/>
      </w:r>
      <w:r w:rsidR="00822BEC" w:rsidRPr="00822BEC">
        <w:rPr>
          <w:rFonts w:ascii="Times New Roman" w:hAnsi="Times New Roman"/>
          <w:sz w:val="24"/>
          <w:szCs w:val="24"/>
        </w:rPr>
        <w:t xml:space="preserve">SDMX, </w:t>
      </w:r>
      <w:r w:rsidR="00822BEC" w:rsidRPr="00CA025C">
        <w:rPr>
          <w:rFonts w:ascii="Times New Roman" w:hAnsi="Times New Roman"/>
          <w:sz w:val="24"/>
          <w:szCs w:val="24"/>
          <w:lang w:val="en-US"/>
        </w:rPr>
        <w:t>"</w:t>
      </w:r>
      <w:r w:rsidRPr="00303B61">
        <w:rPr>
          <w:rFonts w:ascii="Times New Roman" w:hAnsi="Times New Roman"/>
          <w:sz w:val="24"/>
          <w:szCs w:val="24"/>
        </w:rPr>
        <w:t>SDMX Global Registry Content Policy</w:t>
      </w:r>
      <w:r w:rsidR="00822BEC" w:rsidRPr="00CA025C">
        <w:rPr>
          <w:rFonts w:ascii="Times New Roman" w:hAnsi="Times New Roman"/>
          <w:sz w:val="24"/>
          <w:szCs w:val="24"/>
          <w:lang w:val="en-US"/>
        </w:rPr>
        <w:t>"</w:t>
      </w:r>
      <w:r w:rsidRPr="00303B61">
        <w:rPr>
          <w:rFonts w:ascii="Times New Roman" w:hAnsi="Times New Roman"/>
          <w:sz w:val="24"/>
          <w:szCs w:val="24"/>
        </w:rPr>
        <w:t xml:space="preserve"> (</w:t>
      </w:r>
      <w:hyperlink r:id="rId145" w:history="1">
        <w:r w:rsidRPr="0030735E">
          <w:rPr>
            <w:rStyle w:val="Hyperlink"/>
            <w:rFonts w:ascii="Times New Roman" w:hAnsi="Times New Roman"/>
            <w:sz w:val="24"/>
          </w:rPr>
          <w:t>https://sdmx.org/?page_id=4345</w:t>
        </w:r>
      </w:hyperlink>
      <w:r w:rsidRPr="00303B61">
        <w:rPr>
          <w:rFonts w:ascii="Times New Roman" w:hAnsi="Times New Roman"/>
          <w:sz w:val="24"/>
          <w:szCs w:val="24"/>
        </w:rPr>
        <w:t xml:space="preserve">) </w:t>
      </w:r>
    </w:p>
    <w:p w14:paraId="4697E751" w14:textId="77777777" w:rsidR="008201DD" w:rsidRPr="00303B61" w:rsidRDefault="008201DD" w:rsidP="001526E4">
      <w:pPr>
        <w:pStyle w:val="Heading1"/>
      </w:pPr>
      <w:bookmarkStart w:id="1440" w:name="_Toc521319703"/>
      <w:r w:rsidRPr="00303B61">
        <w:t xml:space="preserve">Group </w:t>
      </w:r>
      <w:r>
        <w:t>K</w:t>
      </w:r>
      <w:r w:rsidRPr="00303B61">
        <w:t>ey</w:t>
      </w:r>
      <w:bookmarkEnd w:id="1440"/>
      <w:r>
        <w:fldChar w:fldCharType="begin"/>
      </w:r>
      <w:r w:rsidRPr="00303B61">
        <w:instrText>tc "</w:instrText>
      </w:r>
      <w:bookmarkStart w:id="1441" w:name="_Toc521320113"/>
      <w:r w:rsidRPr="00303B61">
        <w:instrText>Group Key</w:instrText>
      </w:r>
      <w:bookmarkEnd w:id="1441"/>
      <w:r w:rsidRPr="00303B61">
        <w:instrText>" \f C \l 1</w:instrText>
      </w:r>
      <w:r>
        <w:fldChar w:fldCharType="end"/>
      </w:r>
    </w:p>
    <w:p w14:paraId="4C91DC0D"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key values that comprise a partial key.</w:t>
      </w:r>
    </w:p>
    <w:p w14:paraId="12B3BF7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 xml:space="preserve">ey is derived from the dimensionality of the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for the purpose of attaching data attributes</w:t>
      </w:r>
      <w:r>
        <w:rPr>
          <w:rFonts w:ascii="Times New Roman" w:hAnsi="Times New Roman"/>
          <w:sz w:val="24"/>
          <w:szCs w:val="24"/>
        </w:rPr>
        <w:t>.</w:t>
      </w:r>
    </w:p>
    <w:p w14:paraId="14C4B217" w14:textId="16CF22C9" w:rsidR="008201DD" w:rsidRPr="00303B61"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42" w:name="_Toc521320114"/>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w:instrText>
      </w:r>
      <w:bookmarkEnd w:id="1442"/>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8F0D3E0" w14:textId="3806B327"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BD73E9">
        <w:rPr>
          <w:rFonts w:ascii="Times New Roman" w:hAnsi="Times New Roman"/>
          <w:sz w:val="24"/>
          <w:szCs w:val="24"/>
        </w:rPr>
        <w:t>SDMX, "SDMX Glossary Version 1.0", February 2016 (</w:t>
      </w:r>
      <w:hyperlink r:id="rId146" w:history="1">
        <w:r w:rsidR="00822BEC" w:rsidRPr="00F81F3A">
          <w:rPr>
            <w:rStyle w:val="Hyperlink"/>
            <w:rFonts w:ascii="Times New Roman" w:hAnsi="Times New Roman"/>
            <w:sz w:val="24"/>
            <w:szCs w:val="24"/>
          </w:rPr>
          <w:t>https://sdmx.org/wp-content/uploads/SDMX_Glossary_Version_1_0_February_2016.docx</w:t>
        </w:r>
      </w:hyperlink>
      <w:r w:rsidRPr="00BD73E9">
        <w:rPr>
          <w:rFonts w:ascii="Times New Roman" w:hAnsi="Times New Roman"/>
          <w:sz w:val="24"/>
          <w:szCs w:val="24"/>
        </w:rPr>
        <w:t>)</w:t>
      </w:r>
    </w:p>
    <w:p w14:paraId="29FD2912" w14:textId="77777777" w:rsidR="008201DD" w:rsidRPr="00303B61" w:rsidRDefault="008201DD" w:rsidP="001526E4">
      <w:pPr>
        <w:pStyle w:val="Heading1"/>
      </w:pPr>
      <w:bookmarkStart w:id="1443" w:name="_Toc521319704"/>
      <w:r w:rsidRPr="00303B61">
        <w:t>Group key structure</w:t>
      </w:r>
      <w:bookmarkEnd w:id="1443"/>
      <w:r>
        <w:fldChar w:fldCharType="begin"/>
      </w:r>
      <w:r w:rsidRPr="00303B61">
        <w:instrText>tc "</w:instrText>
      </w:r>
      <w:bookmarkStart w:id="1444" w:name="_Toc521320115"/>
      <w:r w:rsidRPr="00303B61">
        <w:instrText>Group key</w:instrText>
      </w:r>
      <w:r w:rsidRPr="00203E02">
        <w:instrText xml:space="preserve"> </w:instrText>
      </w:r>
      <w:r w:rsidRPr="00303B61">
        <w:instrText>structure</w:instrText>
      </w:r>
      <w:bookmarkEnd w:id="1444"/>
      <w:r w:rsidRPr="00303B61">
        <w:instrText>" \f C \l 1</w:instrText>
      </w:r>
      <w:r>
        <w:fldChar w:fldCharType="end"/>
      </w:r>
    </w:p>
    <w:p w14:paraId="701D5235"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metadata concepts that define a partial key derived from the </w:t>
      </w:r>
      <w:r>
        <w:rPr>
          <w:rFonts w:ascii="Times New Roman" w:hAnsi="Times New Roman"/>
          <w:sz w:val="24"/>
          <w:szCs w:val="24"/>
        </w:rPr>
        <w:t>D</w:t>
      </w:r>
      <w:r w:rsidRPr="00303B61">
        <w:rPr>
          <w:rFonts w:ascii="Times New Roman" w:hAnsi="Times New Roman"/>
          <w:sz w:val="24"/>
          <w:szCs w:val="24"/>
        </w:rPr>
        <w:t xml:space="preserve">imension </w:t>
      </w:r>
      <w:r>
        <w:rPr>
          <w:rFonts w:ascii="Times New Roman" w:hAnsi="Times New Roman"/>
          <w:sz w:val="24"/>
          <w:szCs w:val="24"/>
        </w:rPr>
        <w:t>D</w:t>
      </w:r>
      <w:r w:rsidRPr="00303B61">
        <w:rPr>
          <w:rFonts w:ascii="Times New Roman" w:hAnsi="Times New Roman"/>
          <w:sz w:val="24"/>
          <w:szCs w:val="24"/>
        </w:rPr>
        <w:t>escriptor in a Data Structure Definition.</w:t>
      </w:r>
    </w:p>
    <w:p w14:paraId="2FE79DB6" w14:textId="61779859"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G</w:t>
      </w:r>
      <w:r w:rsidRPr="00303B61">
        <w:rPr>
          <w:rFonts w:ascii="Times New Roman" w:hAnsi="Times New Roman"/>
          <w:sz w:val="24"/>
          <w:szCs w:val="24"/>
        </w:rPr>
        <w:t xml:space="preserve">roup </w:t>
      </w:r>
      <w:r>
        <w:rPr>
          <w:rFonts w:ascii="Times New Roman" w:hAnsi="Times New Roman"/>
          <w:sz w:val="24"/>
          <w:szCs w:val="24"/>
        </w:rPr>
        <w:t>K</w:t>
      </w:r>
      <w:r w:rsidRPr="00303B61">
        <w:rPr>
          <w:rFonts w:ascii="Times New Roman" w:hAnsi="Times New Roman"/>
          <w:sz w:val="24"/>
          <w:szCs w:val="24"/>
        </w:rPr>
        <w:t>ey</w:t>
      </w:r>
      <w:r w:rsidR="007357B7">
        <w:rPr>
          <w:rFonts w:ascii="Times New Roman" w:hAnsi="Times New Roman"/>
          <w:sz w:val="24"/>
          <w:szCs w:val="24"/>
        </w:rPr>
        <w:t>'</w:t>
      </w:r>
      <w:r w:rsidRPr="00303B61">
        <w:rPr>
          <w:rFonts w:ascii="Times New Roman" w:hAnsi="Times New Roman"/>
          <w:sz w:val="24"/>
          <w:szCs w:val="24"/>
        </w:rPr>
        <w:t xml:space="preserve">s structure that comprises the subset of </w:t>
      </w:r>
      <w:r>
        <w:rPr>
          <w:rFonts w:ascii="Times New Roman" w:hAnsi="Times New Roman"/>
          <w:sz w:val="24"/>
          <w:szCs w:val="24"/>
        </w:rPr>
        <w:t>D</w:t>
      </w:r>
      <w:r w:rsidRPr="00303B61">
        <w:rPr>
          <w:rFonts w:ascii="Times New Roman" w:hAnsi="Times New Roman"/>
          <w:sz w:val="24"/>
          <w:szCs w:val="24"/>
        </w:rPr>
        <w:t>imensions that specifies the structure of the partial key.</w:t>
      </w:r>
    </w:p>
    <w:p w14:paraId="639A1CAB" w14:textId="2055B726" w:rsidR="008201DD" w:rsidRPr="00A04067"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GROUP_KEY_STRUCT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45" w:name="_Toc521320116"/>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GROUP_KEY_STRUCT</w:instrText>
      </w:r>
      <w:bookmarkEnd w:id="1445"/>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A4AA5E3" w14:textId="4CE52A31" w:rsidR="008201DD" w:rsidRPr="00AF05F9"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670D">
        <w:rPr>
          <w:rFonts w:ascii="Times New Roman" w:hAnsi="Times New Roman"/>
          <w:sz w:val="24"/>
          <w:szCs w:val="24"/>
        </w:rPr>
        <w:t>SDMX, "SDMX Glossary Version 1.0", February 2016 (</w:t>
      </w:r>
      <w:hyperlink r:id="rId147"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0CCAC02C" w14:textId="77777777" w:rsidR="008201DD" w:rsidRPr="00303B61" w:rsidRDefault="008201DD" w:rsidP="001526E4">
      <w:pPr>
        <w:pStyle w:val="Heading1"/>
      </w:pPr>
      <w:bookmarkStart w:id="1446" w:name="_Toc521319705"/>
      <w:r w:rsidRPr="00303B61">
        <w:t xml:space="preserve">Hierarchical </w:t>
      </w:r>
      <w:r>
        <w:t>C</w:t>
      </w:r>
      <w:r w:rsidRPr="00303B61">
        <w:t>ode</w:t>
      </w:r>
      <w:bookmarkEnd w:id="1446"/>
      <w:r>
        <w:fldChar w:fldCharType="begin"/>
      </w:r>
      <w:r w:rsidRPr="00303B61">
        <w:instrText>tc "</w:instrText>
      </w:r>
      <w:bookmarkStart w:id="1447" w:name="_Toc521320117"/>
      <w:r w:rsidRPr="00303B61">
        <w:instrText>Hierarchical Code</w:instrText>
      </w:r>
      <w:bookmarkEnd w:id="1447"/>
      <w:r w:rsidRPr="00303B61">
        <w:instrText>" \f C \l 1</w:instrText>
      </w:r>
      <w:r>
        <w:fldChar w:fldCharType="end"/>
      </w:r>
    </w:p>
    <w:p w14:paraId="593B0F21"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C</w:t>
      </w:r>
      <w:r w:rsidRPr="00303B61">
        <w:rPr>
          <w:rFonts w:ascii="Times New Roman" w:hAnsi="Times New Roman"/>
          <w:sz w:val="24"/>
          <w:szCs w:val="24"/>
        </w:rPr>
        <w:t>ode reference that is part of a hierarchy.</w:t>
      </w:r>
    </w:p>
    <w:p w14:paraId="49C05934" w14:textId="7EA1E6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Hierarchical Code references a Code in a Code</w:t>
      </w:r>
      <w:r w:rsidR="00E72D2B">
        <w:rPr>
          <w:rFonts w:ascii="Times New Roman" w:hAnsi="Times New Roman"/>
          <w:sz w:val="24"/>
          <w:szCs w:val="24"/>
        </w:rPr>
        <w:t>l</w:t>
      </w:r>
      <w:r w:rsidRPr="00303B61">
        <w:rPr>
          <w:rFonts w:ascii="Times New Roman" w:hAnsi="Times New Roman"/>
          <w:sz w:val="24"/>
          <w:szCs w:val="24"/>
        </w:rPr>
        <w:t>ist and can have child Hierarchical Codes. It can also reference a Level in a Hierarchical Code</w:t>
      </w:r>
      <w:r w:rsidR="00E72D2B">
        <w:rPr>
          <w:rFonts w:ascii="Times New Roman" w:hAnsi="Times New Roman"/>
          <w:sz w:val="24"/>
          <w:szCs w:val="24"/>
        </w:rPr>
        <w:t>l</w:t>
      </w:r>
      <w:r w:rsidRPr="00303B61">
        <w:rPr>
          <w:rFonts w:ascii="Times New Roman" w:hAnsi="Times New Roman"/>
          <w:sz w:val="24"/>
          <w:szCs w:val="24"/>
        </w:rPr>
        <w:t>ist.</w:t>
      </w:r>
    </w:p>
    <w:p w14:paraId="732AEF29" w14:textId="1CBDD805" w:rsidR="008201DD" w:rsidRPr="00EB3D60" w:rsidRDefault="008201DD" w:rsidP="00684C7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H</w:t>
      </w:r>
      <w:r w:rsidR="009228BD">
        <w:rPr>
          <w:rFonts w:ascii="Times New Roman" w:hAnsi="Times New Roman"/>
          <w:sz w:val="24"/>
          <w:szCs w:val="24"/>
        </w:rPr>
        <w:t>CL</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48" w:name="_Toc521320118"/>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H</w:instrText>
      </w:r>
      <w:r w:rsidR="009228BD">
        <w:rPr>
          <w:rFonts w:ascii="Times New Roman" w:hAnsi="Times New Roman"/>
          <w:sz w:val="24"/>
          <w:szCs w:val="24"/>
        </w:rPr>
        <w:instrText>CL</w:instrText>
      </w:r>
      <w:bookmarkEnd w:id="1448"/>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125FED7" w14:textId="31B0370F" w:rsidR="008201DD" w:rsidRPr="002E670D"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E670D">
        <w:rPr>
          <w:rFonts w:ascii="Times New Roman" w:hAnsi="Times New Roman"/>
          <w:b/>
          <w:sz w:val="24"/>
          <w:szCs w:val="24"/>
        </w:rPr>
        <w:t>Source</w:t>
      </w:r>
      <w:r w:rsidRPr="002E670D">
        <w:rPr>
          <w:rFonts w:ascii="Times New Roman" w:hAnsi="Times New Roman"/>
          <w:sz w:val="24"/>
          <w:szCs w:val="24"/>
        </w:rPr>
        <w:tab/>
        <w:t>SDMX, "SDMX Glossary Version 1.0", February 2016 (</w:t>
      </w:r>
      <w:hyperlink r:id="rId148" w:history="1">
        <w:r w:rsidR="00822BEC" w:rsidRPr="00F81F3A">
          <w:rPr>
            <w:rStyle w:val="Hyperlink"/>
            <w:rFonts w:ascii="Times New Roman" w:hAnsi="Times New Roman"/>
            <w:sz w:val="24"/>
            <w:szCs w:val="24"/>
          </w:rPr>
          <w:t>https://sdmx.org/wp-content/uploads/SDMX_Glossary_Version_1_0_February_2016.docx</w:t>
        </w:r>
      </w:hyperlink>
      <w:r w:rsidRPr="002E670D">
        <w:rPr>
          <w:rFonts w:ascii="Times New Roman" w:hAnsi="Times New Roman"/>
          <w:sz w:val="24"/>
          <w:szCs w:val="24"/>
        </w:rPr>
        <w:t>)</w:t>
      </w:r>
    </w:p>
    <w:p w14:paraId="39AE5D31" w14:textId="6957BD4B" w:rsidR="008201DD" w:rsidRPr="00303B61" w:rsidRDefault="008201DD" w:rsidP="001526E4">
      <w:pPr>
        <w:pStyle w:val="Heading1"/>
      </w:pPr>
      <w:bookmarkStart w:id="1449" w:name="_Toc521319706"/>
      <w:r w:rsidRPr="00303B61">
        <w:lastRenderedPageBreak/>
        <w:t xml:space="preserve">Hierarchical </w:t>
      </w:r>
      <w:r>
        <w:t>C</w:t>
      </w:r>
      <w:r w:rsidR="00E72D2B">
        <w:t>odel</w:t>
      </w:r>
      <w:r w:rsidRPr="00303B61">
        <w:t>ist</w:t>
      </w:r>
      <w:r>
        <w:t xml:space="preserve"> (HCL)</w:t>
      </w:r>
      <w:bookmarkEnd w:id="1449"/>
      <w:r>
        <w:fldChar w:fldCharType="begin"/>
      </w:r>
      <w:r w:rsidRPr="00303B61">
        <w:instrText>tc "</w:instrText>
      </w:r>
      <w:bookmarkStart w:id="1450" w:name="_Toc521320119"/>
      <w:r w:rsidRPr="00303B61">
        <w:instrText>Hierarchical Code</w:instrText>
      </w:r>
      <w:r w:rsidR="00E72D2B">
        <w:instrText>l</w:instrText>
      </w:r>
      <w:r w:rsidRPr="00303B61">
        <w:instrText>ist (HCL)</w:instrText>
      </w:r>
      <w:bookmarkEnd w:id="1450"/>
      <w:r w:rsidRPr="00303B61">
        <w:instrText>" \f C \l 1</w:instrText>
      </w:r>
      <w:r>
        <w:fldChar w:fldCharType="end"/>
      </w:r>
    </w:p>
    <w:p w14:paraId="7139E788" w14:textId="7777777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Organised collection of </w:t>
      </w:r>
      <w:r>
        <w:rPr>
          <w:rFonts w:ascii="Times New Roman" w:hAnsi="Times New Roman"/>
          <w:sz w:val="24"/>
          <w:szCs w:val="24"/>
        </w:rPr>
        <w:t>C</w:t>
      </w:r>
      <w:r w:rsidRPr="00303B61">
        <w:rPr>
          <w:rFonts w:ascii="Times New Roman" w:hAnsi="Times New Roman"/>
          <w:sz w:val="24"/>
          <w:szCs w:val="24"/>
        </w:rPr>
        <w:t xml:space="preserve">odes that may be part of many parent/child relationships with other </w:t>
      </w:r>
      <w:r>
        <w:rPr>
          <w:rFonts w:ascii="Times New Roman" w:hAnsi="Times New Roman"/>
          <w:sz w:val="24"/>
          <w:szCs w:val="24"/>
        </w:rPr>
        <w:t>C</w:t>
      </w:r>
      <w:r w:rsidRPr="00303B61">
        <w:rPr>
          <w:rFonts w:ascii="Times New Roman" w:hAnsi="Times New Roman"/>
          <w:sz w:val="24"/>
          <w:szCs w:val="24"/>
        </w:rPr>
        <w:t>odes in the scheme, as defined by one or more hierarchies of the scheme.</w:t>
      </w:r>
    </w:p>
    <w:p w14:paraId="5574383A" w14:textId="2EB6EA4C"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Code</w:t>
      </w:r>
      <w:r w:rsidR="00E72D2B">
        <w:rPr>
          <w:rFonts w:ascii="Times New Roman" w:hAnsi="Times New Roman"/>
          <w:sz w:val="24"/>
          <w:szCs w:val="24"/>
        </w:rPr>
        <w:t>l</w:t>
      </w:r>
      <w:r w:rsidRPr="00303B61">
        <w:rPr>
          <w:rFonts w:ascii="Times New Roman" w:hAnsi="Times New Roman"/>
          <w:sz w:val="24"/>
          <w:szCs w:val="24"/>
        </w:rPr>
        <w:t>ist in SDMX can be hierarchical but it is capable of being processed as flat list as each Code can have only one parent code. A Hierarchical Code</w:t>
      </w:r>
      <w:r w:rsidR="00E72D2B">
        <w:rPr>
          <w:rFonts w:ascii="Times New Roman" w:hAnsi="Times New Roman"/>
          <w:sz w:val="24"/>
          <w:szCs w:val="24"/>
        </w:rPr>
        <w:t>l</w:t>
      </w:r>
      <w:r w:rsidRPr="00303B61">
        <w:rPr>
          <w:rFonts w:ascii="Times New Roman" w:hAnsi="Times New Roman"/>
          <w:sz w:val="24"/>
          <w:szCs w:val="24"/>
        </w:rPr>
        <w:t>ist (HCL) is able to have multiple hierarchies and can have formal Levels. The Codes used in an HCL are derived from one or more Code</w:t>
      </w:r>
      <w:r w:rsidR="00E72D2B">
        <w:rPr>
          <w:rFonts w:ascii="Times New Roman" w:hAnsi="Times New Roman"/>
          <w:sz w:val="24"/>
          <w:szCs w:val="24"/>
        </w:rPr>
        <w:t>l</w:t>
      </w:r>
      <w:r w:rsidRPr="00303B61">
        <w:rPr>
          <w:rFonts w:ascii="Times New Roman" w:hAnsi="Times New Roman"/>
          <w:sz w:val="24"/>
          <w:szCs w:val="24"/>
        </w:rPr>
        <w:t>ists therefore an HCL can combine Codes from multiple Code</w:t>
      </w:r>
      <w:r w:rsidR="00E72D2B">
        <w:rPr>
          <w:rFonts w:ascii="Times New Roman" w:hAnsi="Times New Roman"/>
          <w:sz w:val="24"/>
          <w:szCs w:val="24"/>
        </w:rPr>
        <w:t>l</w:t>
      </w:r>
      <w:r w:rsidRPr="00303B61">
        <w:rPr>
          <w:rFonts w:ascii="Times New Roman" w:hAnsi="Times New Roman"/>
          <w:sz w:val="24"/>
          <w:szCs w:val="24"/>
        </w:rPr>
        <w:t xml:space="preserve">ists and define hierarchies from these Codes. For example, adding geographic codes such as continents or regions. </w:t>
      </w:r>
    </w:p>
    <w:p w14:paraId="669DF198" w14:textId="0935E073" w:rsidR="008201DD" w:rsidRPr="00BC531A"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C531A">
        <w:rPr>
          <w:rFonts w:ascii="Times New Roman" w:hAnsi="Times New Roman"/>
          <w:b/>
          <w:sz w:val="24"/>
          <w:szCs w:val="24"/>
        </w:rPr>
        <w:t>Concept ID</w:t>
      </w:r>
      <w:r w:rsidRPr="00BC531A">
        <w:rPr>
          <w:rFonts w:ascii="Times New Roman" w:hAnsi="Times New Roman"/>
          <w:sz w:val="24"/>
          <w:szCs w:val="24"/>
        </w:rPr>
        <w:tab/>
      </w:r>
      <w:r w:rsidR="002D37A3" w:rsidRPr="00BC531A">
        <w:rPr>
          <w:rFonts w:ascii="Times New Roman" w:hAnsi="Times New Roman"/>
          <w:sz w:val="24"/>
          <w:szCs w:val="24"/>
        </w:rPr>
        <w:t>HCL</w:t>
      </w:r>
      <w:r w:rsidR="00A04067" w:rsidRPr="00925E45">
        <w:rPr>
          <w:rFonts w:ascii="Times New Roman" w:hAnsi="Times New Roman"/>
          <w:sz w:val="24"/>
          <w:szCs w:val="24"/>
        </w:rPr>
        <w:fldChar w:fldCharType="begin"/>
      </w:r>
      <w:r w:rsidR="00A04067" w:rsidRPr="00BC531A">
        <w:rPr>
          <w:rFonts w:ascii="Times New Roman" w:hAnsi="Times New Roman"/>
          <w:sz w:val="24"/>
          <w:szCs w:val="24"/>
        </w:rPr>
        <w:instrText>tc "</w:instrText>
      </w:r>
      <w:bookmarkStart w:id="1451" w:name="_Toc521320120"/>
      <w:r w:rsidR="00A04067" w:rsidRPr="00BC531A">
        <w:rPr>
          <w:rFonts w:ascii="Times New Roman" w:hAnsi="Times New Roman"/>
          <w:b/>
          <w:sz w:val="24"/>
          <w:szCs w:val="24"/>
        </w:rPr>
        <w:instrText>Concept ID</w:instrText>
      </w:r>
      <w:r w:rsidR="00A04067" w:rsidRPr="00BC531A">
        <w:rPr>
          <w:rFonts w:ascii="Times New Roman" w:hAnsi="Times New Roman"/>
          <w:sz w:val="24"/>
          <w:szCs w:val="24"/>
        </w:rPr>
        <w:tab/>
      </w:r>
      <w:r w:rsidR="002D37A3" w:rsidRPr="00BC531A">
        <w:rPr>
          <w:rFonts w:ascii="Times New Roman" w:hAnsi="Times New Roman"/>
          <w:sz w:val="24"/>
          <w:szCs w:val="24"/>
        </w:rPr>
        <w:instrText>HCL</w:instrText>
      </w:r>
      <w:bookmarkEnd w:id="1451"/>
      <w:r w:rsidR="00A04067" w:rsidRPr="00BC531A">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544A3CF8" w14:textId="5D53DB39" w:rsidR="008201DD" w:rsidRPr="00B85BA7"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85BA7">
        <w:rPr>
          <w:rFonts w:ascii="Times New Roman" w:hAnsi="Times New Roman"/>
          <w:b/>
          <w:sz w:val="24"/>
          <w:szCs w:val="24"/>
        </w:rPr>
        <w:t>Source</w:t>
      </w:r>
      <w:r w:rsidRPr="00B85BA7">
        <w:rPr>
          <w:rFonts w:ascii="Times New Roman" w:hAnsi="Times New Roman"/>
          <w:sz w:val="24"/>
          <w:szCs w:val="24"/>
        </w:rPr>
        <w:tab/>
        <w:t>SDMX, "SDMX Glossary Version 1.0", February 2016 (</w:t>
      </w:r>
      <w:hyperlink r:id="rId149" w:history="1">
        <w:r w:rsidR="00822BEC" w:rsidRPr="00F81F3A">
          <w:rPr>
            <w:rStyle w:val="Hyperlink"/>
            <w:rFonts w:ascii="Times New Roman" w:hAnsi="Times New Roman"/>
            <w:sz w:val="24"/>
            <w:szCs w:val="24"/>
          </w:rPr>
          <w:t>https://sdmx.org/wp-content/uploads/SDMX_Glossary_Version_1_0_February_2016.docx</w:t>
        </w:r>
      </w:hyperlink>
      <w:r w:rsidRPr="00B85BA7">
        <w:rPr>
          <w:rFonts w:ascii="Times New Roman" w:hAnsi="Times New Roman"/>
          <w:sz w:val="24"/>
          <w:szCs w:val="24"/>
        </w:rPr>
        <w:t>)</w:t>
      </w:r>
    </w:p>
    <w:p w14:paraId="3F11CD63" w14:textId="77777777" w:rsidR="008201DD" w:rsidRPr="00303B61" w:rsidRDefault="008201DD" w:rsidP="00837B3A">
      <w:pPr>
        <w:pStyle w:val="Heading1"/>
      </w:pPr>
      <w:bookmarkStart w:id="1452" w:name="_Toc521319707"/>
      <w:r w:rsidRPr="00303B61">
        <w:t>Hierarchy</w:t>
      </w:r>
      <w:bookmarkEnd w:id="1452"/>
      <w:r>
        <w:fldChar w:fldCharType="begin"/>
      </w:r>
      <w:r w:rsidRPr="00303B61">
        <w:instrText>tc "</w:instrText>
      </w:r>
      <w:bookmarkStart w:id="1453" w:name="_Toc521320121"/>
      <w:r w:rsidRPr="00303B61">
        <w:instrText>Hierarchy</w:instrText>
      </w:r>
      <w:bookmarkEnd w:id="1453"/>
      <w:r w:rsidRPr="00303B61">
        <w:instrText>" \f C \l 1</w:instrText>
      </w:r>
      <w:r>
        <w:fldChar w:fldCharType="end"/>
      </w:r>
    </w:p>
    <w:p w14:paraId="290119E5" w14:textId="541C1FD1" w:rsidR="008201DD" w:rsidRPr="00303B61" w:rsidRDefault="008201DD" w:rsidP="00576756">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Definition</w:t>
      </w:r>
      <w:r w:rsidRPr="00303B61">
        <w:rPr>
          <w:rFonts w:ascii="Times New Roman" w:hAnsi="Times New Roman"/>
          <w:b/>
          <w:bCs/>
          <w:sz w:val="24"/>
          <w:szCs w:val="24"/>
        </w:rPr>
        <w:tab/>
      </w:r>
      <w:r w:rsidRPr="00303B61">
        <w:rPr>
          <w:rFonts w:ascii="Times New Roman" w:hAnsi="Times New Roman"/>
          <w:color w:val="000000"/>
          <w:sz w:val="24"/>
          <w:szCs w:val="24"/>
        </w:rPr>
        <w:t xml:space="preserve">Classification structure arranged in levels of detail from the broadest to the most detailed level. </w:t>
      </w:r>
    </w:p>
    <w:p w14:paraId="146761DD" w14:textId="77777777" w:rsidR="00C73EA2" w:rsidRDefault="008201DD"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color w:val="000000"/>
          <w:sz w:val="24"/>
          <w:szCs w:val="24"/>
        </w:rPr>
      </w:pPr>
      <w:r w:rsidRPr="00303B61">
        <w:rPr>
          <w:rFonts w:ascii="Times New Roman" w:hAnsi="Times New Roman"/>
          <w:b/>
          <w:bCs/>
          <w:color w:val="000000"/>
          <w:sz w:val="24"/>
          <w:szCs w:val="24"/>
        </w:rPr>
        <w:t>Context</w:t>
      </w:r>
      <w:r w:rsidRPr="00303B61">
        <w:rPr>
          <w:rFonts w:ascii="Times New Roman" w:hAnsi="Times New Roman"/>
          <w:b/>
          <w:bCs/>
          <w:sz w:val="24"/>
          <w:szCs w:val="24"/>
        </w:rPr>
        <w:tab/>
      </w:r>
      <w:r w:rsidR="00C73EA2" w:rsidRPr="00303B61">
        <w:rPr>
          <w:rFonts w:ascii="Times New Roman" w:hAnsi="Times New Roman"/>
          <w:color w:val="000000"/>
          <w:sz w:val="24"/>
          <w:szCs w:val="24"/>
        </w:rPr>
        <w:t>Each level of the classification is defined in terms of the categories at the next lower level of the classification.</w:t>
      </w:r>
    </w:p>
    <w:p w14:paraId="2A4B323F" w14:textId="777D118A" w:rsidR="008201DD" w:rsidRPr="00303B61" w:rsidRDefault="00C73EA2" w:rsidP="00837B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bCs/>
          <w:color w:val="000000"/>
          <w:sz w:val="24"/>
          <w:szCs w:val="24"/>
        </w:rPr>
        <w:tab/>
      </w:r>
      <w:r w:rsidR="008201DD" w:rsidRPr="00303B61">
        <w:rPr>
          <w:rFonts w:ascii="Times New Roman" w:hAnsi="Times New Roman"/>
          <w:color w:val="000000"/>
          <w:sz w:val="24"/>
          <w:szCs w:val="24"/>
        </w:rPr>
        <w:t>In SDMX this is known as a level based hierarchy. SDMX also has the concept of the value based hierarchy where the hierarchy of categories are not organised into formal levels.</w:t>
      </w:r>
    </w:p>
    <w:p w14:paraId="21D35C60" w14:textId="74557E07" w:rsidR="008201DD" w:rsidRPr="00303B61" w:rsidRDefault="008201DD" w:rsidP="005767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HIERARCHY</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54" w:name="_Toc521320122"/>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HIERARCHY</w:instrText>
      </w:r>
      <w:bookmarkEnd w:id="1454"/>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448B9F46" w14:textId="77777777" w:rsidR="008201DD" w:rsidRPr="00303B61" w:rsidRDefault="008201DD" w:rsidP="00576756">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Level</w:t>
      </w:r>
    </w:p>
    <w:p w14:paraId="3B6A1673" w14:textId="12BBEF6C" w:rsidR="008201DD" w:rsidRPr="00303B61" w:rsidRDefault="008201DD" w:rsidP="009F65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bCs/>
          <w:color w:val="000000"/>
          <w:sz w:val="24"/>
          <w:szCs w:val="24"/>
        </w:rPr>
        <w:t>Source</w:t>
      </w:r>
      <w:r w:rsidRPr="00303B61">
        <w:rPr>
          <w:rFonts w:ascii="Times New Roman" w:hAnsi="Times New Roman"/>
          <w:b/>
          <w:bCs/>
          <w:sz w:val="24"/>
          <w:szCs w:val="24"/>
        </w:rPr>
        <w:tab/>
      </w:r>
      <w:r w:rsidRPr="00303B61">
        <w:rPr>
          <w:rFonts w:ascii="Times New Roman" w:hAnsi="Times New Roman"/>
          <w:color w:val="000000"/>
          <w:sz w:val="24"/>
          <w:szCs w:val="24"/>
        </w:rPr>
        <w:t>United Nations Glossary of Classification Terms; prepared by the Expert Group on International Economic and Social Classifications, unpublished on paper</w:t>
      </w:r>
    </w:p>
    <w:p w14:paraId="6FEC0155" w14:textId="77777777" w:rsidR="008201DD" w:rsidRPr="00303B61" w:rsidRDefault="008201DD" w:rsidP="0059204D">
      <w:pPr>
        <w:pStyle w:val="Heading1"/>
      </w:pPr>
      <w:bookmarkStart w:id="1455" w:name="_Toc521319708"/>
      <w:r w:rsidRPr="00303B61">
        <w:t>Hub (dissemination architecture)</w:t>
      </w:r>
      <w:bookmarkEnd w:id="1455"/>
      <w:r>
        <w:fldChar w:fldCharType="begin"/>
      </w:r>
      <w:r w:rsidRPr="00303B61">
        <w:instrText>tc "</w:instrText>
      </w:r>
      <w:bookmarkStart w:id="1456" w:name="_Toc521320123"/>
      <w:r w:rsidRPr="00303B61">
        <w:instrText>Hub (dissemination architecture)</w:instrText>
      </w:r>
      <w:bookmarkEnd w:id="1456"/>
      <w:r w:rsidRPr="00303B61">
        <w:instrText>" \f C \l 1</w:instrText>
      </w:r>
      <w:r>
        <w:fldChar w:fldCharType="end"/>
      </w:r>
    </w:p>
    <w:p w14:paraId="4BFC05A0" w14:textId="77777777"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Method of registering, querying, and disseminating data or reference metadata by means of a central, service-based platform (the hub).</w:t>
      </w:r>
    </w:p>
    <w:p w14:paraId="1E70ACC2" w14:textId="0B4225D3"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hub architecture supports the </w:t>
      </w:r>
      <w:r w:rsidR="00065D4A">
        <w:rPr>
          <w:rFonts w:ascii="Times New Roman" w:hAnsi="Times New Roman"/>
          <w:sz w:val="24"/>
          <w:szCs w:val="24"/>
        </w:rPr>
        <w:t>"</w:t>
      </w:r>
      <w:r w:rsidRPr="00303B61">
        <w:rPr>
          <w:rFonts w:ascii="Times New Roman" w:hAnsi="Times New Roman"/>
          <w:sz w:val="24"/>
          <w:szCs w:val="24"/>
        </w:rPr>
        <w:t>pull</w:t>
      </w:r>
      <w:r w:rsidR="00065D4A">
        <w:rPr>
          <w:rFonts w:ascii="Times New Roman" w:hAnsi="Times New Roman"/>
          <w:sz w:val="24"/>
          <w:szCs w:val="24"/>
        </w:rPr>
        <w:t>"</w:t>
      </w:r>
      <w:r w:rsidRPr="00303B61">
        <w:rPr>
          <w:rFonts w:ascii="Times New Roman" w:hAnsi="Times New Roman"/>
          <w:sz w:val="24"/>
          <w:szCs w:val="24"/>
        </w:rPr>
        <w:t xml:space="preserve"> method only i.e., a group of partners agree on providing access to their data directly from their database according to standard processes, formats and technologies (e.g. web service).</w:t>
      </w:r>
    </w:p>
    <w:p w14:paraId="63A05BF3" w14:textId="70AD17CA" w:rsidR="008201DD" w:rsidRPr="00303B61" w:rsidRDefault="008201DD" w:rsidP="0098795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From the data management point of view, the hub is also based on pre-specified datasets, which are not kept locally at the central hub system. The query process operates as follows: </w:t>
      </w:r>
    </w:p>
    <w:p w14:paraId="19F47270" w14:textId="77777777"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a</w:t>
      </w:r>
      <w:r w:rsidRPr="00303B61">
        <w:rPr>
          <w:rFonts w:ascii="Times New Roman" w:hAnsi="Times New Roman"/>
          <w:sz w:val="24"/>
          <w:szCs w:val="24"/>
        </w:rPr>
        <w:t xml:space="preserve"> user identifies a dataset through the graphical user interface (GUI) of the hub using the structural metadata, and requests it;</w:t>
      </w:r>
    </w:p>
    <w:p w14:paraId="51D70183" w14:textId="531B7F36"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translates the user request in one or more queries and sends them to the related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w:t>
      </w:r>
    </w:p>
    <w:p w14:paraId="4061DBBA" w14:textId="344D942B"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process the query and send the result to the hub in standard format (e.g. SDMX-ML 2.1);</w:t>
      </w:r>
    </w:p>
    <w:p w14:paraId="05373FF2" w14:textId="70E35BF9" w:rsidR="008201DD" w:rsidRPr="00303B61" w:rsidRDefault="008201DD" w:rsidP="00987956">
      <w:pPr>
        <w:pStyle w:val="ListParagraph"/>
        <w:keepLines/>
        <w:widowControl w:val="0"/>
        <w:numPr>
          <w:ilvl w:val="0"/>
          <w:numId w:val="29"/>
        </w:numPr>
        <w:tabs>
          <w:tab w:val="left" w:pos="1701"/>
        </w:tabs>
        <w:autoSpaceDE w:val="0"/>
        <w:autoSpaceDN w:val="0"/>
        <w:adjustRightInd w:val="0"/>
        <w:spacing w:before="60" w:after="60" w:line="240" w:lineRule="auto"/>
        <w:jc w:val="both"/>
        <w:rPr>
          <w:rFonts w:ascii="Times New Roman" w:hAnsi="Times New Roman"/>
          <w:sz w:val="24"/>
          <w:szCs w:val="24"/>
        </w:rPr>
      </w:pPr>
      <w:r w:rsidRPr="00303B61">
        <w:rPr>
          <w:rFonts w:ascii="Times New Roman" w:hAnsi="Times New Roman"/>
          <w:sz w:val="24"/>
          <w:szCs w:val="24"/>
        </w:rPr>
        <w:t xml:space="preserve">the hub puts together all the results originated in all implicated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P</w:t>
      </w:r>
      <w:r w:rsidRPr="00303B61">
        <w:rPr>
          <w:rFonts w:ascii="Times New Roman" w:hAnsi="Times New Roman"/>
          <w:sz w:val="24"/>
          <w:szCs w:val="24"/>
        </w:rPr>
        <w:t>roviders</w:t>
      </w:r>
      <w:r w:rsidR="007357B7">
        <w:rPr>
          <w:rFonts w:ascii="Times New Roman" w:hAnsi="Times New Roman"/>
          <w:sz w:val="24"/>
          <w:szCs w:val="24"/>
        </w:rPr>
        <w:t>'</w:t>
      </w:r>
      <w:r w:rsidRPr="00303B61">
        <w:rPr>
          <w:rFonts w:ascii="Times New Roman" w:hAnsi="Times New Roman"/>
          <w:sz w:val="24"/>
          <w:szCs w:val="24"/>
        </w:rPr>
        <w:t xml:space="preserve"> systems and presents them in the requested format. This could be a human-readable, non-SDMX format such as a table.</w:t>
      </w:r>
    </w:p>
    <w:p w14:paraId="339CE46E" w14:textId="2A8EC795" w:rsidR="008201DD" w:rsidRPr="00303B61" w:rsidRDefault="008201DD" w:rsidP="0059204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Concept ID</w:t>
      </w:r>
      <w:r w:rsidRPr="00303B61">
        <w:rPr>
          <w:rFonts w:ascii="Times New Roman" w:hAnsi="Times New Roman"/>
          <w:sz w:val="24"/>
          <w:szCs w:val="24"/>
        </w:rPr>
        <w:tab/>
        <w:t>HUB</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57" w:name="_Toc521320124"/>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H</w:instrText>
      </w:r>
      <w:r w:rsidR="00A04067">
        <w:rPr>
          <w:rFonts w:ascii="Times New Roman" w:hAnsi="Times New Roman"/>
          <w:sz w:val="24"/>
          <w:szCs w:val="24"/>
        </w:rPr>
        <w:instrText>UB</w:instrText>
      </w:r>
      <w:bookmarkEnd w:id="1457"/>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4F42EAC" w14:textId="77777777" w:rsidR="008201DD" w:rsidRPr="00303B61" w:rsidRDefault="008201DD" w:rsidP="0059204D">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46AF46BD" w14:textId="314A9F1A" w:rsidR="008201DD" w:rsidRPr="008D736D"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D736D">
        <w:rPr>
          <w:rFonts w:ascii="Times New Roman" w:hAnsi="Times New Roman"/>
          <w:b/>
          <w:sz w:val="24"/>
          <w:szCs w:val="24"/>
        </w:rPr>
        <w:t>Source</w:t>
      </w:r>
      <w:r w:rsidRPr="008D736D">
        <w:rPr>
          <w:rFonts w:ascii="Times New Roman" w:hAnsi="Times New Roman"/>
          <w:sz w:val="24"/>
          <w:szCs w:val="24"/>
        </w:rPr>
        <w:tab/>
        <w:t>SDMX, "SDMX Glossary Version 1.0", February 2016 (</w:t>
      </w:r>
      <w:hyperlink r:id="rId150" w:history="1">
        <w:r w:rsidR="00822BEC" w:rsidRPr="00F81F3A">
          <w:rPr>
            <w:rStyle w:val="Hyperlink"/>
            <w:rFonts w:ascii="Times New Roman" w:hAnsi="Times New Roman"/>
            <w:sz w:val="24"/>
            <w:szCs w:val="24"/>
          </w:rPr>
          <w:t>https://sdmx.org/wp-content/uploads/SDMX_Glossary_Version_1_0_February_2016.docx</w:t>
        </w:r>
      </w:hyperlink>
      <w:r w:rsidRPr="008D736D">
        <w:rPr>
          <w:rFonts w:ascii="Times New Roman" w:hAnsi="Times New Roman"/>
          <w:sz w:val="24"/>
          <w:szCs w:val="24"/>
        </w:rPr>
        <w:t>)</w:t>
      </w:r>
    </w:p>
    <w:p w14:paraId="4D399AB9" w14:textId="77777777" w:rsidR="008201DD" w:rsidRPr="00303B61" w:rsidRDefault="008201DD" w:rsidP="00B93A6A">
      <w:pPr>
        <w:pStyle w:val="Heading1"/>
      </w:pPr>
      <w:bookmarkStart w:id="1458" w:name="_Toc521319709"/>
      <w:r w:rsidRPr="00303B61">
        <w:t xml:space="preserve">Identifiable </w:t>
      </w:r>
      <w:r>
        <w:t>A</w:t>
      </w:r>
      <w:r w:rsidRPr="00303B61">
        <w:t>rtefact</w:t>
      </w:r>
      <w:bookmarkEnd w:id="1458"/>
      <w:r>
        <w:fldChar w:fldCharType="begin"/>
      </w:r>
      <w:r w:rsidRPr="00303B61">
        <w:instrText>tc "</w:instrText>
      </w:r>
      <w:bookmarkStart w:id="1459" w:name="_Toc521320125"/>
      <w:r w:rsidRPr="00303B61">
        <w:instrText>Identifiable Artefact</w:instrText>
      </w:r>
      <w:bookmarkEnd w:id="1459"/>
      <w:r w:rsidRPr="00303B61">
        <w:instrText>" \f C \l 1</w:instrText>
      </w:r>
      <w:r>
        <w:fldChar w:fldCharType="end"/>
      </w:r>
    </w:p>
    <w:p w14:paraId="35F191C9"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contains structures capable of providing identity to an object.</w:t>
      </w:r>
    </w:p>
    <w:p w14:paraId="0F72990D" w14:textId="77777777" w:rsidR="008201DD" w:rsidRPr="00303B61" w:rsidRDefault="008201DD" w:rsidP="00B93A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identity comprises a mandatory Id and some optional attributes. Identifiable </w:t>
      </w:r>
      <w:r>
        <w:rPr>
          <w:rFonts w:ascii="Times New Roman" w:hAnsi="Times New Roman"/>
          <w:sz w:val="24"/>
          <w:szCs w:val="24"/>
        </w:rPr>
        <w:t>A</w:t>
      </w:r>
      <w:r w:rsidRPr="00303B61">
        <w:rPr>
          <w:rFonts w:ascii="Times New Roman" w:hAnsi="Times New Roman"/>
          <w:sz w:val="24"/>
          <w:szCs w:val="24"/>
        </w:rPr>
        <w:t xml:space="preserve">rtefacts inherit the capability of having </w:t>
      </w:r>
      <w:r>
        <w:rPr>
          <w:rFonts w:ascii="Times New Roman" w:hAnsi="Times New Roman"/>
          <w:sz w:val="24"/>
          <w:szCs w:val="24"/>
        </w:rPr>
        <w:t>A</w:t>
      </w:r>
      <w:r w:rsidRPr="00303B61">
        <w:rPr>
          <w:rFonts w:ascii="Times New Roman" w:hAnsi="Times New Roman"/>
          <w:sz w:val="24"/>
          <w:szCs w:val="24"/>
        </w:rPr>
        <w:t xml:space="preserve">nnotations. </w:t>
      </w:r>
    </w:p>
    <w:p w14:paraId="3A6630B6" w14:textId="39355330" w:rsidR="008201DD" w:rsidRPr="00303B61" w:rsidRDefault="008201DD" w:rsidP="00FE327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IDENTIFIABLE_ART</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60" w:name="_Toc521320126"/>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303B61">
        <w:rPr>
          <w:rFonts w:ascii="Times New Roman" w:hAnsi="Times New Roman"/>
          <w:sz w:val="24"/>
          <w:szCs w:val="24"/>
        </w:rPr>
        <w:instrText>IDENTIFIABLE_ART</w:instrText>
      </w:r>
      <w:bookmarkEnd w:id="1460"/>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7D67774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0558C63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39B95F4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 </w:t>
      </w:r>
    </w:p>
    <w:p w14:paraId="1789408C"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077E0A36" w14:textId="77777777" w:rsidR="008201DD" w:rsidRPr="00303B61" w:rsidRDefault="008201DD" w:rsidP="00CA266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095A7ACF" w14:textId="6F893DCD" w:rsidR="008201DD" w:rsidRPr="00AF05F9"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33B7C">
        <w:rPr>
          <w:rFonts w:ascii="Times New Roman" w:hAnsi="Times New Roman"/>
          <w:sz w:val="24"/>
          <w:szCs w:val="24"/>
        </w:rPr>
        <w:t>SDMX, "SDMX Glossary Version 1.0", February 2016 (</w:t>
      </w:r>
      <w:hyperlink r:id="rId151" w:history="1">
        <w:r w:rsidR="00822BEC" w:rsidRPr="00F81F3A">
          <w:rPr>
            <w:rStyle w:val="Hyperlink"/>
            <w:rFonts w:ascii="Times New Roman" w:hAnsi="Times New Roman"/>
            <w:sz w:val="24"/>
            <w:szCs w:val="24"/>
          </w:rPr>
          <w:t>https://sdmx.org/wp-content/uploads/SDMX_Glossary_Version_1_0_February_2016.docx</w:t>
        </w:r>
      </w:hyperlink>
      <w:r w:rsidRPr="00E33B7C">
        <w:rPr>
          <w:rFonts w:ascii="Times New Roman" w:hAnsi="Times New Roman"/>
          <w:sz w:val="24"/>
          <w:szCs w:val="24"/>
        </w:rPr>
        <w:t>)</w:t>
      </w:r>
    </w:p>
    <w:p w14:paraId="6F260BB9" w14:textId="77777777" w:rsidR="008201DD" w:rsidRPr="00303B61" w:rsidRDefault="008201DD" w:rsidP="007F5DD1">
      <w:pPr>
        <w:pStyle w:val="Heading1"/>
      </w:pPr>
      <w:bookmarkStart w:id="1461" w:name="_Toc521319710"/>
      <w:r w:rsidRPr="00303B61">
        <w:t>Imputation</w:t>
      </w:r>
      <w:bookmarkEnd w:id="1461"/>
      <w:r>
        <w:fldChar w:fldCharType="begin"/>
      </w:r>
      <w:r w:rsidRPr="00303B61">
        <w:instrText>tc "</w:instrText>
      </w:r>
      <w:bookmarkStart w:id="1462" w:name="_Toc441822355"/>
      <w:bookmarkStart w:id="1463" w:name="_Toc521320127"/>
      <w:r w:rsidRPr="00303B61">
        <w:instrText>Imputation</w:instrText>
      </w:r>
      <w:bookmarkEnd w:id="1462"/>
      <w:bookmarkEnd w:id="1463"/>
      <w:r w:rsidRPr="00303B61">
        <w:instrText>" \f C \l 1</w:instrText>
      </w:r>
      <w:r>
        <w:fldChar w:fldCharType="end"/>
      </w:r>
    </w:p>
    <w:p w14:paraId="219C9EB6"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Procedure for entering a value for a specific data item where the response is missing or unusable. </w:t>
      </w:r>
    </w:p>
    <w:p w14:paraId="1081722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Imputation is the process used to determine and assign replacement values for missing, invalid or inconsistent data. This can be done by changing some of the responses or assigning values when they are missing on the record being edited to ensure that estimates are of high quality and that a plausible, internally consistent record is created. </w:t>
      </w:r>
    </w:p>
    <w:p w14:paraId="5105FBD1" w14:textId="77777777" w:rsidR="008201DD" w:rsidRPr="002B6931" w:rsidRDefault="008201DD" w:rsidP="004014C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D9A6819" w14:textId="77777777" w:rsidR="008201DD" w:rsidRPr="002B693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IMPUTATION</w:t>
      </w:r>
      <w:r w:rsidRPr="00A04067">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464" w:name="_Toc441822356"/>
      <w:bookmarkStart w:id="1465" w:name="_Toc521320128"/>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IMPUTATION</w:instrText>
      </w:r>
      <w:bookmarkEnd w:id="1464"/>
      <w:bookmarkEnd w:id="1465"/>
      <w:r w:rsidRPr="002B6931">
        <w:rPr>
          <w:rFonts w:ascii="Times New Roman" w:hAnsi="Times New Roman"/>
          <w:sz w:val="24"/>
          <w:szCs w:val="24"/>
          <w:lang w:val="en-US"/>
        </w:rPr>
        <w:instrText>" \f C \l 2</w:instrText>
      </w:r>
      <w:r w:rsidRPr="00A04067">
        <w:rPr>
          <w:rFonts w:ascii="Times New Roman" w:hAnsi="Times New Roman"/>
          <w:sz w:val="24"/>
          <w:szCs w:val="24"/>
        </w:rPr>
        <w:fldChar w:fldCharType="end"/>
      </w:r>
    </w:p>
    <w:p w14:paraId="57988BDB" w14:textId="77777777" w:rsidR="008201DD" w:rsidRPr="00303B61" w:rsidRDefault="008201DD" w:rsidP="0070263D">
      <w:pPr>
        <w:keepNext/>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w:t>
      </w:r>
      <w:r>
        <w:rPr>
          <w:rFonts w:ascii="Times New Roman" w:hAnsi="Times New Roman"/>
          <w:b/>
          <w:sz w:val="24"/>
          <w:szCs w:val="24"/>
        </w:rPr>
        <w:t>ecommended representation</w:t>
      </w:r>
      <w:r w:rsidRPr="00303B61">
        <w:rPr>
          <w:rFonts w:ascii="Times New Roman" w:hAnsi="Times New Roman"/>
          <w:b/>
          <w:sz w:val="24"/>
          <w:szCs w:val="24"/>
        </w:rPr>
        <w:tab/>
      </w:r>
      <w:r>
        <w:rPr>
          <w:rFonts w:ascii="Times New Roman" w:hAnsi="Times New Roman"/>
          <w:sz w:val="24"/>
          <w:szCs w:val="24"/>
        </w:rPr>
        <w:t>String</w:t>
      </w:r>
    </w:p>
    <w:p w14:paraId="123A254E"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 rate</w:t>
      </w:r>
    </w:p>
    <w:p w14:paraId="5BB5E585" w14:textId="67FFC97C" w:rsidR="008201DD" w:rsidRPr="00303B61" w:rsidRDefault="008201DD" w:rsidP="00134B0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Economic Commission for Europe </w:t>
      </w:r>
      <w:r w:rsidR="00065D4A">
        <w:rPr>
          <w:rFonts w:ascii="Times New Roman" w:hAnsi="Times New Roman"/>
          <w:sz w:val="24"/>
          <w:szCs w:val="24"/>
        </w:rPr>
        <w:t>of the United Nations (UNECE), "</w:t>
      </w:r>
      <w:r w:rsidRPr="00303B61">
        <w:rPr>
          <w:rFonts w:ascii="Times New Roman" w:hAnsi="Times New Roman"/>
          <w:sz w:val="24"/>
          <w:szCs w:val="24"/>
        </w:rPr>
        <w:t>Glossary of Terms on Statistical Data Editing</w:t>
      </w:r>
      <w:r w:rsidR="00065D4A">
        <w:rPr>
          <w:rFonts w:ascii="Times New Roman" w:hAnsi="Times New Roman"/>
          <w:sz w:val="24"/>
          <w:szCs w:val="24"/>
        </w:rPr>
        <w:t>"</w:t>
      </w:r>
      <w:r w:rsidRPr="00303B61">
        <w:rPr>
          <w:rFonts w:ascii="Times New Roman" w:hAnsi="Times New Roman"/>
          <w:sz w:val="24"/>
          <w:szCs w:val="24"/>
        </w:rPr>
        <w:t>, Conference of European Statisticians Methodological material, Geneva, 2000 (</w:t>
      </w:r>
      <w:hyperlink r:id="rId152" w:history="1">
        <w:r w:rsidR="00134B0E" w:rsidRPr="00CD41B8">
          <w:rPr>
            <w:rStyle w:val="Hyperlink"/>
            <w:rFonts w:ascii="Times New Roman" w:hAnsi="Times New Roman"/>
            <w:sz w:val="24"/>
            <w:szCs w:val="24"/>
          </w:rPr>
          <w:t>http://ec.europa.eu/eurostat/ramon/statmanuals/files/UN_editing_glossary_2000.pdf</w:t>
        </w:r>
      </w:hyperlink>
      <w:r w:rsidRPr="00303B61">
        <w:rPr>
          <w:rStyle w:val="Hyperlink"/>
          <w:rFonts w:ascii="Times New Roman" w:hAnsi="Times New Roman"/>
          <w:sz w:val="24"/>
          <w:szCs w:val="24"/>
        </w:rPr>
        <w:t>)</w:t>
      </w:r>
    </w:p>
    <w:p w14:paraId="6C330464" w14:textId="521839C6" w:rsidR="008201DD" w:rsidRPr="00303B61" w:rsidRDefault="008201DD" w:rsidP="00134B0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u w:val="single"/>
        </w:rPr>
      </w:pPr>
      <w:r w:rsidRPr="00303B61">
        <w:rPr>
          <w:rFonts w:ascii="Times New Roman" w:hAnsi="Times New Roman"/>
          <w:b/>
          <w:sz w:val="24"/>
          <w:szCs w:val="24"/>
        </w:rPr>
        <w:t>Other link(s)</w:t>
      </w:r>
      <w:r w:rsidR="00065D4A">
        <w:rPr>
          <w:rFonts w:ascii="Times New Roman" w:hAnsi="Times New Roman"/>
          <w:sz w:val="24"/>
          <w:szCs w:val="24"/>
        </w:rPr>
        <w:tab/>
        <w:t>Statistics Canada, "</w:t>
      </w:r>
      <w:r w:rsidRPr="00303B61">
        <w:rPr>
          <w:rFonts w:ascii="Times New Roman" w:hAnsi="Times New Roman"/>
          <w:sz w:val="24"/>
          <w:szCs w:val="24"/>
        </w:rPr>
        <w:t>Statistics Canada Quality Guidelines</w:t>
      </w:r>
      <w:r w:rsidR="00065D4A">
        <w:rPr>
          <w:rFonts w:ascii="Times New Roman" w:hAnsi="Times New Roman"/>
          <w:sz w:val="24"/>
          <w:szCs w:val="24"/>
        </w:rPr>
        <w:t>"</w:t>
      </w:r>
      <w:r w:rsidRPr="00303B61">
        <w:rPr>
          <w:rFonts w:ascii="Times New Roman" w:hAnsi="Times New Roman"/>
          <w:sz w:val="24"/>
          <w:szCs w:val="24"/>
        </w:rPr>
        <w:t>, various online editions (</w:t>
      </w:r>
      <w:hyperlink r:id="rId153" w:history="1">
        <w:r w:rsidRPr="00303B61">
          <w:rPr>
            <w:rStyle w:val="Hyperlink"/>
            <w:rFonts w:ascii="Times New Roman" w:hAnsi="Times New Roman"/>
            <w:sz w:val="24"/>
            <w:szCs w:val="24"/>
          </w:rPr>
          <w:t>http://www5.statcan.gc.ca/bsolc/olc-cel/olc-cel?catno=12-539-X&amp;CHROPG=1&amp;lang=eng</w:t>
        </w:r>
      </w:hyperlink>
      <w:r w:rsidRPr="00303B61">
        <w:rPr>
          <w:rFonts w:ascii="Times New Roman" w:hAnsi="Times New Roman"/>
          <w:sz w:val="24"/>
          <w:szCs w:val="24"/>
        </w:rPr>
        <w:t xml:space="preserve">) </w:t>
      </w:r>
    </w:p>
    <w:p w14:paraId="7C3C71CD" w14:textId="77777777" w:rsidR="008201DD" w:rsidRPr="00303B61" w:rsidRDefault="008201DD" w:rsidP="007F5DD1">
      <w:pPr>
        <w:pStyle w:val="Heading1"/>
      </w:pPr>
      <w:bookmarkStart w:id="1466" w:name="_Toc521319711"/>
      <w:r w:rsidRPr="00303B61">
        <w:t>Imputation rate</w:t>
      </w:r>
      <w:bookmarkEnd w:id="1466"/>
      <w:r>
        <w:fldChar w:fldCharType="begin"/>
      </w:r>
      <w:r w:rsidRPr="00303B61">
        <w:instrText>tc "</w:instrText>
      </w:r>
      <w:bookmarkStart w:id="1467" w:name="_Toc441822357"/>
      <w:bookmarkStart w:id="1468" w:name="_Toc521320129"/>
      <w:r w:rsidRPr="00303B61">
        <w:instrText>Imputation rate</w:instrText>
      </w:r>
      <w:bookmarkEnd w:id="1467"/>
      <w:bookmarkEnd w:id="1468"/>
      <w:r w:rsidRPr="00303B61">
        <w:instrText>" \f C \l 1</w:instrText>
      </w:r>
      <w:r>
        <w:fldChar w:fldCharType="end"/>
      </w:r>
    </w:p>
    <w:p w14:paraId="35E6C0E1"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Ratio of the number of replaced values to the total number of values for a given variable. </w:t>
      </w:r>
    </w:p>
    <w:p w14:paraId="708257DE"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The un-weighted rate shows, for a particular variable, the proportion of units for which a value has been imputed due to the original value being a missing, implausible, or inconsistent value in comparison with the number of units with a value for this variable.</w:t>
      </w:r>
    </w:p>
    <w:p w14:paraId="5371E193"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weighted rate shows, for a particular variable, the relative contribution of imputed values to the estimate of this item/variable. </w:t>
      </w:r>
    </w:p>
    <w:p w14:paraId="52E79D0B" w14:textId="77777777" w:rsidR="008201DD" w:rsidRPr="00303B61"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A808444" w14:textId="15174F05" w:rsidR="008201DD" w:rsidRPr="00A04067" w:rsidRDefault="008201DD" w:rsidP="007F5D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04067">
        <w:rPr>
          <w:rFonts w:ascii="Times New Roman" w:hAnsi="Times New Roman"/>
          <w:b/>
          <w:sz w:val="24"/>
          <w:szCs w:val="24"/>
        </w:rPr>
        <w:t>Concept ID</w:t>
      </w:r>
      <w:r w:rsidRPr="00A04067">
        <w:rPr>
          <w:rFonts w:ascii="Times New Roman" w:hAnsi="Times New Roman"/>
          <w:sz w:val="24"/>
          <w:szCs w:val="24"/>
        </w:rPr>
        <w:tab/>
        <w:t>IMPUTATION_RATE</w:t>
      </w:r>
      <w:r w:rsidRPr="00A04067">
        <w:rPr>
          <w:rFonts w:ascii="Times New Roman" w:hAnsi="Times New Roman"/>
          <w:sz w:val="24"/>
          <w:szCs w:val="24"/>
        </w:rPr>
        <w:fldChar w:fldCharType="begin"/>
      </w:r>
      <w:r w:rsidRPr="00A04067">
        <w:rPr>
          <w:rFonts w:ascii="Times New Roman" w:hAnsi="Times New Roman"/>
          <w:sz w:val="24"/>
          <w:szCs w:val="24"/>
        </w:rPr>
        <w:instrText>tc "</w:instrText>
      </w:r>
      <w:bookmarkStart w:id="1469" w:name="_Toc441822358"/>
      <w:bookmarkStart w:id="1470" w:name="_Toc521320130"/>
      <w:r w:rsidRPr="00A04067">
        <w:rPr>
          <w:rFonts w:ascii="Times New Roman" w:hAnsi="Times New Roman"/>
          <w:b/>
          <w:sz w:val="24"/>
          <w:szCs w:val="24"/>
        </w:rPr>
        <w:instrText>Concept ID</w:instrText>
      </w:r>
      <w:r w:rsidRPr="00A04067">
        <w:rPr>
          <w:rFonts w:ascii="Times New Roman" w:hAnsi="Times New Roman"/>
          <w:sz w:val="24"/>
          <w:szCs w:val="24"/>
        </w:rPr>
        <w:tab/>
        <w:instrText>IMPUTATION</w:instrText>
      </w:r>
      <w:r w:rsidR="002D37A3">
        <w:rPr>
          <w:rFonts w:ascii="Times New Roman" w:hAnsi="Times New Roman"/>
          <w:sz w:val="24"/>
          <w:szCs w:val="24"/>
        </w:rPr>
        <w:instrText>_</w:instrText>
      </w:r>
      <w:r w:rsidRPr="00A04067">
        <w:rPr>
          <w:rFonts w:ascii="Times New Roman" w:hAnsi="Times New Roman"/>
          <w:sz w:val="24"/>
          <w:szCs w:val="24"/>
        </w:rPr>
        <w:instrText>RATE</w:instrText>
      </w:r>
      <w:bookmarkEnd w:id="1469"/>
      <w:bookmarkEnd w:id="1470"/>
      <w:r w:rsidRPr="00A04067">
        <w:rPr>
          <w:rFonts w:ascii="Times New Roman" w:hAnsi="Times New Roman"/>
          <w:sz w:val="24"/>
          <w:szCs w:val="24"/>
        </w:rPr>
        <w:instrText>" \f C \l 2</w:instrText>
      </w:r>
      <w:r w:rsidRPr="00A04067">
        <w:rPr>
          <w:rFonts w:ascii="Times New Roman" w:hAnsi="Times New Roman"/>
          <w:sz w:val="24"/>
          <w:szCs w:val="24"/>
        </w:rPr>
        <w:fldChar w:fldCharType="end"/>
      </w:r>
    </w:p>
    <w:p w14:paraId="4F5EF34D" w14:textId="19BD3D19"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8A8BF92" w14:textId="77777777" w:rsidR="008201DD" w:rsidRPr="00303B61" w:rsidRDefault="008201DD" w:rsidP="007F5D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Imputation</w:t>
      </w:r>
    </w:p>
    <w:p w14:paraId="4CC9FB69" w14:textId="17A4D1D0" w:rsidR="008201DD" w:rsidRPr="00303B61" w:rsidRDefault="008201DD" w:rsidP="001714C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t>Eurostat "</w:t>
      </w:r>
      <w:r w:rsidRPr="00303B61">
        <w:rPr>
          <w:rFonts w:ascii="Times New Roman" w:hAnsi="Times New Roman"/>
          <w:sz w:val="24"/>
          <w:szCs w:val="24"/>
        </w:rPr>
        <w:t>ESS Guidelines for the Implementation of the ESS Quality and Performance Indicators (QPI)</w:t>
      </w:r>
      <w:r w:rsidR="00065D4A">
        <w:rPr>
          <w:rFonts w:ascii="Times New Roman" w:hAnsi="Times New Roman"/>
          <w:sz w:val="24"/>
          <w:szCs w:val="24"/>
        </w:rPr>
        <w:t>"</w:t>
      </w:r>
      <w:r w:rsidRPr="00303B61">
        <w:rPr>
          <w:rFonts w:ascii="Times New Roman" w:hAnsi="Times New Roman"/>
          <w:sz w:val="24"/>
          <w:szCs w:val="24"/>
        </w:rPr>
        <w:t>, Luxembourg, 2014 (</w:t>
      </w:r>
      <w:hyperlink r:id="rId154" w:history="1">
        <w:r w:rsidRPr="00303B61">
          <w:rPr>
            <w:rStyle w:val="Hyperlink"/>
            <w:rFonts w:ascii="Times New Roman" w:hAnsi="Times New Roman"/>
            <w:sz w:val="24"/>
            <w:szCs w:val="24"/>
          </w:rPr>
          <w:t>http://ec.europa.eu/eurostat/documents/64157/4373903/02-ESS-Quality-and-performance-Indicators-2014.pdf/5c996003-b770-4a7c-9c2f-bf733e6b1f31</w:t>
        </w:r>
      </w:hyperlink>
      <w:r w:rsidRPr="00303B61">
        <w:rPr>
          <w:rFonts w:ascii="Times New Roman" w:hAnsi="Times New Roman"/>
          <w:sz w:val="24"/>
          <w:szCs w:val="24"/>
        </w:rPr>
        <w:t>)</w:t>
      </w:r>
    </w:p>
    <w:p w14:paraId="7BBECDE6" w14:textId="77777777" w:rsidR="008201DD" w:rsidRPr="00303B61" w:rsidRDefault="008201DD" w:rsidP="001526E4">
      <w:pPr>
        <w:pStyle w:val="Heading1"/>
      </w:pPr>
      <w:bookmarkStart w:id="1471" w:name="_Toc521319712"/>
      <w:r w:rsidRPr="00303B61">
        <w:t>Incremental update</w:t>
      </w:r>
      <w:bookmarkEnd w:id="1471"/>
      <w:r>
        <w:fldChar w:fldCharType="begin"/>
      </w:r>
      <w:r w:rsidRPr="00303B61">
        <w:instrText>tc "</w:instrText>
      </w:r>
      <w:bookmarkStart w:id="1472" w:name="_Toc521320131"/>
      <w:r w:rsidRPr="00303B61">
        <w:instrText>Incremental update</w:instrText>
      </w:r>
      <w:bookmarkEnd w:id="1472"/>
      <w:r w:rsidRPr="00303B61">
        <w:instrText>" \f C \l 1</w:instrText>
      </w:r>
      <w:r>
        <w:fldChar w:fldCharType="end"/>
      </w:r>
    </w:p>
    <w:p w14:paraId="61EDD9D4" w14:textId="77777777" w:rsidR="008201DD" w:rsidRPr="00303B61" w:rsidRDefault="008201DD" w:rsidP="00A920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Data or metadata message that is used for changing a part of the content of a </w:t>
      </w:r>
      <w:r>
        <w:rPr>
          <w:rFonts w:ascii="Times New Roman" w:hAnsi="Times New Roman"/>
          <w:sz w:val="24"/>
          <w:szCs w:val="24"/>
        </w:rPr>
        <w:t>D</w:t>
      </w:r>
      <w:r w:rsidRPr="00303B61">
        <w:rPr>
          <w:rFonts w:ascii="Times New Roman" w:hAnsi="Times New Roman"/>
          <w:sz w:val="24"/>
          <w:szCs w:val="24"/>
        </w:rPr>
        <w:t>ata</w:t>
      </w:r>
      <w:r>
        <w:rPr>
          <w:rFonts w:ascii="Times New Roman" w:hAnsi="Times New Roman"/>
          <w:sz w:val="24"/>
          <w:szCs w:val="24"/>
        </w:rPr>
        <w:t xml:space="preserve"> or 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w:t>
      </w:r>
    </w:p>
    <w:p w14:paraId="7CCA7BCB" w14:textId="77777777" w:rsidR="008201DD" w:rsidRPr="00303B61" w:rsidRDefault="008201DD" w:rsidP="003844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Such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contain only the data that need to be updated. For any one series the data may contain only attributes (i.e. no observations); or just data (i.e. no attributes); or a mixture of observations and attributes. Note that in an incremental update a set of data or metadata may omit mandatory attributes.</w:t>
      </w:r>
    </w:p>
    <w:p w14:paraId="7EFC1C85" w14:textId="48E155C5" w:rsidR="008201DD" w:rsidRPr="00EB3D60"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INCREMENT_UPD</w:t>
      </w:r>
      <w:r w:rsidR="00A04067" w:rsidRPr="00925E45">
        <w:rPr>
          <w:rFonts w:ascii="Times New Roman" w:hAnsi="Times New Roman"/>
          <w:sz w:val="24"/>
          <w:szCs w:val="24"/>
        </w:rPr>
        <w:fldChar w:fldCharType="begin"/>
      </w:r>
      <w:r w:rsidR="00A04067" w:rsidRPr="00925E45">
        <w:rPr>
          <w:rFonts w:ascii="Times New Roman" w:hAnsi="Times New Roman"/>
          <w:sz w:val="24"/>
          <w:szCs w:val="24"/>
        </w:rPr>
        <w:instrText>tc "</w:instrText>
      </w:r>
      <w:bookmarkStart w:id="1473" w:name="_Toc521320132"/>
      <w:r w:rsidR="00A04067" w:rsidRPr="00925E45">
        <w:rPr>
          <w:rFonts w:ascii="Times New Roman" w:hAnsi="Times New Roman"/>
          <w:b/>
          <w:sz w:val="24"/>
          <w:szCs w:val="24"/>
        </w:rPr>
        <w:instrText>Concept ID</w:instrText>
      </w:r>
      <w:r w:rsidR="00A04067" w:rsidRPr="00925E45">
        <w:rPr>
          <w:rFonts w:ascii="Times New Roman" w:hAnsi="Times New Roman"/>
          <w:sz w:val="24"/>
          <w:szCs w:val="24"/>
        </w:rPr>
        <w:tab/>
      </w:r>
      <w:r w:rsidR="00A04067" w:rsidRPr="00EB3D60">
        <w:rPr>
          <w:rFonts w:ascii="Times New Roman" w:hAnsi="Times New Roman"/>
          <w:sz w:val="24"/>
          <w:szCs w:val="24"/>
        </w:rPr>
        <w:instrText>INCREMENT_UPD</w:instrText>
      </w:r>
      <w:bookmarkEnd w:id="1473"/>
      <w:r w:rsidR="00A04067" w:rsidRPr="00925E45">
        <w:rPr>
          <w:rFonts w:ascii="Times New Roman" w:hAnsi="Times New Roman"/>
          <w:sz w:val="24"/>
          <w:szCs w:val="24"/>
        </w:rPr>
        <w:instrText>" \f C \l 2</w:instrText>
      </w:r>
      <w:r w:rsidR="00A04067" w:rsidRPr="00925E45">
        <w:rPr>
          <w:rFonts w:ascii="Times New Roman" w:hAnsi="Times New Roman"/>
          <w:sz w:val="24"/>
          <w:szCs w:val="24"/>
        </w:rPr>
        <w:fldChar w:fldCharType="end"/>
      </w:r>
    </w:p>
    <w:p w14:paraId="28DF0B3C" w14:textId="1E07D967" w:rsidR="008201DD" w:rsidRPr="00A11CCC"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11CCC">
        <w:rPr>
          <w:rFonts w:ascii="Times New Roman" w:hAnsi="Times New Roman"/>
          <w:b/>
          <w:sz w:val="24"/>
          <w:szCs w:val="24"/>
        </w:rPr>
        <w:t>Source</w:t>
      </w:r>
      <w:r w:rsidRPr="00A11CCC">
        <w:rPr>
          <w:rFonts w:ascii="Times New Roman" w:hAnsi="Times New Roman"/>
          <w:sz w:val="24"/>
          <w:szCs w:val="24"/>
        </w:rPr>
        <w:tab/>
        <w:t>SDMX, "SDMX Glossary Version 1.0", February 2016 (</w:t>
      </w:r>
      <w:hyperlink r:id="rId155" w:history="1">
        <w:r w:rsidR="003C0762" w:rsidRPr="00F81F3A">
          <w:rPr>
            <w:rStyle w:val="Hyperlink"/>
            <w:rFonts w:ascii="Times New Roman" w:hAnsi="Times New Roman"/>
            <w:sz w:val="24"/>
            <w:szCs w:val="24"/>
          </w:rPr>
          <w:t>https://sdmx.org/wp-content/uploads/SDMX_Glossary_Version_1_0_February_2016.docx</w:t>
        </w:r>
      </w:hyperlink>
      <w:r w:rsidRPr="00A11CCC">
        <w:rPr>
          <w:rFonts w:ascii="Times New Roman" w:hAnsi="Times New Roman"/>
          <w:sz w:val="24"/>
          <w:szCs w:val="24"/>
        </w:rPr>
        <w:t>)</w:t>
      </w:r>
    </w:p>
    <w:p w14:paraId="42216B4D" w14:textId="5377FEFE" w:rsidR="00BB05D6" w:rsidRPr="00FA5E4D" w:rsidRDefault="00BB05D6" w:rsidP="00BB05D6">
      <w:pPr>
        <w:pStyle w:val="Heading1"/>
      </w:pPr>
      <w:bookmarkStart w:id="1474" w:name="_Toc521319713"/>
      <w:r>
        <w:t>Indicator</w:t>
      </w:r>
      <w:r w:rsidRPr="00FA5E4D">
        <w:t>: See "</w:t>
      </w:r>
      <w:r>
        <w:t>Statistical indicator</w:t>
      </w:r>
      <w:r w:rsidRPr="00FA5E4D">
        <w:t>"</w:t>
      </w:r>
      <w:bookmarkEnd w:id="1474"/>
    </w:p>
    <w:p w14:paraId="171E3447" w14:textId="77777777" w:rsidR="00BB05D6" w:rsidRPr="00303B61" w:rsidRDefault="00BB05D6"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ECC73" w14:textId="77777777" w:rsidR="008201DD" w:rsidRPr="00EB3D60" w:rsidRDefault="008201DD" w:rsidP="001526E4">
      <w:pPr>
        <w:pStyle w:val="Heading1"/>
      </w:pPr>
      <w:bookmarkStart w:id="1475" w:name="_Toc521319714"/>
      <w:r w:rsidRPr="00EB3D60">
        <w:t>Institutional mandate</w:t>
      </w:r>
      <w:bookmarkEnd w:id="1475"/>
      <w:r>
        <w:fldChar w:fldCharType="begin"/>
      </w:r>
      <w:r w:rsidRPr="00EB3D60">
        <w:instrText>tc "</w:instrText>
      </w:r>
      <w:bookmarkStart w:id="1476" w:name="_Toc427317022"/>
      <w:bookmarkStart w:id="1477" w:name="_Toc427318638"/>
      <w:bookmarkStart w:id="1478" w:name="_Toc441822359"/>
      <w:bookmarkStart w:id="1479" w:name="_Toc521320133"/>
      <w:r w:rsidRPr="00EB3D60">
        <w:instrText>Institutional mandate</w:instrText>
      </w:r>
      <w:bookmarkEnd w:id="1476"/>
      <w:bookmarkEnd w:id="1477"/>
      <w:bookmarkEnd w:id="1478"/>
      <w:bookmarkEnd w:id="1479"/>
      <w:r w:rsidRPr="00EB3D60">
        <w:instrText>" \f C \l 1</w:instrText>
      </w:r>
      <w:r>
        <w:fldChar w:fldCharType="end"/>
      </w:r>
    </w:p>
    <w:p w14:paraId="25B60E7A"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rules or other formal set of instructions assigning responsibility as well as the authority to an organisation for the collection, processing, and dissemination of statistics.</w:t>
      </w:r>
    </w:p>
    <w:p w14:paraId="545628B9"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It also includes arrangements or procedures to facilitate data sharing and coordination between data producing agencies.</w:t>
      </w:r>
    </w:p>
    <w:p w14:paraId="08652936"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BEAB497" w14:textId="77777777" w:rsidR="008201DD" w:rsidRPr="00280779" w:rsidRDefault="008201DD" w:rsidP="0033264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INST_MANDATE</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480" w:name="_Toc427317023"/>
      <w:bookmarkStart w:id="1481" w:name="_Toc427318639"/>
      <w:bookmarkStart w:id="1482" w:name="_Toc441822360"/>
      <w:bookmarkStart w:id="1483" w:name="_Toc521320134"/>
      <w:r w:rsidRPr="00280779">
        <w:rPr>
          <w:rFonts w:ascii="Times New Roman" w:hAnsi="Times New Roman"/>
          <w:b/>
          <w:sz w:val="24"/>
          <w:szCs w:val="24"/>
        </w:rPr>
        <w:instrText>Concept ID</w:instrText>
      </w:r>
      <w:r w:rsidRPr="00280779">
        <w:rPr>
          <w:rFonts w:ascii="Times New Roman" w:hAnsi="Times New Roman"/>
          <w:sz w:val="24"/>
          <w:szCs w:val="24"/>
        </w:rPr>
        <w:tab/>
        <w:instrText>INST_MANDATE</w:instrText>
      </w:r>
      <w:bookmarkEnd w:id="1480"/>
      <w:bookmarkEnd w:id="1481"/>
      <w:bookmarkEnd w:id="1482"/>
      <w:bookmarkEnd w:id="1483"/>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661ED2A1" w14:textId="7894640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835928" w14:textId="0C6A2A2C"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280779">
        <w:rPr>
          <w:rFonts w:ascii="Times New Roman" w:hAnsi="Times New Roman"/>
          <w:sz w:val="24"/>
          <w:szCs w:val="24"/>
        </w:rPr>
        <w:t>Institutional mandate -</w:t>
      </w:r>
      <w:r w:rsidRPr="00303B61">
        <w:rPr>
          <w:rFonts w:ascii="Times New Roman" w:hAnsi="Times New Roman"/>
          <w:sz w:val="24"/>
          <w:szCs w:val="24"/>
        </w:rPr>
        <w:t xml:space="preserve"> data sharing</w:t>
      </w:r>
    </w:p>
    <w:p w14:paraId="1500383D" w14:textId="07A80403" w:rsidR="008201DD" w:rsidRPr="00303B61" w:rsidRDefault="00280779" w:rsidP="0033264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447A346E" w14:textId="271B41B1" w:rsidR="008201DD" w:rsidRPr="009A020D"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A020D">
        <w:rPr>
          <w:rFonts w:ascii="Times New Roman" w:hAnsi="Times New Roman"/>
          <w:b/>
          <w:sz w:val="24"/>
          <w:szCs w:val="24"/>
        </w:rPr>
        <w:t>Source</w:t>
      </w:r>
      <w:r w:rsidRPr="009A020D">
        <w:rPr>
          <w:rFonts w:ascii="Times New Roman" w:hAnsi="Times New Roman"/>
          <w:sz w:val="24"/>
          <w:szCs w:val="24"/>
        </w:rPr>
        <w:tab/>
        <w:t>SDMX, "Metadata Common Vocabulary", 2009 (</w:t>
      </w:r>
      <w:hyperlink r:id="rId156" w:history="1">
        <w:r w:rsidR="003C0762" w:rsidRPr="00F81F3A">
          <w:rPr>
            <w:rStyle w:val="Hyperlink"/>
            <w:rFonts w:ascii="Times New Roman" w:hAnsi="Times New Roman"/>
            <w:sz w:val="24"/>
            <w:szCs w:val="24"/>
          </w:rPr>
          <w:t>https://sdmx.org/wp-content/uploads/04_sdmx_cog_annex_4_mcv_2009.pdf</w:t>
        </w:r>
      </w:hyperlink>
      <w:r w:rsidRPr="009A020D">
        <w:rPr>
          <w:rFonts w:ascii="Times New Roman" w:hAnsi="Times New Roman"/>
          <w:sz w:val="24"/>
          <w:szCs w:val="24"/>
        </w:rPr>
        <w:t>)</w:t>
      </w:r>
    </w:p>
    <w:p w14:paraId="1F3A499D" w14:textId="77777777" w:rsidR="008201DD" w:rsidRPr="00303B61" w:rsidRDefault="008201DD" w:rsidP="001526E4">
      <w:pPr>
        <w:pStyle w:val="Heading1"/>
      </w:pPr>
      <w:bookmarkStart w:id="1484" w:name="_Toc521319715"/>
      <w:r w:rsidRPr="00303B61">
        <w:lastRenderedPageBreak/>
        <w:t xml:space="preserve">Institutional mandate </w:t>
      </w:r>
      <w:r>
        <w:t>-</w:t>
      </w:r>
      <w:r w:rsidRPr="00303B61">
        <w:t xml:space="preserve"> data sharing</w:t>
      </w:r>
      <w:bookmarkEnd w:id="1484"/>
      <w:r>
        <w:fldChar w:fldCharType="begin"/>
      </w:r>
      <w:r w:rsidRPr="00303B61">
        <w:instrText>tc "</w:instrText>
      </w:r>
      <w:bookmarkStart w:id="1485" w:name="_Toc427317024"/>
      <w:bookmarkStart w:id="1486" w:name="_Toc427318640"/>
      <w:bookmarkStart w:id="1487" w:name="_Toc441822361"/>
      <w:bookmarkStart w:id="1488" w:name="_Toc521320135"/>
      <w:r w:rsidRPr="00303B61">
        <w:instrText>Institutional mandate - data sharing</w:instrText>
      </w:r>
      <w:bookmarkEnd w:id="1485"/>
      <w:bookmarkEnd w:id="1486"/>
      <w:bookmarkEnd w:id="1487"/>
      <w:bookmarkEnd w:id="1488"/>
      <w:r w:rsidRPr="00303B61">
        <w:instrText>" \f C \l 1</w:instrText>
      </w:r>
      <w:r>
        <w:fldChar w:fldCharType="end"/>
      </w:r>
    </w:p>
    <w:p w14:paraId="1A26C3DC"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Arrangements or procedures for data sharing and coordination between data producing agencies.</w:t>
      </w:r>
    </w:p>
    <w:p w14:paraId="5C348EC2" w14:textId="77777777" w:rsidR="008201DD" w:rsidRPr="00303B61" w:rsidRDefault="008201DD" w:rsidP="000636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7559F63" w14:textId="77777777" w:rsidR="008201DD" w:rsidRPr="0028077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INST_MAN_SHAR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489" w:name="_Toc427317025"/>
      <w:bookmarkStart w:id="1490" w:name="_Toc427318641"/>
      <w:bookmarkStart w:id="1491" w:name="_Toc441822362"/>
      <w:bookmarkStart w:id="1492" w:name="_Toc521320136"/>
      <w:r w:rsidRPr="00280779">
        <w:rPr>
          <w:rFonts w:ascii="Times New Roman" w:hAnsi="Times New Roman"/>
          <w:b/>
          <w:sz w:val="24"/>
          <w:szCs w:val="24"/>
        </w:rPr>
        <w:instrText>Concept ID</w:instrText>
      </w:r>
      <w:r w:rsidRPr="00280779">
        <w:rPr>
          <w:rFonts w:ascii="Times New Roman" w:hAnsi="Times New Roman"/>
          <w:sz w:val="24"/>
          <w:szCs w:val="24"/>
        </w:rPr>
        <w:tab/>
        <w:instrText>INST_MAN_SHAR</w:instrText>
      </w:r>
      <w:bookmarkEnd w:id="1489"/>
      <w:bookmarkEnd w:id="1490"/>
      <w:bookmarkEnd w:id="1491"/>
      <w:bookmarkEnd w:id="1492"/>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5AD07CEB" w14:textId="0083BC2A"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B55290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5D149DDB" w14:textId="77E2E22C" w:rsidR="008201DD" w:rsidRPr="00303B61" w:rsidRDefault="00280779" w:rsidP="005070DB">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Institutional mandate -</w:t>
      </w:r>
      <w:r w:rsidR="008201DD" w:rsidRPr="00303B61">
        <w:rPr>
          <w:rFonts w:ascii="Times New Roman" w:hAnsi="Times New Roman"/>
          <w:sz w:val="24"/>
          <w:szCs w:val="24"/>
        </w:rPr>
        <w:t xml:space="preserve"> legal acts and other agreements</w:t>
      </w:r>
    </w:p>
    <w:p w14:paraId="7AF8B4FE" w14:textId="6BF4A0AB" w:rsidR="008201DD" w:rsidRPr="00473BA4" w:rsidRDefault="008201DD" w:rsidP="005E638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57"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32447DB1" w14:textId="77777777" w:rsidR="008201DD" w:rsidRPr="00303B61" w:rsidRDefault="008201DD" w:rsidP="001A3ECA">
      <w:pPr>
        <w:pStyle w:val="Heading1"/>
      </w:pPr>
      <w:bookmarkStart w:id="1493" w:name="_Toc521319716"/>
      <w:r w:rsidRPr="00303B61">
        <w:t xml:space="preserve">Institutional mandate </w:t>
      </w:r>
      <w:r>
        <w:t>-</w:t>
      </w:r>
      <w:r w:rsidRPr="00303B61">
        <w:t xml:space="preserve"> legal acts and other agreements</w:t>
      </w:r>
      <w:bookmarkEnd w:id="1493"/>
      <w:r>
        <w:fldChar w:fldCharType="begin"/>
      </w:r>
      <w:r w:rsidRPr="00303B61">
        <w:instrText>tc "</w:instrText>
      </w:r>
      <w:bookmarkStart w:id="1494" w:name="_Toc427317026"/>
      <w:bookmarkStart w:id="1495" w:name="_Toc427318642"/>
      <w:bookmarkStart w:id="1496" w:name="_Toc441822363"/>
      <w:bookmarkStart w:id="1497" w:name="_Toc521320137"/>
      <w:r w:rsidRPr="00303B61">
        <w:instrText>Institutional mandate - legal acts and other agreements</w:instrText>
      </w:r>
      <w:bookmarkEnd w:id="1494"/>
      <w:bookmarkEnd w:id="1495"/>
      <w:bookmarkEnd w:id="1496"/>
      <w:bookmarkEnd w:id="1497"/>
      <w:r w:rsidRPr="00303B61">
        <w:instrText>" \f C \l 1</w:instrText>
      </w:r>
      <w:r>
        <w:fldChar w:fldCharType="end"/>
      </w:r>
    </w:p>
    <w:p w14:paraId="0896CE3D" w14:textId="77777777" w:rsidR="008201DD" w:rsidRPr="00303B61" w:rsidRDefault="008201DD" w:rsidP="009527F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Legal acts or other formal or informal agreements that assign responsibility as well as the authority to an </w:t>
      </w:r>
      <w:r>
        <w:rPr>
          <w:rFonts w:ascii="Times New Roman" w:hAnsi="Times New Roman"/>
          <w:sz w:val="24"/>
          <w:szCs w:val="24"/>
        </w:rPr>
        <w:t>A</w:t>
      </w:r>
      <w:r w:rsidRPr="00303B61">
        <w:rPr>
          <w:rFonts w:ascii="Times New Roman" w:hAnsi="Times New Roman"/>
          <w:sz w:val="24"/>
          <w:szCs w:val="24"/>
        </w:rPr>
        <w:t>gency for the collection, processing, and dissemination of statistics.</w:t>
      </w:r>
    </w:p>
    <w:p w14:paraId="1C72B2F5" w14:textId="77777777" w:rsidR="008201DD" w:rsidRPr="00303B6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covers provision in law assigning responsibility to specific organisations for collection, processing, and dissemination of statistics in one or several statistical domains. In addition, non-legal measures such as formal or informal administrative arrangements employed to specific organisations for collection, processing, and dissemination of statistics in one or several statistical domains should also be described.</w:t>
      </w:r>
    </w:p>
    <w:p w14:paraId="77482EB4" w14:textId="77777777" w:rsidR="008201DD" w:rsidRPr="002B6931" w:rsidRDefault="008201DD" w:rsidP="006F748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27349718" w14:textId="77777777" w:rsidR="008201DD" w:rsidRPr="002B6931" w:rsidRDefault="008201DD" w:rsidP="00E22D5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INST_MAN_LA_OA</w:t>
      </w:r>
      <w:r w:rsidRPr="00280779">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498" w:name="_Toc427317027"/>
      <w:bookmarkStart w:id="1499" w:name="_Toc427318643"/>
      <w:bookmarkStart w:id="1500" w:name="_Toc441822364"/>
      <w:bookmarkStart w:id="1501" w:name="_Toc521320138"/>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INST_MAN_LA_OA</w:instrText>
      </w:r>
      <w:bookmarkEnd w:id="1498"/>
      <w:bookmarkEnd w:id="1499"/>
      <w:bookmarkEnd w:id="1500"/>
      <w:bookmarkEnd w:id="1501"/>
      <w:r w:rsidRPr="002B6931">
        <w:rPr>
          <w:rFonts w:ascii="Times New Roman" w:hAnsi="Times New Roman"/>
          <w:sz w:val="24"/>
          <w:szCs w:val="24"/>
          <w:lang w:val="en-US"/>
        </w:rPr>
        <w:instrText>" \f C \l 2</w:instrText>
      </w:r>
      <w:r w:rsidRPr="00280779">
        <w:rPr>
          <w:rFonts w:ascii="Times New Roman" w:hAnsi="Times New Roman"/>
          <w:sz w:val="24"/>
          <w:szCs w:val="24"/>
        </w:rPr>
        <w:fldChar w:fldCharType="end"/>
      </w:r>
    </w:p>
    <w:p w14:paraId="2795362F" w14:textId="6CEC57C6"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24C60F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Institutional mandate</w:t>
      </w:r>
    </w:p>
    <w:p w14:paraId="6730F743" w14:textId="3DAD472C" w:rsidR="008201DD" w:rsidRPr="00303B61" w:rsidRDefault="008201DD" w:rsidP="00E22D52">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Institutional mandate </w:t>
      </w:r>
      <w:r w:rsidR="001C128D">
        <w:rPr>
          <w:rFonts w:ascii="Times New Roman" w:hAnsi="Times New Roman"/>
          <w:sz w:val="24"/>
          <w:szCs w:val="24"/>
        </w:rPr>
        <w:t>-</w:t>
      </w:r>
      <w:r w:rsidRPr="00303B61">
        <w:rPr>
          <w:rFonts w:ascii="Times New Roman" w:hAnsi="Times New Roman"/>
          <w:sz w:val="24"/>
          <w:szCs w:val="24"/>
        </w:rPr>
        <w:t xml:space="preserve"> data sharing</w:t>
      </w:r>
    </w:p>
    <w:p w14:paraId="5C8AB821" w14:textId="4AB85790" w:rsidR="008201DD" w:rsidRPr="00473BA4" w:rsidRDefault="008201DD" w:rsidP="00573CC5">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473BA4">
        <w:rPr>
          <w:rFonts w:ascii="Times New Roman" w:hAnsi="Times New Roman"/>
          <w:b/>
          <w:sz w:val="24"/>
          <w:szCs w:val="24"/>
        </w:rPr>
        <w:t>Source</w:t>
      </w:r>
      <w:r w:rsidRPr="00473BA4">
        <w:rPr>
          <w:rFonts w:ascii="Times New Roman" w:hAnsi="Times New Roman"/>
          <w:sz w:val="24"/>
          <w:szCs w:val="24"/>
        </w:rPr>
        <w:tab/>
        <w:t>Eurostat, "Technical Manual of the Single Integrated Metadata Structure (SIMS)", Luxembourg, 2014 (</w:t>
      </w:r>
      <w:hyperlink r:id="rId158" w:history="1">
        <w:r w:rsidR="003C0762" w:rsidRPr="00F81F3A">
          <w:rPr>
            <w:rStyle w:val="Hyperlink"/>
            <w:rFonts w:ascii="Times New Roman" w:hAnsi="Times New Roman"/>
            <w:sz w:val="24"/>
            <w:szCs w:val="24"/>
          </w:rPr>
          <w:t>http://ec.europa.eu/eurostat/ramon/statmanuals/files/SIMS_Manual_2014.pdf</w:t>
        </w:r>
      </w:hyperlink>
      <w:r w:rsidRPr="00473BA4">
        <w:rPr>
          <w:rFonts w:ascii="Times New Roman" w:hAnsi="Times New Roman"/>
          <w:sz w:val="24"/>
          <w:szCs w:val="24"/>
        </w:rPr>
        <w:t>)</w:t>
      </w:r>
    </w:p>
    <w:p w14:paraId="50C6AE51" w14:textId="77777777" w:rsidR="008201DD" w:rsidRDefault="008201DD" w:rsidP="001A3ECA">
      <w:pPr>
        <w:pStyle w:val="Heading1"/>
      </w:pPr>
      <w:bookmarkStart w:id="1502" w:name="_Toc521319717"/>
      <w:r>
        <w:t>Institutional sector</w:t>
      </w:r>
      <w:bookmarkEnd w:id="1502"/>
      <w:r>
        <w:fldChar w:fldCharType="begin"/>
      </w:r>
      <w:r w:rsidRPr="00303B61">
        <w:instrText>tc "</w:instrText>
      </w:r>
      <w:bookmarkStart w:id="1503" w:name="_Toc521320139"/>
      <w:r w:rsidRPr="00303B61">
        <w:instrText>Institutional sector</w:instrText>
      </w:r>
      <w:bookmarkEnd w:id="1503"/>
      <w:r w:rsidRPr="00303B61">
        <w:instrText>" \f C \l 1</w:instrText>
      </w:r>
      <w:r>
        <w:fldChar w:fldCharType="end"/>
      </w:r>
    </w:p>
    <w:p w14:paraId="711A3B94" w14:textId="4F4245D3" w:rsidR="008201DD"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0E7A10">
        <w:rPr>
          <w:rFonts w:ascii="Times New Roman" w:hAnsi="Times New Roman"/>
          <w:sz w:val="24"/>
          <w:szCs w:val="24"/>
        </w:rPr>
        <w:t>A</w:t>
      </w:r>
      <w:r>
        <w:rPr>
          <w:rFonts w:ascii="Times New Roman" w:hAnsi="Times New Roman"/>
          <w:sz w:val="24"/>
          <w:szCs w:val="24"/>
        </w:rPr>
        <w:t xml:space="preserve">ggregation of institutional units on the basis of the type of producer and depending on their principal activity and function, which are considered to be indicative of their economic behaviour. </w:t>
      </w:r>
    </w:p>
    <w:p w14:paraId="6A673840" w14:textId="77777777" w:rsidR="000E7A10" w:rsidRDefault="008201DD"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5C7C7B">
        <w:rPr>
          <w:rFonts w:ascii="Times New Roman" w:hAnsi="Times New Roman"/>
          <w:b/>
          <w:sz w:val="24"/>
          <w:szCs w:val="24"/>
        </w:rPr>
        <w:t>Context</w:t>
      </w:r>
      <w:r w:rsidRPr="005C7C7B">
        <w:rPr>
          <w:rFonts w:ascii="Times New Roman" w:hAnsi="Times New Roman"/>
          <w:b/>
          <w:sz w:val="24"/>
          <w:szCs w:val="24"/>
        </w:rPr>
        <w:tab/>
      </w:r>
      <w:r w:rsidR="000E7A10">
        <w:rPr>
          <w:rFonts w:ascii="Times New Roman" w:hAnsi="Times New Roman"/>
          <w:sz w:val="24"/>
          <w:szCs w:val="24"/>
        </w:rPr>
        <w:t>A sector is divided into sub-sectors according to the criteria relevant to that sector; this permits a more precise description of the economic behaviour of the units.</w:t>
      </w:r>
    </w:p>
    <w:p w14:paraId="166C9B06" w14:textId="564D327C" w:rsidR="008201DD" w:rsidRPr="005C7C7B" w:rsidRDefault="000E7A10" w:rsidP="00004D0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008201DD" w:rsidRPr="005C7C7B">
        <w:rPr>
          <w:rFonts w:ascii="Times New Roman" w:hAnsi="Times New Roman"/>
          <w:sz w:val="24"/>
          <w:szCs w:val="24"/>
        </w:rPr>
        <w:t>The institutional sectors combine institutional units with broadly similar characteristics and behaviour: households and non-profit institutions serving households (NPISHs), non-financial corporations, financial corporations, and the government. Transactions with non-residents and the financial claims of residents on non-residents, or vice versa, are recorded in the "rest of the world" account.</w:t>
      </w:r>
      <w:r w:rsidR="008201DD" w:rsidRPr="005C7C7B" w:rsidDel="005550C7">
        <w:rPr>
          <w:rFonts w:ascii="Times New Roman" w:hAnsi="Times New Roman"/>
          <w:sz w:val="24"/>
          <w:szCs w:val="24"/>
        </w:rPr>
        <w:t xml:space="preserve"> </w:t>
      </w:r>
    </w:p>
    <w:p w14:paraId="5F83EB34" w14:textId="77777777" w:rsidR="008201DD"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lastRenderedPageBreak/>
        <w:t>Type</w:t>
      </w:r>
      <w:r>
        <w:rPr>
          <w:rFonts w:ascii="Times New Roman" w:hAnsi="Times New Roman"/>
          <w:b/>
          <w:sz w:val="24"/>
          <w:szCs w:val="24"/>
        </w:rPr>
        <w:tab/>
      </w:r>
      <w:r>
        <w:rPr>
          <w:rFonts w:ascii="Times New Roman" w:hAnsi="Times New Roman"/>
          <w:sz w:val="24"/>
          <w:szCs w:val="24"/>
        </w:rPr>
        <w:t>Cross-domain concept</w:t>
      </w:r>
    </w:p>
    <w:p w14:paraId="62E3024E" w14:textId="61B19FE3" w:rsidR="008201DD" w:rsidRPr="00280779" w:rsidRDefault="008201DD" w:rsidP="005550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80779">
        <w:rPr>
          <w:rFonts w:ascii="Times New Roman" w:hAnsi="Times New Roman"/>
          <w:b/>
          <w:sz w:val="24"/>
          <w:szCs w:val="24"/>
        </w:rPr>
        <w:t>Concept ID</w:t>
      </w:r>
      <w:r w:rsidRPr="00280779">
        <w:rPr>
          <w:rFonts w:ascii="Times New Roman" w:hAnsi="Times New Roman"/>
          <w:sz w:val="24"/>
          <w:szCs w:val="24"/>
        </w:rPr>
        <w:tab/>
        <w:t>INST_SECTOR</w:t>
      </w:r>
      <w:r w:rsidRPr="00280779">
        <w:rPr>
          <w:rFonts w:ascii="Times New Roman" w:hAnsi="Times New Roman"/>
          <w:sz w:val="24"/>
          <w:szCs w:val="24"/>
        </w:rPr>
        <w:fldChar w:fldCharType="begin"/>
      </w:r>
      <w:r w:rsidRPr="00280779">
        <w:rPr>
          <w:rFonts w:ascii="Times New Roman" w:hAnsi="Times New Roman"/>
          <w:sz w:val="24"/>
          <w:szCs w:val="24"/>
        </w:rPr>
        <w:instrText>tc "</w:instrText>
      </w:r>
      <w:bookmarkStart w:id="1504" w:name="_Toc521320140"/>
      <w:r w:rsidRPr="00280779">
        <w:rPr>
          <w:rFonts w:ascii="Times New Roman" w:hAnsi="Times New Roman"/>
          <w:b/>
          <w:sz w:val="24"/>
          <w:szCs w:val="24"/>
        </w:rPr>
        <w:instrText>Concept ID</w:instrText>
      </w:r>
      <w:r w:rsidR="00280779">
        <w:rPr>
          <w:rFonts w:ascii="Times New Roman" w:hAnsi="Times New Roman"/>
          <w:b/>
          <w:sz w:val="24"/>
          <w:szCs w:val="24"/>
        </w:rPr>
        <w:tab/>
      </w:r>
      <w:r w:rsidRPr="00280779">
        <w:rPr>
          <w:rFonts w:ascii="Times New Roman" w:hAnsi="Times New Roman"/>
          <w:sz w:val="24"/>
          <w:szCs w:val="24"/>
        </w:rPr>
        <w:instrText>INST_</w:instrText>
      </w:r>
      <w:r w:rsidR="002419D1">
        <w:rPr>
          <w:rFonts w:ascii="Times New Roman" w:hAnsi="Times New Roman"/>
          <w:sz w:val="24"/>
          <w:szCs w:val="24"/>
        </w:rPr>
        <w:instrText>SECTOR</w:instrText>
      </w:r>
      <w:bookmarkEnd w:id="1504"/>
      <w:r w:rsidRPr="00280779">
        <w:rPr>
          <w:rFonts w:ascii="Times New Roman" w:hAnsi="Times New Roman"/>
          <w:sz w:val="24"/>
          <w:szCs w:val="24"/>
        </w:rPr>
        <w:instrText>" \f C \l 2</w:instrText>
      </w:r>
      <w:r w:rsidRPr="00280779">
        <w:rPr>
          <w:rFonts w:ascii="Times New Roman" w:hAnsi="Times New Roman"/>
          <w:sz w:val="24"/>
          <w:szCs w:val="24"/>
        </w:rPr>
        <w:fldChar w:fldCharType="end"/>
      </w:r>
    </w:p>
    <w:p w14:paraId="39DC5110" w14:textId="77777777"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41EADC6" w14:textId="2EB10802" w:rsidR="008201DD" w:rsidRDefault="008201DD" w:rsidP="0070288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Pr>
          <w:rFonts w:ascii="Times New Roman" w:hAnsi="Times New Roman"/>
          <w:sz w:val="24"/>
          <w:szCs w:val="24"/>
        </w:rPr>
        <w:t>Sector</w:t>
      </w:r>
    </w:p>
    <w:p w14:paraId="37FD7267" w14:textId="0269F732" w:rsidR="008201DD" w:rsidRDefault="008201DD" w:rsidP="005550C7">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sz w:val="24"/>
          <w:szCs w:val="24"/>
        </w:rPr>
        <w:tab/>
        <w:t>CL_INST_SECTOR</w:t>
      </w:r>
      <w:r w:rsidR="00744F19" w:rsidRPr="00925E45">
        <w:rPr>
          <w:rFonts w:ascii="Times New Roman" w:hAnsi="Times New Roman"/>
          <w:sz w:val="24"/>
          <w:szCs w:val="24"/>
        </w:rPr>
        <w:fldChar w:fldCharType="begin"/>
      </w:r>
      <w:r w:rsidR="00744F19" w:rsidRPr="00925E45">
        <w:rPr>
          <w:rFonts w:ascii="Times New Roman" w:hAnsi="Times New Roman"/>
          <w:sz w:val="24"/>
          <w:szCs w:val="24"/>
        </w:rPr>
        <w:instrText>tc "</w:instrText>
      </w:r>
      <w:bookmarkStart w:id="1505" w:name="_Toc521320141"/>
      <w:r w:rsidR="00744F19" w:rsidRPr="00925E45">
        <w:rPr>
          <w:rFonts w:ascii="Times New Roman" w:hAnsi="Times New Roman"/>
          <w:b/>
          <w:sz w:val="24"/>
          <w:szCs w:val="24"/>
        </w:rPr>
        <w:instrText>Codelist ID</w:instrText>
      </w:r>
      <w:r w:rsidR="00744F19" w:rsidRPr="00925E45">
        <w:rPr>
          <w:rFonts w:ascii="Times New Roman" w:hAnsi="Times New Roman"/>
          <w:sz w:val="24"/>
          <w:szCs w:val="24"/>
        </w:rPr>
        <w:tab/>
      </w:r>
      <w:r w:rsidR="00744F19">
        <w:rPr>
          <w:rFonts w:ascii="Times New Roman" w:hAnsi="Times New Roman"/>
          <w:sz w:val="24"/>
          <w:szCs w:val="24"/>
        </w:rPr>
        <w:instrText>CL_INST_SECTOR</w:instrText>
      </w:r>
      <w:bookmarkEnd w:id="1505"/>
      <w:r w:rsidR="00744F19" w:rsidRPr="00925E45">
        <w:rPr>
          <w:rFonts w:ascii="Times New Roman" w:hAnsi="Times New Roman"/>
          <w:sz w:val="24"/>
          <w:szCs w:val="24"/>
        </w:rPr>
        <w:instrText>" \f C \l 2</w:instrText>
      </w:r>
      <w:r w:rsidR="00744F19" w:rsidRPr="00925E45">
        <w:rPr>
          <w:rFonts w:ascii="Times New Roman" w:hAnsi="Times New Roman"/>
          <w:sz w:val="24"/>
          <w:szCs w:val="24"/>
        </w:rPr>
        <w:fldChar w:fldCharType="end"/>
      </w:r>
    </w:p>
    <w:p w14:paraId="111A9B5C" w14:textId="5DFB9C3D" w:rsidR="008201DD" w:rsidRPr="005C7C7B" w:rsidRDefault="008201DD" w:rsidP="003C0762">
      <w:pPr>
        <w:autoSpaceDE w:val="0"/>
        <w:autoSpaceDN w:val="0"/>
        <w:spacing w:before="60" w:after="240" w:line="240" w:lineRule="auto"/>
        <w:ind w:left="1701" w:hanging="1701"/>
        <w:rPr>
          <w:rFonts w:ascii="Times New Roman" w:hAnsi="Times New Roman"/>
          <w:sz w:val="24"/>
          <w:szCs w:val="24"/>
        </w:rPr>
      </w:pPr>
      <w:r>
        <w:rPr>
          <w:rFonts w:ascii="Times New Roman" w:hAnsi="Times New Roman"/>
          <w:b/>
          <w:bCs/>
          <w:sz w:val="24"/>
          <w:szCs w:val="24"/>
        </w:rPr>
        <w:t>Source</w:t>
      </w:r>
      <w:r>
        <w:rPr>
          <w:rFonts w:ascii="Times New Roman" w:hAnsi="Times New Roman"/>
          <w:bCs/>
          <w:sz w:val="24"/>
          <w:szCs w:val="24"/>
        </w:rPr>
        <w:tab/>
      </w:r>
      <w:r>
        <w:rPr>
          <w:rFonts w:ascii="Times New Roman" w:hAnsi="Times New Roman"/>
          <w:sz w:val="24"/>
          <w:szCs w:val="24"/>
        </w:rPr>
        <w:t>Eurostat, "European System of Accounts - ESA 1995", Office for Official Publications of the European Communities, Luxembourg, 1996, 2.17-2.18</w:t>
      </w:r>
      <w:r w:rsidR="000E7A10">
        <w:rPr>
          <w:rFonts w:ascii="Times New Roman" w:hAnsi="Times New Roman"/>
          <w:sz w:val="24"/>
          <w:szCs w:val="24"/>
        </w:rPr>
        <w:t xml:space="preserve"> (</w:t>
      </w:r>
      <w:hyperlink r:id="rId159" w:history="1">
        <w:r w:rsidR="000E7A10" w:rsidRPr="002E2F75">
          <w:rPr>
            <w:rStyle w:val="Hyperlink"/>
            <w:rFonts w:ascii="Times New Roman" w:hAnsi="Times New Roman"/>
            <w:sz w:val="24"/>
            <w:szCs w:val="24"/>
          </w:rPr>
          <w:t>http://ec.europa.eu/eurostat/product?code=CA-15-96-001&amp;mode=view</w:t>
        </w:r>
      </w:hyperlink>
      <w:r w:rsidR="000E7A10">
        <w:rPr>
          <w:rFonts w:ascii="Times New Roman" w:hAnsi="Times New Roman"/>
          <w:sz w:val="24"/>
          <w:szCs w:val="24"/>
        </w:rPr>
        <w:t xml:space="preserve">) </w:t>
      </w:r>
    </w:p>
    <w:p w14:paraId="44C6C5E7" w14:textId="77777777" w:rsidR="008201DD" w:rsidRPr="00303B61" w:rsidRDefault="008201DD" w:rsidP="001A3ECA">
      <w:pPr>
        <w:pStyle w:val="Heading1"/>
      </w:pPr>
      <w:bookmarkStart w:id="1506" w:name="_Toc521319718"/>
      <w:r w:rsidRPr="00303B61">
        <w:t xml:space="preserve">International </w:t>
      </w:r>
      <w:r>
        <w:t>S</w:t>
      </w:r>
      <w:r w:rsidRPr="00303B61">
        <w:t>tring</w:t>
      </w:r>
      <w:bookmarkEnd w:id="1506"/>
      <w:r>
        <w:fldChar w:fldCharType="begin"/>
      </w:r>
      <w:r w:rsidRPr="00303B61">
        <w:instrText>tc "</w:instrText>
      </w:r>
      <w:bookmarkStart w:id="1507" w:name="_Toc521320142"/>
      <w:r w:rsidRPr="00303B61">
        <w:instrText>International String</w:instrText>
      </w:r>
      <w:bookmarkEnd w:id="1507"/>
      <w:r w:rsidRPr="00303B61">
        <w:instrText>" \f C \l 1</w:instrText>
      </w:r>
      <w:r>
        <w:fldChar w:fldCharType="end"/>
      </w:r>
    </w:p>
    <w:p w14:paraId="18A31293" w14:textId="77777777"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defining multi-lingual text for the same underlying concept.</w:t>
      </w:r>
    </w:p>
    <w:p w14:paraId="430C5B35" w14:textId="77777777" w:rsidR="008201DD" w:rsidRPr="00303B61" w:rsidRDefault="008201DD" w:rsidP="0016273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associated with the Name and Description of a structural metadata artefact. The text has an associated language therefore it is possible to define multi-lingual names and descriptions for any one structural metadata object such as a Code or Concept.</w:t>
      </w:r>
    </w:p>
    <w:p w14:paraId="4C13D6DF" w14:textId="7F0F9771"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INTERNAT_STRING</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08" w:name="_Toc521320143"/>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INTERNAT_STRING</w:instrText>
      </w:r>
      <w:bookmarkEnd w:id="1508"/>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302701F4" w14:textId="55B7547F"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60"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6382B86B" w14:textId="77777777" w:rsidR="008201DD" w:rsidRPr="00303B61" w:rsidRDefault="008201DD" w:rsidP="001A3ECA">
      <w:pPr>
        <w:pStyle w:val="Heading1"/>
      </w:pPr>
      <w:bookmarkStart w:id="1509" w:name="_Toc521319719"/>
      <w:r w:rsidRPr="00303B61">
        <w:t>isExternalReference</w:t>
      </w:r>
      <w:bookmarkEnd w:id="1509"/>
      <w:r>
        <w:fldChar w:fldCharType="begin"/>
      </w:r>
      <w:r w:rsidRPr="00303B61">
        <w:instrText>tc "</w:instrText>
      </w:r>
      <w:bookmarkStart w:id="1510" w:name="_Toc521320144"/>
      <w:r w:rsidRPr="00303B61">
        <w:instrText>isExternalReference</w:instrText>
      </w:r>
      <w:bookmarkEnd w:id="1510"/>
      <w:r w:rsidRPr="00303B61">
        <w:instrText>" \f C \l 1</w:instrText>
      </w:r>
      <w:r>
        <w:fldChar w:fldCharType="end"/>
      </w:r>
    </w:p>
    <w:p w14:paraId="28E9C55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indicates whether an object is available in the metadata source that contains its identifier or whether the object itself is available elsewhere.</w:t>
      </w:r>
    </w:p>
    <w:p w14:paraId="2B44D76D" w14:textId="445A5A8A"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in structural metadata where the object is not contained in the structural metadata made available (e.g. in a structure message or in an SDMX Registry), but has a URI reference from where it can be obtained. Note that this is only available for maintainable objects such as a Code</w:t>
      </w:r>
      <w:r w:rsidR="00E72D2B">
        <w:rPr>
          <w:rFonts w:ascii="Times New Roman" w:hAnsi="Times New Roman"/>
          <w:sz w:val="24"/>
          <w:szCs w:val="24"/>
        </w:rPr>
        <w:t>l</w:t>
      </w:r>
      <w:r w:rsidRPr="00303B61">
        <w:rPr>
          <w:rFonts w:ascii="Times New Roman" w:hAnsi="Times New Roman"/>
          <w:sz w:val="24"/>
          <w:szCs w:val="24"/>
        </w:rPr>
        <w:t>ist, and not for individual Codes.</w:t>
      </w:r>
    </w:p>
    <w:p w14:paraId="0B094040" w14:textId="2144CF87" w:rsidR="008201DD" w:rsidRPr="00303B61" w:rsidRDefault="008201DD" w:rsidP="0053108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IS_EXT_REF</w:t>
      </w:r>
      <w:r w:rsidR="00744F19" w:rsidRPr="00280779">
        <w:rPr>
          <w:rFonts w:ascii="Times New Roman" w:hAnsi="Times New Roman"/>
          <w:sz w:val="24"/>
          <w:szCs w:val="24"/>
        </w:rPr>
        <w:fldChar w:fldCharType="begin"/>
      </w:r>
      <w:r w:rsidR="00744F19" w:rsidRPr="00280779">
        <w:rPr>
          <w:rFonts w:ascii="Times New Roman" w:hAnsi="Times New Roman"/>
          <w:sz w:val="24"/>
          <w:szCs w:val="24"/>
        </w:rPr>
        <w:instrText>tc "</w:instrText>
      </w:r>
      <w:bookmarkStart w:id="1511" w:name="_Toc521320145"/>
      <w:r w:rsidR="00744F19" w:rsidRPr="00280779">
        <w:rPr>
          <w:rFonts w:ascii="Times New Roman" w:hAnsi="Times New Roman"/>
          <w:b/>
          <w:sz w:val="24"/>
          <w:szCs w:val="24"/>
        </w:rPr>
        <w:instrText>Concept ID</w:instrText>
      </w:r>
      <w:r w:rsidR="00744F19">
        <w:rPr>
          <w:rFonts w:ascii="Times New Roman" w:hAnsi="Times New Roman"/>
          <w:b/>
          <w:sz w:val="24"/>
          <w:szCs w:val="24"/>
        </w:rPr>
        <w:tab/>
      </w:r>
      <w:r w:rsidR="00744F19" w:rsidRPr="00303B61">
        <w:rPr>
          <w:rFonts w:ascii="Times New Roman" w:hAnsi="Times New Roman"/>
          <w:sz w:val="24"/>
          <w:szCs w:val="24"/>
        </w:rPr>
        <w:instrText>IS_EXT_REF</w:instrText>
      </w:r>
      <w:bookmarkEnd w:id="1511"/>
      <w:r w:rsidR="00744F19" w:rsidRPr="00280779">
        <w:rPr>
          <w:rFonts w:ascii="Times New Roman" w:hAnsi="Times New Roman"/>
          <w:sz w:val="24"/>
          <w:szCs w:val="24"/>
        </w:rPr>
        <w:instrText>" \f C \l 2</w:instrText>
      </w:r>
      <w:r w:rsidR="00744F19" w:rsidRPr="00280779">
        <w:rPr>
          <w:rFonts w:ascii="Times New Roman" w:hAnsi="Times New Roman"/>
          <w:sz w:val="24"/>
          <w:szCs w:val="24"/>
        </w:rPr>
        <w:fldChar w:fldCharType="end"/>
      </w:r>
    </w:p>
    <w:p w14:paraId="7CF28DF2" w14:textId="6F1B8480" w:rsidR="008201DD" w:rsidRPr="00AF05F9" w:rsidRDefault="008201DD" w:rsidP="00FE61E0">
      <w:pPr>
        <w:keepLines/>
        <w:widowControl w:val="0"/>
        <w:tabs>
          <w:tab w:val="left" w:pos="1701"/>
          <w:tab w:val="left" w:pos="8647"/>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B323D">
        <w:rPr>
          <w:rFonts w:ascii="Times New Roman" w:hAnsi="Times New Roman"/>
          <w:sz w:val="24"/>
          <w:szCs w:val="24"/>
        </w:rPr>
        <w:t>SDMX, "SDMX Glossary Version 1.0", February 2016 (</w:t>
      </w:r>
      <w:hyperlink r:id="rId161" w:history="1">
        <w:r w:rsidR="003C0762" w:rsidRPr="00F81F3A">
          <w:rPr>
            <w:rStyle w:val="Hyperlink"/>
            <w:rFonts w:ascii="Times New Roman" w:hAnsi="Times New Roman"/>
            <w:sz w:val="24"/>
            <w:szCs w:val="24"/>
          </w:rPr>
          <w:t>https://sdmx.org/wp-content/uploads/SDMX_Glossary_Version_1_0_February_2016.docx</w:t>
        </w:r>
      </w:hyperlink>
      <w:r w:rsidRPr="004B323D">
        <w:rPr>
          <w:rFonts w:ascii="Times New Roman" w:hAnsi="Times New Roman"/>
          <w:sz w:val="24"/>
          <w:szCs w:val="24"/>
        </w:rPr>
        <w:t>)</w:t>
      </w:r>
    </w:p>
    <w:p w14:paraId="003C6DAF" w14:textId="77777777" w:rsidR="008201DD" w:rsidRPr="00303B61" w:rsidRDefault="008201DD" w:rsidP="001A3ECA">
      <w:pPr>
        <w:pStyle w:val="Heading1"/>
      </w:pPr>
      <w:bookmarkStart w:id="1512" w:name="_Toc521319720"/>
      <w:r w:rsidRPr="00303B61">
        <w:t>isIncluded</w:t>
      </w:r>
      <w:bookmarkEnd w:id="1512"/>
      <w:r>
        <w:fldChar w:fldCharType="begin"/>
      </w:r>
      <w:r w:rsidRPr="00303B61">
        <w:instrText>tc "</w:instrText>
      </w:r>
      <w:bookmarkStart w:id="1513" w:name="_Toc521320146"/>
      <w:r w:rsidRPr="00303B61">
        <w:instrText>isIncluded</w:instrText>
      </w:r>
      <w:bookmarkEnd w:id="1513"/>
      <w:r w:rsidRPr="00303B61">
        <w:instrText>" \f C \l 1</w:instrText>
      </w:r>
      <w:r>
        <w:fldChar w:fldCharType="end"/>
      </w:r>
    </w:p>
    <w:p w14:paraId="2948944A"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Construct that indicates whether the contained values of a container object is to be included or excluded from the valid list of values.</w:t>
      </w:r>
    </w:p>
    <w:p w14:paraId="606D99D3" w14:textId="77777777" w:rsidR="008201DD" w:rsidRPr="00303B61" w:rsidRDefault="008201DD" w:rsidP="001F762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is used in validity Constraints to specify if the </w:t>
      </w:r>
      <w:r>
        <w:rPr>
          <w:rFonts w:ascii="Times New Roman" w:hAnsi="Times New Roman"/>
          <w:sz w:val="24"/>
          <w:szCs w:val="24"/>
        </w:rPr>
        <w:t>C</w:t>
      </w:r>
      <w:r w:rsidRPr="00303B61">
        <w:rPr>
          <w:rFonts w:ascii="Times New Roman" w:hAnsi="Times New Roman"/>
          <w:sz w:val="24"/>
          <w:szCs w:val="24"/>
        </w:rPr>
        <w:t>onstraint lists the items that are included in the list of valid contents, or are to be excluded from the list of valid contents.</w:t>
      </w:r>
    </w:p>
    <w:p w14:paraId="67B30BB1" w14:textId="249F84F6" w:rsidR="008201DD" w:rsidRPr="00303B61" w:rsidRDefault="008201DD" w:rsidP="00380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IS_INCLUDED</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14" w:name="_Toc521320147"/>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IS_INCLUDED</w:instrText>
      </w:r>
      <w:bookmarkEnd w:id="1514"/>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5AD46F8C" w14:textId="00A6995B" w:rsidR="008201DD" w:rsidRPr="00AF05F9"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80D5E">
        <w:rPr>
          <w:rFonts w:ascii="Times New Roman" w:hAnsi="Times New Roman"/>
          <w:sz w:val="24"/>
          <w:szCs w:val="24"/>
        </w:rPr>
        <w:t>SDMX, "SDMX Glossary Version 1.0", February 2016 (</w:t>
      </w:r>
      <w:hyperlink r:id="rId162" w:history="1">
        <w:r w:rsidR="003C0762" w:rsidRPr="00F81F3A">
          <w:rPr>
            <w:rStyle w:val="Hyperlink"/>
            <w:rFonts w:ascii="Times New Roman" w:hAnsi="Times New Roman"/>
            <w:sz w:val="24"/>
            <w:szCs w:val="24"/>
          </w:rPr>
          <w:t>https://sdmx.org/wp-content/uploads/SDMX_Glossary_Version_1_0_February_2016.docx</w:t>
        </w:r>
      </w:hyperlink>
      <w:r w:rsidRPr="00880D5E">
        <w:rPr>
          <w:rFonts w:ascii="Times New Roman" w:hAnsi="Times New Roman"/>
          <w:sz w:val="24"/>
          <w:szCs w:val="24"/>
        </w:rPr>
        <w:t>)</w:t>
      </w:r>
    </w:p>
    <w:p w14:paraId="22C83D6E" w14:textId="77777777" w:rsidR="008201DD" w:rsidRPr="00303B61" w:rsidRDefault="008201DD" w:rsidP="001A3ECA">
      <w:pPr>
        <w:pStyle w:val="Heading1"/>
      </w:pPr>
      <w:bookmarkStart w:id="1515" w:name="_Toc521319721"/>
      <w:r w:rsidRPr="00303B61">
        <w:t xml:space="preserve">Item </w:t>
      </w:r>
      <w:r>
        <w:t>S</w:t>
      </w:r>
      <w:r w:rsidRPr="00303B61">
        <w:t>cheme</w:t>
      </w:r>
      <w:bookmarkEnd w:id="1515"/>
      <w:r>
        <w:fldChar w:fldCharType="begin"/>
      </w:r>
      <w:r w:rsidRPr="00303B61">
        <w:instrText>tc "</w:instrText>
      </w:r>
      <w:bookmarkStart w:id="1516" w:name="_Toc521320148"/>
      <w:r w:rsidRPr="00303B61">
        <w:instrText>Item Scheme</w:instrText>
      </w:r>
      <w:bookmarkEnd w:id="1516"/>
      <w:r w:rsidRPr="00303B61">
        <w:instrText>" \f C \l 1</w:instrText>
      </w:r>
      <w:r>
        <w:fldChar w:fldCharType="end"/>
      </w:r>
    </w:p>
    <w:p w14:paraId="76E96A31" w14:textId="77777777"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Descriptive information for an arrangement or division of objects into groups based on characteristics which the objects have in common.</w:t>
      </w:r>
    </w:p>
    <w:p w14:paraId="739BD3B5" w14:textId="524132CD" w:rsidR="008201DD" w:rsidRPr="00303B61" w:rsidRDefault="008201DD" w:rsidP="008117A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There are four types of Item Scheme</w:t>
      </w:r>
      <w:r>
        <w:rPr>
          <w:rFonts w:ascii="Times New Roman" w:hAnsi="Times New Roman"/>
          <w:sz w:val="24"/>
          <w:szCs w:val="24"/>
        </w:rPr>
        <w:t>s</w:t>
      </w:r>
      <w:r w:rsidRPr="00303B61">
        <w:rPr>
          <w:rFonts w:ascii="Times New Roman" w:hAnsi="Times New Roman"/>
          <w:sz w:val="24"/>
          <w:szCs w:val="24"/>
        </w:rPr>
        <w:t xml:space="preserve"> in SDMX: Code</w:t>
      </w:r>
      <w:r w:rsidR="00E72D2B">
        <w:rPr>
          <w:rFonts w:ascii="Times New Roman" w:hAnsi="Times New Roman"/>
          <w:sz w:val="24"/>
          <w:szCs w:val="24"/>
        </w:rPr>
        <w:t>l</w:t>
      </w:r>
      <w:r w:rsidRPr="00303B61">
        <w:rPr>
          <w:rFonts w:ascii="Times New Roman" w:hAnsi="Times New Roman"/>
          <w:sz w:val="24"/>
          <w:szCs w:val="24"/>
        </w:rPr>
        <w:t>ist, Concept Scheme, Category Scheme, Organisation Scheme (and four sub schemes: Agency, Data Provider, Data Consumer, Organisation Unit).</w:t>
      </w:r>
    </w:p>
    <w:p w14:paraId="3C15B4F9" w14:textId="252CEF09"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ITEM_SCH</w:t>
      </w:r>
      <w:r w:rsidR="00963070" w:rsidRPr="00280779">
        <w:rPr>
          <w:rFonts w:ascii="Times New Roman" w:hAnsi="Times New Roman"/>
          <w:sz w:val="24"/>
          <w:szCs w:val="24"/>
        </w:rPr>
        <w:fldChar w:fldCharType="begin"/>
      </w:r>
      <w:r w:rsidR="00963070" w:rsidRPr="00280779">
        <w:rPr>
          <w:rFonts w:ascii="Times New Roman" w:hAnsi="Times New Roman"/>
          <w:sz w:val="24"/>
          <w:szCs w:val="24"/>
        </w:rPr>
        <w:instrText>tc "</w:instrText>
      </w:r>
      <w:bookmarkStart w:id="1517" w:name="_Toc521320149"/>
      <w:r w:rsidR="00963070" w:rsidRPr="00280779">
        <w:rPr>
          <w:rFonts w:ascii="Times New Roman" w:hAnsi="Times New Roman"/>
          <w:b/>
          <w:sz w:val="24"/>
          <w:szCs w:val="24"/>
        </w:rPr>
        <w:instrText>Concept ID</w:instrText>
      </w:r>
      <w:r w:rsidR="00963070">
        <w:rPr>
          <w:rFonts w:ascii="Times New Roman" w:hAnsi="Times New Roman"/>
          <w:b/>
          <w:sz w:val="24"/>
          <w:szCs w:val="24"/>
        </w:rPr>
        <w:tab/>
      </w:r>
      <w:r w:rsidR="00963070" w:rsidRPr="00303B61">
        <w:rPr>
          <w:rFonts w:ascii="Times New Roman" w:hAnsi="Times New Roman"/>
          <w:sz w:val="24"/>
          <w:szCs w:val="24"/>
        </w:rPr>
        <w:instrText>ITEM_SCH</w:instrText>
      </w:r>
      <w:bookmarkEnd w:id="1517"/>
      <w:r w:rsidR="00963070" w:rsidRPr="00280779">
        <w:rPr>
          <w:rFonts w:ascii="Times New Roman" w:hAnsi="Times New Roman"/>
          <w:sz w:val="24"/>
          <w:szCs w:val="24"/>
        </w:rPr>
        <w:instrText>" \f C \l 2</w:instrText>
      </w:r>
      <w:r w:rsidR="00963070" w:rsidRPr="00280779">
        <w:rPr>
          <w:rFonts w:ascii="Times New Roman" w:hAnsi="Times New Roman"/>
          <w:sz w:val="24"/>
          <w:szCs w:val="24"/>
        </w:rPr>
        <w:fldChar w:fldCharType="end"/>
      </w:r>
    </w:p>
    <w:p w14:paraId="27CC95CA"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Agency Scheme</w:t>
      </w:r>
    </w:p>
    <w:p w14:paraId="6E9B3E59"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Category Scheme</w:t>
      </w:r>
    </w:p>
    <w:p w14:paraId="54B3BF9C" w14:textId="21A6DE88"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Code</w:t>
      </w:r>
      <w:r w:rsidR="00E72D2B">
        <w:rPr>
          <w:rFonts w:ascii="Times New Roman" w:hAnsi="Times New Roman"/>
          <w:sz w:val="24"/>
          <w:szCs w:val="24"/>
        </w:rPr>
        <w:t>l</w:t>
      </w:r>
      <w:r>
        <w:rPr>
          <w:rFonts w:ascii="Times New Roman" w:hAnsi="Times New Roman"/>
          <w:sz w:val="24"/>
          <w:szCs w:val="24"/>
        </w:rPr>
        <w:t>ist</w:t>
      </w:r>
    </w:p>
    <w:p w14:paraId="0ECAB77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Concept Scheme</w:t>
      </w:r>
    </w:p>
    <w:p w14:paraId="11EC0F85" w14:textId="77777777" w:rsidR="008201DD" w:rsidRPr="001A5CB6"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1A5CB6">
        <w:rPr>
          <w:rFonts w:ascii="Times New Roman" w:hAnsi="Times New Roman"/>
          <w:sz w:val="24"/>
          <w:szCs w:val="24"/>
        </w:rPr>
        <w:t>Data Consumer Scheme</w:t>
      </w:r>
    </w:p>
    <w:p w14:paraId="281C0DE7" w14:textId="77777777" w:rsidR="008201DD" w:rsidRPr="001A5CB6" w:rsidRDefault="008201DD" w:rsidP="00DD2235">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1A5CB6">
        <w:rPr>
          <w:rFonts w:ascii="Times New Roman" w:hAnsi="Times New Roman"/>
          <w:sz w:val="24"/>
          <w:szCs w:val="24"/>
        </w:rPr>
        <w:tab/>
        <w:t>Data Provider Scheme</w:t>
      </w:r>
    </w:p>
    <w:p w14:paraId="574E0D51" w14:textId="185E8553" w:rsidR="008201DD" w:rsidRPr="00FE2A40" w:rsidRDefault="008201DD" w:rsidP="00F21B2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E2A40">
        <w:rPr>
          <w:rFonts w:ascii="Times New Roman" w:hAnsi="Times New Roman"/>
          <w:b/>
          <w:sz w:val="24"/>
          <w:szCs w:val="24"/>
        </w:rPr>
        <w:t>Source</w:t>
      </w:r>
      <w:r w:rsidRPr="00FE2A40">
        <w:rPr>
          <w:rFonts w:ascii="Times New Roman" w:hAnsi="Times New Roman"/>
          <w:sz w:val="24"/>
          <w:szCs w:val="24"/>
        </w:rPr>
        <w:tab/>
        <w:t>SDMX, "SDMX Glossary Version 1.0", February 2016 (</w:t>
      </w:r>
      <w:hyperlink r:id="rId163" w:history="1">
        <w:r w:rsidR="003C0762" w:rsidRPr="00F81F3A">
          <w:rPr>
            <w:rStyle w:val="Hyperlink"/>
            <w:rFonts w:ascii="Times New Roman" w:hAnsi="Times New Roman"/>
            <w:sz w:val="24"/>
            <w:szCs w:val="24"/>
          </w:rPr>
          <w:t>https://sdmx.org/wp-content/uploads/SDMX_Glossary_Version_1_0_February_2016.docx</w:t>
        </w:r>
      </w:hyperlink>
      <w:r w:rsidRPr="00FE2A40">
        <w:rPr>
          <w:rFonts w:ascii="Times New Roman" w:hAnsi="Times New Roman"/>
          <w:sz w:val="24"/>
          <w:szCs w:val="24"/>
        </w:rPr>
        <w:t>)</w:t>
      </w:r>
    </w:p>
    <w:p w14:paraId="6861B151" w14:textId="77777777" w:rsidR="008201DD" w:rsidRPr="00303B61" w:rsidRDefault="008201DD" w:rsidP="00641788">
      <w:pPr>
        <w:pStyle w:val="Heading1"/>
      </w:pPr>
      <w:bookmarkStart w:id="1518" w:name="_Toc521319722"/>
      <w:r>
        <w:t>Job</w:t>
      </w:r>
      <w:bookmarkEnd w:id="1518"/>
      <w:r>
        <w:fldChar w:fldCharType="begin"/>
      </w:r>
      <w:r w:rsidRPr="00303B61">
        <w:instrText>tc "</w:instrText>
      </w:r>
      <w:bookmarkStart w:id="1519" w:name="_Toc521320150"/>
      <w:r w:rsidRPr="00303B61">
        <w:instrText>Job</w:instrText>
      </w:r>
      <w:bookmarkEnd w:id="1519"/>
      <w:r w:rsidRPr="00303B61">
        <w:instrText>" \f C \l 1</w:instrText>
      </w:r>
      <w:r>
        <w:fldChar w:fldCharType="end"/>
      </w:r>
    </w:p>
    <w:p w14:paraId="06DC68EA"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03B61">
        <w:rPr>
          <w:rFonts w:ascii="Times New Roman" w:hAnsi="Times New Roman"/>
          <w:sz w:val="24"/>
          <w:szCs w:val="24"/>
        </w:rPr>
        <w:t xml:space="preserve">et of tasks and duties </w:t>
      </w:r>
      <w:r>
        <w:rPr>
          <w:rFonts w:ascii="Times New Roman" w:hAnsi="Times New Roman"/>
          <w:sz w:val="24"/>
          <w:szCs w:val="24"/>
        </w:rPr>
        <w:t>performed</w:t>
      </w:r>
      <w:r w:rsidRPr="00303B61">
        <w:rPr>
          <w:rFonts w:ascii="Times New Roman" w:hAnsi="Times New Roman"/>
          <w:sz w:val="24"/>
          <w:szCs w:val="24"/>
        </w:rPr>
        <w:t xml:space="preserve">, or meant to be </w:t>
      </w:r>
      <w:r>
        <w:rPr>
          <w:rFonts w:ascii="Times New Roman" w:hAnsi="Times New Roman"/>
          <w:sz w:val="24"/>
          <w:szCs w:val="24"/>
        </w:rPr>
        <w:t>performed</w:t>
      </w:r>
      <w:r w:rsidRPr="00303B61">
        <w:rPr>
          <w:rFonts w:ascii="Times New Roman" w:hAnsi="Times New Roman"/>
          <w:sz w:val="24"/>
          <w:szCs w:val="24"/>
        </w:rPr>
        <w:t>, by one person</w:t>
      </w:r>
      <w:r>
        <w:rPr>
          <w:rFonts w:ascii="Times New Roman" w:hAnsi="Times New Roman"/>
          <w:sz w:val="24"/>
          <w:szCs w:val="24"/>
        </w:rPr>
        <w:t>, including for an employer or in self-employment</w:t>
      </w:r>
    </w:p>
    <w:p w14:paraId="50B18F7B" w14:textId="77777777" w:rsidR="008201DD" w:rsidRPr="00303B61"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 set of jobs whose main tasks and duties are characterised by a high degree of similarity constitutes an occupation. </w:t>
      </w:r>
    </w:p>
    <w:p w14:paraId="46DA3D8C" w14:textId="77777777" w:rsidR="008201DD" w:rsidRPr="00893F5F"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Type</w:t>
      </w:r>
      <w:r w:rsidRPr="00893F5F">
        <w:rPr>
          <w:rFonts w:ascii="Times New Roman" w:hAnsi="Times New Roman"/>
          <w:b/>
          <w:sz w:val="24"/>
          <w:szCs w:val="24"/>
        </w:rPr>
        <w:tab/>
      </w:r>
      <w:r w:rsidRPr="00893F5F">
        <w:rPr>
          <w:rFonts w:ascii="Times New Roman" w:hAnsi="Times New Roman"/>
          <w:sz w:val="24"/>
          <w:szCs w:val="24"/>
        </w:rPr>
        <w:t>Cross-domain concept</w:t>
      </w:r>
    </w:p>
    <w:p w14:paraId="3D77F1DC" w14:textId="77777777" w:rsidR="008201DD" w:rsidRPr="00641788" w:rsidRDefault="008201DD" w:rsidP="00641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1788">
        <w:rPr>
          <w:rFonts w:ascii="Times New Roman" w:hAnsi="Times New Roman"/>
          <w:b/>
          <w:sz w:val="24"/>
          <w:szCs w:val="24"/>
        </w:rPr>
        <w:t>Concept ID</w:t>
      </w:r>
      <w:r w:rsidRPr="00641788">
        <w:rPr>
          <w:rFonts w:ascii="Times New Roman" w:hAnsi="Times New Roman"/>
          <w:sz w:val="24"/>
          <w:szCs w:val="24"/>
        </w:rPr>
        <w:tab/>
      </w:r>
      <w:r w:rsidRPr="00AF5821">
        <w:rPr>
          <w:rFonts w:ascii="Times New Roman" w:hAnsi="Times New Roman"/>
          <w:sz w:val="24"/>
          <w:szCs w:val="24"/>
        </w:rPr>
        <w:t>JOB</w:t>
      </w:r>
      <w:r>
        <w:rPr>
          <w:rFonts w:ascii="Times New Roman" w:hAnsi="Times New Roman"/>
          <w:sz w:val="24"/>
          <w:szCs w:val="24"/>
        </w:rPr>
        <w:fldChar w:fldCharType="begin"/>
      </w:r>
      <w:r w:rsidRPr="00AF5821">
        <w:rPr>
          <w:rFonts w:ascii="Times New Roman" w:hAnsi="Times New Roman"/>
          <w:sz w:val="24"/>
          <w:szCs w:val="24"/>
        </w:rPr>
        <w:instrText>tc "</w:instrText>
      </w:r>
      <w:bookmarkStart w:id="1520" w:name="_Toc521320151"/>
      <w:r w:rsidRPr="00AF5821">
        <w:rPr>
          <w:rFonts w:ascii="Times New Roman" w:hAnsi="Times New Roman"/>
          <w:b/>
          <w:sz w:val="24"/>
          <w:szCs w:val="24"/>
        </w:rPr>
        <w:instrText>Concept ID</w:instrText>
      </w:r>
      <w:r w:rsidRPr="00AF5821">
        <w:rPr>
          <w:rFonts w:ascii="Times New Roman" w:hAnsi="Times New Roman"/>
          <w:sz w:val="24"/>
          <w:szCs w:val="24"/>
        </w:rPr>
        <w:tab/>
        <w:instrText>JOB</w:instrText>
      </w:r>
      <w:bookmarkEnd w:id="1520"/>
      <w:r w:rsidRPr="00AF5821">
        <w:rPr>
          <w:rFonts w:ascii="Times New Roman" w:hAnsi="Times New Roman"/>
          <w:sz w:val="24"/>
          <w:szCs w:val="24"/>
        </w:rPr>
        <w:instrText>" \f C \l 2</w:instrText>
      </w:r>
      <w:r>
        <w:rPr>
          <w:rFonts w:ascii="Times New Roman" w:hAnsi="Times New Roman"/>
          <w:sz w:val="24"/>
          <w:szCs w:val="24"/>
        </w:rPr>
        <w:fldChar w:fldCharType="end"/>
      </w:r>
    </w:p>
    <w:p w14:paraId="3D866222" w14:textId="77777777" w:rsidR="008201DD" w:rsidRPr="00303B61" w:rsidRDefault="008201DD" w:rsidP="00641788">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Occupation</w:t>
      </w:r>
    </w:p>
    <w:p w14:paraId="676F8AB1" w14:textId="77777777" w:rsidR="008201DD" w:rsidRPr="00641788" w:rsidRDefault="008201DD" w:rsidP="006417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41788">
        <w:rPr>
          <w:rFonts w:ascii="Times New Roman" w:hAnsi="Times New Roman"/>
          <w:b/>
          <w:sz w:val="24"/>
          <w:szCs w:val="24"/>
        </w:rPr>
        <w:t>Source</w:t>
      </w:r>
      <w:r w:rsidRPr="00641788">
        <w:rPr>
          <w:rFonts w:ascii="Times New Roman" w:hAnsi="Times New Roman"/>
          <w:sz w:val="24"/>
          <w:szCs w:val="24"/>
        </w:rPr>
        <w:tab/>
        <w:t>International Labour Organization, "International Standard Classification of Occupations (ISCO-08), Part I: Introductory and Methodological Notes"</w:t>
      </w:r>
      <w:r>
        <w:rPr>
          <w:rFonts w:ascii="Times New Roman" w:hAnsi="Times New Roman"/>
          <w:sz w:val="24"/>
          <w:szCs w:val="24"/>
        </w:rPr>
        <w:t xml:space="preserve"> (</w:t>
      </w:r>
      <w:hyperlink r:id="rId164" w:history="1">
        <w:r w:rsidRPr="00664402">
          <w:rPr>
            <w:rStyle w:val="Hyperlink"/>
            <w:rFonts w:ascii="Times New Roman" w:hAnsi="Times New Roman"/>
            <w:sz w:val="24"/>
            <w:szCs w:val="24"/>
          </w:rPr>
          <w:t>http://www.ilo.org/public/english/bureau/stat/isco/isco08/</w:t>
        </w:r>
      </w:hyperlink>
      <w:r>
        <w:rPr>
          <w:rFonts w:ascii="Times New Roman" w:hAnsi="Times New Roman"/>
          <w:sz w:val="24"/>
          <w:szCs w:val="24"/>
        </w:rPr>
        <w:t>)</w:t>
      </w:r>
    </w:p>
    <w:p w14:paraId="3D28880F" w14:textId="77777777" w:rsidR="008201DD" w:rsidRDefault="008201DD" w:rsidP="001764EC">
      <w:pPr>
        <w:pStyle w:val="Heading1"/>
      </w:pPr>
      <w:bookmarkStart w:id="1521" w:name="_Toc521319723"/>
      <w:r>
        <w:t>Labour force status</w:t>
      </w:r>
      <w:bookmarkEnd w:id="1521"/>
      <w:r>
        <w:fldChar w:fldCharType="begin"/>
      </w:r>
      <w:r w:rsidRPr="00303B61">
        <w:instrText>tc "</w:instrText>
      </w:r>
      <w:bookmarkStart w:id="1522" w:name="_Toc521320152"/>
      <w:r w:rsidRPr="00303B61">
        <w:instrText>Labour force status</w:instrText>
      </w:r>
      <w:bookmarkEnd w:id="1522"/>
      <w:r w:rsidRPr="00303B61">
        <w:instrText>" \f C \l 1</w:instrText>
      </w:r>
      <w:r>
        <w:fldChar w:fldCharType="end"/>
      </w:r>
    </w:p>
    <w:p w14:paraId="56F88688"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Classification of the working age population based on the person's relation to the labour market in a short reference period. </w:t>
      </w:r>
    </w:p>
    <w:p w14:paraId="174DFC81"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Persons of working age may be classified in a short reference period according to their labour force status as being employed, unemployed, or outside the labour force. The three main categories of labour force status are mutually exclusive and exhaustive. The labour force status of a person is established based on the activity principle, one hour-criterion and short reference period. While even during a short period</w:t>
      </w:r>
      <w:r w:rsidR="00307B01">
        <w:rPr>
          <w:rFonts w:ascii="Times New Roman" w:hAnsi="Times New Roman"/>
          <w:sz w:val="24"/>
          <w:szCs w:val="24"/>
        </w:rPr>
        <w:t>,</w:t>
      </w:r>
      <w:r>
        <w:rPr>
          <w:rFonts w:ascii="Times New Roman" w:hAnsi="Times New Roman"/>
          <w:sz w:val="24"/>
          <w:szCs w:val="24"/>
        </w:rPr>
        <w:t xml:space="preserve"> persons may be engaged in multiple activities, in the labour force status classification priority is given to 1-hour of employment over other activities; and to unemployment over outside the labour force. The latest international standards on this topic are contained in the Resolution concerning statistics of work, employment and labour underutilization adopted by the 19</w:t>
      </w:r>
      <w:r>
        <w:rPr>
          <w:rFonts w:ascii="Times New Roman" w:hAnsi="Times New Roman"/>
          <w:sz w:val="24"/>
          <w:szCs w:val="24"/>
          <w:vertAlign w:val="superscript"/>
        </w:rPr>
        <w:t>th</w:t>
      </w:r>
      <w:r>
        <w:rPr>
          <w:rFonts w:ascii="Times New Roman" w:hAnsi="Times New Roman"/>
          <w:sz w:val="24"/>
          <w:szCs w:val="24"/>
        </w:rPr>
        <w:t xml:space="preserve"> International Conference of Labour Statisticians (ICLS) in 2013. The agency responsible for this topic is the International Labour Organization.</w:t>
      </w:r>
    </w:p>
    <w:p w14:paraId="25DCA653" w14:textId="77777777" w:rsidR="008201DD"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1CE5803E" w14:textId="667CB3D8" w:rsidR="008201DD" w:rsidRPr="00C73046"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73046">
        <w:rPr>
          <w:rFonts w:ascii="Times New Roman" w:hAnsi="Times New Roman"/>
          <w:b/>
          <w:sz w:val="24"/>
          <w:szCs w:val="24"/>
        </w:rPr>
        <w:t>Concept ID</w:t>
      </w:r>
      <w:r w:rsidRPr="00C73046">
        <w:rPr>
          <w:rFonts w:ascii="Times New Roman" w:hAnsi="Times New Roman"/>
          <w:sz w:val="24"/>
          <w:szCs w:val="24"/>
        </w:rPr>
        <w:tab/>
        <w:t>LABOUR_FORCE_STATUS</w:t>
      </w:r>
      <w:r w:rsidRPr="00C73046">
        <w:rPr>
          <w:rFonts w:ascii="Times New Roman" w:hAnsi="Times New Roman"/>
          <w:sz w:val="24"/>
          <w:szCs w:val="24"/>
        </w:rPr>
        <w:fldChar w:fldCharType="begin"/>
      </w:r>
      <w:r w:rsidRPr="00C73046">
        <w:rPr>
          <w:rFonts w:ascii="Times New Roman" w:hAnsi="Times New Roman"/>
          <w:sz w:val="24"/>
          <w:szCs w:val="24"/>
        </w:rPr>
        <w:instrText>tc "</w:instrText>
      </w:r>
      <w:bookmarkStart w:id="1523" w:name="_Toc521320153"/>
      <w:r w:rsidRPr="00C73046">
        <w:rPr>
          <w:rFonts w:ascii="Times New Roman" w:hAnsi="Times New Roman"/>
          <w:b/>
          <w:sz w:val="24"/>
          <w:szCs w:val="24"/>
        </w:rPr>
        <w:instrText>Concept ID</w:instrText>
      </w:r>
      <w:r w:rsidR="00C73046">
        <w:rPr>
          <w:rFonts w:ascii="Times New Roman" w:hAnsi="Times New Roman"/>
          <w:sz w:val="24"/>
          <w:szCs w:val="24"/>
        </w:rPr>
        <w:tab/>
      </w:r>
      <w:r w:rsidR="00C73046" w:rsidRPr="00C73046">
        <w:rPr>
          <w:rFonts w:ascii="Times New Roman" w:hAnsi="Times New Roman"/>
          <w:sz w:val="24"/>
          <w:szCs w:val="24"/>
        </w:rPr>
        <w:instrText>LABOUR_FORCE_STATUS</w:instrText>
      </w:r>
      <w:bookmarkEnd w:id="1523"/>
      <w:r w:rsidRPr="00C73046">
        <w:rPr>
          <w:rFonts w:ascii="Times New Roman" w:hAnsi="Times New Roman"/>
          <w:sz w:val="24"/>
          <w:szCs w:val="24"/>
        </w:rPr>
        <w:instrText>" \f C \l 2</w:instrText>
      </w:r>
      <w:r w:rsidRPr="00C73046">
        <w:rPr>
          <w:rFonts w:ascii="Times New Roman" w:hAnsi="Times New Roman"/>
          <w:sz w:val="24"/>
          <w:szCs w:val="24"/>
        </w:rPr>
        <w:fldChar w:fldCharType="end"/>
      </w:r>
    </w:p>
    <w:p w14:paraId="2B7585F1" w14:textId="5363BFC3" w:rsidR="008201DD" w:rsidRDefault="008201DD" w:rsidP="001764EC">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6A049F6" w14:textId="774E4390" w:rsidR="008201DD" w:rsidRPr="00E8341A" w:rsidRDefault="008201DD" w:rsidP="001764E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73046">
        <w:rPr>
          <w:rFonts w:ascii="Times New Roman" w:hAnsi="Times New Roman"/>
          <w:b/>
          <w:sz w:val="24"/>
          <w:szCs w:val="24"/>
        </w:rPr>
        <w:t>Codelist ID</w:t>
      </w:r>
      <w:r w:rsidRPr="00C73046">
        <w:rPr>
          <w:rFonts w:ascii="Times New Roman" w:hAnsi="Times New Roman"/>
          <w:sz w:val="24"/>
          <w:szCs w:val="24"/>
        </w:rPr>
        <w:tab/>
      </w:r>
      <w:r w:rsidRPr="00E8341A">
        <w:rPr>
          <w:rFonts w:ascii="Times New Roman" w:hAnsi="Times New Roman"/>
          <w:sz w:val="24"/>
          <w:szCs w:val="24"/>
        </w:rPr>
        <w:t>CL_LABOUR_FORCE_STATUS</w:t>
      </w:r>
      <w:r w:rsidRPr="00E8341A">
        <w:rPr>
          <w:rFonts w:ascii="Times New Roman" w:hAnsi="Times New Roman"/>
          <w:sz w:val="24"/>
          <w:szCs w:val="24"/>
        </w:rPr>
        <w:fldChar w:fldCharType="begin"/>
      </w:r>
      <w:r w:rsidRPr="00E8341A">
        <w:rPr>
          <w:rFonts w:ascii="Times New Roman" w:hAnsi="Times New Roman"/>
          <w:sz w:val="24"/>
          <w:szCs w:val="24"/>
        </w:rPr>
        <w:instrText>tc "</w:instrText>
      </w:r>
      <w:bookmarkStart w:id="1524" w:name="_Toc521320154"/>
      <w:r w:rsidRPr="00E8341A">
        <w:rPr>
          <w:rFonts w:ascii="Times New Roman" w:hAnsi="Times New Roman"/>
          <w:b/>
          <w:sz w:val="24"/>
          <w:szCs w:val="24"/>
        </w:rPr>
        <w:instrText>Codelist ID</w:instrText>
      </w:r>
      <w:r w:rsidR="00C73046" w:rsidRPr="00E8341A">
        <w:rPr>
          <w:rFonts w:ascii="Times New Roman" w:hAnsi="Times New Roman"/>
          <w:sz w:val="24"/>
          <w:szCs w:val="24"/>
        </w:rPr>
        <w:tab/>
        <w:instrText>CL_LABOUR_FORCE_STATUS</w:instrText>
      </w:r>
      <w:bookmarkEnd w:id="1524"/>
      <w:r w:rsidRPr="00E8341A">
        <w:rPr>
          <w:rFonts w:ascii="Times New Roman" w:hAnsi="Times New Roman"/>
          <w:sz w:val="24"/>
          <w:szCs w:val="24"/>
        </w:rPr>
        <w:instrText>" \f C \l 2</w:instrText>
      </w:r>
      <w:r w:rsidRPr="00E8341A">
        <w:rPr>
          <w:rFonts w:ascii="Times New Roman" w:hAnsi="Times New Roman"/>
          <w:sz w:val="24"/>
          <w:szCs w:val="24"/>
        </w:rPr>
        <w:fldChar w:fldCharType="end"/>
      </w:r>
    </w:p>
    <w:p w14:paraId="3181E718" w14:textId="0CEEBE47" w:rsidR="008201DD" w:rsidRPr="00E8341A" w:rsidRDefault="008201DD" w:rsidP="00E834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8341A">
        <w:rPr>
          <w:rFonts w:ascii="Times New Roman" w:hAnsi="Times New Roman"/>
          <w:b/>
          <w:sz w:val="24"/>
          <w:szCs w:val="24"/>
        </w:rPr>
        <w:lastRenderedPageBreak/>
        <w:t>Source</w:t>
      </w:r>
      <w:r w:rsidRPr="00E8341A">
        <w:rPr>
          <w:rFonts w:ascii="Times New Roman" w:hAnsi="Times New Roman"/>
          <w:sz w:val="24"/>
          <w:szCs w:val="24"/>
        </w:rPr>
        <w:tab/>
      </w:r>
      <w:r w:rsidR="00E8341A">
        <w:rPr>
          <w:rFonts w:ascii="Times New Roman" w:hAnsi="Times New Roman"/>
          <w:sz w:val="24"/>
          <w:szCs w:val="24"/>
        </w:rPr>
        <w:t>International Labour Organization, "</w:t>
      </w:r>
      <w:r w:rsidRPr="00E8341A">
        <w:rPr>
          <w:rFonts w:ascii="Times New Roman" w:hAnsi="Times New Roman"/>
          <w:sz w:val="24"/>
          <w:szCs w:val="24"/>
        </w:rPr>
        <w:t>Resolution concerning statistics of work, employment and labour underutilization</w:t>
      </w:r>
      <w:r w:rsidR="00E8341A">
        <w:rPr>
          <w:rFonts w:ascii="Times New Roman" w:hAnsi="Times New Roman"/>
          <w:sz w:val="24"/>
          <w:szCs w:val="24"/>
        </w:rPr>
        <w:t>"</w:t>
      </w:r>
      <w:r w:rsidRPr="00E8341A">
        <w:rPr>
          <w:rFonts w:ascii="Times New Roman" w:hAnsi="Times New Roman"/>
          <w:sz w:val="24"/>
          <w:szCs w:val="24"/>
        </w:rPr>
        <w:t xml:space="preserve"> (19</w:t>
      </w:r>
      <w:r w:rsidRPr="00E8341A">
        <w:rPr>
          <w:rFonts w:ascii="Times New Roman" w:hAnsi="Times New Roman"/>
          <w:sz w:val="24"/>
          <w:szCs w:val="24"/>
          <w:vertAlign w:val="superscript"/>
        </w:rPr>
        <w:t>th</w:t>
      </w:r>
      <w:r w:rsidRPr="00E8341A">
        <w:rPr>
          <w:rFonts w:ascii="Times New Roman" w:hAnsi="Times New Roman"/>
          <w:sz w:val="24"/>
          <w:szCs w:val="24"/>
        </w:rPr>
        <w:t xml:space="preserve"> </w:t>
      </w:r>
      <w:r w:rsidR="00E8341A" w:rsidRPr="00E8341A">
        <w:rPr>
          <w:rFonts w:ascii="Times New Roman" w:hAnsi="Times New Roman"/>
          <w:sz w:val="24"/>
          <w:szCs w:val="24"/>
        </w:rPr>
        <w:t>International Conference of Labour Statisticians</w:t>
      </w:r>
      <w:r w:rsidR="00E8341A">
        <w:rPr>
          <w:rFonts w:ascii="Times New Roman" w:hAnsi="Times New Roman"/>
          <w:sz w:val="24"/>
          <w:szCs w:val="24"/>
        </w:rPr>
        <w:t xml:space="preserve"> - </w:t>
      </w:r>
      <w:r w:rsidRPr="00E8341A">
        <w:rPr>
          <w:rFonts w:ascii="Times New Roman" w:hAnsi="Times New Roman"/>
          <w:sz w:val="24"/>
          <w:szCs w:val="24"/>
        </w:rPr>
        <w:t>ICLS)</w:t>
      </w:r>
      <w:r w:rsidR="00E8341A">
        <w:rPr>
          <w:rFonts w:ascii="Times New Roman" w:hAnsi="Times New Roman"/>
          <w:sz w:val="24"/>
          <w:szCs w:val="24"/>
        </w:rPr>
        <w:t>, October 2013</w:t>
      </w:r>
      <w:r w:rsidRPr="00E8341A">
        <w:rPr>
          <w:rFonts w:ascii="Times New Roman" w:hAnsi="Times New Roman"/>
          <w:sz w:val="24"/>
          <w:szCs w:val="24"/>
        </w:rPr>
        <w:t xml:space="preserve"> </w:t>
      </w:r>
      <w:r w:rsidR="00E8341A" w:rsidRPr="00E8341A">
        <w:rPr>
          <w:rFonts w:ascii="Times New Roman" w:hAnsi="Times New Roman"/>
          <w:sz w:val="24"/>
          <w:szCs w:val="24"/>
        </w:rPr>
        <w:t>(</w:t>
      </w:r>
      <w:hyperlink r:id="rId165" w:history="1">
        <w:r w:rsidRPr="00E8341A">
          <w:rPr>
            <w:rStyle w:val="Hyperlink"/>
            <w:rFonts w:ascii="Times New Roman" w:hAnsi="Times New Roman"/>
            <w:sz w:val="24"/>
            <w:szCs w:val="24"/>
          </w:rPr>
          <w:t>http://www.ilo.ch/global/statistics-and-databases/meetings-and-events/international-conference-of-labour-statisticians/19/WCMS_230304/lang--en/index.htm</w:t>
        </w:r>
      </w:hyperlink>
      <w:r w:rsidR="00E8341A" w:rsidRPr="00E8341A">
        <w:rPr>
          <w:rFonts w:ascii="Times New Roman" w:hAnsi="Times New Roman"/>
          <w:sz w:val="24"/>
          <w:szCs w:val="24"/>
        </w:rPr>
        <w:t>)</w:t>
      </w:r>
    </w:p>
    <w:p w14:paraId="5F8B59CF" w14:textId="77777777" w:rsidR="008201DD" w:rsidRPr="00303B61" w:rsidRDefault="008201DD" w:rsidP="00575372">
      <w:pPr>
        <w:pStyle w:val="Heading1"/>
      </w:pPr>
      <w:bookmarkStart w:id="1525" w:name="_Toc521319724"/>
      <w:r w:rsidRPr="00E8341A">
        <w:rPr>
          <w:rFonts w:ascii="Times New Roman" w:hAnsi="Times New Roman"/>
        </w:rPr>
        <w:t>L</w:t>
      </w:r>
      <w:r>
        <w:t>anguage</w:t>
      </w:r>
      <w:bookmarkEnd w:id="1525"/>
      <w:r>
        <w:fldChar w:fldCharType="begin"/>
      </w:r>
      <w:r w:rsidRPr="00303B61">
        <w:instrText>tc "</w:instrText>
      </w:r>
      <w:bookmarkStart w:id="1526" w:name="_Toc521320155"/>
      <w:r w:rsidRPr="00303B61">
        <w:instrText>Language</w:instrText>
      </w:r>
      <w:bookmarkEnd w:id="1526"/>
      <w:r w:rsidRPr="00303B61">
        <w:instrText>" \f C \l 1</w:instrText>
      </w:r>
      <w:r>
        <w:fldChar w:fldCharType="end"/>
      </w:r>
    </w:p>
    <w:p w14:paraId="00014F17" w14:textId="77777777"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Definition</w:t>
      </w:r>
      <w:r w:rsidRPr="00303B61">
        <w:rPr>
          <w:rFonts w:ascii="Times New Roman" w:hAnsi="Times New Roman"/>
          <w:sz w:val="24"/>
          <w:szCs w:val="24"/>
        </w:rPr>
        <w:tab/>
      </w:r>
      <w:r w:rsidRPr="006B1CAF">
        <w:rPr>
          <w:rFonts w:ascii="Times New Roman" w:hAnsi="Times New Roman"/>
          <w:sz w:val="24"/>
          <w:szCs w:val="24"/>
          <w:lang w:val="en-US"/>
        </w:rPr>
        <w:t>The system of communication used by a particular community or Country. In some cases, although they are called in the same way, languages have some variations between different communities or countries which are locales</w:t>
      </w:r>
      <w:r>
        <w:rPr>
          <w:rFonts w:ascii="Times New Roman" w:hAnsi="Times New Roman"/>
          <w:sz w:val="24"/>
          <w:szCs w:val="24"/>
          <w:lang w:val="en-US"/>
        </w:rPr>
        <w:t xml:space="preserve"> in the SDMX information model</w:t>
      </w:r>
      <w:r w:rsidRPr="006B1CAF">
        <w:rPr>
          <w:rFonts w:ascii="Times New Roman" w:hAnsi="Times New Roman"/>
          <w:sz w:val="24"/>
          <w:szCs w:val="24"/>
          <w:lang w:val="en-US"/>
        </w:rPr>
        <w:t>. The most common used standards to classify languages are ISO 639-1, ISO 639-2/T, ISO 639-2/B, ISO-639-3; ISO 639-1 use two letters codes and the others use three letters.</w:t>
      </w:r>
    </w:p>
    <w:p w14:paraId="4D43E69E" w14:textId="77777777"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Context</w:t>
      </w:r>
      <w:r w:rsidRPr="00303B61">
        <w:rPr>
          <w:rFonts w:ascii="Times New Roman" w:hAnsi="Times New Roman"/>
          <w:sz w:val="24"/>
          <w:szCs w:val="24"/>
        </w:rPr>
        <w:tab/>
      </w:r>
      <w:r w:rsidRPr="006B1CAF">
        <w:rPr>
          <w:rFonts w:ascii="Times New Roman" w:hAnsi="Times New Roman"/>
          <w:sz w:val="24"/>
          <w:szCs w:val="24"/>
          <w:lang w:val="en-US"/>
        </w:rPr>
        <w:t>Language could be used with two purposes:</w:t>
      </w:r>
    </w:p>
    <w:p w14:paraId="40F31D42" w14:textId="7221340D"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Pr>
          <w:rFonts w:ascii="Times New Roman" w:hAnsi="Times New Roman"/>
          <w:sz w:val="24"/>
          <w:szCs w:val="24"/>
          <w:lang w:val="en-US"/>
        </w:rPr>
        <w:tab/>
      </w:r>
      <w:r w:rsidR="00712123">
        <w:rPr>
          <w:rFonts w:ascii="Times New Roman" w:hAnsi="Times New Roman"/>
          <w:sz w:val="24"/>
          <w:szCs w:val="24"/>
          <w:lang w:val="en-US"/>
        </w:rPr>
        <w:t>1.</w:t>
      </w:r>
      <w:r w:rsidRPr="006B1CAF">
        <w:rPr>
          <w:rFonts w:ascii="Times New Roman" w:hAnsi="Times New Roman"/>
          <w:sz w:val="24"/>
          <w:szCs w:val="24"/>
          <w:lang w:val="en-US"/>
        </w:rPr>
        <w:t xml:space="preserve"> To describe which is the communication system adopted by a particular community or Country.</w:t>
      </w:r>
    </w:p>
    <w:p w14:paraId="49B636DB" w14:textId="0D75271E" w:rsidR="008201DD" w:rsidRPr="006B1CAF" w:rsidRDefault="008201DD" w:rsidP="006B1C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Pr>
          <w:rFonts w:ascii="Times New Roman" w:hAnsi="Times New Roman"/>
          <w:sz w:val="24"/>
          <w:szCs w:val="24"/>
          <w:lang w:val="en-US"/>
        </w:rPr>
        <w:tab/>
      </w:r>
      <w:r w:rsidR="00712123">
        <w:rPr>
          <w:rFonts w:ascii="Times New Roman" w:hAnsi="Times New Roman"/>
          <w:sz w:val="24"/>
          <w:szCs w:val="24"/>
          <w:lang w:val="en-US"/>
        </w:rPr>
        <w:t>2.</w:t>
      </w:r>
      <w:r w:rsidRPr="006B1CAF">
        <w:rPr>
          <w:rFonts w:ascii="Times New Roman" w:hAnsi="Times New Roman"/>
          <w:sz w:val="24"/>
          <w:szCs w:val="24"/>
          <w:lang w:val="en-US"/>
        </w:rPr>
        <w:t xml:space="preserve"> To select the correct set of descriptions in a </w:t>
      </w:r>
      <w:r w:rsidR="00AA1D46">
        <w:rPr>
          <w:rFonts w:ascii="Times New Roman" w:hAnsi="Times New Roman"/>
          <w:sz w:val="24"/>
          <w:szCs w:val="24"/>
          <w:lang w:val="en-US"/>
        </w:rPr>
        <w:t>Code</w:t>
      </w:r>
      <w:r w:rsidRPr="006B1CAF">
        <w:rPr>
          <w:rFonts w:ascii="Times New Roman" w:hAnsi="Times New Roman"/>
          <w:sz w:val="24"/>
          <w:szCs w:val="24"/>
          <w:lang w:val="en-US"/>
        </w:rPr>
        <w:t xml:space="preserve">list. The Codes used by statistical classifications are language independent but they are described by labels which can be written in multiple languages. In order to select the correct description for a specific context, it is needed to specify which language will be used to present those descriptions to a group of communities or countries. </w:t>
      </w:r>
    </w:p>
    <w:p w14:paraId="6E634D24" w14:textId="77777777" w:rsidR="008201DD" w:rsidRPr="000227E4" w:rsidRDefault="008201DD" w:rsidP="005753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227E4">
        <w:rPr>
          <w:rFonts w:ascii="Times New Roman" w:hAnsi="Times New Roman"/>
          <w:b/>
          <w:sz w:val="24"/>
          <w:szCs w:val="24"/>
        </w:rPr>
        <w:t>Concept ID</w:t>
      </w:r>
      <w:r w:rsidRPr="000227E4">
        <w:rPr>
          <w:rFonts w:ascii="Times New Roman" w:hAnsi="Times New Roman"/>
          <w:sz w:val="24"/>
          <w:szCs w:val="24"/>
        </w:rPr>
        <w:tab/>
        <w:t>LANGUAGE</w:t>
      </w:r>
      <w:r w:rsidRPr="000227E4">
        <w:rPr>
          <w:rFonts w:ascii="Times New Roman" w:hAnsi="Times New Roman"/>
          <w:sz w:val="24"/>
          <w:szCs w:val="24"/>
        </w:rPr>
        <w:fldChar w:fldCharType="begin"/>
      </w:r>
      <w:r w:rsidRPr="000227E4">
        <w:rPr>
          <w:rFonts w:ascii="Times New Roman" w:hAnsi="Times New Roman"/>
          <w:sz w:val="24"/>
          <w:szCs w:val="24"/>
        </w:rPr>
        <w:instrText>tc "</w:instrText>
      </w:r>
      <w:bookmarkStart w:id="1527" w:name="_Toc521320156"/>
      <w:r w:rsidRPr="000227E4">
        <w:rPr>
          <w:rFonts w:ascii="Times New Roman" w:hAnsi="Times New Roman"/>
          <w:b/>
          <w:sz w:val="24"/>
          <w:szCs w:val="24"/>
        </w:rPr>
        <w:instrText>Concept ID</w:instrText>
      </w:r>
      <w:r w:rsidRPr="000227E4">
        <w:rPr>
          <w:rFonts w:ascii="Times New Roman" w:hAnsi="Times New Roman"/>
          <w:sz w:val="24"/>
          <w:szCs w:val="24"/>
        </w:rPr>
        <w:tab/>
        <w:instrText>LANGUAGE</w:instrText>
      </w:r>
      <w:bookmarkEnd w:id="1527"/>
      <w:r w:rsidRPr="000227E4">
        <w:rPr>
          <w:rFonts w:ascii="Times New Roman" w:hAnsi="Times New Roman"/>
          <w:sz w:val="24"/>
          <w:szCs w:val="24"/>
        </w:rPr>
        <w:instrText>" \f C \l 2</w:instrText>
      </w:r>
      <w:r w:rsidRPr="000227E4">
        <w:rPr>
          <w:rFonts w:ascii="Times New Roman" w:hAnsi="Times New Roman"/>
          <w:sz w:val="24"/>
          <w:szCs w:val="24"/>
        </w:rPr>
        <w:fldChar w:fldCharType="end"/>
      </w:r>
    </w:p>
    <w:p w14:paraId="72935942" w14:textId="77777777" w:rsidR="008201DD" w:rsidRPr="00275438" w:rsidRDefault="008201DD" w:rsidP="00575372">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75438">
        <w:rPr>
          <w:rFonts w:ascii="Times New Roman" w:hAnsi="Times New Roman"/>
          <w:b/>
          <w:sz w:val="24"/>
          <w:szCs w:val="24"/>
        </w:rPr>
        <w:t>Source</w:t>
      </w:r>
      <w:r w:rsidRPr="00275438">
        <w:rPr>
          <w:rFonts w:ascii="Times New Roman" w:hAnsi="Times New Roman"/>
          <w:sz w:val="24"/>
          <w:szCs w:val="24"/>
        </w:rPr>
        <w:tab/>
        <w:t>ISO/IEC11179-3, Information technology — Metadata registries (MDR) — Part 3: Registry metamodel and basic attributes, Third edition, 15 February 2013</w:t>
      </w:r>
      <w:r>
        <w:rPr>
          <w:rFonts w:ascii="Times New Roman" w:hAnsi="Times New Roman"/>
          <w:sz w:val="24"/>
          <w:szCs w:val="24"/>
        </w:rPr>
        <w:t xml:space="preserve"> (</w:t>
      </w:r>
      <w:hyperlink r:id="rId166" w:history="1">
        <w:r w:rsidRPr="00275438">
          <w:rPr>
            <w:rStyle w:val="Hyperlink"/>
            <w:rFonts w:ascii="Times New Roman" w:hAnsi="Times New Roman"/>
            <w:sz w:val="24"/>
            <w:szCs w:val="24"/>
          </w:rPr>
          <w:t>http://metadata-standards.org/11179/#A3</w:t>
        </w:r>
      </w:hyperlink>
      <w:r>
        <w:rPr>
          <w:rFonts w:ascii="Times New Roman" w:hAnsi="Times New Roman"/>
          <w:sz w:val="24"/>
          <w:szCs w:val="24"/>
        </w:rPr>
        <w:t>)</w:t>
      </w:r>
    </w:p>
    <w:p w14:paraId="19D42A7F" w14:textId="77777777" w:rsidR="008201DD" w:rsidRPr="00303B61" w:rsidRDefault="008201DD" w:rsidP="001A3ECA">
      <w:pPr>
        <w:pStyle w:val="Heading1"/>
      </w:pPr>
      <w:bookmarkStart w:id="1528" w:name="_Toc521319725"/>
      <w:r w:rsidRPr="00303B61">
        <w:t>Level</w:t>
      </w:r>
      <w:bookmarkEnd w:id="1528"/>
      <w:r>
        <w:fldChar w:fldCharType="begin"/>
      </w:r>
      <w:r w:rsidRPr="00303B61">
        <w:instrText>tc "</w:instrText>
      </w:r>
      <w:bookmarkStart w:id="1529" w:name="_Toc521320157"/>
      <w:r w:rsidRPr="00303B61">
        <w:instrText>Level</w:instrText>
      </w:r>
      <w:bookmarkEnd w:id="1529"/>
      <w:r w:rsidRPr="00303B61">
        <w:instrText>" \f C \l 1</w:instrText>
      </w:r>
      <w:r>
        <w:fldChar w:fldCharType="end"/>
      </w:r>
    </w:p>
    <w:p w14:paraId="7B6F04CD" w14:textId="77777777" w:rsidR="008201DD" w:rsidRPr="00303B61" w:rsidRDefault="008201DD" w:rsidP="009F056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Identifiable position to which codes in a scheme of codes are related.</w:t>
      </w:r>
    </w:p>
    <w:p w14:paraId="6D18354A" w14:textId="6CC6BC0E" w:rsidR="008201DD" w:rsidRPr="00303B61" w:rsidRDefault="008201DD" w:rsidP="00590B40">
      <w:pPr>
        <w:keepLines/>
        <w:widowControl w:val="0"/>
        <w:tabs>
          <w:tab w:val="left" w:pos="1701"/>
        </w:tabs>
        <w:autoSpaceDE w:val="0"/>
        <w:autoSpaceDN w:val="0"/>
        <w:adjustRightInd w:val="0"/>
        <w:spacing w:before="60" w:after="60" w:line="240" w:lineRule="auto"/>
        <w:ind w:left="1701"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a </w:t>
      </w:r>
      <w:r w:rsidR="00065D4A">
        <w:rPr>
          <w:rFonts w:ascii="Times New Roman" w:hAnsi="Times New Roman"/>
          <w:sz w:val="24"/>
          <w:szCs w:val="24"/>
        </w:rPr>
        <w:t>"</w:t>
      </w:r>
      <w:r w:rsidR="00307B01">
        <w:rPr>
          <w:rFonts w:ascii="Times New Roman" w:hAnsi="Times New Roman"/>
          <w:sz w:val="24"/>
          <w:szCs w:val="24"/>
        </w:rPr>
        <w:t>l</w:t>
      </w:r>
      <w:r w:rsidRPr="00303B61">
        <w:rPr>
          <w:rFonts w:ascii="Times New Roman" w:hAnsi="Times New Roman"/>
          <w:sz w:val="24"/>
          <w:szCs w:val="24"/>
        </w:rPr>
        <w:t>evel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evel describes a group of Codes which are characterised by homogeneous coding, and where the parent of each Code in the group is at the same higher leve</w:t>
      </w:r>
      <w:r w:rsidR="00307B01">
        <w:rPr>
          <w:rFonts w:ascii="Times New Roman" w:hAnsi="Times New Roman"/>
          <w:sz w:val="24"/>
          <w:szCs w:val="24"/>
        </w:rPr>
        <w:t>l</w:t>
      </w:r>
      <w:r w:rsidRPr="00303B61">
        <w:rPr>
          <w:rFonts w:ascii="Times New Roman" w:hAnsi="Times New Roman"/>
          <w:sz w:val="24"/>
          <w:szCs w:val="24"/>
        </w:rPr>
        <w:t xml:space="preserve"> of the Hierarchy.</w:t>
      </w:r>
    </w:p>
    <w:p w14:paraId="54C14BCC" w14:textId="4FC1D484"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a </w:t>
      </w:r>
      <w:r w:rsidR="00065D4A">
        <w:rPr>
          <w:rFonts w:ascii="Times New Roman" w:hAnsi="Times New Roman"/>
          <w:sz w:val="24"/>
          <w:szCs w:val="24"/>
        </w:rPr>
        <w:t>"</w:t>
      </w:r>
      <w:r w:rsidRPr="00303B61">
        <w:rPr>
          <w:rFonts w:ascii="Times New Roman" w:hAnsi="Times New Roman"/>
          <w:sz w:val="24"/>
          <w:szCs w:val="24"/>
        </w:rPr>
        <w:t>value based</w:t>
      </w:r>
      <w:r w:rsidR="00065D4A">
        <w:rPr>
          <w:rFonts w:ascii="Times New Roman" w:hAnsi="Times New Roman"/>
          <w:sz w:val="24"/>
          <w:szCs w:val="24"/>
        </w:rPr>
        <w:t>"</w:t>
      </w:r>
      <w:r w:rsidRPr="00303B61">
        <w:rPr>
          <w:rFonts w:ascii="Times New Roman" w:hAnsi="Times New Roman"/>
          <w:sz w:val="24"/>
          <w:szCs w:val="24"/>
        </w:rPr>
        <w:t xml:space="preserve"> hierarchy the </w:t>
      </w:r>
      <w:r>
        <w:rPr>
          <w:rFonts w:ascii="Times New Roman" w:hAnsi="Times New Roman"/>
          <w:sz w:val="24"/>
          <w:szCs w:val="24"/>
        </w:rPr>
        <w:t>L</w:t>
      </w:r>
      <w:r w:rsidRPr="00303B61">
        <w:rPr>
          <w:rFonts w:ascii="Times New Roman" w:hAnsi="Times New Roman"/>
          <w:sz w:val="24"/>
          <w:szCs w:val="24"/>
        </w:rPr>
        <w:t xml:space="preserve">evel describes information about the Hierarchical Codes at the specified nesting </w:t>
      </w:r>
      <w:r>
        <w:rPr>
          <w:rFonts w:ascii="Times New Roman" w:hAnsi="Times New Roman"/>
          <w:sz w:val="24"/>
          <w:szCs w:val="24"/>
        </w:rPr>
        <w:t>L</w:t>
      </w:r>
      <w:r w:rsidRPr="00303B61">
        <w:rPr>
          <w:rFonts w:ascii="Times New Roman" w:hAnsi="Times New Roman"/>
          <w:sz w:val="24"/>
          <w:szCs w:val="24"/>
        </w:rPr>
        <w:t>evel.</w:t>
      </w:r>
    </w:p>
    <w:p w14:paraId="1685AAF4" w14:textId="77777777" w:rsidR="008201DD" w:rsidRPr="00303B61" w:rsidRDefault="008201DD" w:rsidP="0078315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 Statistical Classification has a structure which is composed of one or several Levels. A Level often is associated with a Concept, which defines it. A linear classification has only one Level.</w:t>
      </w:r>
    </w:p>
    <w:p w14:paraId="20FBFDF4" w14:textId="6A96E047" w:rsidR="008201DD" w:rsidRPr="00303B61" w:rsidRDefault="008201DD" w:rsidP="00DD223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LEVEL</w:t>
      </w:r>
      <w:r w:rsidR="000227E4" w:rsidRPr="00C73046">
        <w:rPr>
          <w:rFonts w:ascii="Times New Roman" w:hAnsi="Times New Roman"/>
          <w:sz w:val="24"/>
          <w:szCs w:val="24"/>
        </w:rPr>
        <w:fldChar w:fldCharType="begin"/>
      </w:r>
      <w:r w:rsidR="000227E4" w:rsidRPr="00C73046">
        <w:rPr>
          <w:rFonts w:ascii="Times New Roman" w:hAnsi="Times New Roman"/>
          <w:sz w:val="24"/>
          <w:szCs w:val="24"/>
        </w:rPr>
        <w:instrText>tc "</w:instrText>
      </w:r>
      <w:bookmarkStart w:id="1530" w:name="_Toc521320158"/>
      <w:r w:rsidR="000227E4" w:rsidRPr="00C73046">
        <w:rPr>
          <w:rFonts w:ascii="Times New Roman" w:hAnsi="Times New Roman"/>
          <w:b/>
          <w:sz w:val="24"/>
          <w:szCs w:val="24"/>
        </w:rPr>
        <w:instrText>Concept ID</w:instrText>
      </w:r>
      <w:r w:rsidR="000227E4">
        <w:rPr>
          <w:rFonts w:ascii="Times New Roman" w:hAnsi="Times New Roman"/>
          <w:sz w:val="24"/>
          <w:szCs w:val="24"/>
        </w:rPr>
        <w:tab/>
      </w:r>
      <w:r w:rsidR="000227E4" w:rsidRPr="00303B61">
        <w:rPr>
          <w:rFonts w:ascii="Times New Roman" w:hAnsi="Times New Roman"/>
          <w:sz w:val="24"/>
          <w:szCs w:val="24"/>
        </w:rPr>
        <w:instrText>LEVEL</w:instrText>
      </w:r>
      <w:bookmarkEnd w:id="1530"/>
      <w:r w:rsidR="000227E4" w:rsidRPr="00C73046">
        <w:rPr>
          <w:rFonts w:ascii="Times New Roman" w:hAnsi="Times New Roman"/>
          <w:sz w:val="24"/>
          <w:szCs w:val="24"/>
        </w:rPr>
        <w:instrText>" \f C \l 2</w:instrText>
      </w:r>
      <w:r w:rsidR="000227E4" w:rsidRPr="00C73046">
        <w:rPr>
          <w:rFonts w:ascii="Times New Roman" w:hAnsi="Times New Roman"/>
          <w:sz w:val="24"/>
          <w:szCs w:val="24"/>
        </w:rPr>
        <w:fldChar w:fldCharType="end"/>
      </w:r>
    </w:p>
    <w:p w14:paraId="7E4A2CAA" w14:textId="234CBEF2"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Coding </w:t>
      </w:r>
      <w:r>
        <w:rPr>
          <w:rFonts w:ascii="Times New Roman" w:hAnsi="Times New Roman"/>
          <w:sz w:val="24"/>
          <w:szCs w:val="24"/>
        </w:rPr>
        <w:t>F</w:t>
      </w:r>
      <w:r w:rsidRPr="00303B61">
        <w:rPr>
          <w:rFonts w:ascii="Times New Roman" w:hAnsi="Times New Roman"/>
          <w:sz w:val="24"/>
          <w:szCs w:val="24"/>
        </w:rPr>
        <w:t>ormat</w:t>
      </w:r>
    </w:p>
    <w:p w14:paraId="7EA06A58" w14:textId="77777777" w:rsidR="008201DD" w:rsidRPr="00B64D03"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n-US"/>
        </w:rPr>
      </w:pPr>
      <w:r w:rsidRPr="00303B61">
        <w:rPr>
          <w:rFonts w:ascii="Times New Roman" w:hAnsi="Times New Roman"/>
          <w:b/>
          <w:sz w:val="24"/>
          <w:szCs w:val="24"/>
        </w:rPr>
        <w:tab/>
      </w:r>
      <w:r w:rsidRPr="00B64D03">
        <w:rPr>
          <w:rFonts w:ascii="Times New Roman" w:hAnsi="Times New Roman"/>
          <w:sz w:val="24"/>
          <w:szCs w:val="24"/>
          <w:lang w:val="en-US"/>
        </w:rPr>
        <w:t>Hierarchy</w:t>
      </w:r>
    </w:p>
    <w:p w14:paraId="6B1CA415" w14:textId="0A3A1C45" w:rsidR="008201DD" w:rsidRPr="00B64D03" w:rsidRDefault="008201DD" w:rsidP="007A4259">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B64D03">
        <w:rPr>
          <w:rFonts w:ascii="Times New Roman" w:hAnsi="Times New Roman"/>
          <w:b/>
          <w:sz w:val="24"/>
          <w:szCs w:val="24"/>
          <w:lang w:val="en-US"/>
        </w:rPr>
        <w:t>Source</w:t>
      </w:r>
      <w:r w:rsidRPr="00B64D03">
        <w:rPr>
          <w:rFonts w:ascii="Times New Roman" w:hAnsi="Times New Roman"/>
          <w:sz w:val="24"/>
          <w:szCs w:val="24"/>
          <w:lang w:val="en-US"/>
        </w:rPr>
        <w:tab/>
      </w:r>
      <w:r w:rsidR="004619AE" w:rsidRPr="004619AE">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619AE" w:rsidRPr="004619AE">
        <w:rPr>
          <w:rFonts w:ascii="Times New Roman" w:hAnsi="Times New Roman"/>
          <w:sz w:val="24"/>
          <w:szCs w:val="24"/>
          <w:lang w:val="en-US"/>
        </w:rPr>
        <w:t>2018 (</w:t>
      </w:r>
      <w:hyperlink r:id="rId167" w:history="1">
        <w:r w:rsidR="004619AE" w:rsidRPr="002E2F75">
          <w:rPr>
            <w:rStyle w:val="Hyperlink"/>
            <w:rFonts w:ascii="Times New Roman" w:hAnsi="Times New Roman"/>
            <w:sz w:val="24"/>
            <w:szCs w:val="24"/>
            <w:lang w:val="en-US"/>
          </w:rPr>
          <w:t>https://sdmx.org/</w:t>
        </w:r>
      </w:hyperlink>
      <w:r w:rsidR="004619AE" w:rsidRPr="004619AE">
        <w:rPr>
          <w:rFonts w:ascii="Times New Roman" w:hAnsi="Times New Roman"/>
          <w:sz w:val="24"/>
          <w:szCs w:val="24"/>
          <w:lang w:val="en-US"/>
        </w:rPr>
        <w:t>)</w:t>
      </w:r>
    </w:p>
    <w:p w14:paraId="44CFAC0B" w14:textId="4B132219" w:rsidR="008201DD" w:rsidRPr="00303B61" w:rsidRDefault="008201DD" w:rsidP="007A4259">
      <w:pPr>
        <w:keepLines/>
        <w:widowControl w:val="0"/>
        <w:tabs>
          <w:tab w:val="left" w:pos="1701"/>
        </w:tabs>
        <w:autoSpaceDE w:val="0"/>
        <w:autoSpaceDN w:val="0"/>
        <w:adjustRightInd w:val="0"/>
        <w:spacing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2854CC" w:rsidRPr="002854CC">
        <w:rPr>
          <w:rFonts w:ascii="Times New Roman" w:hAnsi="Times New Roman"/>
          <w:sz w:val="24"/>
          <w:szCs w:val="24"/>
        </w:rPr>
        <w:t>United Nations</w:t>
      </w:r>
      <w:r w:rsidR="002854CC">
        <w:rPr>
          <w:rFonts w:ascii="Times New Roman" w:hAnsi="Times New Roman"/>
          <w:sz w:val="24"/>
          <w:szCs w:val="24"/>
        </w:rPr>
        <w:t xml:space="preserve"> Economic Commission for Europe (</w:t>
      </w:r>
      <w:r w:rsidRPr="002854CC">
        <w:rPr>
          <w:rFonts w:ascii="Times New Roman" w:hAnsi="Times New Roman"/>
          <w:sz w:val="24"/>
          <w:szCs w:val="24"/>
        </w:rPr>
        <w:t>UNECE</w:t>
      </w:r>
      <w:r w:rsidR="002854CC">
        <w:rPr>
          <w:rFonts w:ascii="Times New Roman" w:hAnsi="Times New Roman"/>
          <w:sz w:val="24"/>
          <w:szCs w:val="24"/>
        </w:rPr>
        <w:t>), "</w:t>
      </w:r>
      <w:r w:rsidRPr="00303B61">
        <w:rPr>
          <w:rFonts w:ascii="Times New Roman" w:hAnsi="Times New Roman"/>
          <w:sz w:val="24"/>
          <w:szCs w:val="24"/>
        </w:rPr>
        <w:t>Generic Statistical Information Model (GSIM), Glossary</w:t>
      </w:r>
      <w:r w:rsidR="002854CC">
        <w:rPr>
          <w:rFonts w:ascii="Times New Roman" w:hAnsi="Times New Roman"/>
          <w:sz w:val="24"/>
          <w:szCs w:val="24"/>
        </w:rPr>
        <w:t>",</w:t>
      </w:r>
      <w:r w:rsidRPr="00303B61">
        <w:rPr>
          <w:rFonts w:ascii="Times New Roman" w:hAnsi="Times New Roman"/>
          <w:sz w:val="24"/>
          <w:szCs w:val="24"/>
        </w:rPr>
        <w:t xml:space="preserve"> last consulted 15 February 2015 (</w:t>
      </w:r>
      <w:hyperlink r:id="rId168" w:history="1">
        <w:r w:rsidRPr="00303B61">
          <w:rPr>
            <w:rStyle w:val="Hyperlink"/>
            <w:rFonts w:ascii="Times New Roman" w:hAnsi="Times New Roman"/>
            <w:sz w:val="24"/>
            <w:szCs w:val="24"/>
          </w:rPr>
          <w:t>http://www1.unece.org/stat/platform/display/gsim/Glossary</w:t>
        </w:r>
      </w:hyperlink>
      <w:r w:rsidRPr="00303B61">
        <w:rPr>
          <w:rFonts w:ascii="Times New Roman" w:hAnsi="Times New Roman"/>
          <w:sz w:val="24"/>
          <w:szCs w:val="24"/>
        </w:rPr>
        <w:t>)</w:t>
      </w:r>
    </w:p>
    <w:p w14:paraId="6E0809EB" w14:textId="77777777" w:rsidR="008201DD" w:rsidRPr="00303B61" w:rsidRDefault="008201DD" w:rsidP="001A3ECA">
      <w:pPr>
        <w:pStyle w:val="Heading1"/>
      </w:pPr>
      <w:bookmarkStart w:id="1531" w:name="_Toc521319726"/>
      <w:r w:rsidRPr="00303B61">
        <w:lastRenderedPageBreak/>
        <w:t>Local DSD</w:t>
      </w:r>
      <w:bookmarkEnd w:id="1531"/>
      <w:r>
        <w:fldChar w:fldCharType="begin"/>
      </w:r>
      <w:r w:rsidRPr="00303B61">
        <w:instrText>tc "</w:instrText>
      </w:r>
      <w:bookmarkStart w:id="1532" w:name="_Toc521320159"/>
      <w:r w:rsidRPr="00303B61">
        <w:instrText>Local DSD</w:instrText>
      </w:r>
      <w:bookmarkEnd w:id="1532"/>
      <w:r w:rsidRPr="00303B61">
        <w:instrText>" \f C \l 1</w:instrText>
      </w:r>
      <w:r>
        <w:fldChar w:fldCharType="end"/>
      </w:r>
    </w:p>
    <w:p w14:paraId="45717A1A"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developed for the specific needs of one organisation only.</w:t>
      </w:r>
    </w:p>
    <w:p w14:paraId="2D66097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example is a structure for use in internal production processes.</w:t>
      </w:r>
    </w:p>
    <w:p w14:paraId="3E86FCA4" w14:textId="3736D334" w:rsidR="008201DD" w:rsidRPr="00303B61" w:rsidRDefault="008201DD" w:rsidP="0001618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DSD_LOCAL</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533" w:name="_Toc521320160"/>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DSD_LOCAL</w:instrText>
      </w:r>
      <w:bookmarkEnd w:id="1533"/>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5B96FF8F" w14:textId="77777777" w:rsidR="008201DD" w:rsidRPr="00303B61" w:rsidRDefault="008201DD" w:rsidP="00DD223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DSD for global use</w:t>
      </w:r>
    </w:p>
    <w:p w14:paraId="4AD704F0" w14:textId="7FCA5754" w:rsidR="008201DD" w:rsidRPr="009B44F0"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9B44F0">
        <w:rPr>
          <w:rFonts w:ascii="Times New Roman" w:hAnsi="Times New Roman"/>
          <w:b/>
          <w:sz w:val="24"/>
          <w:szCs w:val="24"/>
        </w:rPr>
        <w:t>Source</w:t>
      </w:r>
      <w:r w:rsidRPr="009B44F0">
        <w:rPr>
          <w:rFonts w:ascii="Times New Roman" w:hAnsi="Times New Roman"/>
          <w:sz w:val="24"/>
          <w:szCs w:val="24"/>
        </w:rPr>
        <w:tab/>
        <w:t>SDMX, "SDMX Glossary Version 1.0", February 2016 (</w:t>
      </w:r>
      <w:hyperlink r:id="rId169" w:history="1">
        <w:r w:rsidR="003C0762" w:rsidRPr="00F81F3A">
          <w:rPr>
            <w:rStyle w:val="Hyperlink"/>
            <w:rFonts w:ascii="Times New Roman" w:hAnsi="Times New Roman"/>
            <w:sz w:val="24"/>
            <w:szCs w:val="24"/>
          </w:rPr>
          <w:t>https://sdmx.org/wp-content/uploads/SDMX_Glossary_Version_1_0_February_2016.docx</w:t>
        </w:r>
      </w:hyperlink>
      <w:r w:rsidRPr="009B44F0">
        <w:rPr>
          <w:rFonts w:ascii="Times New Roman" w:hAnsi="Times New Roman"/>
          <w:sz w:val="24"/>
          <w:szCs w:val="24"/>
        </w:rPr>
        <w:t>)</w:t>
      </w:r>
    </w:p>
    <w:p w14:paraId="35E54BEC" w14:textId="77777777" w:rsidR="008201DD" w:rsidRPr="00303B61" w:rsidRDefault="008201DD" w:rsidP="00E9791B">
      <w:pPr>
        <w:pStyle w:val="Heading1"/>
      </w:pPr>
      <w:bookmarkStart w:id="1534" w:name="_Toc521319727"/>
      <w:r w:rsidRPr="00303B61">
        <w:t xml:space="preserve">Maintainable </w:t>
      </w:r>
      <w:r>
        <w:t>A</w:t>
      </w:r>
      <w:r w:rsidRPr="00303B61">
        <w:t>rtefact</w:t>
      </w:r>
      <w:bookmarkEnd w:id="1534"/>
      <w:r>
        <w:fldChar w:fldCharType="begin"/>
      </w:r>
      <w:r w:rsidRPr="00303B61">
        <w:instrText>tc "</w:instrText>
      </w:r>
      <w:bookmarkStart w:id="1535" w:name="_Toc521320161"/>
      <w:r w:rsidRPr="00303B61">
        <w:instrText>Maintainable Artefact</w:instrText>
      </w:r>
      <w:bookmarkEnd w:id="1535"/>
      <w:r w:rsidRPr="00303B61">
        <w:instrText>" \f C \l 1</w:instrText>
      </w:r>
      <w:r>
        <w:fldChar w:fldCharType="end"/>
      </w:r>
    </w:p>
    <w:p w14:paraId="389E6351"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maintenance agency to an object. </w:t>
      </w:r>
    </w:p>
    <w:p w14:paraId="2F54F850" w14:textId="35E57985"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 xml:space="preserve">rtefacts inherit the capability of having versioning name, identity and </w:t>
      </w:r>
      <w:r>
        <w:rPr>
          <w:rFonts w:ascii="Times New Roman" w:hAnsi="Times New Roman"/>
          <w:sz w:val="24"/>
          <w:szCs w:val="24"/>
        </w:rPr>
        <w:t>A</w:t>
      </w:r>
      <w:r w:rsidRPr="00303B61">
        <w:rPr>
          <w:rFonts w:ascii="Times New Roman" w:hAnsi="Times New Roman"/>
          <w:sz w:val="24"/>
          <w:szCs w:val="24"/>
        </w:rPr>
        <w:t xml:space="preserve">nnotations. In addition a </w:t>
      </w:r>
      <w:r>
        <w:rPr>
          <w:rFonts w:ascii="Times New Roman" w:hAnsi="Times New Roman"/>
          <w:sz w:val="24"/>
          <w:szCs w:val="24"/>
        </w:rPr>
        <w:t>M</w:t>
      </w:r>
      <w:r w:rsidRPr="00303B61">
        <w:rPr>
          <w:rFonts w:ascii="Times New Roman" w:hAnsi="Times New Roman"/>
          <w:sz w:val="24"/>
          <w:szCs w:val="24"/>
        </w:rPr>
        <w:t xml:space="preserve">aintainable </w:t>
      </w:r>
      <w:r>
        <w:rPr>
          <w:rFonts w:ascii="Times New Roman" w:hAnsi="Times New Roman"/>
          <w:sz w:val="24"/>
          <w:szCs w:val="24"/>
        </w:rPr>
        <w:t>A</w:t>
      </w:r>
      <w:r w:rsidRPr="00303B61">
        <w:rPr>
          <w:rFonts w:ascii="Times New Roman" w:hAnsi="Times New Roman"/>
          <w:sz w:val="24"/>
          <w:szCs w:val="24"/>
        </w:rPr>
        <w:t>rtefact can have an indication that the artefact and its contained items (e.g. the contained items of a Code</w:t>
      </w:r>
      <w:r w:rsidR="00AA1D46">
        <w:rPr>
          <w:rFonts w:ascii="Times New Roman" w:hAnsi="Times New Roman"/>
          <w:sz w:val="24"/>
          <w:szCs w:val="24"/>
        </w:rPr>
        <w:t>l</w:t>
      </w:r>
      <w:r w:rsidRPr="00303B61">
        <w:rPr>
          <w:rFonts w:ascii="Times New Roman" w:hAnsi="Times New Roman"/>
          <w:sz w:val="24"/>
          <w:szCs w:val="24"/>
        </w:rPr>
        <w:t xml:space="preserve">ist are the Codes) are </w:t>
      </w:r>
      <w:r w:rsidR="00065D4A">
        <w:rPr>
          <w:rFonts w:ascii="Times New Roman" w:hAnsi="Times New Roman"/>
          <w:sz w:val="24"/>
          <w:szCs w:val="24"/>
        </w:rPr>
        <w:t>"</w:t>
      </w:r>
      <w:r w:rsidRPr="00303B61">
        <w:rPr>
          <w:rFonts w:ascii="Times New Roman" w:hAnsi="Times New Roman"/>
          <w:sz w:val="24"/>
          <w:szCs w:val="24"/>
        </w:rPr>
        <w:t>final</w:t>
      </w:r>
      <w:r w:rsidR="00065D4A">
        <w:rPr>
          <w:rFonts w:ascii="Times New Roman" w:hAnsi="Times New Roman"/>
          <w:sz w:val="24"/>
          <w:szCs w:val="24"/>
        </w:rPr>
        <w:t>"</w:t>
      </w:r>
      <w:r w:rsidRPr="00303B61">
        <w:rPr>
          <w:rFonts w:ascii="Times New Roman" w:hAnsi="Times New Roman"/>
          <w:sz w:val="24"/>
          <w:szCs w:val="24"/>
        </w:rPr>
        <w:t xml:space="preserve"> and there are restrictions on what type of change is allowed without changing the version.</w:t>
      </w:r>
    </w:p>
    <w:p w14:paraId="69C6DF64" w14:textId="66B62409" w:rsidR="008201DD" w:rsidRPr="00303B61" w:rsidRDefault="008201DD" w:rsidP="00F430D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MAINTAINABLE_ART</w:t>
      </w:r>
      <w:r w:rsidR="002A5991" w:rsidRPr="00C73046">
        <w:rPr>
          <w:rFonts w:ascii="Times New Roman" w:hAnsi="Times New Roman"/>
          <w:sz w:val="24"/>
          <w:szCs w:val="24"/>
        </w:rPr>
        <w:fldChar w:fldCharType="begin"/>
      </w:r>
      <w:r w:rsidR="002A5991" w:rsidRPr="00C73046">
        <w:rPr>
          <w:rFonts w:ascii="Times New Roman" w:hAnsi="Times New Roman"/>
          <w:sz w:val="24"/>
          <w:szCs w:val="24"/>
        </w:rPr>
        <w:instrText>tc "</w:instrText>
      </w:r>
      <w:bookmarkStart w:id="1536" w:name="_Toc521320162"/>
      <w:r w:rsidR="002A5991" w:rsidRPr="00C73046">
        <w:rPr>
          <w:rFonts w:ascii="Times New Roman" w:hAnsi="Times New Roman"/>
          <w:b/>
          <w:sz w:val="24"/>
          <w:szCs w:val="24"/>
        </w:rPr>
        <w:instrText>Concept ID</w:instrText>
      </w:r>
      <w:r w:rsidR="002A5991">
        <w:rPr>
          <w:rFonts w:ascii="Times New Roman" w:hAnsi="Times New Roman"/>
          <w:sz w:val="24"/>
          <w:szCs w:val="24"/>
        </w:rPr>
        <w:tab/>
      </w:r>
      <w:r w:rsidR="002A5991" w:rsidRPr="00303B61">
        <w:rPr>
          <w:rFonts w:ascii="Times New Roman" w:hAnsi="Times New Roman"/>
          <w:sz w:val="24"/>
          <w:szCs w:val="24"/>
        </w:rPr>
        <w:instrText>MAINTAINABLE_ART</w:instrText>
      </w:r>
      <w:bookmarkEnd w:id="1536"/>
      <w:r w:rsidR="002A5991" w:rsidRPr="00C73046">
        <w:rPr>
          <w:rFonts w:ascii="Times New Roman" w:hAnsi="Times New Roman"/>
          <w:sz w:val="24"/>
          <w:szCs w:val="24"/>
        </w:rPr>
        <w:instrText>" \f C \l 2</w:instrText>
      </w:r>
      <w:r w:rsidR="002A5991" w:rsidRPr="00C73046">
        <w:rPr>
          <w:rFonts w:ascii="Times New Roman" w:hAnsi="Times New Roman"/>
          <w:sz w:val="24"/>
          <w:szCs w:val="24"/>
        </w:rPr>
        <w:fldChar w:fldCharType="end"/>
      </w:r>
    </w:p>
    <w:p w14:paraId="0D74E05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57D00BE0"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63648423"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22E24E8"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5F4AAB3A" w14:textId="77777777" w:rsidR="008201DD" w:rsidRPr="00303B61" w:rsidRDefault="008201DD" w:rsidP="00F430D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4E97ACD5" w14:textId="5EAF0232" w:rsidR="008201DD" w:rsidRPr="00AF05F9" w:rsidRDefault="008201DD" w:rsidP="007A425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21A74">
        <w:rPr>
          <w:rFonts w:ascii="Times New Roman" w:hAnsi="Times New Roman"/>
          <w:sz w:val="24"/>
          <w:szCs w:val="24"/>
        </w:rPr>
        <w:t>SDMX, "SDMX Glossary Version 1.0", February 2016 (</w:t>
      </w:r>
      <w:hyperlink r:id="rId170" w:history="1">
        <w:r w:rsidR="003C0762" w:rsidRPr="00F81F3A">
          <w:rPr>
            <w:rStyle w:val="Hyperlink"/>
            <w:rFonts w:ascii="Times New Roman" w:hAnsi="Times New Roman"/>
            <w:sz w:val="24"/>
            <w:szCs w:val="24"/>
          </w:rPr>
          <w:t>https://sdmx.org/wp-content/uploads/SDMX_Glossary_Version_1_0_February_2016.docx</w:t>
        </w:r>
      </w:hyperlink>
      <w:r w:rsidRPr="00521A74">
        <w:rPr>
          <w:rFonts w:ascii="Times New Roman" w:hAnsi="Times New Roman"/>
          <w:sz w:val="24"/>
          <w:szCs w:val="24"/>
        </w:rPr>
        <w:t>)</w:t>
      </w:r>
    </w:p>
    <w:p w14:paraId="2BCE3C46" w14:textId="77777777" w:rsidR="008201DD" w:rsidRPr="00303B61" w:rsidRDefault="008201DD" w:rsidP="001A3ECA">
      <w:pPr>
        <w:pStyle w:val="Heading1"/>
        <w:rPr>
          <w:b w:val="0"/>
        </w:rPr>
      </w:pPr>
      <w:bookmarkStart w:id="1537" w:name="_Toc521319728"/>
      <w:r w:rsidRPr="00303B61">
        <w:t>Maintenance agency</w:t>
      </w:r>
      <w:bookmarkEnd w:id="1537"/>
      <w:r>
        <w:fldChar w:fldCharType="begin"/>
      </w:r>
      <w:r w:rsidRPr="00303B61">
        <w:instrText>tc "</w:instrText>
      </w:r>
      <w:bookmarkStart w:id="1538" w:name="_Toc427318644"/>
      <w:bookmarkStart w:id="1539" w:name="_Toc441822367"/>
      <w:bookmarkStart w:id="1540" w:name="_Toc521320163"/>
      <w:r w:rsidRPr="00303B61">
        <w:instrText>Maintenance agency</w:instrText>
      </w:r>
      <w:bookmarkEnd w:id="1538"/>
      <w:bookmarkEnd w:id="1539"/>
      <w:bookmarkEnd w:id="1540"/>
      <w:r w:rsidRPr="00303B61">
        <w:instrText>" \f C \l 1</w:instrText>
      </w:r>
      <w:r>
        <w:fldChar w:fldCharType="end"/>
      </w:r>
    </w:p>
    <w:p w14:paraId="21EB1B8E"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Organisation or other expert body responsible for the operational maintenance of commonly used metadata artefacts. </w:t>
      </w:r>
    </w:p>
    <w:p w14:paraId="538CCD0F"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maintenance agency is responsible for all administrative and operational issues relating to an artefact or set of artefacts. It is the point of contact for all stakeholders for all issues related to the artefact(s) under its responsibility. The maintenance agency is not a decision-making body. Decisions are made collaboratively among the owners of the artefact.</w:t>
      </w:r>
    </w:p>
    <w:p w14:paraId="5BA3944F" w14:textId="4A9B18B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Each identifiable SDMX artefact must have a single maintenance agency (though the maintenance agency could actually consist of several organisations or bodies), either directly (such as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 or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or via the container in which it is maintained such as a code (maintained artefact is a Code</w:t>
      </w:r>
      <w:r w:rsidR="00AA1D46">
        <w:rPr>
          <w:rFonts w:ascii="Times New Roman" w:hAnsi="Times New Roman"/>
          <w:sz w:val="24"/>
          <w:szCs w:val="24"/>
        </w:rPr>
        <w:t>l</w:t>
      </w:r>
      <w:r w:rsidRPr="00303B61">
        <w:rPr>
          <w:rFonts w:ascii="Times New Roman" w:hAnsi="Times New Roman"/>
          <w:sz w:val="24"/>
          <w:szCs w:val="24"/>
        </w:rPr>
        <w:t xml:space="preserve">ist) or a </w:t>
      </w:r>
      <w:r>
        <w:rPr>
          <w:rFonts w:ascii="Times New Roman" w:hAnsi="Times New Roman"/>
          <w:sz w:val="24"/>
          <w:szCs w:val="24"/>
        </w:rPr>
        <w:t>D</w:t>
      </w:r>
      <w:r w:rsidRPr="00303B61">
        <w:rPr>
          <w:rFonts w:ascii="Times New Roman" w:hAnsi="Times New Roman"/>
          <w:sz w:val="24"/>
          <w:szCs w:val="24"/>
        </w:rPr>
        <w:t xml:space="preserve">imension (maintained artefact is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2D7D8F10" w14:textId="77777777" w:rsidR="008201DD" w:rsidRPr="00303B61" w:rsidRDefault="008201DD" w:rsidP="00BF42D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E63606" w14:textId="77777777" w:rsidR="008201DD" w:rsidRPr="002A5991" w:rsidRDefault="008201DD" w:rsidP="003636A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A5991">
        <w:rPr>
          <w:rFonts w:ascii="Times New Roman" w:hAnsi="Times New Roman"/>
          <w:b/>
          <w:sz w:val="24"/>
          <w:szCs w:val="24"/>
        </w:rPr>
        <w:t>Concept ID</w:t>
      </w:r>
      <w:r w:rsidRPr="002A5991">
        <w:rPr>
          <w:rFonts w:ascii="Times New Roman" w:hAnsi="Times New Roman"/>
          <w:sz w:val="24"/>
          <w:szCs w:val="24"/>
        </w:rPr>
        <w:tab/>
        <w:t>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541" w:name="_Toc427318645"/>
      <w:bookmarkStart w:id="1542" w:name="_Toc441822368"/>
      <w:bookmarkStart w:id="1543" w:name="_Toc521320164"/>
      <w:r w:rsidRPr="002A5991">
        <w:rPr>
          <w:rFonts w:ascii="Times New Roman" w:hAnsi="Times New Roman"/>
          <w:b/>
          <w:sz w:val="24"/>
          <w:szCs w:val="24"/>
        </w:rPr>
        <w:instrText>Concept ID</w:instrText>
      </w:r>
      <w:r w:rsidRPr="002A5991">
        <w:rPr>
          <w:rFonts w:ascii="Times New Roman" w:hAnsi="Times New Roman"/>
          <w:sz w:val="24"/>
          <w:szCs w:val="24"/>
        </w:rPr>
        <w:tab/>
        <w:instrText>AGENCY</w:instrText>
      </w:r>
      <w:bookmarkEnd w:id="1541"/>
      <w:bookmarkEnd w:id="1542"/>
      <w:bookmarkEnd w:id="1543"/>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4EB35C85" w14:textId="25B4945F"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1F13A13" w14:textId="77777777" w:rsidR="008201DD" w:rsidRPr="002A599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A5991">
        <w:rPr>
          <w:rFonts w:ascii="Times New Roman" w:hAnsi="Times New Roman"/>
          <w:b/>
          <w:sz w:val="24"/>
          <w:szCs w:val="24"/>
        </w:rPr>
        <w:t>Codelist ID</w:t>
      </w:r>
      <w:r w:rsidRPr="002A5991">
        <w:rPr>
          <w:rFonts w:ascii="Times New Roman" w:hAnsi="Times New Roman"/>
          <w:sz w:val="24"/>
          <w:szCs w:val="24"/>
        </w:rPr>
        <w:tab/>
        <w:t>CL_AGENCY</w:t>
      </w:r>
      <w:r w:rsidRPr="002A5991">
        <w:rPr>
          <w:rFonts w:ascii="Times New Roman" w:hAnsi="Times New Roman"/>
          <w:sz w:val="24"/>
          <w:szCs w:val="24"/>
        </w:rPr>
        <w:fldChar w:fldCharType="begin"/>
      </w:r>
      <w:r w:rsidRPr="002A5991">
        <w:rPr>
          <w:rFonts w:ascii="Times New Roman" w:hAnsi="Times New Roman"/>
          <w:sz w:val="24"/>
          <w:szCs w:val="24"/>
        </w:rPr>
        <w:instrText>tc "</w:instrText>
      </w:r>
      <w:bookmarkStart w:id="1544" w:name="_Toc521320165"/>
      <w:r w:rsidRPr="002A5991">
        <w:rPr>
          <w:rFonts w:ascii="Times New Roman" w:hAnsi="Times New Roman"/>
          <w:b/>
          <w:sz w:val="24"/>
          <w:szCs w:val="24"/>
        </w:rPr>
        <w:instrText>Codelist ID</w:instrText>
      </w:r>
      <w:r w:rsidRPr="002A5991">
        <w:rPr>
          <w:rFonts w:ascii="Times New Roman" w:hAnsi="Times New Roman"/>
          <w:sz w:val="24"/>
          <w:szCs w:val="24"/>
        </w:rPr>
        <w:tab/>
        <w:instrText>CL_AGENCY</w:instrText>
      </w:r>
      <w:bookmarkEnd w:id="1544"/>
      <w:r w:rsidRPr="002A5991">
        <w:rPr>
          <w:rFonts w:ascii="Times New Roman" w:hAnsi="Times New Roman"/>
          <w:sz w:val="24"/>
          <w:szCs w:val="24"/>
        </w:rPr>
        <w:instrText>" \f C \l 2</w:instrText>
      </w:r>
      <w:r w:rsidRPr="002A5991">
        <w:rPr>
          <w:rFonts w:ascii="Times New Roman" w:hAnsi="Times New Roman"/>
          <w:sz w:val="24"/>
          <w:szCs w:val="24"/>
        </w:rPr>
        <w:fldChar w:fldCharType="end"/>
      </w:r>
    </w:p>
    <w:p w14:paraId="2E4DC9FD"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 xml:space="preserve">Agency </w:t>
      </w:r>
      <w:r>
        <w:rPr>
          <w:rFonts w:ascii="Times New Roman" w:hAnsi="Times New Roman"/>
          <w:sz w:val="24"/>
          <w:szCs w:val="24"/>
        </w:rPr>
        <w:t>S</w:t>
      </w:r>
      <w:r w:rsidRPr="00303B61">
        <w:rPr>
          <w:rFonts w:ascii="Times New Roman" w:hAnsi="Times New Roman"/>
          <w:sz w:val="24"/>
          <w:szCs w:val="24"/>
        </w:rPr>
        <w:t>cheme</w:t>
      </w:r>
    </w:p>
    <w:p w14:paraId="794AB5A4"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Data </w:t>
      </w:r>
      <w:r>
        <w:rPr>
          <w:rFonts w:ascii="Times New Roman" w:hAnsi="Times New Roman"/>
          <w:sz w:val="24"/>
          <w:szCs w:val="24"/>
        </w:rPr>
        <w:t>C</w:t>
      </w:r>
      <w:r w:rsidRPr="00303B61">
        <w:rPr>
          <w:rFonts w:ascii="Times New Roman" w:hAnsi="Times New Roman"/>
          <w:sz w:val="24"/>
          <w:szCs w:val="24"/>
        </w:rPr>
        <w:t xml:space="preserve">onsumer </w:t>
      </w:r>
      <w:r>
        <w:rPr>
          <w:rFonts w:ascii="Times New Roman" w:hAnsi="Times New Roman"/>
          <w:sz w:val="24"/>
          <w:szCs w:val="24"/>
        </w:rPr>
        <w:t>S</w:t>
      </w:r>
      <w:r w:rsidRPr="00303B61">
        <w:rPr>
          <w:rFonts w:ascii="Times New Roman" w:hAnsi="Times New Roman"/>
          <w:sz w:val="24"/>
          <w:szCs w:val="24"/>
        </w:rPr>
        <w:t>cheme</w:t>
      </w:r>
    </w:p>
    <w:p w14:paraId="42274066" w14:textId="77777777" w:rsidR="008201DD" w:rsidRPr="00303B61" w:rsidRDefault="008201DD" w:rsidP="003636A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Ownership group</w:t>
      </w:r>
    </w:p>
    <w:p w14:paraId="76DE7194" w14:textId="1BAA7DCF"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B765E">
        <w:rPr>
          <w:rFonts w:ascii="Times New Roman" w:hAnsi="Times New Roman"/>
          <w:sz w:val="24"/>
          <w:szCs w:val="24"/>
        </w:rPr>
        <w:t>SDMX, "SDMX Glossary Version 1.0", February 2016 (</w:t>
      </w:r>
      <w:hyperlink r:id="rId171" w:history="1">
        <w:r w:rsidR="003C0762" w:rsidRPr="00F81F3A">
          <w:rPr>
            <w:rStyle w:val="Hyperlink"/>
            <w:rFonts w:ascii="Times New Roman" w:hAnsi="Times New Roman"/>
            <w:sz w:val="24"/>
            <w:szCs w:val="24"/>
          </w:rPr>
          <w:t>https://sdmx.org/wp-content/uploads/SDMX_Glossary_Version_1_0_February_2016.docx</w:t>
        </w:r>
      </w:hyperlink>
      <w:r w:rsidRPr="003B765E">
        <w:rPr>
          <w:rFonts w:ascii="Times New Roman" w:hAnsi="Times New Roman"/>
          <w:sz w:val="24"/>
          <w:szCs w:val="24"/>
        </w:rPr>
        <w:t>)</w:t>
      </w:r>
    </w:p>
    <w:p w14:paraId="4EB82384" w14:textId="77777777" w:rsidR="008201DD" w:rsidRPr="00303B61" w:rsidRDefault="008201DD" w:rsidP="001A3ECA">
      <w:pPr>
        <w:pStyle w:val="Heading1"/>
      </w:pPr>
      <w:bookmarkStart w:id="1545" w:name="_Toc521319729"/>
      <w:r w:rsidRPr="00303B61">
        <w:t>Map</w:t>
      </w:r>
      <w:bookmarkEnd w:id="1545"/>
      <w:r>
        <w:fldChar w:fldCharType="begin"/>
      </w:r>
      <w:r w:rsidRPr="00303B61">
        <w:instrText>tc "</w:instrText>
      </w:r>
      <w:bookmarkStart w:id="1546" w:name="_Toc521320166"/>
      <w:r w:rsidRPr="00303B61">
        <w:instrText>Map</w:instrText>
      </w:r>
      <w:bookmarkEnd w:id="1546"/>
      <w:r w:rsidRPr="00303B61">
        <w:instrText>" \f C \l 1</w:instrText>
      </w:r>
      <w:r>
        <w:fldChar w:fldCharType="end"/>
      </w:r>
    </w:p>
    <w:p w14:paraId="09375666"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Correspondence between two or more objects.</w:t>
      </w:r>
    </w:p>
    <w:p w14:paraId="2AFA398F"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there are </w:t>
      </w:r>
      <w:r>
        <w:rPr>
          <w:rFonts w:ascii="Times New Roman" w:hAnsi="Times New Roman"/>
          <w:sz w:val="24"/>
          <w:szCs w:val="24"/>
        </w:rPr>
        <w:t xml:space="preserve">several different types of </w:t>
      </w:r>
      <w:r w:rsidRPr="00303B61">
        <w:rPr>
          <w:rFonts w:ascii="Times New Roman" w:hAnsi="Times New Roman"/>
          <w:sz w:val="24"/>
          <w:szCs w:val="24"/>
        </w:rPr>
        <w:t>correspondence</w:t>
      </w:r>
      <w:r>
        <w:rPr>
          <w:rFonts w:ascii="Times New Roman" w:hAnsi="Times New Roman"/>
          <w:sz w:val="24"/>
          <w:szCs w:val="24"/>
        </w:rPr>
        <w:t xml:space="preserve"> that are contained in StructureSet artefacts and have different types.:</w:t>
      </w:r>
    </w:p>
    <w:p w14:paraId="5C7EE6C2"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StructureMap: Used for mapping Codes in a Codelist</w:t>
      </w:r>
    </w:p>
    <w:p w14:paraId="0B678914"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ItemSchemeMap: Used for mapping different schemes such as ConceptSchemeMap, CategorySchemeMap, CodelistMap</w:t>
      </w:r>
    </w:p>
    <w:p w14:paraId="1E028D9F" w14:textId="7777777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t xml:space="preserve">- HybridCodelistMap: </w:t>
      </w:r>
      <w:r w:rsidRPr="00524162">
        <w:rPr>
          <w:rFonts w:ascii="Times New Roman" w:hAnsi="Times New Roman"/>
          <w:sz w:val="24"/>
          <w:szCs w:val="24"/>
        </w:rPr>
        <w:t>Associates a Codelist and a Hierarchical Codelist</w:t>
      </w:r>
    </w:p>
    <w:p w14:paraId="62FFDFEE" w14:textId="2C11E1E7" w:rsidR="008201DD"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Each map is a correspondence between the items in one scheme or list and the items in second scheme or list, where the schemes or list</w:t>
      </w:r>
      <w:r>
        <w:rPr>
          <w:rFonts w:ascii="Times New Roman" w:hAnsi="Times New Roman"/>
          <w:sz w:val="24"/>
          <w:szCs w:val="24"/>
        </w:rPr>
        <w:t>s</w:t>
      </w:r>
      <w:r w:rsidRPr="00303B61">
        <w:rPr>
          <w:rFonts w:ascii="Times New Roman" w:hAnsi="Times New Roman"/>
          <w:sz w:val="24"/>
          <w:szCs w:val="24"/>
        </w:rPr>
        <w:t xml:space="preserve"> must be of the same type (e.g.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ists to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w:t>
      </w:r>
      <w:r>
        <w:rPr>
          <w:rFonts w:ascii="Times New Roman" w:hAnsi="Times New Roman"/>
          <w:sz w:val="24"/>
          <w:szCs w:val="24"/>
        </w:rPr>
        <w:t>s</w:t>
      </w:r>
      <w:r w:rsidRPr="00303B61">
        <w:rPr>
          <w:rFonts w:ascii="Times New Roman" w:hAnsi="Times New Roman"/>
          <w:sz w:val="24"/>
          <w:szCs w:val="24"/>
        </w:rPr>
        <w:t xml:space="preserve">). </w:t>
      </w:r>
    </w:p>
    <w:p w14:paraId="0D3E9F21" w14:textId="77777777" w:rsidR="008201DD" w:rsidRPr="00303B61" w:rsidRDefault="008201DD" w:rsidP="00970E7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The map can be specified at the level of the Dataflow or Data Structure, or the Metadataflow or Metadata Structure. The </w:t>
      </w:r>
      <w:r>
        <w:rPr>
          <w:rFonts w:ascii="Times New Roman" w:hAnsi="Times New Roman"/>
          <w:sz w:val="24"/>
          <w:szCs w:val="24"/>
        </w:rPr>
        <w:t>M</w:t>
      </w:r>
      <w:r w:rsidRPr="00303B61">
        <w:rPr>
          <w:rFonts w:ascii="Times New Roman" w:hAnsi="Times New Roman"/>
          <w:sz w:val="24"/>
          <w:szCs w:val="24"/>
        </w:rPr>
        <w:t xml:space="preserve">ap takes into </w:t>
      </w:r>
      <w:r>
        <w:rPr>
          <w:rFonts w:ascii="Times New Roman" w:hAnsi="Times New Roman"/>
          <w:sz w:val="24"/>
          <w:szCs w:val="24"/>
        </w:rPr>
        <w:t xml:space="preserve">account </w:t>
      </w:r>
      <w:r w:rsidRPr="00303B61">
        <w:rPr>
          <w:rFonts w:ascii="Times New Roman" w:hAnsi="Times New Roman"/>
          <w:sz w:val="24"/>
          <w:szCs w:val="24"/>
        </w:rPr>
        <w:t xml:space="preserve">the </w:t>
      </w:r>
      <w:r>
        <w:rPr>
          <w:rFonts w:ascii="Times New Roman" w:hAnsi="Times New Roman"/>
          <w:sz w:val="24"/>
          <w:szCs w:val="24"/>
        </w:rPr>
        <w:t>C</w:t>
      </w:r>
      <w:r w:rsidRPr="00303B61">
        <w:rPr>
          <w:rFonts w:ascii="Times New Roman" w:hAnsi="Times New Roman"/>
          <w:sz w:val="24"/>
          <w:szCs w:val="24"/>
        </w:rPr>
        <w:t>onstraints that are attached to the structural artefact that is mapped.</w:t>
      </w:r>
    </w:p>
    <w:p w14:paraId="366B7D85" w14:textId="6AA04EEC" w:rsidR="008201DD" w:rsidRPr="00EB3D60" w:rsidRDefault="008201DD" w:rsidP="00970E7E">
      <w:pPr>
        <w:keepLines/>
        <w:widowControl w:val="0"/>
        <w:tabs>
          <w:tab w:val="left" w:pos="1701"/>
        </w:tabs>
        <w:autoSpaceDE w:val="0"/>
        <w:autoSpaceDN w:val="0"/>
        <w:adjustRightInd w:val="0"/>
        <w:spacing w:before="60" w:after="60" w:line="240" w:lineRule="auto"/>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MAP</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47" w:name="_Toc521320167"/>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MA</w:instrText>
      </w:r>
      <w:r w:rsidR="008540E4">
        <w:rPr>
          <w:rFonts w:ascii="Times New Roman" w:hAnsi="Times New Roman"/>
          <w:sz w:val="24"/>
          <w:szCs w:val="24"/>
        </w:rPr>
        <w:instrText>P</w:instrText>
      </w:r>
      <w:bookmarkEnd w:id="1547"/>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54BB2A90" w14:textId="77777777" w:rsidR="008201DD" w:rsidRDefault="008201DD" w:rsidP="003C07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1251C">
        <w:rPr>
          <w:rFonts w:ascii="Times New Roman" w:hAnsi="Times New Roman"/>
          <w:b/>
          <w:sz w:val="24"/>
          <w:szCs w:val="24"/>
        </w:rPr>
        <w:t>Source</w:t>
      </w:r>
      <w:r w:rsidRPr="00C1251C">
        <w:rPr>
          <w:rFonts w:ascii="Times New Roman" w:hAnsi="Times New Roman"/>
          <w:sz w:val="24"/>
          <w:szCs w:val="24"/>
        </w:rPr>
        <w:tab/>
        <w:t>SDMX, "SDMX Glossary Version 1.0", February 2016 (</w:t>
      </w:r>
      <w:hyperlink r:id="rId172" w:history="1">
        <w:r w:rsidRPr="00997376">
          <w:rPr>
            <w:rStyle w:val="Hyperlink"/>
            <w:rFonts w:ascii="Times New Roman" w:hAnsi="Times New Roman"/>
            <w:sz w:val="24"/>
            <w:szCs w:val="24"/>
          </w:rPr>
          <w:t>https://sdmx.org/wp-content/uploads/SDMX_Glossary_Version_1_0_February_2016.docx</w:t>
        </w:r>
      </w:hyperlink>
      <w:r w:rsidRPr="00C1251C">
        <w:rPr>
          <w:rFonts w:ascii="Times New Roman" w:hAnsi="Times New Roman"/>
          <w:sz w:val="24"/>
          <w:szCs w:val="24"/>
        </w:rPr>
        <w:t>)</w:t>
      </w:r>
    </w:p>
    <w:p w14:paraId="2B5CA896" w14:textId="572C2C62" w:rsidR="008201DD" w:rsidRPr="00C1251C" w:rsidRDefault="008201DD" w:rsidP="003C0762">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Pr>
          <w:rFonts w:ascii="Times New Roman" w:hAnsi="Times New Roman"/>
          <w:sz w:val="24"/>
          <w:szCs w:val="24"/>
        </w:rPr>
        <w:t>Clickable SDMX: Structure Set and Mappings</w:t>
      </w:r>
      <w:r w:rsidR="00626B88">
        <w:rPr>
          <w:rFonts w:ascii="Times New Roman" w:hAnsi="Times New Roman"/>
          <w:sz w:val="24"/>
          <w:szCs w:val="24"/>
        </w:rPr>
        <w:t>:</w:t>
      </w:r>
      <w:r>
        <w:rPr>
          <w:rFonts w:ascii="Times New Roman" w:hAnsi="Times New Roman"/>
          <w:sz w:val="24"/>
          <w:szCs w:val="24"/>
        </w:rPr>
        <w:t xml:space="preserve"> </w:t>
      </w:r>
      <w:hyperlink r:id="rId173" w:history="1">
        <w:r w:rsidRPr="00997376">
          <w:rPr>
            <w:rStyle w:val="Hyperlink"/>
            <w:rFonts w:ascii="Times New Roman" w:hAnsi="Times New Roman"/>
            <w:sz w:val="24"/>
            <w:szCs w:val="24"/>
          </w:rPr>
          <w:t>https://statswiki.unece.org/display/ClickSDMX/Structure+Set+and+Mappings</w:t>
        </w:r>
      </w:hyperlink>
    </w:p>
    <w:p w14:paraId="1CBC46E7" w14:textId="77777777" w:rsidR="008201DD" w:rsidRPr="00303B61" w:rsidRDefault="008201DD" w:rsidP="00626B88">
      <w:pPr>
        <w:pStyle w:val="Heading1"/>
      </w:pPr>
      <w:bookmarkStart w:id="1548" w:name="_Toc521319730"/>
      <w:r w:rsidRPr="00303B61">
        <w:t>Measure</w:t>
      </w:r>
      <w:bookmarkEnd w:id="1548"/>
      <w:r>
        <w:fldChar w:fldCharType="begin"/>
      </w:r>
      <w:r w:rsidRPr="00303B61">
        <w:instrText>tc "</w:instrText>
      </w:r>
      <w:bookmarkStart w:id="1549" w:name="_Toc521320168"/>
      <w:r w:rsidRPr="00303B61">
        <w:instrText>Measure</w:instrText>
      </w:r>
      <w:bookmarkEnd w:id="1549"/>
      <w:r w:rsidRPr="00303B61">
        <w:instrText>" \f C \l 1</w:instrText>
      </w:r>
      <w:r>
        <w:fldChar w:fldCharType="end"/>
      </w:r>
    </w:p>
    <w:p w14:paraId="7DF8DF89" w14:textId="505F0133"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E0408B">
        <w:rPr>
          <w:rFonts w:ascii="Times New Roman" w:hAnsi="Times New Roman"/>
          <w:iCs/>
          <w:sz w:val="24"/>
          <w:szCs w:val="24"/>
        </w:rPr>
        <w:t xml:space="preserve">Data element that represents a </w:t>
      </w:r>
      <w:r>
        <w:rPr>
          <w:rFonts w:ascii="Times New Roman" w:hAnsi="Times New Roman"/>
          <w:iCs/>
          <w:sz w:val="24"/>
          <w:szCs w:val="24"/>
        </w:rPr>
        <w:t xml:space="preserve">simple </w:t>
      </w:r>
      <w:r w:rsidRPr="00E0408B">
        <w:rPr>
          <w:rFonts w:ascii="Times New Roman" w:hAnsi="Times New Roman"/>
          <w:iCs/>
          <w:sz w:val="24"/>
          <w:szCs w:val="24"/>
        </w:rPr>
        <w:t>aggregation</w:t>
      </w:r>
      <w:r>
        <w:rPr>
          <w:rFonts w:ascii="Times New Roman" w:hAnsi="Times New Roman"/>
          <w:iCs/>
          <w:sz w:val="24"/>
          <w:szCs w:val="24"/>
        </w:rPr>
        <w:t xml:space="preserve"> and </w:t>
      </w:r>
      <w:r w:rsidRPr="00E0408B">
        <w:rPr>
          <w:rFonts w:ascii="Times New Roman" w:hAnsi="Times New Roman"/>
          <w:iCs/>
          <w:sz w:val="24"/>
          <w:szCs w:val="24"/>
        </w:rPr>
        <w:t>which takes one or more vectors as arguments and returns a scalar</w:t>
      </w:r>
      <w:r w:rsidR="0028236B">
        <w:rPr>
          <w:rFonts w:ascii="Times New Roman" w:hAnsi="Times New Roman"/>
          <w:iCs/>
          <w:sz w:val="24"/>
          <w:szCs w:val="24"/>
        </w:rPr>
        <w:t>.</w:t>
      </w:r>
    </w:p>
    <w:p w14:paraId="3B898051" w14:textId="266BA6F7" w:rsidR="008201DD" w:rsidRPr="009F70FE" w:rsidRDefault="008201DD"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AE5EFE">
        <w:rPr>
          <w:rFonts w:ascii="Times New Roman" w:hAnsi="Times New Roman"/>
          <w:sz w:val="24"/>
          <w:szCs w:val="24"/>
        </w:rPr>
        <w:t>For this s</w:t>
      </w:r>
      <w:r w:rsidR="0028236B">
        <w:rPr>
          <w:rFonts w:ascii="Times New Roman" w:hAnsi="Times New Roman"/>
          <w:sz w:val="24"/>
          <w:szCs w:val="24"/>
        </w:rPr>
        <w:t xml:space="preserve">tatistical </w:t>
      </w:r>
      <w:r w:rsidR="00AE5EFE">
        <w:rPr>
          <w:rFonts w:ascii="Times New Roman" w:hAnsi="Times New Roman"/>
          <w:sz w:val="24"/>
          <w:szCs w:val="24"/>
        </w:rPr>
        <w:t>i</w:t>
      </w:r>
      <w:r w:rsidR="0028236B">
        <w:rPr>
          <w:rFonts w:ascii="Times New Roman" w:hAnsi="Times New Roman"/>
          <w:sz w:val="24"/>
          <w:szCs w:val="24"/>
        </w:rPr>
        <w:t xml:space="preserve">ndicator: </w:t>
      </w:r>
      <w:r w:rsidR="0028236B" w:rsidRPr="009644A8">
        <w:rPr>
          <w:rFonts w:ascii="Times New Roman" w:hAnsi="Times New Roman"/>
          <w:sz w:val="24"/>
          <w:szCs w:val="24"/>
        </w:rPr>
        <w:t>"</w:t>
      </w:r>
      <w:r w:rsidR="0028236B" w:rsidRPr="0028236B">
        <w:rPr>
          <w:rFonts w:ascii="Times New Roman" w:hAnsi="Times New Roman"/>
          <w:sz w:val="24"/>
          <w:szCs w:val="24"/>
        </w:rPr>
        <w:t>Number of accidents per thousand of population</w:t>
      </w:r>
      <w:r w:rsidR="0028236B" w:rsidRPr="009644A8">
        <w:rPr>
          <w:rFonts w:ascii="Times New Roman" w:hAnsi="Times New Roman"/>
          <w:sz w:val="24"/>
          <w:szCs w:val="24"/>
        </w:rPr>
        <w:t>"</w:t>
      </w:r>
      <w:r w:rsidR="0028236B">
        <w:rPr>
          <w:rFonts w:ascii="Times New Roman" w:hAnsi="Times New Roman"/>
          <w:sz w:val="24"/>
          <w:szCs w:val="24"/>
        </w:rPr>
        <w:t>,</w:t>
      </w:r>
      <w:r w:rsidR="00950ACF">
        <w:rPr>
          <w:rFonts w:ascii="Times New Roman" w:hAnsi="Times New Roman"/>
          <w:sz w:val="24"/>
          <w:szCs w:val="24"/>
        </w:rPr>
        <w:t xml:space="preserve"> the </w:t>
      </w:r>
      <w:r w:rsidR="00AE5EFE">
        <w:rPr>
          <w:rFonts w:ascii="Times New Roman" w:hAnsi="Times New Roman"/>
          <w:sz w:val="24"/>
          <w:szCs w:val="24"/>
        </w:rPr>
        <w:t>m</w:t>
      </w:r>
      <w:r w:rsidR="00950ACF">
        <w:rPr>
          <w:rFonts w:ascii="Times New Roman" w:hAnsi="Times New Roman"/>
          <w:sz w:val="24"/>
          <w:szCs w:val="24"/>
        </w:rPr>
        <w:t xml:space="preserve">easure is </w:t>
      </w:r>
      <w:r w:rsidR="00950ACF" w:rsidRPr="009644A8">
        <w:rPr>
          <w:rFonts w:ascii="Times New Roman" w:hAnsi="Times New Roman"/>
          <w:sz w:val="24"/>
          <w:szCs w:val="24"/>
        </w:rPr>
        <w:t>"</w:t>
      </w:r>
      <w:r w:rsidR="00950ACF" w:rsidRPr="00950ACF">
        <w:rPr>
          <w:rFonts w:ascii="Times New Roman" w:hAnsi="Times New Roman"/>
          <w:sz w:val="24"/>
          <w:szCs w:val="24"/>
        </w:rPr>
        <w:t>Number of accidents</w:t>
      </w:r>
      <w:r w:rsidR="00950ACF" w:rsidRPr="009644A8">
        <w:rPr>
          <w:rFonts w:ascii="Times New Roman" w:hAnsi="Times New Roman"/>
          <w:sz w:val="24"/>
          <w:szCs w:val="24"/>
        </w:rPr>
        <w:t>"</w:t>
      </w:r>
      <w:r w:rsidR="00950ACF">
        <w:rPr>
          <w:rFonts w:ascii="Times New Roman" w:hAnsi="Times New Roman"/>
          <w:sz w:val="24"/>
          <w:szCs w:val="24"/>
        </w:rPr>
        <w:t>.</w:t>
      </w:r>
    </w:p>
    <w:p w14:paraId="0AF11206" w14:textId="2DA90642" w:rsidR="009F70FE" w:rsidRPr="009F70FE" w:rsidRDefault="009F70FE" w:rsidP="00950AC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iCs/>
          <w:sz w:val="24"/>
          <w:szCs w:val="24"/>
        </w:rPr>
      </w:pPr>
      <w:r w:rsidRPr="009F70FE">
        <w:rPr>
          <w:rFonts w:ascii="Times New Roman" w:hAnsi="Times New Roman"/>
          <w:sz w:val="24"/>
          <w:szCs w:val="24"/>
        </w:rPr>
        <w:tab/>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250C7686" w14:textId="2D307D4D"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MEASURE</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50" w:name="_Toc521320169"/>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w:instrText>
      </w:r>
      <w:r w:rsidR="008540E4">
        <w:rPr>
          <w:rFonts w:ascii="Times New Roman" w:hAnsi="Times New Roman"/>
          <w:sz w:val="24"/>
          <w:szCs w:val="24"/>
        </w:rPr>
        <w:instrText>EASURE</w:instrText>
      </w:r>
      <w:bookmarkEnd w:id="1550"/>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7B6512B5" w14:textId="77777777" w:rsidR="00626B88" w:rsidRPr="00303B61" w:rsidRDefault="008201DD" w:rsidP="002419D1">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8"/>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00626B88">
        <w:rPr>
          <w:rFonts w:ascii="Times New Roman" w:hAnsi="Times New Roman"/>
          <w:sz w:val="24"/>
          <w:szCs w:val="24"/>
        </w:rPr>
        <w:t>Concept</w:t>
      </w:r>
    </w:p>
    <w:p w14:paraId="6A2BB703" w14:textId="2695C3F9" w:rsidR="008201DD" w:rsidRDefault="00626B88"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rPr>
      </w:pPr>
      <w:r>
        <w:rPr>
          <w:rFonts w:ascii="Times New Roman" w:hAnsi="Times New Roman"/>
          <w:sz w:val="24"/>
          <w:szCs w:val="24"/>
        </w:rPr>
        <w:tab/>
      </w:r>
      <w:r w:rsidR="008201DD" w:rsidRPr="008D5446">
        <w:rPr>
          <w:rFonts w:ascii="Times New Roman" w:hAnsi="Times New Roman"/>
          <w:sz w:val="24"/>
          <w:szCs w:val="24"/>
        </w:rPr>
        <w:t>Data Structure Definition,</w:t>
      </w:r>
      <w:r w:rsidR="008201DD" w:rsidRPr="00303B61">
        <w:rPr>
          <w:rFonts w:ascii="Times New Roman" w:hAnsi="Times New Roman"/>
          <w:b/>
          <w:sz w:val="24"/>
          <w:szCs w:val="24"/>
        </w:rPr>
        <w:t xml:space="preserve"> </w:t>
      </w:r>
      <w:r w:rsidR="008201DD" w:rsidRPr="00303B61">
        <w:rPr>
          <w:rFonts w:ascii="Times New Roman" w:hAnsi="Times New Roman"/>
          <w:sz w:val="24"/>
        </w:rPr>
        <w:t>DSD</w:t>
      </w:r>
    </w:p>
    <w:p w14:paraId="2A18E11B" w14:textId="77777777" w:rsidR="008201DD"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8"/>
          <w:szCs w:val="24"/>
        </w:rPr>
        <w:tab/>
      </w:r>
      <w:r>
        <w:rPr>
          <w:rFonts w:ascii="Times New Roman" w:hAnsi="Times New Roman"/>
          <w:sz w:val="24"/>
          <w:szCs w:val="24"/>
        </w:rPr>
        <w:t>Statistical i</w:t>
      </w:r>
      <w:r w:rsidRPr="00E0408B">
        <w:rPr>
          <w:rFonts w:ascii="Times New Roman" w:hAnsi="Times New Roman"/>
          <w:sz w:val="24"/>
          <w:szCs w:val="24"/>
        </w:rPr>
        <w:t>ndicator</w:t>
      </w:r>
    </w:p>
    <w:p w14:paraId="17809BAF" w14:textId="77777777" w:rsidR="008201DD" w:rsidRDefault="008201DD" w:rsidP="00626B88">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Pr>
          <w:rFonts w:ascii="Times New Roman" w:hAnsi="Times New Roman"/>
          <w:sz w:val="24"/>
          <w:szCs w:val="24"/>
        </w:rPr>
        <w:tab/>
      </w:r>
      <w:r w:rsidRPr="00E0408B">
        <w:rPr>
          <w:rFonts w:ascii="Times New Roman" w:hAnsi="Times New Roman"/>
          <w:sz w:val="24"/>
          <w:szCs w:val="24"/>
        </w:rPr>
        <w:t>Unit of Measure</w:t>
      </w:r>
    </w:p>
    <w:p w14:paraId="4A2E5761" w14:textId="619F6B2C" w:rsidR="008201DD" w:rsidRPr="0071751C" w:rsidRDefault="008201DD" w:rsidP="00626B88">
      <w:pPr>
        <w:tabs>
          <w:tab w:val="left" w:pos="1701"/>
        </w:tabs>
        <w:spacing w:line="240" w:lineRule="auto"/>
        <w:ind w:left="1701" w:hanging="1701"/>
        <w:rPr>
          <w:rFonts w:ascii="Times New Roman" w:hAnsi="Times New Roman"/>
          <w:sz w:val="24"/>
          <w:szCs w:val="24"/>
        </w:rPr>
      </w:pPr>
      <w:r w:rsidRPr="0071751C">
        <w:rPr>
          <w:rFonts w:ascii="Times New Roman" w:hAnsi="Times New Roman"/>
          <w:b/>
          <w:sz w:val="24"/>
          <w:szCs w:val="24"/>
        </w:rPr>
        <w:t>Source</w:t>
      </w:r>
      <w:r w:rsidRPr="0071751C">
        <w:rPr>
          <w:rFonts w:ascii="Times New Roman" w:hAnsi="Times New Roman"/>
          <w:sz w:val="24"/>
          <w:szCs w:val="24"/>
        </w:rPr>
        <w:tab/>
        <w:t>SDMX, "SDMX Glossary Version 1.0", February 2016 (</w:t>
      </w:r>
      <w:hyperlink r:id="rId174" w:history="1">
        <w:r w:rsidRPr="0071751C">
          <w:rPr>
            <w:rStyle w:val="Hyperlink"/>
            <w:rFonts w:ascii="Times New Roman" w:hAnsi="Times New Roman"/>
            <w:sz w:val="24"/>
            <w:szCs w:val="24"/>
          </w:rPr>
          <w:t>https://sdmx.org/wp-content/uploads/SDMX_Glossary_Version_1_0_February_2016.docx</w:t>
        </w:r>
      </w:hyperlink>
      <w:r w:rsidRPr="0071751C">
        <w:rPr>
          <w:rFonts w:ascii="Times New Roman" w:hAnsi="Times New Roman"/>
          <w:sz w:val="24"/>
          <w:szCs w:val="24"/>
        </w:rPr>
        <w:t>)</w:t>
      </w:r>
    </w:p>
    <w:p w14:paraId="5B178A2F" w14:textId="77777777" w:rsidR="008201DD" w:rsidRPr="00303B61" w:rsidRDefault="008201DD" w:rsidP="00A85725">
      <w:pPr>
        <w:pStyle w:val="Heading1"/>
      </w:pPr>
      <w:bookmarkStart w:id="1551" w:name="_Toc521319731"/>
      <w:r w:rsidRPr="00303B61">
        <w:t>Measurement error</w:t>
      </w:r>
      <w:bookmarkEnd w:id="1551"/>
      <w:r>
        <w:fldChar w:fldCharType="begin"/>
      </w:r>
      <w:r w:rsidRPr="00303B61">
        <w:instrText>tc "</w:instrText>
      </w:r>
      <w:bookmarkStart w:id="1552" w:name="_Toc441822369"/>
      <w:bookmarkStart w:id="1553" w:name="_Toc521320170"/>
      <w:r w:rsidRPr="00303B61">
        <w:instrText>Measurement error</w:instrText>
      </w:r>
      <w:bookmarkEnd w:id="1552"/>
      <w:bookmarkEnd w:id="1553"/>
      <w:r w:rsidRPr="00303B61">
        <w:instrText>" \f C \l 1</w:instrText>
      </w:r>
      <w:r>
        <w:fldChar w:fldCharType="end"/>
      </w:r>
    </w:p>
    <w:p w14:paraId="311D2350"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reading, calculating or recording a numerical value.</w:t>
      </w:r>
    </w:p>
    <w:p w14:paraId="45E07FAA"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Measurement errors occur when the response provided differs from the real value. Such errors may be attributable to the respondent, the interviewer, the questionnaire, the collection method or the respondent's record-keeping system. Errors may be random or they may result in a systematic bias if they are not random.</w:t>
      </w:r>
    </w:p>
    <w:p w14:paraId="508E8129"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 in a survey response may result from respondents' confusion, ignorance, carelessness or dishonesty; error attributable to the interviewer, may be a consequence of poor or inadequate training, prior expectations regarding respondents' responses, or deliberate errors; and error attributable to the wording of the questions in the questionnaire, the order or context in which the questions are presented, and the method used to obtain the responses.</w:t>
      </w:r>
    </w:p>
    <w:p w14:paraId="05FDEB06" w14:textId="77777777" w:rsidR="008201DD" w:rsidRPr="00303B61"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92DF295" w14:textId="69145979" w:rsidR="008201DD" w:rsidRPr="008540E4" w:rsidRDefault="008201DD" w:rsidP="00A8572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540E4">
        <w:rPr>
          <w:rFonts w:ascii="Times New Roman" w:hAnsi="Times New Roman"/>
          <w:b/>
          <w:sz w:val="24"/>
          <w:szCs w:val="24"/>
        </w:rPr>
        <w:t>Concept ID</w:t>
      </w:r>
      <w:r w:rsidRPr="008540E4">
        <w:rPr>
          <w:rFonts w:ascii="Times New Roman" w:hAnsi="Times New Roman"/>
          <w:sz w:val="24"/>
          <w:szCs w:val="24"/>
        </w:rPr>
        <w:tab/>
        <w:t>MEASUREMENT_ERR</w:t>
      </w:r>
      <w:r w:rsidRPr="008540E4">
        <w:rPr>
          <w:rFonts w:ascii="Times New Roman" w:hAnsi="Times New Roman"/>
          <w:sz w:val="24"/>
          <w:szCs w:val="24"/>
        </w:rPr>
        <w:fldChar w:fldCharType="begin"/>
      </w:r>
      <w:r w:rsidRPr="008540E4">
        <w:rPr>
          <w:rFonts w:ascii="Times New Roman" w:hAnsi="Times New Roman"/>
          <w:sz w:val="24"/>
          <w:szCs w:val="24"/>
        </w:rPr>
        <w:instrText>tc "</w:instrText>
      </w:r>
      <w:bookmarkStart w:id="1554" w:name="_Toc441822370"/>
      <w:bookmarkStart w:id="1555" w:name="_Toc521320171"/>
      <w:r w:rsidRPr="008540E4">
        <w:rPr>
          <w:rFonts w:ascii="Times New Roman" w:hAnsi="Times New Roman"/>
          <w:b/>
          <w:sz w:val="24"/>
          <w:szCs w:val="24"/>
        </w:rPr>
        <w:instrText>Concept ID</w:instrText>
      </w:r>
      <w:r w:rsidR="008540E4" w:rsidRPr="008540E4">
        <w:rPr>
          <w:rFonts w:ascii="Times New Roman" w:hAnsi="Times New Roman"/>
          <w:sz w:val="24"/>
          <w:szCs w:val="24"/>
        </w:rPr>
        <w:tab/>
        <w:instrText>MEASUREMENT_</w:instrText>
      </w:r>
      <w:r w:rsidRPr="008540E4">
        <w:rPr>
          <w:rFonts w:ascii="Times New Roman" w:hAnsi="Times New Roman"/>
          <w:sz w:val="24"/>
          <w:szCs w:val="24"/>
        </w:rPr>
        <w:instrText>ERROR</w:instrText>
      </w:r>
      <w:bookmarkEnd w:id="1554"/>
      <w:bookmarkEnd w:id="1555"/>
      <w:r w:rsidRPr="008540E4">
        <w:rPr>
          <w:rFonts w:ascii="Times New Roman" w:hAnsi="Times New Roman"/>
          <w:sz w:val="24"/>
          <w:szCs w:val="24"/>
        </w:rPr>
        <w:instrText>" \f C \l 2</w:instrText>
      </w:r>
      <w:r w:rsidRPr="008540E4">
        <w:rPr>
          <w:rFonts w:ascii="Times New Roman" w:hAnsi="Times New Roman"/>
          <w:sz w:val="24"/>
          <w:szCs w:val="24"/>
        </w:rPr>
        <w:fldChar w:fldCharType="end"/>
      </w:r>
    </w:p>
    <w:p w14:paraId="72C0412D" w14:textId="06E25C6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4914FB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65ABD667" w14:textId="77777777" w:rsidR="008201DD" w:rsidRPr="00D4390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303B61">
        <w:rPr>
          <w:rFonts w:ascii="Times New Roman" w:hAnsi="Times New Roman"/>
          <w:sz w:val="24"/>
          <w:szCs w:val="24"/>
        </w:rPr>
        <w:tab/>
      </w:r>
      <w:r w:rsidRPr="00D4390F">
        <w:rPr>
          <w:rFonts w:ascii="Times New Roman" w:hAnsi="Times New Roman"/>
          <w:sz w:val="24"/>
          <w:szCs w:val="24"/>
          <w:lang w:val="es-ES"/>
        </w:rPr>
        <w:t>Model assumption error</w:t>
      </w:r>
    </w:p>
    <w:p w14:paraId="0C4D0CBB" w14:textId="77777777" w:rsidR="008201DD" w:rsidRPr="00D4390F"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D4390F">
        <w:rPr>
          <w:rFonts w:ascii="Times New Roman" w:hAnsi="Times New Roman"/>
          <w:sz w:val="24"/>
          <w:szCs w:val="24"/>
          <w:lang w:val="es-ES"/>
        </w:rPr>
        <w:tab/>
        <w:t>Non-response error</w:t>
      </w:r>
    </w:p>
    <w:p w14:paraId="02EE1736"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lang w:val="es-ES"/>
        </w:rPr>
        <w:tab/>
      </w:r>
      <w:r w:rsidRPr="00303B61">
        <w:rPr>
          <w:rFonts w:ascii="Times New Roman" w:hAnsi="Times New Roman"/>
          <w:sz w:val="24"/>
          <w:szCs w:val="24"/>
        </w:rPr>
        <w:t>Non-sampling error</w:t>
      </w:r>
    </w:p>
    <w:p w14:paraId="02FD2BB7"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4582CEB2" w14:textId="77777777" w:rsidR="008201DD" w:rsidRPr="00303B61" w:rsidRDefault="008201DD" w:rsidP="00A85725">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46404A84" w14:textId="77777777" w:rsidR="008201DD" w:rsidRPr="00303B61" w:rsidRDefault="008201DD" w:rsidP="00A85725">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The Cambridge Dictionary of Statistics, B.S. Everitt, Cambridge University Press, 1998</w:t>
      </w:r>
    </w:p>
    <w:p w14:paraId="2B778392" w14:textId="45ADCCA4" w:rsidR="008201DD" w:rsidRPr="00303B61" w:rsidRDefault="008201DD" w:rsidP="00A85725">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4619AE">
        <w:rPr>
          <w:rFonts w:ascii="Times New Roman" w:hAnsi="Times New Roman"/>
          <w:sz w:val="24"/>
          <w:szCs w:val="24"/>
        </w:rPr>
        <w:t>Statistics Canada, "</w:t>
      </w:r>
      <w:r w:rsidRPr="00303B61">
        <w:rPr>
          <w:rFonts w:ascii="Times New Roman" w:hAnsi="Times New Roman"/>
          <w:sz w:val="24"/>
          <w:szCs w:val="24"/>
        </w:rPr>
        <w:t>Statistics Canada Quality Guidelines</w:t>
      </w:r>
      <w:r w:rsidR="004619AE">
        <w:rPr>
          <w:rFonts w:ascii="Times New Roman" w:hAnsi="Times New Roman"/>
          <w:sz w:val="24"/>
          <w:szCs w:val="24"/>
        </w:rPr>
        <w:t>"</w:t>
      </w:r>
      <w:r w:rsidRPr="00303B61">
        <w:rPr>
          <w:rFonts w:ascii="Times New Roman" w:hAnsi="Times New Roman"/>
          <w:sz w:val="24"/>
          <w:szCs w:val="24"/>
        </w:rPr>
        <w:t>, 4th edition, October 2003 (</w:t>
      </w:r>
      <w:hyperlink r:id="rId175" w:history="1">
        <w:r w:rsidRPr="00303B61">
          <w:rPr>
            <w:rStyle w:val="Hyperlink"/>
            <w:rFonts w:ascii="Times New Roman" w:hAnsi="Times New Roman"/>
            <w:sz w:val="24"/>
            <w:szCs w:val="24"/>
          </w:rPr>
          <w:t>http://www.statcan.gc.ca/pub/12-539-x/12-539-x2003001-eng.pdf</w:t>
        </w:r>
      </w:hyperlink>
      <w:r w:rsidRPr="00303B61">
        <w:rPr>
          <w:rFonts w:ascii="Times New Roman" w:hAnsi="Times New Roman"/>
          <w:sz w:val="24"/>
          <w:szCs w:val="24"/>
        </w:rPr>
        <w:t xml:space="preserve">) </w:t>
      </w:r>
    </w:p>
    <w:p w14:paraId="22FF34CF" w14:textId="77777777" w:rsidR="008201DD" w:rsidRPr="00303B61" w:rsidRDefault="008201DD" w:rsidP="001A3ECA">
      <w:pPr>
        <w:pStyle w:val="Heading1"/>
      </w:pPr>
      <w:bookmarkStart w:id="1556" w:name="_Toc521319732"/>
      <w:r w:rsidRPr="00303B61">
        <w:t xml:space="preserve">Member </w:t>
      </w:r>
      <w:r>
        <w:t>S</w:t>
      </w:r>
      <w:r w:rsidRPr="00303B61">
        <w:t>election</w:t>
      </w:r>
      <w:bookmarkEnd w:id="1556"/>
      <w:r>
        <w:fldChar w:fldCharType="begin"/>
      </w:r>
      <w:r w:rsidRPr="00303B61">
        <w:instrText>tc "</w:instrText>
      </w:r>
      <w:bookmarkStart w:id="1557" w:name="_Toc521320172"/>
      <w:r w:rsidRPr="00303B61">
        <w:instrText>Member Selection</w:instrText>
      </w:r>
      <w:bookmarkEnd w:id="1557"/>
      <w:r w:rsidRPr="00303B61">
        <w:instrText>" \f C \l 1</w:instrText>
      </w:r>
      <w:r>
        <w:fldChar w:fldCharType="end"/>
      </w:r>
    </w:p>
    <w:p w14:paraId="3399A897"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permissible values for one </w:t>
      </w:r>
      <w:r>
        <w:rPr>
          <w:rFonts w:ascii="Times New Roman" w:hAnsi="Times New Roman"/>
          <w:sz w:val="24"/>
          <w:szCs w:val="24"/>
        </w:rPr>
        <w:t>C</w:t>
      </w:r>
      <w:r w:rsidRPr="00303B61">
        <w:rPr>
          <w:rFonts w:ascii="Times New Roman" w:hAnsi="Times New Roman"/>
          <w:sz w:val="24"/>
          <w:szCs w:val="24"/>
        </w:rPr>
        <w:t>omponent of a data or metadata structure.</w:t>
      </w:r>
    </w:p>
    <w:p w14:paraId="28E575F5" w14:textId="77777777" w:rsidR="008201DD" w:rsidRPr="00303B61" w:rsidRDefault="008201DD" w:rsidP="002E6B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05EB0E53" w14:textId="5825349A"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MEMBER_SEL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58" w:name="_Toc521320173"/>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MEMBER_SEL</w:instrText>
      </w:r>
      <w:bookmarkEnd w:id="1558"/>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5914339"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50CC969B"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Member </w:t>
      </w:r>
      <w:r>
        <w:rPr>
          <w:rFonts w:ascii="Times New Roman" w:hAnsi="Times New Roman"/>
          <w:sz w:val="24"/>
          <w:szCs w:val="24"/>
        </w:rPr>
        <w:t>V</w:t>
      </w:r>
      <w:r w:rsidRPr="00303B61">
        <w:rPr>
          <w:rFonts w:ascii="Times New Roman" w:hAnsi="Times New Roman"/>
          <w:sz w:val="24"/>
          <w:szCs w:val="24"/>
        </w:rPr>
        <w:t>alue</w:t>
      </w:r>
      <w:r w:rsidRPr="003E1785" w:rsidDel="00E602EA">
        <w:rPr>
          <w:rFonts w:ascii="Times New Roman" w:hAnsi="Times New Roman"/>
          <w:sz w:val="24"/>
          <w:szCs w:val="24"/>
        </w:rPr>
        <w:t xml:space="preserve"> </w:t>
      </w:r>
    </w:p>
    <w:p w14:paraId="53BA9B4A" w14:textId="2EB56C0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76"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38E43DB3" w14:textId="77777777" w:rsidR="008201DD" w:rsidRPr="00303B61" w:rsidRDefault="008201DD" w:rsidP="001A3ECA">
      <w:pPr>
        <w:pStyle w:val="Heading1"/>
      </w:pPr>
      <w:bookmarkStart w:id="1559" w:name="_Toc521319733"/>
      <w:r w:rsidRPr="00303B61">
        <w:t xml:space="preserve">Member </w:t>
      </w:r>
      <w:r>
        <w:t>V</w:t>
      </w:r>
      <w:r w:rsidRPr="00303B61">
        <w:t>alue</w:t>
      </w:r>
      <w:bookmarkEnd w:id="1559"/>
      <w:r>
        <w:fldChar w:fldCharType="begin"/>
      </w:r>
      <w:r w:rsidRPr="00303B61">
        <w:instrText>tc "</w:instrText>
      </w:r>
      <w:bookmarkStart w:id="1560" w:name="_Toc521320174"/>
      <w:r w:rsidRPr="00303B61">
        <w:instrText>Member Value</w:instrText>
      </w:r>
      <w:bookmarkEnd w:id="1560"/>
      <w:r w:rsidRPr="00303B61">
        <w:instrText>" \f C \l 1</w:instrText>
      </w:r>
      <w:r>
        <w:fldChar w:fldCharType="end"/>
      </w:r>
    </w:p>
    <w:p w14:paraId="271FD15F"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Single value of the set of values for a </w:t>
      </w:r>
      <w:r>
        <w:rPr>
          <w:rFonts w:ascii="Times New Roman" w:hAnsi="Times New Roman"/>
          <w:sz w:val="24"/>
          <w:szCs w:val="24"/>
        </w:rPr>
        <w:t>M</w:t>
      </w:r>
      <w:r w:rsidRPr="00303B61">
        <w:rPr>
          <w:rFonts w:ascii="Times New Roman" w:hAnsi="Times New Roman"/>
          <w:sz w:val="24"/>
          <w:szCs w:val="24"/>
        </w:rPr>
        <w:t xml:space="preserve">ember </w:t>
      </w:r>
      <w:r>
        <w:rPr>
          <w:rFonts w:ascii="Times New Roman" w:hAnsi="Times New Roman"/>
          <w:sz w:val="24"/>
          <w:szCs w:val="24"/>
        </w:rPr>
        <w:t>S</w:t>
      </w:r>
      <w:r w:rsidRPr="00303B61">
        <w:rPr>
          <w:rFonts w:ascii="Times New Roman" w:hAnsi="Times New Roman"/>
          <w:sz w:val="24"/>
          <w:szCs w:val="24"/>
        </w:rPr>
        <w:t>election.</w:t>
      </w:r>
    </w:p>
    <w:p w14:paraId="0AAFFF15" w14:textId="77777777" w:rsidR="008201DD" w:rsidRPr="00303B61" w:rsidRDefault="008201DD" w:rsidP="002B5E0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p>
    <w:p w14:paraId="1CD98CBE" w14:textId="14CCCF0F" w:rsidR="008201DD" w:rsidRPr="00303B61" w:rsidRDefault="008201DD" w:rsidP="0053669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MEMBER_VAL</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61" w:name="_Toc521320175"/>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MEMBER_</w:instrText>
      </w:r>
      <w:r w:rsidR="008540E4">
        <w:rPr>
          <w:rFonts w:ascii="Times New Roman" w:hAnsi="Times New Roman"/>
          <w:sz w:val="24"/>
          <w:szCs w:val="24"/>
        </w:rPr>
        <w:instrText>VA</w:instrText>
      </w:r>
      <w:r w:rsidR="008540E4" w:rsidRPr="00303B61">
        <w:rPr>
          <w:rFonts w:ascii="Times New Roman" w:hAnsi="Times New Roman"/>
          <w:sz w:val="24"/>
          <w:szCs w:val="24"/>
        </w:rPr>
        <w:instrText>L</w:instrText>
      </w:r>
      <w:bookmarkEnd w:id="1561"/>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60F90CC5" w14:textId="77777777" w:rsidR="008201DD" w:rsidRPr="00303B61" w:rsidRDefault="008201DD" w:rsidP="002419D1">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E1785">
        <w:rPr>
          <w:rFonts w:ascii="Times New Roman" w:hAnsi="Times New Roman"/>
          <w:sz w:val="24"/>
          <w:szCs w:val="24"/>
        </w:rPr>
        <w:t>Constraint</w:t>
      </w:r>
      <w:r w:rsidRPr="00303B61">
        <w:rPr>
          <w:rFonts w:ascii="Times New Roman" w:hAnsi="Times New Roman"/>
          <w:sz w:val="24"/>
          <w:szCs w:val="24"/>
        </w:rPr>
        <w:t xml:space="preserve"> </w:t>
      </w:r>
    </w:p>
    <w:p w14:paraId="4D6BC0CD" w14:textId="77777777" w:rsidR="008201DD" w:rsidRPr="003E1785" w:rsidRDefault="008201DD" w:rsidP="0053669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Member </w:t>
      </w:r>
      <w:r>
        <w:rPr>
          <w:rFonts w:ascii="Times New Roman" w:hAnsi="Times New Roman"/>
          <w:sz w:val="24"/>
          <w:szCs w:val="24"/>
        </w:rPr>
        <w:t>S</w:t>
      </w:r>
      <w:r w:rsidRPr="00303B61">
        <w:rPr>
          <w:rFonts w:ascii="Times New Roman" w:hAnsi="Times New Roman"/>
          <w:sz w:val="24"/>
          <w:szCs w:val="24"/>
        </w:rPr>
        <w:t>election</w:t>
      </w:r>
      <w:r w:rsidRPr="003E1785" w:rsidDel="00E602EA">
        <w:rPr>
          <w:rFonts w:ascii="Times New Roman" w:hAnsi="Times New Roman"/>
          <w:sz w:val="24"/>
          <w:szCs w:val="24"/>
        </w:rPr>
        <w:t xml:space="preserve"> </w:t>
      </w:r>
    </w:p>
    <w:p w14:paraId="39D04D24" w14:textId="10CF421D"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644A8">
        <w:rPr>
          <w:rFonts w:ascii="Times New Roman" w:hAnsi="Times New Roman"/>
          <w:sz w:val="24"/>
          <w:szCs w:val="24"/>
        </w:rPr>
        <w:t>SDMX, "SDMX Glossary Version 1.0", February 2016 (</w:t>
      </w:r>
      <w:hyperlink r:id="rId177" w:history="1">
        <w:r w:rsidR="003C0762" w:rsidRPr="00F81F3A">
          <w:rPr>
            <w:rStyle w:val="Hyperlink"/>
            <w:rFonts w:ascii="Times New Roman" w:hAnsi="Times New Roman"/>
            <w:sz w:val="24"/>
            <w:szCs w:val="24"/>
          </w:rPr>
          <w:t>https://sdmx.org/wp-content/uploads/SDMX_Glossary_Version_1_0_February_2016.docx</w:t>
        </w:r>
      </w:hyperlink>
      <w:r w:rsidRPr="009644A8">
        <w:rPr>
          <w:rFonts w:ascii="Times New Roman" w:hAnsi="Times New Roman"/>
          <w:sz w:val="24"/>
          <w:szCs w:val="24"/>
        </w:rPr>
        <w:t>)</w:t>
      </w:r>
    </w:p>
    <w:p w14:paraId="072C41A9" w14:textId="77777777" w:rsidR="008201DD" w:rsidRPr="00303B61" w:rsidRDefault="008201DD" w:rsidP="006C2F03">
      <w:pPr>
        <w:pStyle w:val="Heading1"/>
      </w:pPr>
      <w:bookmarkStart w:id="1562" w:name="_Toc521319734"/>
      <w:r w:rsidRPr="00303B61">
        <w:lastRenderedPageBreak/>
        <w:t>Metadataflow</w:t>
      </w:r>
      <w:bookmarkEnd w:id="1562"/>
      <w:r>
        <w:fldChar w:fldCharType="begin"/>
      </w:r>
      <w:r w:rsidRPr="00303B61">
        <w:instrText>tc "</w:instrText>
      </w:r>
      <w:bookmarkStart w:id="1563" w:name="_Toc521320176"/>
      <w:r w:rsidRPr="00303B61">
        <w:instrText>Metadataflow</w:instrText>
      </w:r>
      <w:bookmarkEnd w:id="1563"/>
      <w:r w:rsidRPr="00303B61">
        <w:instrText>" \f C \l 1</w:instrText>
      </w:r>
      <w:r>
        <w:fldChar w:fldCharType="end"/>
      </w:r>
    </w:p>
    <w:p w14:paraId="47DFB33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Collection of metadata concepts, structure and usage when used to collect or disseminate reference metadata.</w:t>
      </w:r>
    </w:p>
    <w:p w14:paraId="6BEBB92B" w14:textId="77777777"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 reference metadata set also has a set of structural metadata which describes how it is organised. This metadata identifies what reference metadata concepts are being reported, how these concepts relate to each other (typically as hierarchies), what their presentational structure is, how they may be represented (as free text, as coded values, etc.), and with which formal object types they are associated.</w:t>
      </w:r>
    </w:p>
    <w:p w14:paraId="4D2BA58D" w14:textId="671FA9E1" w:rsidR="008201DD" w:rsidRPr="00303B61" w:rsidRDefault="008201DD" w:rsidP="006C2F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METADATAFLOW</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64" w:name="_Toc521320177"/>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METADATAFLOW</w:instrText>
      </w:r>
      <w:bookmarkEnd w:id="1564"/>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1E7AE0AD" w14:textId="77777777" w:rsidR="008201DD" w:rsidRPr="00303B61" w:rsidRDefault="008201DD" w:rsidP="002419D1">
      <w:pPr>
        <w:keepNext/>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Category</w:t>
      </w:r>
    </w:p>
    <w:p w14:paraId="6B0A0724" w14:textId="77777777" w:rsidR="008201DD" w:rsidRPr="00303B61" w:rsidRDefault="008201DD" w:rsidP="006C2F03">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Dataflow</w:t>
      </w:r>
    </w:p>
    <w:p w14:paraId="7AC0D60D" w14:textId="22EBA2E0" w:rsidR="008201DD" w:rsidRPr="00AF05F9" w:rsidRDefault="008201DD" w:rsidP="006C2F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11E38">
        <w:rPr>
          <w:rFonts w:ascii="Times New Roman" w:hAnsi="Times New Roman"/>
          <w:sz w:val="24"/>
          <w:szCs w:val="24"/>
        </w:rPr>
        <w:t>SDMX, "Metadata Common Vocabulary", 2009 (</w:t>
      </w:r>
      <w:hyperlink r:id="rId178" w:history="1">
        <w:r w:rsidR="003C0762" w:rsidRPr="00F81F3A">
          <w:rPr>
            <w:rStyle w:val="Hyperlink"/>
            <w:rFonts w:ascii="Times New Roman" w:hAnsi="Times New Roman"/>
            <w:sz w:val="24"/>
            <w:szCs w:val="24"/>
          </w:rPr>
          <w:t>https://sdmx.org/wp-content/uploads/04_sdmx_cog_annex_4_mcv_2009.pdf</w:t>
        </w:r>
      </w:hyperlink>
      <w:r w:rsidRPr="00411E38">
        <w:rPr>
          <w:rFonts w:ascii="Times New Roman" w:hAnsi="Times New Roman"/>
          <w:sz w:val="24"/>
          <w:szCs w:val="24"/>
        </w:rPr>
        <w:t>)</w:t>
      </w:r>
    </w:p>
    <w:p w14:paraId="52E0B92B" w14:textId="77777777" w:rsidR="008201DD" w:rsidRDefault="008201DD" w:rsidP="00626B88">
      <w:pPr>
        <w:pStyle w:val="Heading1"/>
      </w:pPr>
      <w:bookmarkStart w:id="1565" w:name="_Toc521319735"/>
      <w:r>
        <w:t>Metadata Key</w:t>
      </w:r>
      <w:bookmarkEnd w:id="1565"/>
      <w:r>
        <w:fldChar w:fldCharType="begin"/>
      </w:r>
      <w:r w:rsidRPr="00303B61">
        <w:instrText>tc "</w:instrText>
      </w:r>
      <w:bookmarkStart w:id="1566" w:name="_Toc521320178"/>
      <w:r w:rsidRPr="00303B61">
        <w:instrText>Metadata Key</w:instrText>
      </w:r>
      <w:bookmarkEnd w:id="1566"/>
      <w:r w:rsidRPr="00303B61">
        <w:instrText>" \f C \l 1</w:instrText>
      </w:r>
      <w:r>
        <w:fldChar w:fldCharType="end"/>
      </w:r>
    </w:p>
    <w:p w14:paraId="122C779F" w14:textId="6C46224A"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626B88">
        <w:rPr>
          <w:rFonts w:ascii="Times New Roman" w:hAnsi="Times New Roman"/>
          <w:sz w:val="24"/>
          <w:szCs w:val="24"/>
        </w:rPr>
        <w:t xml:space="preserve">Construct </w:t>
      </w:r>
      <w:r w:rsidRPr="00F238E3">
        <w:rPr>
          <w:rFonts w:ascii="Times New Roman" w:hAnsi="Times New Roman"/>
          <w:sz w:val="24"/>
          <w:szCs w:val="24"/>
        </w:rPr>
        <w:t>comprised of one or more Object Type/Object Id</w:t>
      </w:r>
      <w:r>
        <w:rPr>
          <w:rFonts w:ascii="Times New Roman" w:hAnsi="Times New Roman"/>
          <w:sz w:val="24"/>
          <w:szCs w:val="24"/>
        </w:rPr>
        <w:t>(s) in order to uniquely identify an item in a collection of reference metadata</w:t>
      </w:r>
      <w:r w:rsidRPr="00303B61">
        <w:rPr>
          <w:rFonts w:ascii="Times New Roman" w:hAnsi="Times New Roman"/>
          <w:sz w:val="24"/>
          <w:szCs w:val="24"/>
        </w:rPr>
        <w:t>.</w:t>
      </w:r>
    </w:p>
    <w:p w14:paraId="4EF5CFCD" w14:textId="77777777" w:rsidR="008201DD"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B83CE8">
        <w:rPr>
          <w:rFonts w:ascii="Times New Roman" w:hAnsi="Times New Roman"/>
          <w:sz w:val="24"/>
          <w:szCs w:val="24"/>
        </w:rPr>
        <w:t xml:space="preserve">For instance, </w:t>
      </w:r>
      <w:r>
        <w:rPr>
          <w:rFonts w:ascii="Times New Roman" w:hAnsi="Times New Roman"/>
          <w:sz w:val="24"/>
          <w:szCs w:val="24"/>
        </w:rPr>
        <w:t>for a</w:t>
      </w:r>
      <w:r w:rsidRPr="00F238E3">
        <w:rPr>
          <w:rFonts w:ascii="Times New Roman" w:hAnsi="Times New Roman"/>
          <w:sz w:val="24"/>
          <w:szCs w:val="24"/>
        </w:rPr>
        <w:t xml:space="preserve"> Code or a Concept </w:t>
      </w:r>
      <w:r>
        <w:rPr>
          <w:rFonts w:ascii="Times New Roman" w:hAnsi="Times New Roman"/>
          <w:sz w:val="24"/>
          <w:szCs w:val="24"/>
        </w:rPr>
        <w:t xml:space="preserve">the Metadata Key would be </w:t>
      </w:r>
      <w:r w:rsidRPr="00F238E3">
        <w:rPr>
          <w:rFonts w:ascii="Times New Roman" w:hAnsi="Times New Roman"/>
          <w:sz w:val="24"/>
          <w:szCs w:val="24"/>
        </w:rPr>
        <w:t>the</w:t>
      </w:r>
      <w:r>
        <w:rPr>
          <w:rFonts w:ascii="Times New Roman" w:hAnsi="Times New Roman"/>
          <w:sz w:val="24"/>
          <w:szCs w:val="24"/>
        </w:rPr>
        <w:t>ir</w:t>
      </w:r>
      <w:r w:rsidRPr="00F238E3">
        <w:rPr>
          <w:rFonts w:ascii="Times New Roman" w:hAnsi="Times New Roman"/>
          <w:sz w:val="24"/>
          <w:szCs w:val="24"/>
        </w:rPr>
        <w:t xml:space="preserve"> Id</w:t>
      </w:r>
      <w:r>
        <w:rPr>
          <w:rFonts w:ascii="Times New Roman" w:hAnsi="Times New Roman"/>
          <w:sz w:val="24"/>
          <w:szCs w:val="24"/>
        </w:rPr>
        <w:t xml:space="preserve">, </w:t>
      </w:r>
      <w:r w:rsidRPr="00F238E3">
        <w:rPr>
          <w:rFonts w:ascii="Times New Roman" w:hAnsi="Times New Roman"/>
          <w:sz w:val="24"/>
          <w:szCs w:val="24"/>
        </w:rPr>
        <w:t xml:space="preserve">such as the URN. For a specific key or partial key there would be two </w:t>
      </w:r>
      <w:r>
        <w:rPr>
          <w:rFonts w:ascii="Times New Roman" w:hAnsi="Times New Roman"/>
          <w:sz w:val="24"/>
          <w:szCs w:val="24"/>
        </w:rPr>
        <w:t>o</w:t>
      </w:r>
      <w:r w:rsidRPr="00F238E3">
        <w:rPr>
          <w:rFonts w:ascii="Times New Roman" w:hAnsi="Times New Roman"/>
          <w:sz w:val="24"/>
          <w:szCs w:val="24"/>
        </w:rPr>
        <w:t xml:space="preserve">bjects, the DSD and the </w:t>
      </w:r>
      <w:r>
        <w:rPr>
          <w:rFonts w:ascii="Times New Roman" w:hAnsi="Times New Roman"/>
          <w:sz w:val="24"/>
          <w:szCs w:val="24"/>
        </w:rPr>
        <w:t>Series</w:t>
      </w:r>
      <w:r w:rsidRPr="00F238E3">
        <w:rPr>
          <w:rFonts w:ascii="Times New Roman" w:hAnsi="Times New Roman"/>
          <w:sz w:val="24"/>
          <w:szCs w:val="24"/>
        </w:rPr>
        <w:t xml:space="preserve"> Key. </w:t>
      </w:r>
      <w:r>
        <w:rPr>
          <w:rFonts w:ascii="Times New Roman" w:hAnsi="Times New Roman"/>
          <w:sz w:val="24"/>
          <w:szCs w:val="24"/>
        </w:rPr>
        <w:t>T</w:t>
      </w:r>
      <w:r w:rsidRPr="00F238E3">
        <w:rPr>
          <w:rFonts w:ascii="Times New Roman" w:hAnsi="Times New Roman"/>
          <w:sz w:val="24"/>
          <w:szCs w:val="24"/>
        </w:rPr>
        <w:t>his is a conceptual structure as it is probable that the Metadata Key would combine the value of all of the individual Object Ids, as this would be necessary in order to find metadata quickly.</w:t>
      </w:r>
    </w:p>
    <w:p w14:paraId="4731B86D" w14:textId="3265F63D" w:rsidR="008201DD" w:rsidRPr="00B83CE8"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83CE8">
        <w:rPr>
          <w:rFonts w:ascii="Times New Roman" w:hAnsi="Times New Roman"/>
          <w:sz w:val="24"/>
          <w:szCs w:val="24"/>
        </w:rPr>
        <w:tab/>
        <w:t>Metadata keys can be grouped into Metadata Key Sets</w:t>
      </w:r>
      <w:r w:rsidR="00626B88">
        <w:rPr>
          <w:rFonts w:ascii="Times New Roman" w:hAnsi="Times New Roman"/>
          <w:sz w:val="24"/>
          <w:szCs w:val="24"/>
        </w:rPr>
        <w:t>.</w:t>
      </w:r>
    </w:p>
    <w:p w14:paraId="29F5637E" w14:textId="1824BBCD" w:rsidR="008201DD" w:rsidRPr="00B83CE8" w:rsidRDefault="008201DD" w:rsidP="00626B88">
      <w:pPr>
        <w:tabs>
          <w:tab w:val="left" w:pos="1701"/>
        </w:tabs>
        <w:spacing w:before="60" w:after="60" w:line="240" w:lineRule="auto"/>
        <w:ind w:left="1701" w:hanging="1701"/>
        <w:rPr>
          <w:rFonts w:ascii="Times New Roman" w:hAnsi="Times New Roman"/>
          <w:b/>
          <w:sz w:val="24"/>
          <w:szCs w:val="24"/>
        </w:rPr>
      </w:pPr>
      <w:r w:rsidRPr="00B83CE8">
        <w:rPr>
          <w:rFonts w:ascii="Times New Roman" w:hAnsi="Times New Roman"/>
          <w:b/>
          <w:sz w:val="24"/>
          <w:szCs w:val="24"/>
        </w:rPr>
        <w:t>Concept ID</w:t>
      </w:r>
      <w:r w:rsidRPr="00626B88">
        <w:rPr>
          <w:rFonts w:ascii="Times New Roman" w:hAnsi="Times New Roman"/>
          <w:sz w:val="24"/>
          <w:szCs w:val="24"/>
        </w:rPr>
        <w:tab/>
        <w:t>META_KEY</w:t>
      </w:r>
      <w:r w:rsidR="008540E4" w:rsidRPr="00626B88">
        <w:rPr>
          <w:rFonts w:ascii="Times New Roman" w:hAnsi="Times New Roman"/>
          <w:sz w:val="24"/>
          <w:szCs w:val="24"/>
        </w:rPr>
        <w:fldChar w:fldCharType="begin"/>
      </w:r>
      <w:r w:rsidR="008540E4" w:rsidRPr="00626B88">
        <w:rPr>
          <w:rFonts w:ascii="Times New Roman" w:hAnsi="Times New Roman"/>
          <w:sz w:val="24"/>
          <w:szCs w:val="24"/>
        </w:rPr>
        <w:instrText>tc "</w:instrText>
      </w:r>
      <w:bookmarkStart w:id="1567" w:name="_Toc521320179"/>
      <w:r w:rsidR="008540E4" w:rsidRPr="00626B88">
        <w:rPr>
          <w:rFonts w:ascii="Times New Roman" w:hAnsi="Times New Roman"/>
          <w:sz w:val="24"/>
          <w:szCs w:val="24"/>
        </w:rPr>
        <w:instrText>Concept ID</w:instrText>
      </w:r>
      <w:r w:rsidR="008540E4" w:rsidRPr="00626B88">
        <w:rPr>
          <w:rFonts w:ascii="Times New Roman" w:hAnsi="Times New Roman"/>
          <w:sz w:val="24"/>
          <w:szCs w:val="24"/>
        </w:rPr>
        <w:tab/>
        <w:instrText>META_KEY</w:instrText>
      </w:r>
      <w:bookmarkEnd w:id="1567"/>
      <w:r w:rsidR="008540E4" w:rsidRPr="00626B88">
        <w:rPr>
          <w:rFonts w:ascii="Times New Roman" w:hAnsi="Times New Roman"/>
          <w:sz w:val="24"/>
          <w:szCs w:val="24"/>
        </w:rPr>
        <w:instrText>" \f C \l 2</w:instrText>
      </w:r>
      <w:r w:rsidR="008540E4" w:rsidRPr="00626B88">
        <w:rPr>
          <w:rFonts w:ascii="Times New Roman" w:hAnsi="Times New Roman"/>
          <w:sz w:val="24"/>
          <w:szCs w:val="24"/>
        </w:rPr>
        <w:fldChar w:fldCharType="end"/>
      </w:r>
    </w:p>
    <w:p w14:paraId="45F6B349" w14:textId="77777777" w:rsidR="008201DD" w:rsidRPr="00303B61" w:rsidRDefault="008201DD" w:rsidP="00626B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Metadata Key Set</w:t>
      </w:r>
    </w:p>
    <w:p w14:paraId="2448E18C" w14:textId="279AA11B" w:rsidR="008201DD" w:rsidRPr="00411E38" w:rsidRDefault="008201DD" w:rsidP="00626B8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r>
      <w:r w:rsidR="004619AE" w:rsidRPr="004619AE">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619AE" w:rsidRPr="004619AE">
        <w:rPr>
          <w:rFonts w:ascii="Times New Roman" w:hAnsi="Times New Roman"/>
          <w:sz w:val="24"/>
          <w:szCs w:val="24"/>
        </w:rPr>
        <w:t>2018 (</w:t>
      </w:r>
      <w:hyperlink r:id="rId179" w:history="1">
        <w:r w:rsidR="004619AE" w:rsidRPr="002E2F75">
          <w:rPr>
            <w:rStyle w:val="Hyperlink"/>
            <w:rFonts w:ascii="Times New Roman" w:hAnsi="Times New Roman"/>
            <w:sz w:val="24"/>
            <w:szCs w:val="24"/>
          </w:rPr>
          <w:t>https://sdmx.org/</w:t>
        </w:r>
      </w:hyperlink>
      <w:r w:rsidR="004619AE" w:rsidRPr="004619AE">
        <w:rPr>
          <w:rFonts w:ascii="Times New Roman" w:hAnsi="Times New Roman"/>
          <w:sz w:val="24"/>
          <w:szCs w:val="24"/>
        </w:rPr>
        <w:t>)</w:t>
      </w:r>
    </w:p>
    <w:p w14:paraId="1B016C29" w14:textId="77777777" w:rsidR="008201DD" w:rsidRPr="00303B61" w:rsidRDefault="008201DD" w:rsidP="001A3ECA">
      <w:pPr>
        <w:pStyle w:val="Heading1"/>
      </w:pPr>
      <w:bookmarkStart w:id="1568" w:name="_Toc521319736"/>
      <w:r w:rsidRPr="00303B61">
        <w:t xml:space="preserve">Metadata </w:t>
      </w:r>
      <w:r>
        <w:t>K</w:t>
      </w:r>
      <w:r w:rsidRPr="00303B61">
        <w:t xml:space="preserve">ey </w:t>
      </w:r>
      <w:r>
        <w:t>S</w:t>
      </w:r>
      <w:r w:rsidRPr="00303B61">
        <w:t>et</w:t>
      </w:r>
      <w:bookmarkEnd w:id="1568"/>
      <w:r>
        <w:fldChar w:fldCharType="begin"/>
      </w:r>
      <w:r w:rsidRPr="00303B61">
        <w:instrText>tc "</w:instrText>
      </w:r>
      <w:bookmarkStart w:id="1569" w:name="_Toc521320180"/>
      <w:r w:rsidRPr="00303B61">
        <w:instrText>Metadata Key</w:instrText>
      </w:r>
      <w:r w:rsidRPr="0043206D">
        <w:instrText xml:space="preserve"> </w:instrText>
      </w:r>
      <w:r w:rsidRPr="00303B61">
        <w:instrText>Set</w:instrText>
      </w:r>
      <w:bookmarkEnd w:id="1569"/>
      <w:r w:rsidRPr="00303B61">
        <w:instrText>" \f C \l 1</w:instrText>
      </w:r>
      <w:r>
        <w:fldChar w:fldCharType="end"/>
      </w:r>
    </w:p>
    <w:p w14:paraId="209F327E" w14:textId="77777777" w:rsidR="008201DD"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The group of keys that identify items in a </w:t>
      </w:r>
      <w:r w:rsidRPr="00303B61">
        <w:rPr>
          <w:rFonts w:ascii="Times New Roman" w:hAnsi="Times New Roman"/>
          <w:sz w:val="24"/>
          <w:szCs w:val="24"/>
        </w:rPr>
        <w:t>collection of reference metadata.</w:t>
      </w:r>
    </w:p>
    <w:p w14:paraId="1660DE33" w14:textId="77777777" w:rsidR="008201DD" w:rsidRPr="00303B61" w:rsidRDefault="008201DD" w:rsidP="00B15FD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A typical usage is to constrain a Metadataflow or Provision Agreement in order to validate the metadata exchange.</w:t>
      </w:r>
    </w:p>
    <w:p w14:paraId="1D38F683" w14:textId="7DCF50A3"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META_KEY_SET</w:t>
      </w:r>
      <w:r w:rsidR="008540E4" w:rsidRPr="00C73046">
        <w:rPr>
          <w:rFonts w:ascii="Times New Roman" w:hAnsi="Times New Roman"/>
          <w:sz w:val="24"/>
          <w:szCs w:val="24"/>
        </w:rPr>
        <w:fldChar w:fldCharType="begin"/>
      </w:r>
      <w:r w:rsidR="008540E4" w:rsidRPr="00C73046">
        <w:rPr>
          <w:rFonts w:ascii="Times New Roman" w:hAnsi="Times New Roman"/>
          <w:sz w:val="24"/>
          <w:szCs w:val="24"/>
        </w:rPr>
        <w:instrText>tc "</w:instrText>
      </w:r>
      <w:bookmarkStart w:id="1570" w:name="_Toc521320181"/>
      <w:r w:rsidR="008540E4" w:rsidRPr="00C73046">
        <w:rPr>
          <w:rFonts w:ascii="Times New Roman" w:hAnsi="Times New Roman"/>
          <w:b/>
          <w:sz w:val="24"/>
          <w:szCs w:val="24"/>
        </w:rPr>
        <w:instrText>Concept ID</w:instrText>
      </w:r>
      <w:r w:rsidR="008540E4">
        <w:rPr>
          <w:rFonts w:ascii="Times New Roman" w:hAnsi="Times New Roman"/>
          <w:sz w:val="24"/>
          <w:szCs w:val="24"/>
        </w:rPr>
        <w:tab/>
      </w:r>
      <w:r w:rsidR="008540E4" w:rsidRPr="00303B61">
        <w:rPr>
          <w:rFonts w:ascii="Times New Roman" w:hAnsi="Times New Roman"/>
          <w:sz w:val="24"/>
          <w:szCs w:val="24"/>
        </w:rPr>
        <w:instrText>META</w:instrText>
      </w:r>
      <w:r w:rsidR="008540E4">
        <w:rPr>
          <w:rFonts w:ascii="Times New Roman" w:hAnsi="Times New Roman"/>
          <w:sz w:val="24"/>
          <w:szCs w:val="24"/>
        </w:rPr>
        <w:instrText>_KEY_SET</w:instrText>
      </w:r>
      <w:bookmarkEnd w:id="1570"/>
      <w:r w:rsidR="008540E4" w:rsidRPr="00C73046">
        <w:rPr>
          <w:rFonts w:ascii="Times New Roman" w:hAnsi="Times New Roman"/>
          <w:sz w:val="24"/>
          <w:szCs w:val="24"/>
        </w:rPr>
        <w:instrText>" \f C \l 2</w:instrText>
      </w:r>
      <w:r w:rsidR="008540E4" w:rsidRPr="00C73046">
        <w:rPr>
          <w:rFonts w:ascii="Times New Roman" w:hAnsi="Times New Roman"/>
          <w:sz w:val="24"/>
          <w:szCs w:val="24"/>
        </w:rPr>
        <w:fldChar w:fldCharType="end"/>
      </w:r>
    </w:p>
    <w:p w14:paraId="2D55CAF8"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F585B98" w14:textId="4BECCE6D" w:rsidR="008201DD" w:rsidRPr="00411E38"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11E38">
        <w:rPr>
          <w:rFonts w:ascii="Times New Roman" w:hAnsi="Times New Roman"/>
          <w:b/>
          <w:sz w:val="24"/>
          <w:szCs w:val="24"/>
        </w:rPr>
        <w:t>Source</w:t>
      </w:r>
      <w:r w:rsidRPr="00411E38">
        <w:rPr>
          <w:rFonts w:ascii="Times New Roman" w:hAnsi="Times New Roman"/>
          <w:sz w:val="24"/>
          <w:szCs w:val="24"/>
        </w:rPr>
        <w:tab/>
        <w:t>SDMX, "SDMX Glossary Version 1.0", February 2016 (</w:t>
      </w:r>
      <w:hyperlink r:id="rId180" w:history="1">
        <w:r w:rsidR="003C0762" w:rsidRPr="00F81F3A">
          <w:rPr>
            <w:rStyle w:val="Hyperlink"/>
            <w:rFonts w:ascii="Times New Roman" w:hAnsi="Times New Roman"/>
            <w:sz w:val="24"/>
            <w:szCs w:val="24"/>
          </w:rPr>
          <w:t>https://sdmx.org/wp-content/uploads/SDMX_Glossary_Version_1_0_February_2016.docx</w:t>
        </w:r>
      </w:hyperlink>
      <w:r w:rsidRPr="00411E38">
        <w:rPr>
          <w:rFonts w:ascii="Times New Roman" w:hAnsi="Times New Roman"/>
          <w:sz w:val="24"/>
          <w:szCs w:val="24"/>
        </w:rPr>
        <w:t>)</w:t>
      </w:r>
    </w:p>
    <w:p w14:paraId="0BBEA559" w14:textId="77777777" w:rsidR="008201DD" w:rsidRPr="00303B61" w:rsidRDefault="008201DD" w:rsidP="001A3ECA">
      <w:pPr>
        <w:pStyle w:val="Heading1"/>
      </w:pPr>
      <w:bookmarkStart w:id="1571" w:name="_Toc521319737"/>
      <w:r w:rsidRPr="00303B61">
        <w:t>Metadata key value</w:t>
      </w:r>
      <w:bookmarkEnd w:id="1571"/>
      <w:r>
        <w:fldChar w:fldCharType="begin"/>
      </w:r>
      <w:r w:rsidRPr="00303B61">
        <w:instrText>tc "</w:instrText>
      </w:r>
      <w:bookmarkStart w:id="1572" w:name="_Toc521320182"/>
      <w:r w:rsidRPr="00303B61">
        <w:instrText>Metadata key</w:instrText>
      </w:r>
      <w:r w:rsidRPr="0043206D">
        <w:instrText xml:space="preserve"> </w:instrText>
      </w:r>
      <w:r w:rsidRPr="00303B61">
        <w:instrText>value</w:instrText>
      </w:r>
      <w:bookmarkEnd w:id="1572"/>
      <w:r w:rsidRPr="00303B61">
        <w:instrText>" \f C \l 1</w:instrText>
      </w:r>
      <w:r>
        <w:fldChar w:fldCharType="end"/>
      </w:r>
    </w:p>
    <w:p w14:paraId="2BD9F39E"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Value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of an identifier </w:t>
      </w:r>
      <w:r>
        <w:rPr>
          <w:rFonts w:ascii="Times New Roman" w:hAnsi="Times New Roman"/>
          <w:sz w:val="24"/>
          <w:szCs w:val="24"/>
        </w:rPr>
        <w:t>C</w:t>
      </w:r>
      <w:r w:rsidRPr="00303B61">
        <w:rPr>
          <w:rFonts w:ascii="Times New Roman" w:hAnsi="Times New Roman"/>
          <w:sz w:val="24"/>
          <w:szCs w:val="24"/>
        </w:rPr>
        <w:t xml:space="preserve">omponent defined in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w:t>
      </w:r>
    </w:p>
    <w:p w14:paraId="6363B549" w14:textId="77777777" w:rsidR="008201DD" w:rsidRPr="00303B61" w:rsidRDefault="008201DD" w:rsidP="005064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a part of a Constraint</w:t>
      </w:r>
      <w:r>
        <w:rPr>
          <w:rFonts w:ascii="Times New Roman" w:hAnsi="Times New Roman"/>
          <w:sz w:val="24"/>
          <w:szCs w:val="24"/>
        </w:rPr>
        <w:t>.</w:t>
      </w:r>
    </w:p>
    <w:p w14:paraId="032E96E7" w14:textId="31B05745"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META_KEY_VAL</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573" w:name="_Toc521320183"/>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w:instrText>
      </w:r>
      <w:r w:rsidR="00CA44F0">
        <w:rPr>
          <w:rFonts w:ascii="Times New Roman" w:hAnsi="Times New Roman"/>
          <w:sz w:val="24"/>
          <w:szCs w:val="24"/>
        </w:rPr>
        <w:instrText>_KEY_VAL</w:instrText>
      </w:r>
      <w:bookmarkEnd w:id="1573"/>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2D5FC62E" w14:textId="77777777" w:rsidR="008201DD" w:rsidRPr="00303B61" w:rsidRDefault="008201DD" w:rsidP="00405C8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Constraint</w:t>
      </w:r>
    </w:p>
    <w:p w14:paraId="4E429746" w14:textId="2EABD58A" w:rsidR="008201DD" w:rsidRPr="0024187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41879">
        <w:rPr>
          <w:rFonts w:ascii="Times New Roman" w:hAnsi="Times New Roman"/>
          <w:b/>
          <w:sz w:val="24"/>
          <w:szCs w:val="24"/>
        </w:rPr>
        <w:lastRenderedPageBreak/>
        <w:t>Source</w:t>
      </w:r>
      <w:r w:rsidRPr="00241879">
        <w:rPr>
          <w:rFonts w:ascii="Times New Roman" w:hAnsi="Times New Roman"/>
          <w:sz w:val="24"/>
          <w:szCs w:val="24"/>
        </w:rPr>
        <w:tab/>
        <w:t>SDMX, "SDMX Glossary Version 1.0", February 2016 (</w:t>
      </w:r>
      <w:hyperlink r:id="rId181"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6BB22AA0" w14:textId="77777777" w:rsidR="008201DD" w:rsidRPr="00303B61" w:rsidRDefault="008201DD" w:rsidP="001A3ECA">
      <w:pPr>
        <w:pStyle w:val="Heading1"/>
      </w:pPr>
      <w:bookmarkStart w:id="1574" w:name="_Toc521319738"/>
      <w:r w:rsidRPr="00303B61">
        <w:t>Metadata repository</w:t>
      </w:r>
      <w:bookmarkEnd w:id="1574"/>
      <w:r>
        <w:fldChar w:fldCharType="begin"/>
      </w:r>
      <w:r w:rsidRPr="00303B61">
        <w:instrText>tc "</w:instrText>
      </w:r>
      <w:bookmarkStart w:id="1575" w:name="_Toc521320184"/>
      <w:r w:rsidRPr="00303B61">
        <w:instrText>Metadata repository</w:instrText>
      </w:r>
      <w:bookmarkEnd w:id="1575"/>
      <w:r w:rsidRPr="00303B61">
        <w:instrText>" \f C \l 1</w:instrText>
      </w:r>
      <w:r>
        <w:fldChar w:fldCharType="end"/>
      </w:r>
    </w:p>
    <w:p w14:paraId="2D1A1FEE"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Place where logically organised statistical metadata are stored that allows for querying, editing and managing of metadata.</w:t>
      </w:r>
    </w:p>
    <w:p w14:paraId="5E47C533"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reference metadata often relate to objects of the SDMX Information Model. These can be structural objects such as Dataflow, Code, Concept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objects such as partial keys (e.g. the value of a specific Dimension such as a country in the context of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or even </w:t>
      </w:r>
      <w:r>
        <w:rPr>
          <w:rFonts w:ascii="Times New Roman" w:hAnsi="Times New Roman"/>
          <w:sz w:val="24"/>
          <w:szCs w:val="24"/>
        </w:rPr>
        <w:t>O</w:t>
      </w:r>
      <w:r w:rsidRPr="00303B61">
        <w:rPr>
          <w:rFonts w:ascii="Times New Roman" w:hAnsi="Times New Roman"/>
          <w:sz w:val="24"/>
          <w:szCs w:val="24"/>
        </w:rPr>
        <w:t>bservations. These metadata need to be managed and made accessible not only to systems disseminating the metadata but often also to systems concerned with data discovery, query, and data visualisation. Many dissemination systems unite the reference metadata with the data to which they pertain, even though these metadata are collected by different mechanisms, by different systems, and stored in different databases from the data.</w:t>
      </w:r>
    </w:p>
    <w:p w14:paraId="02652A45" w14:textId="3BB7EC71" w:rsidR="008201DD" w:rsidRPr="00303B61" w:rsidRDefault="008201DD" w:rsidP="00405C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META_REPO</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576" w:name="_Toc521320185"/>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META_REPO</w:instrText>
      </w:r>
      <w:bookmarkEnd w:id="1576"/>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7E134C64" w14:textId="554A2B2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41879">
        <w:rPr>
          <w:rFonts w:ascii="Times New Roman" w:hAnsi="Times New Roman"/>
          <w:sz w:val="24"/>
          <w:szCs w:val="24"/>
        </w:rPr>
        <w:t>SDMX, "SDMX Glossary Version 1.0", February 2016 (</w:t>
      </w:r>
      <w:hyperlink r:id="rId182" w:history="1">
        <w:r w:rsidR="003C0762" w:rsidRPr="00F81F3A">
          <w:rPr>
            <w:rStyle w:val="Hyperlink"/>
            <w:rFonts w:ascii="Times New Roman" w:hAnsi="Times New Roman"/>
            <w:sz w:val="24"/>
            <w:szCs w:val="24"/>
          </w:rPr>
          <w:t>https://sdmx.org/wp-content/uploads/SDMX_Glossary_Version_1_0_February_2016.docx</w:t>
        </w:r>
      </w:hyperlink>
      <w:r w:rsidRPr="00241879">
        <w:rPr>
          <w:rFonts w:ascii="Times New Roman" w:hAnsi="Times New Roman"/>
          <w:sz w:val="24"/>
          <w:szCs w:val="24"/>
        </w:rPr>
        <w:t>)</w:t>
      </w:r>
    </w:p>
    <w:p w14:paraId="4566826E" w14:textId="2A1AE433" w:rsidR="008201DD" w:rsidRPr="00884B76" w:rsidRDefault="008201DD" w:rsidP="001A3ECA">
      <w:pPr>
        <w:pStyle w:val="Heading1"/>
      </w:pPr>
      <w:bookmarkStart w:id="1577" w:name="_Toc521319739"/>
      <w:r w:rsidRPr="00303B61">
        <w:t xml:space="preserve">Metadata </w:t>
      </w:r>
      <w:r>
        <w:t>S</w:t>
      </w:r>
      <w:r w:rsidRPr="00303B61">
        <w:t>et</w:t>
      </w:r>
      <w:bookmarkEnd w:id="1577"/>
      <w:r w:rsidR="00884B76">
        <w:fldChar w:fldCharType="begin"/>
      </w:r>
      <w:r w:rsidR="00884B76" w:rsidRPr="00303B61">
        <w:instrText>tc "</w:instrText>
      </w:r>
      <w:bookmarkStart w:id="1578" w:name="_Toc521320186"/>
      <w:r w:rsidR="00884B76" w:rsidRPr="00303B61">
        <w:instrText xml:space="preserve">Metadata </w:instrText>
      </w:r>
      <w:r w:rsidR="00884B76">
        <w:instrText>Set</w:instrText>
      </w:r>
      <w:bookmarkEnd w:id="1578"/>
      <w:r w:rsidR="00884B76" w:rsidRPr="00303B61">
        <w:instrText>" \f C \l 1</w:instrText>
      </w:r>
      <w:r w:rsidR="00884B76">
        <w:fldChar w:fldCharType="end"/>
      </w:r>
    </w:p>
    <w:p w14:paraId="08A68850" w14:textId="77777777" w:rsidR="008201DD" w:rsidRPr="00303B61" w:rsidRDefault="008201DD" w:rsidP="005E29E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Organised collection of reference metadata.</w:t>
      </w:r>
    </w:p>
    <w:p w14:paraId="77C80A13" w14:textId="77777777"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must conform to the specification in a Metadata Structure Definition. The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 xml:space="preserve">et contains one or more reports, each report comprising the metadata content (a set of attributes and corresponding content), and the identification of the precise object to which the metadata are to be attached. The metadata can be attached to any SDMX artefact that can be identified (e.g. structural artefact such as a </w:t>
      </w:r>
      <w:r>
        <w:rPr>
          <w:rFonts w:ascii="Times New Roman" w:hAnsi="Times New Roman"/>
          <w:sz w:val="24"/>
          <w:szCs w:val="24"/>
        </w:rPr>
        <w:t>C</w:t>
      </w:r>
      <w:r w:rsidRPr="00303B61">
        <w:rPr>
          <w:rFonts w:ascii="Times New Roman" w:hAnsi="Times New Roman"/>
          <w:sz w:val="24"/>
          <w:szCs w:val="24"/>
        </w:rPr>
        <w:t xml:space="preserve">ode, </w:t>
      </w:r>
      <w:r>
        <w:rPr>
          <w:rFonts w:ascii="Times New Roman" w:hAnsi="Times New Roman"/>
          <w:sz w:val="24"/>
          <w:szCs w:val="24"/>
        </w:rPr>
        <w:t>C</w:t>
      </w:r>
      <w:r w:rsidRPr="00303B61">
        <w:rPr>
          <w:rFonts w:ascii="Times New Roman" w:hAnsi="Times New Roman"/>
          <w:sz w:val="24"/>
          <w:szCs w:val="24"/>
        </w:rPr>
        <w:t xml:space="preserve">oncept, </w:t>
      </w:r>
      <w:r>
        <w:rPr>
          <w:rFonts w:ascii="Times New Roman" w:hAnsi="Times New Roman"/>
          <w:sz w:val="24"/>
          <w:szCs w:val="24"/>
        </w:rPr>
        <w:t>D</w:t>
      </w:r>
      <w:r w:rsidRPr="00303B61">
        <w:rPr>
          <w:rFonts w:ascii="Times New Roman" w:hAnsi="Times New Roman"/>
          <w:sz w:val="24"/>
          <w:szCs w:val="24"/>
        </w:rPr>
        <w:t xml:space="preserve">imension or a part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such as a partial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 or </w:t>
      </w:r>
      <w:r>
        <w:rPr>
          <w:rFonts w:ascii="Times New Roman" w:hAnsi="Times New Roman"/>
          <w:sz w:val="24"/>
          <w:szCs w:val="24"/>
        </w:rPr>
        <w:t>O</w:t>
      </w:r>
      <w:r w:rsidRPr="00303B61">
        <w:rPr>
          <w:rFonts w:ascii="Times New Roman" w:hAnsi="Times New Roman"/>
          <w:sz w:val="24"/>
          <w:szCs w:val="24"/>
        </w:rPr>
        <w:t>bservation).</w:t>
      </w:r>
    </w:p>
    <w:p w14:paraId="503770C4" w14:textId="382D42F5" w:rsidR="008201DD" w:rsidRPr="00303B61" w:rsidRDefault="008201DD" w:rsidP="00EF6A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type of report defined in a Metadata Structure Definition is known as </w:t>
      </w:r>
      <w:r w:rsidR="00065D4A">
        <w:rPr>
          <w:rFonts w:ascii="Times New Roman" w:hAnsi="Times New Roman"/>
          <w:sz w:val="24"/>
          <w:szCs w:val="24"/>
        </w:rPr>
        <w:t>"</w:t>
      </w:r>
      <w:r w:rsidRPr="00303B61">
        <w:rPr>
          <w:rFonts w:ascii="Times New Roman" w:hAnsi="Times New Roman"/>
          <w:sz w:val="24"/>
          <w:szCs w:val="24"/>
        </w:rPr>
        <w:t>reference metadata</w:t>
      </w:r>
      <w:r w:rsidR="00065D4A">
        <w:rPr>
          <w:rFonts w:ascii="Times New Roman" w:hAnsi="Times New Roman"/>
          <w:sz w:val="24"/>
          <w:szCs w:val="24"/>
        </w:rPr>
        <w:t>"</w:t>
      </w:r>
      <w:r w:rsidRPr="00303B61">
        <w:rPr>
          <w:rFonts w:ascii="Times New Roman" w:hAnsi="Times New Roman"/>
          <w:sz w:val="24"/>
          <w:szCs w:val="24"/>
        </w:rPr>
        <w:t xml:space="preserve"> which are typified by quality metadata but can contain any type of metadata. These metadata are generally not reported with the data (as data attributes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and are often collected to a different schedule to the data, are derived from separate (from the data) repositories and collected from/reported by systems different from the statistical data warehouse.</w:t>
      </w:r>
    </w:p>
    <w:p w14:paraId="79EDDE66" w14:textId="29D830BE" w:rsidR="008201DD" w:rsidRPr="00303B61" w:rsidRDefault="008201DD" w:rsidP="006173D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META_SET</w:t>
      </w:r>
      <w:r w:rsidR="00CA44F0" w:rsidRPr="00C73046">
        <w:rPr>
          <w:rFonts w:ascii="Times New Roman" w:hAnsi="Times New Roman"/>
          <w:sz w:val="24"/>
          <w:szCs w:val="24"/>
        </w:rPr>
        <w:fldChar w:fldCharType="begin"/>
      </w:r>
      <w:r w:rsidR="00CA44F0" w:rsidRPr="00C73046">
        <w:rPr>
          <w:rFonts w:ascii="Times New Roman" w:hAnsi="Times New Roman"/>
          <w:sz w:val="24"/>
          <w:szCs w:val="24"/>
        </w:rPr>
        <w:instrText>tc "</w:instrText>
      </w:r>
      <w:bookmarkStart w:id="1579" w:name="_Toc521320187"/>
      <w:r w:rsidR="00CA44F0" w:rsidRPr="00C73046">
        <w:rPr>
          <w:rFonts w:ascii="Times New Roman" w:hAnsi="Times New Roman"/>
          <w:b/>
          <w:sz w:val="24"/>
          <w:szCs w:val="24"/>
        </w:rPr>
        <w:instrText>Concept ID</w:instrText>
      </w:r>
      <w:r w:rsidR="00CA44F0">
        <w:rPr>
          <w:rFonts w:ascii="Times New Roman" w:hAnsi="Times New Roman"/>
          <w:sz w:val="24"/>
          <w:szCs w:val="24"/>
        </w:rPr>
        <w:tab/>
      </w:r>
      <w:r w:rsidR="00CA44F0" w:rsidRPr="00303B61">
        <w:rPr>
          <w:rFonts w:ascii="Times New Roman" w:hAnsi="Times New Roman"/>
          <w:sz w:val="24"/>
          <w:szCs w:val="24"/>
        </w:rPr>
        <w:instrText>META_</w:instrText>
      </w:r>
      <w:r w:rsidR="00CA44F0">
        <w:rPr>
          <w:rFonts w:ascii="Times New Roman" w:hAnsi="Times New Roman"/>
          <w:sz w:val="24"/>
          <w:szCs w:val="24"/>
        </w:rPr>
        <w:instrText>SET</w:instrText>
      </w:r>
      <w:bookmarkEnd w:id="1579"/>
      <w:r w:rsidR="00CA44F0" w:rsidRPr="00C73046">
        <w:rPr>
          <w:rFonts w:ascii="Times New Roman" w:hAnsi="Times New Roman"/>
          <w:sz w:val="24"/>
          <w:szCs w:val="24"/>
        </w:rPr>
        <w:instrText>" \f C \l 2</w:instrText>
      </w:r>
      <w:r w:rsidR="00CA44F0" w:rsidRPr="00C73046">
        <w:rPr>
          <w:rFonts w:ascii="Times New Roman" w:hAnsi="Times New Roman"/>
          <w:sz w:val="24"/>
          <w:szCs w:val="24"/>
        </w:rPr>
        <w:fldChar w:fldCharType="end"/>
      </w:r>
    </w:p>
    <w:p w14:paraId="3579EF0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21D3E90A" w14:textId="77777777" w:rsidR="008201DD" w:rsidRPr="00303B61" w:rsidRDefault="008201DD" w:rsidP="006173D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p>
    <w:p w14:paraId="599FE405" w14:textId="6844E495"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D48EA">
        <w:rPr>
          <w:rFonts w:ascii="Times New Roman" w:hAnsi="Times New Roman"/>
          <w:sz w:val="24"/>
          <w:szCs w:val="24"/>
        </w:rPr>
        <w:t>SDMX, "SDMX Glossary Version 1.0", February 2016 (</w:t>
      </w:r>
      <w:hyperlink r:id="rId183" w:history="1">
        <w:r w:rsidR="003C0762" w:rsidRPr="00F81F3A">
          <w:rPr>
            <w:rStyle w:val="Hyperlink"/>
            <w:rFonts w:ascii="Times New Roman" w:hAnsi="Times New Roman"/>
            <w:sz w:val="24"/>
            <w:szCs w:val="24"/>
          </w:rPr>
          <w:t>https://sdmx.org/wp-content/uploads/SDMX_Glossary_Version_1_0_February_2016.docx</w:t>
        </w:r>
      </w:hyperlink>
      <w:r w:rsidRPr="001D48EA">
        <w:rPr>
          <w:rFonts w:ascii="Times New Roman" w:hAnsi="Times New Roman"/>
          <w:sz w:val="24"/>
          <w:szCs w:val="24"/>
        </w:rPr>
        <w:t>)</w:t>
      </w:r>
    </w:p>
    <w:p w14:paraId="65FB8747" w14:textId="2C677DC3" w:rsidR="008201DD" w:rsidRPr="00303B61" w:rsidRDefault="008201DD" w:rsidP="001A3ECA">
      <w:pPr>
        <w:pStyle w:val="Heading1"/>
      </w:pPr>
      <w:bookmarkStart w:id="1580" w:name="_Toc521319740"/>
      <w:r w:rsidRPr="00303B61">
        <w:t xml:space="preserve">Metadata </w:t>
      </w:r>
      <w:r>
        <w:t>S</w:t>
      </w:r>
      <w:r w:rsidRPr="00303B61">
        <w:t xml:space="preserve">tructure </w:t>
      </w:r>
      <w:r>
        <w:t>D</w:t>
      </w:r>
      <w:r w:rsidRPr="00303B61">
        <w:t>efinition, MSD</w:t>
      </w:r>
      <w:bookmarkEnd w:id="1580"/>
      <w:r w:rsidR="00A631B7">
        <w:fldChar w:fldCharType="begin"/>
      </w:r>
      <w:r w:rsidR="00A631B7" w:rsidRPr="00303B61">
        <w:instrText>tc "</w:instrText>
      </w:r>
      <w:bookmarkStart w:id="1581" w:name="_Toc521320188"/>
      <w:r w:rsidR="00A631B7" w:rsidRPr="00303B61">
        <w:instrText xml:space="preserve">Metadata </w:instrText>
      </w:r>
      <w:r w:rsidR="00A631B7">
        <w:instrText>S</w:instrText>
      </w:r>
      <w:r w:rsidR="00A631B7" w:rsidRPr="00303B61">
        <w:instrText xml:space="preserve">tructure </w:instrText>
      </w:r>
      <w:r w:rsidR="00A631B7">
        <w:instrText>D</w:instrText>
      </w:r>
      <w:r w:rsidR="00A631B7" w:rsidRPr="00303B61">
        <w:instrText>efinition, MSD</w:instrText>
      </w:r>
      <w:bookmarkEnd w:id="1581"/>
      <w:r w:rsidR="00A631B7" w:rsidRPr="00303B61">
        <w:instrText>" \f C \l 1</w:instrText>
      </w:r>
      <w:r w:rsidR="00A631B7">
        <w:fldChar w:fldCharType="end"/>
      </w:r>
    </w:p>
    <w:p w14:paraId="7D81AB78"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Specification of the allowed content of a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in terms of attributes for which content is to be provided and to which type of object the metadata pertain.</w:t>
      </w:r>
    </w:p>
    <w:p w14:paraId="729C2462" w14:textId="77777777" w:rsidR="008201DD" w:rsidRPr="00303B61" w:rsidRDefault="008201DD" w:rsidP="00D37B3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An MSD defines the reference metadata to be collected or reported by specifying the concepts required, how these relate to each other, their presentational structure and to which objects they are to be attached.</w:t>
      </w:r>
    </w:p>
    <w:p w14:paraId="6B2CC54D" w14:textId="008F69F7" w:rsidR="008201DD" w:rsidRPr="00303B61" w:rsidRDefault="008201DD" w:rsidP="001D21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MSD</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582" w:name="_Toc521320189"/>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M</w:instrText>
      </w:r>
      <w:r w:rsidR="007B606A">
        <w:rPr>
          <w:rFonts w:ascii="Times New Roman" w:hAnsi="Times New Roman"/>
          <w:sz w:val="24"/>
          <w:szCs w:val="24"/>
        </w:rPr>
        <w:instrText>SD</w:instrText>
      </w:r>
      <w:bookmarkEnd w:id="1582"/>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2F9A04FF"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Attribute</w:t>
      </w:r>
    </w:p>
    <w:p w14:paraId="42BE8560"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303B61">
        <w:rPr>
          <w:rFonts w:ascii="Times New Roman" w:hAnsi="Times New Roman"/>
          <w:sz w:val="24"/>
          <w:szCs w:val="24"/>
        </w:rPr>
        <w:tab/>
      </w:r>
      <w:r w:rsidRPr="00443F8E">
        <w:rPr>
          <w:rFonts w:ascii="Times New Roman" w:hAnsi="Times New Roman"/>
          <w:sz w:val="24"/>
          <w:szCs w:val="24"/>
          <w:lang w:val="pt-PT"/>
        </w:rPr>
        <w:t>Component</w:t>
      </w:r>
    </w:p>
    <w:p w14:paraId="220F8C71"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Concept</w:t>
      </w:r>
    </w:p>
    <w:p w14:paraId="498B995A" w14:textId="77777777" w:rsidR="008201DD" w:rsidRPr="00443F8E"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 xml:space="preserve">Metadata </w:t>
      </w:r>
      <w:r>
        <w:rPr>
          <w:rFonts w:ascii="Times New Roman" w:hAnsi="Times New Roman"/>
          <w:sz w:val="24"/>
          <w:szCs w:val="24"/>
          <w:lang w:val="pt-PT"/>
        </w:rPr>
        <w:t>S</w:t>
      </w:r>
      <w:r w:rsidRPr="00443F8E">
        <w:rPr>
          <w:rFonts w:ascii="Times New Roman" w:hAnsi="Times New Roman"/>
          <w:sz w:val="24"/>
          <w:szCs w:val="24"/>
          <w:lang w:val="pt-PT"/>
        </w:rPr>
        <w:t>et</w:t>
      </w:r>
    </w:p>
    <w:p w14:paraId="0B86E46B" w14:textId="77777777" w:rsidR="008201DD" w:rsidRPr="00443F8E" w:rsidRDefault="008201DD" w:rsidP="001D213A">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pt-PT"/>
        </w:rPr>
      </w:pPr>
      <w:r w:rsidRPr="00443F8E">
        <w:rPr>
          <w:rFonts w:ascii="Times New Roman" w:hAnsi="Times New Roman"/>
          <w:sz w:val="24"/>
          <w:szCs w:val="24"/>
          <w:lang w:val="pt-PT"/>
        </w:rPr>
        <w:tab/>
        <w:t>Reference metadata</w:t>
      </w:r>
    </w:p>
    <w:p w14:paraId="50F5A4BA" w14:textId="0D6B36EE" w:rsidR="008201DD" w:rsidRPr="00E929C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"SDMX Glossary Version 1.0", February 2016 (</w:t>
      </w:r>
      <w:hyperlink r:id="rId184" w:history="1">
        <w:r w:rsidR="003C0762" w:rsidRPr="00F81F3A">
          <w:rPr>
            <w:rStyle w:val="Hyperlink"/>
            <w:rFonts w:ascii="Times New Roman" w:hAnsi="Times New Roman"/>
            <w:sz w:val="24"/>
            <w:szCs w:val="24"/>
          </w:rPr>
          <w:t>https://sdmx.org/wp-content/uploads/SDMX_Glossary_Version_1_0_February_2016.docx</w:t>
        </w:r>
      </w:hyperlink>
      <w:r w:rsidRPr="00E929C9">
        <w:rPr>
          <w:rFonts w:ascii="Times New Roman" w:hAnsi="Times New Roman"/>
          <w:sz w:val="24"/>
          <w:szCs w:val="24"/>
        </w:rPr>
        <w:t>)</w:t>
      </w:r>
    </w:p>
    <w:p w14:paraId="7ABD54D3" w14:textId="77777777" w:rsidR="008201DD" w:rsidRPr="00303B61" w:rsidRDefault="008201DD" w:rsidP="001A3ECA">
      <w:pPr>
        <w:pStyle w:val="Heading1"/>
      </w:pPr>
      <w:bookmarkStart w:id="1583" w:name="_Toc521319741"/>
      <w:r w:rsidRPr="00303B61">
        <w:t>Metadata update</w:t>
      </w:r>
      <w:bookmarkEnd w:id="1583"/>
      <w:r>
        <w:fldChar w:fldCharType="begin"/>
      </w:r>
      <w:r w:rsidRPr="00303B61">
        <w:instrText>tc "</w:instrText>
      </w:r>
      <w:bookmarkStart w:id="1584" w:name="_Toc427317028"/>
      <w:bookmarkStart w:id="1585" w:name="_Toc427318646"/>
      <w:bookmarkStart w:id="1586" w:name="_Toc441822373"/>
      <w:bookmarkStart w:id="1587" w:name="_Toc521320190"/>
      <w:r w:rsidRPr="00303B61">
        <w:instrText>Metadata update</w:instrText>
      </w:r>
      <w:bookmarkEnd w:id="1584"/>
      <w:bookmarkEnd w:id="1585"/>
      <w:bookmarkEnd w:id="1586"/>
      <w:bookmarkEnd w:id="1587"/>
      <w:r w:rsidRPr="00303B61">
        <w:instrText>" \f C \l 1</w:instrText>
      </w:r>
      <w:r>
        <w:fldChar w:fldCharType="end"/>
      </w:r>
      <w:r w:rsidRPr="00303B61">
        <w:t xml:space="preserve"> </w:t>
      </w:r>
    </w:p>
    <w:p w14:paraId="4C6C1A03"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on which the metadata element was created or modified.</w:t>
      </w:r>
    </w:p>
    <w:p w14:paraId="6A2ECC90"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date of the metadata update may refer to the update of a whole </w:t>
      </w:r>
      <w:r>
        <w:rPr>
          <w:rFonts w:ascii="Times New Roman" w:hAnsi="Times New Roman"/>
          <w:sz w:val="24"/>
          <w:szCs w:val="24"/>
        </w:rPr>
        <w:t>M</w:t>
      </w:r>
      <w:r w:rsidRPr="00303B61">
        <w:rPr>
          <w:rFonts w:ascii="Times New Roman" w:hAnsi="Times New Roman"/>
          <w:sz w:val="24"/>
          <w:szCs w:val="24"/>
        </w:rPr>
        <w:t xml:space="preserve">etadata </w:t>
      </w:r>
      <w:r>
        <w:rPr>
          <w:rFonts w:ascii="Times New Roman" w:hAnsi="Times New Roman"/>
          <w:sz w:val="24"/>
          <w:szCs w:val="24"/>
        </w:rPr>
        <w:t>S</w:t>
      </w:r>
      <w:r w:rsidRPr="00303B61">
        <w:rPr>
          <w:rFonts w:ascii="Times New Roman" w:hAnsi="Times New Roman"/>
          <w:sz w:val="24"/>
          <w:szCs w:val="24"/>
        </w:rPr>
        <w:t>et or to the update of any single metadata item. The update can refer to the file update (with or without change in the content) or to the date on which the metadata have been posted on the web.</w:t>
      </w:r>
    </w:p>
    <w:p w14:paraId="206AAA99" w14:textId="77777777" w:rsidR="008201DD" w:rsidRPr="00303B61" w:rsidRDefault="008201DD" w:rsidP="005610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F73D8"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588" w:name="_Toc427317029"/>
      <w:bookmarkStart w:id="1589" w:name="_Toc427318647"/>
      <w:bookmarkStart w:id="1590" w:name="_Toc441822374"/>
      <w:bookmarkStart w:id="1591" w:name="_Toc521320191"/>
      <w:r w:rsidRPr="007B606A">
        <w:rPr>
          <w:rFonts w:ascii="Times New Roman" w:hAnsi="Times New Roman"/>
          <w:b/>
          <w:sz w:val="24"/>
          <w:szCs w:val="24"/>
        </w:rPr>
        <w:instrText>Concept ID</w:instrText>
      </w:r>
      <w:r w:rsidRPr="007B606A">
        <w:rPr>
          <w:rFonts w:ascii="Times New Roman" w:hAnsi="Times New Roman"/>
          <w:sz w:val="24"/>
          <w:szCs w:val="24"/>
        </w:rPr>
        <w:tab/>
        <w:instrText>META_UPDATE</w:instrText>
      </w:r>
      <w:bookmarkEnd w:id="1588"/>
      <w:bookmarkEnd w:id="1589"/>
      <w:bookmarkEnd w:id="1590"/>
      <w:bookmarkEnd w:id="159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1BFF704E" w14:textId="6D1587F2" w:rsidR="00FE69BF" w:rsidRDefault="008201DD" w:rsidP="002E2A42">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55E39">
        <w:rPr>
          <w:rFonts w:ascii="Times New Roman" w:hAnsi="Times New Roman"/>
          <w:sz w:val="24"/>
          <w:szCs w:val="24"/>
        </w:rPr>
        <w:t>Basic</w:t>
      </w:r>
      <w:r w:rsidR="007D3ECC">
        <w:rPr>
          <w:rFonts w:ascii="Times New Roman" w:hAnsi="Times New Roman"/>
          <w:sz w:val="24"/>
          <w:szCs w:val="24"/>
        </w:rPr>
        <w:t xml:space="preserve">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7A690E28" w14:textId="78DA339D" w:rsidR="008201DD" w:rsidRPr="00303B61" w:rsidRDefault="008201DD" w:rsidP="00F45E5E">
      <w:pPr>
        <w:keepNext/>
        <w:keepLines/>
        <w:widowControl w:val="0"/>
        <w:tabs>
          <w:tab w:val="left" w:pos="326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certified</w:t>
      </w:r>
    </w:p>
    <w:p w14:paraId="2B511050" w14:textId="2B9F1CDD"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posted</w:t>
      </w:r>
    </w:p>
    <w:p w14:paraId="5FEBA999" w14:textId="75639DE9"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2800DA" w:rsidRPr="001D48EA">
        <w:rPr>
          <w:rFonts w:ascii="Times New Roman" w:hAnsi="Times New Roman"/>
          <w:sz w:val="24"/>
          <w:szCs w:val="24"/>
        </w:rPr>
        <w:t>-</w:t>
      </w:r>
      <w:r w:rsidRPr="00303B61">
        <w:rPr>
          <w:rFonts w:ascii="Times New Roman" w:hAnsi="Times New Roman"/>
          <w:sz w:val="24"/>
          <w:szCs w:val="24"/>
        </w:rPr>
        <w:t xml:space="preserve"> last update</w:t>
      </w:r>
    </w:p>
    <w:p w14:paraId="6ED638EE" w14:textId="51FAFCAD" w:rsidR="008201DD" w:rsidRPr="00E929C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929C9">
        <w:rPr>
          <w:rFonts w:ascii="Times New Roman" w:hAnsi="Times New Roman"/>
          <w:b/>
          <w:sz w:val="24"/>
          <w:szCs w:val="24"/>
        </w:rPr>
        <w:t>Source</w:t>
      </w:r>
      <w:r w:rsidRPr="00E929C9">
        <w:rPr>
          <w:rFonts w:ascii="Times New Roman" w:hAnsi="Times New Roman"/>
          <w:sz w:val="24"/>
          <w:szCs w:val="24"/>
        </w:rPr>
        <w:tab/>
        <w:t>SDMX, "Metadata Common Vocabulary", 2009 (</w:t>
      </w:r>
      <w:hyperlink r:id="rId185" w:history="1">
        <w:r w:rsidR="003C0762" w:rsidRPr="00F81F3A">
          <w:rPr>
            <w:rStyle w:val="Hyperlink"/>
            <w:rFonts w:ascii="Times New Roman" w:hAnsi="Times New Roman"/>
            <w:sz w:val="24"/>
            <w:szCs w:val="24"/>
          </w:rPr>
          <w:t>https://sdmx.org/wp-content/uploads/04_sdmx_cog_annex_4_mcv_2009.pdf</w:t>
        </w:r>
      </w:hyperlink>
      <w:r w:rsidRPr="00E929C9">
        <w:rPr>
          <w:rFonts w:ascii="Times New Roman" w:hAnsi="Times New Roman"/>
          <w:sz w:val="24"/>
          <w:szCs w:val="24"/>
        </w:rPr>
        <w:t>)</w:t>
      </w:r>
    </w:p>
    <w:p w14:paraId="2B53074F" w14:textId="7513941F" w:rsidR="008201DD" w:rsidRPr="00303B61" w:rsidRDefault="008201DD" w:rsidP="001A3ECA">
      <w:pPr>
        <w:pStyle w:val="Heading1"/>
      </w:pPr>
      <w:bookmarkStart w:id="1592" w:name="_Toc521319742"/>
      <w:r w:rsidRPr="00303B61">
        <w:t xml:space="preserve">Metadata update </w:t>
      </w:r>
      <w:r w:rsidR="002800DA" w:rsidRPr="001D48EA">
        <w:rPr>
          <w:rFonts w:ascii="Times New Roman" w:hAnsi="Times New Roman"/>
        </w:rPr>
        <w:t>-</w:t>
      </w:r>
      <w:r w:rsidRPr="00303B61">
        <w:t xml:space="preserve"> last certified</w:t>
      </w:r>
      <w:bookmarkEnd w:id="1592"/>
      <w:r>
        <w:fldChar w:fldCharType="begin"/>
      </w:r>
      <w:r w:rsidRPr="00303B61">
        <w:instrText>tc "</w:instrText>
      </w:r>
      <w:bookmarkStart w:id="1593" w:name="_Toc427317030"/>
      <w:bookmarkStart w:id="1594" w:name="_Toc427318648"/>
      <w:bookmarkStart w:id="1595" w:name="_Toc441822375"/>
      <w:bookmarkStart w:id="1596" w:name="_Toc521320192"/>
      <w:r w:rsidRPr="00303B61">
        <w:instrText xml:space="preserve">Metadata update </w:instrText>
      </w:r>
      <w:r w:rsidR="002800DA" w:rsidRPr="001D48EA">
        <w:rPr>
          <w:rFonts w:ascii="Times New Roman" w:hAnsi="Times New Roman"/>
        </w:rPr>
        <w:instrText>-</w:instrText>
      </w:r>
      <w:r w:rsidRPr="00303B61">
        <w:instrText xml:space="preserve"> last certified</w:instrText>
      </w:r>
      <w:bookmarkEnd w:id="1593"/>
      <w:bookmarkEnd w:id="1594"/>
      <w:bookmarkEnd w:id="1595"/>
      <w:bookmarkEnd w:id="1596"/>
      <w:r w:rsidRPr="00303B61">
        <w:instrText>" \f C \l 1</w:instrText>
      </w:r>
      <w:r>
        <w:fldChar w:fldCharType="end"/>
      </w:r>
      <w:r w:rsidRPr="00303B61">
        <w:t xml:space="preserve"> </w:t>
      </w:r>
    </w:p>
    <w:p w14:paraId="2B4C3D7D" w14:textId="7DCD5CBB"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the latest certification </w:t>
      </w:r>
      <w:del w:id="1597" w:author="BARRACLOUGH David, STD/SAM" w:date="2019-12-09T18:14:00Z">
        <w:r w:rsidRPr="00303B61" w:rsidDel="00135D57">
          <w:rPr>
            <w:rFonts w:ascii="Times New Roman" w:hAnsi="Times New Roman"/>
            <w:sz w:val="24"/>
            <w:szCs w:val="24"/>
          </w:rPr>
          <w:delText xml:space="preserve">provided by the domain manager </w:delText>
        </w:r>
      </w:del>
      <w:r w:rsidRPr="00303B61">
        <w:rPr>
          <w:rFonts w:ascii="Times New Roman" w:hAnsi="Times New Roman"/>
          <w:sz w:val="24"/>
          <w:szCs w:val="24"/>
        </w:rPr>
        <w:t>to confirm that the metadata posted are still up-to-date, even if the content has not been amended.</w:t>
      </w:r>
    </w:p>
    <w:p w14:paraId="26DFAB72" w14:textId="2CF2EAF5"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statistical agencies, the domain manager is often asked to certify that the metadata are checked and updated at regular time intervals. The date of the latest certification is to be retained. </w:t>
      </w:r>
      <w:r w:rsidRPr="00E831EE">
        <w:rPr>
          <w:rFonts w:ascii="Times New Roman" w:hAnsi="Times New Roman"/>
          <w:sz w:val="24"/>
          <w:szCs w:val="24"/>
        </w:rPr>
        <w:t>Such a certification can also be done if the contents of the metadata file ha</w:t>
      </w:r>
      <w:r w:rsidR="00FE69BF">
        <w:rPr>
          <w:rFonts w:ascii="Times New Roman" w:hAnsi="Times New Roman"/>
          <w:sz w:val="24"/>
          <w:szCs w:val="24"/>
        </w:rPr>
        <w:t>ve</w:t>
      </w:r>
      <w:r w:rsidRPr="00E831EE">
        <w:rPr>
          <w:rFonts w:ascii="Times New Roman" w:hAnsi="Times New Roman"/>
          <w:sz w:val="24"/>
          <w:szCs w:val="24"/>
        </w:rPr>
        <w:t xml:space="preserve"> not been amended</w:t>
      </w:r>
      <w:r>
        <w:rPr>
          <w:rFonts w:ascii="Times New Roman" w:hAnsi="Times New Roman"/>
          <w:sz w:val="24"/>
          <w:szCs w:val="24"/>
        </w:rPr>
        <w:t>.</w:t>
      </w:r>
      <w:r w:rsidRPr="00E831EE">
        <w:rPr>
          <w:rFonts w:ascii="Times New Roman" w:hAnsi="Times New Roman"/>
          <w:sz w:val="24"/>
          <w:szCs w:val="24"/>
        </w:rPr>
        <w:t xml:space="preserve"> </w:t>
      </w:r>
      <w:r w:rsidRPr="00303B61">
        <w:rPr>
          <w:rFonts w:ascii="Times New Roman" w:hAnsi="Times New Roman"/>
          <w:sz w:val="24"/>
          <w:szCs w:val="24"/>
        </w:rPr>
        <w:t>The concept is relevant for metadata reporting from countries to international organisations within metadata standards initiatives.</w:t>
      </w:r>
    </w:p>
    <w:p w14:paraId="6DC0EF6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DAC5A92" w14:textId="77777777" w:rsidR="008201DD" w:rsidRPr="007B606A" w:rsidRDefault="008201DD" w:rsidP="00231A1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META_CERTIFIED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598" w:name="_Toc427317031"/>
      <w:bookmarkStart w:id="1599" w:name="_Toc427318649"/>
      <w:bookmarkStart w:id="1600" w:name="_Toc441822376"/>
      <w:bookmarkStart w:id="1601" w:name="_Toc521320193"/>
      <w:r w:rsidRPr="007B606A">
        <w:rPr>
          <w:rFonts w:ascii="Times New Roman" w:hAnsi="Times New Roman"/>
          <w:b/>
          <w:sz w:val="24"/>
          <w:szCs w:val="24"/>
        </w:rPr>
        <w:instrText>Concept ID</w:instrText>
      </w:r>
      <w:r w:rsidRPr="007B606A">
        <w:rPr>
          <w:rFonts w:ascii="Times New Roman" w:hAnsi="Times New Roman"/>
          <w:sz w:val="24"/>
          <w:szCs w:val="24"/>
        </w:rPr>
        <w:tab/>
        <w:instrText>META_ CERTIFIED</w:instrText>
      </w:r>
      <w:bookmarkEnd w:id="1598"/>
      <w:bookmarkEnd w:id="1599"/>
      <w:bookmarkEnd w:id="1600"/>
      <w:bookmarkEnd w:id="160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781B501A" w14:textId="218163E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4ADCF712"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19FF50AC" w14:textId="2CABCBA8" w:rsidR="008201DD" w:rsidRPr="00303B61" w:rsidRDefault="007B606A"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72C695DF" w14:textId="0087F084"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update</w:t>
      </w:r>
    </w:p>
    <w:p w14:paraId="47707F7A" w14:textId="05A385DE" w:rsidR="008201DD" w:rsidRPr="00AF05F9" w:rsidRDefault="008201DD" w:rsidP="00C91CEE">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lastRenderedPageBreak/>
        <w:t>Source</w:t>
      </w:r>
      <w:r w:rsidRPr="00AF05F9">
        <w:rPr>
          <w:rFonts w:ascii="Times New Roman" w:hAnsi="Times New Roman"/>
          <w:sz w:val="24"/>
          <w:szCs w:val="24"/>
        </w:rPr>
        <w:tab/>
      </w:r>
      <w:r w:rsidRPr="007A1B12">
        <w:rPr>
          <w:rFonts w:ascii="Times New Roman" w:hAnsi="Times New Roman"/>
          <w:sz w:val="24"/>
          <w:szCs w:val="24"/>
        </w:rPr>
        <w:t>SDMX, "Metadata Common Vocabulary", 2009 (</w:t>
      </w:r>
      <w:hyperlink r:id="rId186"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41D741B6" w14:textId="652F4131" w:rsidR="008201DD" w:rsidRPr="00303B61" w:rsidRDefault="008201DD" w:rsidP="001A3ECA">
      <w:pPr>
        <w:pStyle w:val="Heading1"/>
      </w:pPr>
      <w:bookmarkStart w:id="1602" w:name="_Toc521319743"/>
      <w:r w:rsidRPr="00303B61">
        <w:t xml:space="preserve">Metadata update </w:t>
      </w:r>
      <w:r w:rsidR="002800DA" w:rsidRPr="001D48EA">
        <w:rPr>
          <w:rFonts w:ascii="Times New Roman" w:hAnsi="Times New Roman"/>
        </w:rPr>
        <w:t>-</w:t>
      </w:r>
      <w:r w:rsidRPr="00303B61">
        <w:t xml:space="preserve"> last posted</w:t>
      </w:r>
      <w:bookmarkEnd w:id="1602"/>
      <w:r>
        <w:fldChar w:fldCharType="begin"/>
      </w:r>
      <w:r w:rsidRPr="00303B61">
        <w:instrText>tc "</w:instrText>
      </w:r>
      <w:bookmarkStart w:id="1603" w:name="_Toc427317032"/>
      <w:bookmarkStart w:id="1604" w:name="_Toc427318650"/>
      <w:bookmarkStart w:id="1605" w:name="_Toc441822377"/>
      <w:bookmarkStart w:id="1606" w:name="_Toc521320194"/>
      <w:r w:rsidRPr="00303B61">
        <w:instrText xml:space="preserve">Metadata update </w:instrText>
      </w:r>
      <w:r w:rsidR="002800DA" w:rsidRPr="001D48EA">
        <w:rPr>
          <w:rFonts w:ascii="Times New Roman" w:hAnsi="Times New Roman"/>
        </w:rPr>
        <w:instrText>-</w:instrText>
      </w:r>
      <w:r w:rsidRPr="00303B61">
        <w:instrText xml:space="preserve"> last posted</w:instrText>
      </w:r>
      <w:bookmarkEnd w:id="1603"/>
      <w:bookmarkEnd w:id="1604"/>
      <w:bookmarkEnd w:id="1605"/>
      <w:bookmarkEnd w:id="1606"/>
      <w:r w:rsidRPr="00303B61">
        <w:instrText>" \f C \l 1</w:instrText>
      </w:r>
      <w:r>
        <w:fldChar w:fldCharType="end"/>
      </w:r>
      <w:r w:rsidRPr="00303B61">
        <w:t xml:space="preserve"> </w:t>
      </w:r>
    </w:p>
    <w:p w14:paraId="7A00CD83"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Date of the latest dissemination of the metadata.</w:t>
      </w:r>
    </w:p>
    <w:p w14:paraId="0BD9181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date of the last posting (dissemination) of the metadata on the web site should be retained.</w:t>
      </w:r>
      <w:r>
        <w:rPr>
          <w:rFonts w:ascii="Times New Roman" w:hAnsi="Times New Roman"/>
          <w:sz w:val="24"/>
          <w:szCs w:val="24"/>
        </w:rPr>
        <w:t xml:space="preserve"> </w:t>
      </w:r>
      <w:r w:rsidRPr="00E831EE">
        <w:rPr>
          <w:rFonts w:ascii="Times New Roman" w:hAnsi="Times New Roman"/>
          <w:sz w:val="24"/>
          <w:szCs w:val="24"/>
        </w:rPr>
        <w:t>This date will normally be inserted automatically by the metadata production system</w:t>
      </w:r>
      <w:r>
        <w:rPr>
          <w:rFonts w:ascii="Times New Roman" w:hAnsi="Times New Roman"/>
          <w:sz w:val="24"/>
          <w:szCs w:val="24"/>
        </w:rPr>
        <w:t xml:space="preserve">. </w:t>
      </w:r>
    </w:p>
    <w:p w14:paraId="227E3427"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A37111" w14:textId="77777777" w:rsidR="008201DD" w:rsidRPr="007B606A" w:rsidRDefault="008201DD" w:rsidP="00A349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META_POSTED</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07" w:name="_Toc427317033"/>
      <w:bookmarkStart w:id="1608" w:name="_Toc427318651"/>
      <w:bookmarkStart w:id="1609" w:name="_Toc441822378"/>
      <w:bookmarkStart w:id="1610" w:name="_Toc521320195"/>
      <w:r w:rsidRPr="007B606A">
        <w:rPr>
          <w:rFonts w:ascii="Times New Roman" w:hAnsi="Times New Roman"/>
          <w:b/>
          <w:sz w:val="24"/>
          <w:szCs w:val="24"/>
        </w:rPr>
        <w:instrText>Concept ID</w:instrText>
      </w:r>
      <w:r w:rsidRPr="007B606A">
        <w:rPr>
          <w:rFonts w:ascii="Times New Roman" w:hAnsi="Times New Roman"/>
          <w:sz w:val="24"/>
          <w:szCs w:val="24"/>
        </w:rPr>
        <w:tab/>
        <w:instrText>META_POSTED</w:instrText>
      </w:r>
      <w:bookmarkEnd w:id="1607"/>
      <w:bookmarkEnd w:id="1608"/>
      <w:bookmarkEnd w:id="1609"/>
      <w:bookmarkEnd w:id="1610"/>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3F357C28" w14:textId="66C7D034"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01E8E25A"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Metadata update</w:t>
      </w:r>
    </w:p>
    <w:p w14:paraId="5E4045AD" w14:textId="009A229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 xml:space="preserve">- </w:t>
      </w:r>
      <w:r w:rsidRPr="00303B61">
        <w:rPr>
          <w:rFonts w:ascii="Times New Roman" w:hAnsi="Times New Roman"/>
          <w:sz w:val="24"/>
          <w:szCs w:val="24"/>
        </w:rPr>
        <w:t>last certified</w:t>
      </w:r>
    </w:p>
    <w:p w14:paraId="62BDD36B" w14:textId="7099B916"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update </w:t>
      </w:r>
      <w:r w:rsidR="00D35E78">
        <w:rPr>
          <w:rFonts w:ascii="Times New Roman" w:hAnsi="Times New Roman"/>
          <w:sz w:val="24"/>
          <w:szCs w:val="24"/>
        </w:rPr>
        <w:t>-</w:t>
      </w:r>
      <w:r w:rsidRPr="00303B61">
        <w:rPr>
          <w:rFonts w:ascii="Times New Roman" w:hAnsi="Times New Roman"/>
          <w:sz w:val="24"/>
          <w:szCs w:val="24"/>
        </w:rPr>
        <w:t xml:space="preserve"> last update</w:t>
      </w:r>
    </w:p>
    <w:p w14:paraId="27648AFC" w14:textId="67BCE302" w:rsidR="008201DD" w:rsidRPr="00D55189"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D55189">
        <w:rPr>
          <w:rFonts w:ascii="Times New Roman" w:hAnsi="Times New Roman"/>
          <w:b/>
          <w:sz w:val="24"/>
          <w:szCs w:val="24"/>
        </w:rPr>
        <w:t>Source</w:t>
      </w:r>
      <w:r w:rsidRPr="00D55189">
        <w:rPr>
          <w:rFonts w:ascii="Times New Roman" w:hAnsi="Times New Roman"/>
          <w:sz w:val="24"/>
          <w:szCs w:val="24"/>
        </w:rPr>
        <w:tab/>
        <w:t>Eurostat, "Technical Manual of the Single Integrated Metadata Structure (SIMS)", Luxembourg, 2014 (</w:t>
      </w:r>
      <w:hyperlink r:id="rId187" w:history="1">
        <w:r w:rsidR="003C0762" w:rsidRPr="00F81F3A">
          <w:rPr>
            <w:rStyle w:val="Hyperlink"/>
            <w:rFonts w:ascii="Times New Roman" w:hAnsi="Times New Roman"/>
            <w:sz w:val="24"/>
            <w:szCs w:val="24"/>
          </w:rPr>
          <w:t>http://ec.europa.eu/eurostat/ramon/statmanuals/files/SIMS_Manual_2014.pdf</w:t>
        </w:r>
      </w:hyperlink>
      <w:r w:rsidRPr="00D55189">
        <w:rPr>
          <w:rFonts w:ascii="Times New Roman" w:hAnsi="Times New Roman"/>
          <w:sz w:val="24"/>
          <w:szCs w:val="24"/>
        </w:rPr>
        <w:t>)</w:t>
      </w:r>
    </w:p>
    <w:p w14:paraId="5734BA97" w14:textId="4FF45AE0" w:rsidR="008201DD" w:rsidRPr="00303B61" w:rsidRDefault="008201DD" w:rsidP="001A3ECA">
      <w:pPr>
        <w:pStyle w:val="Heading1"/>
      </w:pPr>
      <w:bookmarkStart w:id="1611" w:name="_Toc521319744"/>
      <w:r w:rsidRPr="00303B61">
        <w:t xml:space="preserve">Metadata update </w:t>
      </w:r>
      <w:r w:rsidR="0058098E" w:rsidRPr="001D48EA">
        <w:rPr>
          <w:rFonts w:ascii="Times New Roman" w:hAnsi="Times New Roman"/>
        </w:rPr>
        <w:t>-</w:t>
      </w:r>
      <w:r w:rsidRPr="00303B61">
        <w:t xml:space="preserve"> last update</w:t>
      </w:r>
      <w:bookmarkEnd w:id="1611"/>
      <w:r>
        <w:fldChar w:fldCharType="begin"/>
      </w:r>
      <w:r w:rsidRPr="00303B61">
        <w:instrText>tc "</w:instrText>
      </w:r>
      <w:bookmarkStart w:id="1612" w:name="_Toc427317034"/>
      <w:bookmarkStart w:id="1613" w:name="_Toc427318652"/>
      <w:bookmarkStart w:id="1614" w:name="_Toc441822379"/>
      <w:bookmarkStart w:id="1615" w:name="_Toc521320196"/>
      <w:r w:rsidRPr="00303B61">
        <w:instrText xml:space="preserve">Metadata update </w:instrText>
      </w:r>
      <w:r w:rsidR="0058098E" w:rsidRPr="001D48EA">
        <w:rPr>
          <w:rFonts w:ascii="Times New Roman" w:hAnsi="Times New Roman"/>
        </w:rPr>
        <w:instrText>-</w:instrText>
      </w:r>
      <w:r w:rsidRPr="00303B61">
        <w:instrText xml:space="preserve"> last update</w:instrText>
      </w:r>
      <w:bookmarkEnd w:id="1612"/>
      <w:bookmarkEnd w:id="1613"/>
      <w:bookmarkEnd w:id="1614"/>
      <w:bookmarkEnd w:id="1615"/>
      <w:r w:rsidRPr="00303B61">
        <w:instrText>" \f C \l 1</w:instrText>
      </w:r>
      <w:r>
        <w:fldChar w:fldCharType="end"/>
      </w:r>
      <w:r w:rsidRPr="00303B61">
        <w:t xml:space="preserve"> </w:t>
      </w:r>
    </w:p>
    <w:p w14:paraId="1CE712EA" w14:textId="68BC20AD"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Date of </w:t>
      </w:r>
      <w:ins w:id="1616" w:author="BARRACLOUGH David, STD/SAM" w:date="2019-12-09T17:35:00Z">
        <w:r w:rsidR="00E24233">
          <w:rPr>
            <w:rFonts w:ascii="Times New Roman" w:hAnsi="Times New Roman"/>
            <w:sz w:val="24"/>
            <w:szCs w:val="24"/>
          </w:rPr>
          <w:t xml:space="preserve">the most recent change of the </w:t>
        </w:r>
      </w:ins>
      <w:del w:id="1617" w:author="BARRACLOUGH David, STD/SAM" w:date="2019-12-09T17:35:00Z">
        <w:r w:rsidRPr="00303B61" w:rsidDel="00E24233">
          <w:rPr>
            <w:rFonts w:ascii="Times New Roman" w:hAnsi="Times New Roman"/>
            <w:sz w:val="24"/>
            <w:szCs w:val="24"/>
          </w:rPr>
          <w:delText xml:space="preserve">last update of the content of the </w:delText>
        </w:r>
      </w:del>
      <w:r w:rsidRPr="00303B61">
        <w:rPr>
          <w:rFonts w:ascii="Times New Roman" w:hAnsi="Times New Roman"/>
          <w:sz w:val="24"/>
          <w:szCs w:val="24"/>
        </w:rPr>
        <w:t>metadata.</w:t>
      </w:r>
    </w:p>
    <w:p w14:paraId="67CD6F9A" w14:textId="280C2D61" w:rsidR="008201DD" w:rsidDel="00E24233" w:rsidRDefault="008201DD" w:rsidP="00E24233">
      <w:pPr>
        <w:keepLines/>
        <w:widowControl w:val="0"/>
        <w:tabs>
          <w:tab w:val="left" w:pos="1701"/>
        </w:tabs>
        <w:autoSpaceDE w:val="0"/>
        <w:autoSpaceDN w:val="0"/>
        <w:adjustRightInd w:val="0"/>
        <w:spacing w:before="60" w:after="60" w:line="240" w:lineRule="auto"/>
        <w:ind w:left="1701" w:hanging="1718"/>
        <w:jc w:val="both"/>
        <w:rPr>
          <w:ins w:id="1618" w:author="BARRACLOUGH David, STD/SAM" w:date="2019-04-30T15:32:00Z"/>
          <w:del w:id="1619" w:author="BARRACLOUGH David, STD/SAM" w:date="2019-12-09T17:36:00Z"/>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last update of the content of metadata should be retained. </w:t>
      </w:r>
      <w:ins w:id="1620" w:author="BARRACLOUGH David, STD/SAM" w:date="2019-12-09T17:49:00Z">
        <w:r w:rsidR="00D32041">
          <w:rPr>
            <w:rFonts w:ascii="Times New Roman" w:hAnsi="Times New Roman"/>
            <w:sz w:val="24"/>
            <w:szCs w:val="24"/>
          </w:rPr>
          <w:t>It covers</w:t>
        </w:r>
      </w:ins>
      <w:ins w:id="1621" w:author="BARRACLOUGH David, STD/SAM" w:date="2019-12-09T17:47:00Z">
        <w:r w:rsidR="00D32041">
          <w:rPr>
            <w:rFonts w:ascii="Times New Roman" w:hAnsi="Times New Roman"/>
            <w:sz w:val="24"/>
            <w:szCs w:val="24"/>
          </w:rPr>
          <w:t xml:space="preserve"> reference </w:t>
        </w:r>
      </w:ins>
      <w:ins w:id="1622" w:author="BARRACLOUGH David, STD/SAM" w:date="2019-12-09T17:49:00Z">
        <w:r w:rsidR="00D32041">
          <w:rPr>
            <w:rFonts w:ascii="Times New Roman" w:hAnsi="Times New Roman"/>
            <w:sz w:val="24"/>
            <w:szCs w:val="24"/>
          </w:rPr>
          <w:t xml:space="preserve">metadata </w:t>
        </w:r>
      </w:ins>
      <w:ins w:id="1623" w:author="BARRACLOUGH David, STD/SAM" w:date="2019-12-09T17:47:00Z">
        <w:r w:rsidR="00D32041">
          <w:rPr>
            <w:rFonts w:ascii="Times New Roman" w:hAnsi="Times New Roman"/>
            <w:sz w:val="24"/>
            <w:szCs w:val="24"/>
          </w:rPr>
          <w:t>and attri</w:t>
        </w:r>
      </w:ins>
      <w:ins w:id="1624" w:author="BARRACLOUGH David, STD/SAM" w:date="2019-12-09T17:48:00Z">
        <w:r w:rsidR="00D32041">
          <w:rPr>
            <w:rFonts w:ascii="Times New Roman" w:hAnsi="Times New Roman"/>
            <w:sz w:val="24"/>
            <w:szCs w:val="24"/>
          </w:rPr>
          <w:t>b</w:t>
        </w:r>
      </w:ins>
      <w:ins w:id="1625" w:author="BARRACLOUGH David, STD/SAM" w:date="2019-12-09T17:47:00Z">
        <w:r w:rsidR="00D32041">
          <w:rPr>
            <w:rFonts w:ascii="Times New Roman" w:hAnsi="Times New Roman"/>
            <w:sz w:val="24"/>
            <w:szCs w:val="24"/>
          </w:rPr>
          <w:t xml:space="preserve">utes that do not </w:t>
        </w:r>
      </w:ins>
      <w:ins w:id="1626" w:author="BARRACLOUGH David, STD/SAM" w:date="2019-12-09T17:48:00Z">
        <w:r w:rsidR="00D32041">
          <w:rPr>
            <w:rFonts w:ascii="Times New Roman" w:hAnsi="Times New Roman"/>
            <w:sz w:val="24"/>
            <w:szCs w:val="24"/>
          </w:rPr>
          <w:t xml:space="preserve">determine </w:t>
        </w:r>
      </w:ins>
      <w:ins w:id="1627" w:author="BARRACLOUGH David, STD/SAM" w:date="2019-12-09T17:47:00Z">
        <w:r w:rsidR="00D32041">
          <w:rPr>
            <w:rFonts w:ascii="Times New Roman" w:hAnsi="Times New Roman"/>
            <w:sz w:val="24"/>
            <w:szCs w:val="24"/>
          </w:rPr>
          <w:t>the measure</w:t>
        </w:r>
      </w:ins>
      <w:ins w:id="1628" w:author="BARRACLOUGH David, STD/SAM" w:date="2019-12-09T17:50:00Z">
        <w:r w:rsidR="00D32041">
          <w:rPr>
            <w:rFonts w:ascii="Times New Roman" w:hAnsi="Times New Roman"/>
            <w:sz w:val="24"/>
            <w:szCs w:val="24"/>
          </w:rPr>
          <w:t>d</w:t>
        </w:r>
      </w:ins>
      <w:ins w:id="1629" w:author="BARRACLOUGH David, STD/SAM" w:date="2019-12-09T17:47:00Z">
        <w:r w:rsidR="00D32041">
          <w:rPr>
            <w:rFonts w:ascii="Times New Roman" w:hAnsi="Times New Roman"/>
            <w:sz w:val="24"/>
            <w:szCs w:val="24"/>
          </w:rPr>
          <w:t xml:space="preserve"> value.</w:t>
        </w:r>
      </w:ins>
      <w:del w:id="1630" w:author="BARRACLOUGH David, STD/SAM" w:date="2019-12-09T17:45:00Z">
        <w:r w:rsidRPr="00303B61" w:rsidDel="00D32041">
          <w:rPr>
            <w:rFonts w:ascii="Times New Roman" w:hAnsi="Times New Roman"/>
            <w:sz w:val="24"/>
            <w:szCs w:val="24"/>
          </w:rPr>
          <w:delText xml:space="preserve">The update can </w:delText>
        </w:r>
      </w:del>
      <w:ins w:id="1631" w:author="BARRACLOUGH David, STD/SAM" w:date="2019-04-30T15:30:00Z">
        <w:del w:id="1632" w:author="BARRACLOUGH David, STD/SAM" w:date="2019-12-09T17:45:00Z">
          <w:r w:rsidR="00C1198E" w:rsidDel="00D32041">
            <w:rPr>
              <w:rFonts w:ascii="Times New Roman" w:hAnsi="Times New Roman"/>
              <w:sz w:val="24"/>
              <w:szCs w:val="24"/>
            </w:rPr>
            <w:delText xml:space="preserve">may be </w:delText>
          </w:r>
        </w:del>
      </w:ins>
      <w:del w:id="1633" w:author="BARRACLOUGH David, STD/SAM" w:date="2019-12-09T17:45:00Z">
        <w:r w:rsidRPr="00303B61" w:rsidDel="00D32041">
          <w:rPr>
            <w:rFonts w:ascii="Times New Roman" w:hAnsi="Times New Roman"/>
            <w:sz w:val="24"/>
            <w:szCs w:val="24"/>
          </w:rPr>
          <w:delText xml:space="preserve">concern </w:delText>
        </w:r>
      </w:del>
      <w:ins w:id="1634" w:author="BARRACLOUGH David, STD/SAM" w:date="2019-04-30T15:30:00Z">
        <w:del w:id="1635" w:author="BARRACLOUGH David, STD/SAM" w:date="2019-12-09T17:45:00Z">
          <w:r w:rsidR="00C1198E" w:rsidDel="00D32041">
            <w:rPr>
              <w:rFonts w:ascii="Times New Roman" w:hAnsi="Times New Roman"/>
              <w:sz w:val="24"/>
              <w:szCs w:val="24"/>
            </w:rPr>
            <w:delText xml:space="preserve">to </w:delText>
          </w:r>
        </w:del>
      </w:ins>
      <w:del w:id="1636" w:author="BARRACLOUGH David, STD/SAM" w:date="2019-12-09T17:45:00Z">
        <w:r w:rsidRPr="00303B61" w:rsidDel="00D32041">
          <w:rPr>
            <w:rFonts w:ascii="Times New Roman" w:hAnsi="Times New Roman"/>
            <w:sz w:val="24"/>
            <w:szCs w:val="24"/>
          </w:rPr>
          <w:delText xml:space="preserve">one </w:delText>
        </w:r>
      </w:del>
      <w:ins w:id="1637" w:author="BARRACLOUGH David, STD/SAM" w:date="2019-04-30T15:31:00Z">
        <w:del w:id="1638" w:author="BARRACLOUGH David, STD/SAM" w:date="2019-12-09T17:45:00Z">
          <w:r w:rsidR="00C1198E" w:rsidDel="00D32041">
            <w:rPr>
              <w:rFonts w:ascii="Times New Roman" w:hAnsi="Times New Roman"/>
              <w:sz w:val="24"/>
              <w:szCs w:val="24"/>
            </w:rPr>
            <w:delText xml:space="preserve">or several </w:delText>
          </w:r>
        </w:del>
      </w:ins>
      <w:del w:id="1639" w:author="BARRACLOUGH David, STD/SAM" w:date="2019-12-09T17:45:00Z">
        <w:r w:rsidRPr="00303B61" w:rsidDel="00D32041">
          <w:rPr>
            <w:rFonts w:ascii="Times New Roman" w:hAnsi="Times New Roman"/>
            <w:sz w:val="24"/>
            <w:szCs w:val="24"/>
          </w:rPr>
          <w:delText>single concept</w:delText>
        </w:r>
      </w:del>
      <w:ins w:id="1640" w:author="BARRACLOUGH David, STD/SAM" w:date="2019-04-30T15:31:00Z">
        <w:del w:id="1641" w:author="BARRACLOUGH David, STD/SAM" w:date="2019-12-09T17:45:00Z">
          <w:r w:rsidR="00C1198E" w:rsidDel="00D32041">
            <w:rPr>
              <w:rFonts w:ascii="Times New Roman" w:hAnsi="Times New Roman"/>
              <w:sz w:val="24"/>
              <w:szCs w:val="24"/>
            </w:rPr>
            <w:delText>metadata categories</w:delText>
          </w:r>
        </w:del>
      </w:ins>
      <w:del w:id="1642" w:author="BARRACLOUGH David, STD/SAM" w:date="2019-12-09T17:45:00Z">
        <w:r w:rsidRPr="00303B61" w:rsidDel="00D32041">
          <w:rPr>
            <w:rFonts w:ascii="Times New Roman" w:hAnsi="Times New Roman"/>
            <w:sz w:val="24"/>
            <w:szCs w:val="24"/>
          </w:rPr>
          <w:delText xml:space="preserve">, but also the metadata file as a whole. </w:delText>
        </w:r>
      </w:del>
      <w:del w:id="1643" w:author="BARRACLOUGH David, STD/SAM" w:date="2019-12-09T17:46:00Z">
        <w:r w:rsidRPr="00E831EE" w:rsidDel="00D32041">
          <w:rPr>
            <w:rFonts w:ascii="Times New Roman" w:hAnsi="Times New Roman"/>
            <w:sz w:val="24"/>
            <w:szCs w:val="24"/>
          </w:rPr>
          <w:delText>This date will normally be inserted automatically by the metadata production syste</w:delText>
        </w:r>
        <w:r w:rsidDel="00D32041">
          <w:rPr>
            <w:rFonts w:ascii="Times New Roman" w:hAnsi="Times New Roman"/>
            <w:sz w:val="24"/>
            <w:szCs w:val="24"/>
          </w:rPr>
          <w:delText xml:space="preserve">m. </w:delText>
        </w:r>
        <w:r w:rsidRPr="00303B61" w:rsidDel="00D32041">
          <w:rPr>
            <w:rFonts w:ascii="Times New Roman" w:hAnsi="Times New Roman"/>
            <w:sz w:val="24"/>
            <w:szCs w:val="24"/>
          </w:rPr>
          <w:delText>The concept is also relevant for metadata reporting from countries to international organisations within metadata standards initiatives.</w:delText>
        </w:r>
      </w:del>
      <w:ins w:id="1644" w:author="BARRACLOUGH David, STD/SAM" w:date="2019-04-30T15:31:00Z">
        <w:del w:id="1645" w:author="BARRACLOUGH David, STD/SAM" w:date="2019-12-09T17:46:00Z">
          <w:r w:rsidR="00C1198E" w:rsidDel="00D32041">
            <w:rPr>
              <w:rFonts w:ascii="Times New Roman" w:hAnsi="Times New Roman"/>
              <w:sz w:val="24"/>
              <w:szCs w:val="24"/>
            </w:rPr>
            <w:delText>.</w:delText>
          </w:r>
        </w:del>
      </w:ins>
    </w:p>
    <w:p w14:paraId="7A0C414A" w14:textId="6A720871" w:rsidR="00C1198E" w:rsidRPr="00B40784" w:rsidDel="00E24233" w:rsidRDefault="00C1198E">
      <w:pPr>
        <w:keepLines/>
        <w:widowControl w:val="0"/>
        <w:tabs>
          <w:tab w:val="left" w:pos="1701"/>
        </w:tabs>
        <w:autoSpaceDE w:val="0"/>
        <w:autoSpaceDN w:val="0"/>
        <w:adjustRightInd w:val="0"/>
        <w:spacing w:before="60" w:after="60" w:line="240" w:lineRule="auto"/>
        <w:ind w:left="1701" w:hanging="1718"/>
        <w:jc w:val="both"/>
        <w:rPr>
          <w:ins w:id="1646" w:author="BARRACLOUGH David, STD/SAM" w:date="2019-04-30T15:32:00Z"/>
          <w:del w:id="1647" w:author="BARRACLOUGH David, STD/SAM" w:date="2019-12-09T17:36:00Z"/>
          <w:rFonts w:ascii="Times New Roman" w:hAnsi="Times New Roman"/>
          <w:sz w:val="24"/>
          <w:szCs w:val="24"/>
        </w:rPr>
        <w:pPrChange w:id="1648" w:author="BARRACLOUGH David, STD/SAM" w:date="2019-12-09T17:36:00Z">
          <w:pPr>
            <w:keepLines/>
            <w:widowControl w:val="0"/>
            <w:tabs>
              <w:tab w:val="left" w:pos="1701"/>
            </w:tabs>
            <w:autoSpaceDE w:val="0"/>
            <w:autoSpaceDN w:val="0"/>
            <w:adjustRightInd w:val="0"/>
            <w:spacing w:before="60" w:after="60" w:line="240" w:lineRule="auto"/>
            <w:ind w:left="1701"/>
            <w:jc w:val="both"/>
          </w:pPr>
        </w:pPrChange>
      </w:pPr>
      <w:ins w:id="1649" w:author="BARRACLOUGH David, STD/SAM" w:date="2019-04-30T15:32:00Z">
        <w:del w:id="1650" w:author="BARRACLOUGH David, STD/SAM" w:date="2019-12-09T17:36:00Z">
          <w:r w:rsidDel="00E24233">
            <w:rPr>
              <w:rFonts w:ascii="Times New Roman" w:hAnsi="Times New Roman"/>
              <w:sz w:val="24"/>
              <w:szCs w:val="24"/>
            </w:rPr>
            <w:delText xml:space="preserve">This concept has a close relation to the concept “Data </w:delText>
          </w:r>
          <w:r w:rsidRPr="00303B61" w:rsidDel="00E24233">
            <w:rPr>
              <w:rFonts w:ascii="Times New Roman" w:hAnsi="Times New Roman"/>
              <w:sz w:val="24"/>
              <w:szCs w:val="24"/>
            </w:rPr>
            <w:delText xml:space="preserve">update </w:delText>
          </w:r>
          <w:r w:rsidDel="00E24233">
            <w:rPr>
              <w:rFonts w:ascii="Times New Roman" w:hAnsi="Times New Roman"/>
              <w:sz w:val="24"/>
              <w:szCs w:val="24"/>
            </w:rPr>
            <w:delText>-</w:delText>
          </w:r>
          <w:r w:rsidRPr="00303B61" w:rsidDel="00E24233">
            <w:rPr>
              <w:rFonts w:ascii="Times New Roman" w:hAnsi="Times New Roman"/>
              <w:sz w:val="24"/>
              <w:szCs w:val="24"/>
            </w:rPr>
            <w:delText xml:space="preserve"> last update</w:delText>
          </w:r>
          <w:r w:rsidDel="00E24233">
            <w:rPr>
              <w:rFonts w:ascii="Times New Roman" w:hAnsi="Times New Roman"/>
              <w:sz w:val="24"/>
              <w:szCs w:val="24"/>
            </w:rPr>
            <w:delText>”. T</w:delText>
          </w:r>
          <w:r w:rsidRPr="00B40784" w:rsidDel="00E24233">
            <w:rPr>
              <w:rFonts w:ascii="Times New Roman" w:hAnsi="Times New Roman"/>
              <w:sz w:val="24"/>
              <w:szCs w:val="24"/>
            </w:rPr>
            <w:delText xml:space="preserve">he following implementations </w:delText>
          </w:r>
          <w:r w:rsidDel="00E24233">
            <w:rPr>
              <w:rFonts w:ascii="Times New Roman" w:hAnsi="Times New Roman"/>
              <w:sz w:val="24"/>
              <w:szCs w:val="24"/>
            </w:rPr>
            <w:delText xml:space="preserve">of the concepts in DSDs </w:delText>
          </w:r>
          <w:r w:rsidRPr="00B40784" w:rsidDel="00E24233">
            <w:rPr>
              <w:rFonts w:ascii="Times New Roman" w:hAnsi="Times New Roman"/>
              <w:sz w:val="24"/>
              <w:szCs w:val="24"/>
            </w:rPr>
            <w:delText xml:space="preserve">are </w:delText>
          </w:r>
          <w:r w:rsidDel="00E24233">
            <w:rPr>
              <w:rFonts w:ascii="Times New Roman" w:hAnsi="Times New Roman"/>
              <w:sz w:val="24"/>
              <w:szCs w:val="24"/>
            </w:rPr>
            <w:delText xml:space="preserve">both </w:delText>
          </w:r>
          <w:r w:rsidRPr="00B40784" w:rsidDel="00E24233">
            <w:rPr>
              <w:rFonts w:ascii="Times New Roman" w:hAnsi="Times New Roman"/>
              <w:sz w:val="24"/>
              <w:szCs w:val="24"/>
            </w:rPr>
            <w:delText>valid</w:delText>
          </w:r>
          <w:r w:rsidDel="00E24233">
            <w:rPr>
              <w:rFonts w:ascii="Times New Roman" w:hAnsi="Times New Roman"/>
              <w:sz w:val="24"/>
              <w:szCs w:val="24"/>
            </w:rPr>
            <w:delText xml:space="preserve"> depending on the requirements. If </w:delText>
          </w:r>
          <w:r w:rsidRPr="00B40784" w:rsidDel="00E24233">
            <w:rPr>
              <w:rFonts w:ascii="Times New Roman" w:hAnsi="Times New Roman"/>
              <w:sz w:val="24"/>
              <w:szCs w:val="24"/>
            </w:rPr>
            <w:delText xml:space="preserve">a separate metadata update tracking is required, use choice </w:delText>
          </w:r>
          <w:r w:rsidDel="00E24233">
            <w:rPr>
              <w:rFonts w:ascii="Times New Roman" w:hAnsi="Times New Roman"/>
              <w:sz w:val="24"/>
              <w:szCs w:val="24"/>
            </w:rPr>
            <w:delText>2);</w:delText>
          </w:r>
          <w:r w:rsidRPr="00B40784" w:rsidDel="00E24233">
            <w:rPr>
              <w:rFonts w:ascii="Times New Roman" w:hAnsi="Times New Roman"/>
              <w:sz w:val="24"/>
              <w:szCs w:val="24"/>
            </w:rPr>
            <w:delText xml:space="preserve"> if </w:delText>
          </w:r>
          <w:r w:rsidDel="00E24233">
            <w:rPr>
              <w:rFonts w:ascii="Times New Roman" w:hAnsi="Times New Roman"/>
              <w:sz w:val="24"/>
              <w:szCs w:val="24"/>
            </w:rPr>
            <w:delText>not</w:delText>
          </w:r>
          <w:r w:rsidRPr="00B40784" w:rsidDel="00E24233">
            <w:rPr>
              <w:rFonts w:ascii="Times New Roman" w:hAnsi="Times New Roman"/>
              <w:sz w:val="24"/>
              <w:szCs w:val="24"/>
            </w:rPr>
            <w:delText xml:space="preserve">, use choice </w:delText>
          </w:r>
          <w:r w:rsidDel="00E24233">
            <w:rPr>
              <w:rFonts w:ascii="Times New Roman" w:hAnsi="Times New Roman"/>
              <w:sz w:val="24"/>
              <w:szCs w:val="24"/>
            </w:rPr>
            <w:delText>1)</w:delText>
          </w:r>
          <w:r w:rsidRPr="00B40784" w:rsidDel="00E24233">
            <w:rPr>
              <w:rFonts w:ascii="Times New Roman" w:hAnsi="Times New Roman"/>
              <w:sz w:val="24"/>
              <w:szCs w:val="24"/>
            </w:rPr>
            <w:delText>:</w:delText>
          </w:r>
        </w:del>
      </w:ins>
    </w:p>
    <w:p w14:paraId="43319C1C" w14:textId="33BAD65B" w:rsidR="00C1198E" w:rsidRPr="00B40784" w:rsidDel="00E24233" w:rsidRDefault="00C1198E" w:rsidP="00E24233">
      <w:pPr>
        <w:keepLines/>
        <w:widowControl w:val="0"/>
        <w:tabs>
          <w:tab w:val="left" w:pos="1701"/>
        </w:tabs>
        <w:autoSpaceDE w:val="0"/>
        <w:autoSpaceDN w:val="0"/>
        <w:adjustRightInd w:val="0"/>
        <w:spacing w:before="60" w:after="60" w:line="240" w:lineRule="auto"/>
        <w:ind w:left="1701" w:hanging="1718"/>
        <w:jc w:val="both"/>
        <w:rPr>
          <w:ins w:id="1651" w:author="BARRACLOUGH David, STD/SAM" w:date="2019-04-30T15:32:00Z"/>
          <w:del w:id="1652" w:author="BARRACLOUGH David, STD/SAM" w:date="2019-12-09T17:36:00Z"/>
          <w:rFonts w:ascii="Times New Roman" w:hAnsi="Times New Roman"/>
          <w:sz w:val="24"/>
          <w:szCs w:val="24"/>
        </w:rPr>
      </w:pPr>
    </w:p>
    <w:p w14:paraId="613EAB1F" w14:textId="6C67687F" w:rsidR="00C1198E" w:rsidRPr="00B40784" w:rsidDel="00E24233" w:rsidRDefault="00C1198E">
      <w:pPr>
        <w:keepLines/>
        <w:widowControl w:val="0"/>
        <w:tabs>
          <w:tab w:val="left" w:pos="1701"/>
        </w:tabs>
        <w:autoSpaceDE w:val="0"/>
        <w:autoSpaceDN w:val="0"/>
        <w:adjustRightInd w:val="0"/>
        <w:spacing w:before="60" w:after="60" w:line="240" w:lineRule="auto"/>
        <w:ind w:left="1701" w:hanging="1718"/>
        <w:jc w:val="both"/>
        <w:rPr>
          <w:ins w:id="1653" w:author="BARRACLOUGH David, STD/SAM" w:date="2019-04-30T15:32:00Z"/>
          <w:del w:id="1654" w:author="BARRACLOUGH David, STD/SAM" w:date="2019-12-09T17:36:00Z"/>
          <w:rFonts w:ascii="Times New Roman" w:hAnsi="Times New Roman"/>
          <w:sz w:val="24"/>
          <w:szCs w:val="24"/>
        </w:rPr>
        <w:pPrChange w:id="1655" w:author="BARRACLOUGH David, STD/SAM" w:date="2019-12-09T17:36:00Z">
          <w:pPr>
            <w:keepLines/>
            <w:widowControl w:val="0"/>
            <w:numPr>
              <w:numId w:val="35"/>
            </w:numPr>
            <w:tabs>
              <w:tab w:val="left" w:pos="1701"/>
            </w:tabs>
            <w:autoSpaceDE w:val="0"/>
            <w:autoSpaceDN w:val="0"/>
            <w:adjustRightInd w:val="0"/>
            <w:spacing w:before="60" w:after="60" w:line="240" w:lineRule="auto"/>
            <w:ind w:left="2061" w:hanging="360"/>
            <w:jc w:val="both"/>
          </w:pPr>
        </w:pPrChange>
      </w:pPr>
      <w:ins w:id="1656" w:author="BARRACLOUGH David, STD/SAM" w:date="2019-04-30T15:32:00Z">
        <w:del w:id="1657" w:author="BARRACLOUGH David, STD/SAM" w:date="2019-12-09T17:36:00Z">
          <w:r w:rsidRPr="00B40784" w:rsidDel="00E24233">
            <w:rPr>
              <w:rFonts w:ascii="Times New Roman" w:hAnsi="Times New Roman"/>
              <w:sz w:val="24"/>
              <w:szCs w:val="24"/>
            </w:rPr>
            <w:delText xml:space="preserve">If it is decided not to track updates to reference metadata separately from data, include only </w:delText>
          </w:r>
          <w:r w:rsidDel="00E24233">
            <w:rPr>
              <w:rFonts w:ascii="Times New Roman" w:hAnsi="Times New Roman"/>
              <w:sz w:val="24"/>
              <w:szCs w:val="24"/>
            </w:rPr>
            <w:delText>the</w:delText>
          </w:r>
          <w:r w:rsidRPr="00B40784" w:rsidDel="00E24233">
            <w:rPr>
              <w:rFonts w:ascii="Times New Roman" w:hAnsi="Times New Roman"/>
              <w:sz w:val="24"/>
              <w:szCs w:val="24"/>
            </w:rPr>
            <w:delText xml:space="preserve"> </w:delText>
          </w:r>
          <w:r w:rsidRPr="00BA40F3" w:rsidDel="00E24233">
            <w:rPr>
              <w:rFonts w:ascii="Times New Roman" w:hAnsi="Times New Roman"/>
              <w:bCs/>
              <w:sz w:val="24"/>
              <w:szCs w:val="24"/>
            </w:rPr>
            <w:delText>DATA_LAST_UPDATE</w:delText>
          </w:r>
          <w:r w:rsidDel="00E24233">
            <w:rPr>
              <w:rFonts w:ascii="Times New Roman" w:hAnsi="Times New Roman"/>
              <w:b/>
              <w:bCs/>
              <w:sz w:val="24"/>
              <w:szCs w:val="24"/>
            </w:rPr>
            <w:delText xml:space="preserve"> </w:delText>
          </w:r>
          <w:r w:rsidRPr="00BA40F3" w:rsidDel="00E24233">
            <w:rPr>
              <w:rFonts w:ascii="Times New Roman" w:hAnsi="Times New Roman"/>
              <w:bCs/>
              <w:sz w:val="24"/>
              <w:szCs w:val="24"/>
            </w:rPr>
            <w:delText>concept</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A change in a series always updates DATA_LAST_UPDATE. However, t</w:delText>
          </w:r>
          <w:r w:rsidRPr="00B40784" w:rsidDel="00E24233">
            <w:rPr>
              <w:rFonts w:ascii="Times New Roman" w:hAnsi="Times New Roman"/>
              <w:sz w:val="24"/>
              <w:szCs w:val="24"/>
            </w:rPr>
            <w:delText xml:space="preserve">he </w:delText>
          </w:r>
          <w:r w:rsidDel="00E24233">
            <w:rPr>
              <w:rFonts w:ascii="Times New Roman" w:hAnsi="Times New Roman"/>
              <w:sz w:val="24"/>
              <w:szCs w:val="24"/>
            </w:rPr>
            <w:delText>implementer</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 xml:space="preserve">determines </w:delText>
          </w:r>
          <w:r w:rsidRPr="00B40784" w:rsidDel="00E24233">
            <w:rPr>
              <w:rFonts w:ascii="Times New Roman" w:hAnsi="Times New Roman"/>
              <w:sz w:val="24"/>
              <w:szCs w:val="24"/>
            </w:rPr>
            <w:delText xml:space="preserve">which attributes’ value changes will affect DATA_LAST_UPDATE. For example, it may be decided that a change in the OBS_STATUS value updates DATA_LAST_UPDATE, but a change in the </w:delText>
          </w:r>
          <w:r w:rsidDel="00E24233">
            <w:rPr>
              <w:rFonts w:ascii="Times New Roman" w:hAnsi="Times New Roman"/>
              <w:sz w:val="24"/>
              <w:szCs w:val="24"/>
            </w:rPr>
            <w:delText>COMMENT_DSET attribute does not;</w:delText>
          </w:r>
        </w:del>
      </w:ins>
    </w:p>
    <w:p w14:paraId="3C37B302" w14:textId="5620B5D0" w:rsidR="00C1198E" w:rsidRPr="00B40784" w:rsidDel="00E24233" w:rsidRDefault="00C1198E" w:rsidP="00E24233">
      <w:pPr>
        <w:keepLines/>
        <w:widowControl w:val="0"/>
        <w:tabs>
          <w:tab w:val="left" w:pos="1701"/>
        </w:tabs>
        <w:autoSpaceDE w:val="0"/>
        <w:autoSpaceDN w:val="0"/>
        <w:adjustRightInd w:val="0"/>
        <w:spacing w:before="60" w:after="60" w:line="240" w:lineRule="auto"/>
        <w:ind w:left="1701" w:hanging="1718"/>
        <w:jc w:val="both"/>
        <w:rPr>
          <w:ins w:id="1658" w:author="BARRACLOUGH David, STD/SAM" w:date="2019-04-30T15:32:00Z"/>
          <w:del w:id="1659" w:author="BARRACLOUGH David, STD/SAM" w:date="2019-12-09T17:36:00Z"/>
          <w:rFonts w:ascii="Times New Roman" w:hAnsi="Times New Roman"/>
          <w:sz w:val="24"/>
          <w:szCs w:val="24"/>
        </w:rPr>
      </w:pPr>
      <w:ins w:id="1660" w:author="BARRACLOUGH David, STD/SAM" w:date="2019-04-30T15:32:00Z">
        <w:del w:id="1661" w:author="BARRACLOUGH David, STD/SAM" w:date="2019-12-09T17:36:00Z">
          <w:r w:rsidRPr="00B40784" w:rsidDel="00E24233">
            <w:rPr>
              <w:rFonts w:ascii="Times New Roman" w:hAnsi="Times New Roman"/>
              <w:sz w:val="24"/>
              <w:szCs w:val="24"/>
            </w:rPr>
            <w:delText> </w:delText>
          </w:r>
        </w:del>
      </w:ins>
    </w:p>
    <w:p w14:paraId="3FDB1909" w14:textId="0748994D" w:rsidR="00C1198E" w:rsidRPr="00B40784" w:rsidRDefault="00C1198E">
      <w:pPr>
        <w:keepLines/>
        <w:widowControl w:val="0"/>
        <w:tabs>
          <w:tab w:val="left" w:pos="1701"/>
        </w:tabs>
        <w:autoSpaceDE w:val="0"/>
        <w:autoSpaceDN w:val="0"/>
        <w:adjustRightInd w:val="0"/>
        <w:spacing w:before="60" w:after="60" w:line="240" w:lineRule="auto"/>
        <w:ind w:left="1701" w:hanging="1718"/>
        <w:jc w:val="both"/>
        <w:rPr>
          <w:ins w:id="1662" w:author="BARRACLOUGH David, STD/SAM" w:date="2019-04-30T15:32:00Z"/>
          <w:rFonts w:ascii="Times New Roman" w:hAnsi="Times New Roman"/>
          <w:sz w:val="24"/>
          <w:szCs w:val="24"/>
        </w:rPr>
        <w:pPrChange w:id="1663" w:author="BARRACLOUGH David, STD/SAM" w:date="2019-12-09T17:36:00Z">
          <w:pPr>
            <w:keepLines/>
            <w:widowControl w:val="0"/>
            <w:numPr>
              <w:numId w:val="35"/>
            </w:numPr>
            <w:tabs>
              <w:tab w:val="left" w:pos="1701"/>
            </w:tabs>
            <w:autoSpaceDE w:val="0"/>
            <w:autoSpaceDN w:val="0"/>
            <w:adjustRightInd w:val="0"/>
            <w:spacing w:before="60" w:after="60" w:line="240" w:lineRule="auto"/>
            <w:ind w:left="2061" w:hanging="360"/>
            <w:jc w:val="both"/>
          </w:pPr>
        </w:pPrChange>
      </w:pPr>
      <w:ins w:id="1664" w:author="BARRACLOUGH David, STD/SAM" w:date="2019-04-30T15:32:00Z">
        <w:del w:id="1665" w:author="BARRACLOUGH David, STD/SAM" w:date="2019-12-09T17:36:00Z">
          <w:r w:rsidDel="00E24233">
            <w:rPr>
              <w:rFonts w:ascii="Times New Roman" w:hAnsi="Times New Roman"/>
              <w:sz w:val="24"/>
              <w:szCs w:val="24"/>
            </w:rPr>
            <w:lastRenderedPageBreak/>
            <w:delText>I</w:delText>
          </w:r>
          <w:r w:rsidRPr="00B40784" w:rsidDel="00E24233">
            <w:rPr>
              <w:rFonts w:ascii="Times New Roman" w:hAnsi="Times New Roman"/>
              <w:sz w:val="24"/>
              <w:szCs w:val="24"/>
            </w:rPr>
            <w:delText xml:space="preserve">f it is decided to track updates to reference metadata separately from data, include both </w:delText>
          </w:r>
          <w:r w:rsidDel="00E24233">
            <w:rPr>
              <w:rFonts w:ascii="Times New Roman" w:hAnsi="Times New Roman"/>
              <w:sz w:val="24"/>
              <w:szCs w:val="24"/>
            </w:rPr>
            <w:delText xml:space="preserve">of the </w:delText>
          </w:r>
          <w:r w:rsidRPr="00BA40F3" w:rsidDel="00E24233">
            <w:rPr>
              <w:rFonts w:ascii="Times New Roman" w:hAnsi="Times New Roman"/>
              <w:bCs/>
              <w:sz w:val="24"/>
              <w:szCs w:val="24"/>
            </w:rPr>
            <w:delText>DATA_LAST_UPDATE</w:delText>
          </w:r>
          <w:r w:rsidRPr="00B40784" w:rsidDel="00E24233">
            <w:rPr>
              <w:rFonts w:ascii="Times New Roman" w:hAnsi="Times New Roman"/>
              <w:sz w:val="24"/>
              <w:szCs w:val="24"/>
            </w:rPr>
            <w:delText xml:space="preserve"> and </w:delText>
          </w:r>
          <w:r w:rsidRPr="00BA40F3" w:rsidDel="00E24233">
            <w:rPr>
              <w:rFonts w:ascii="Times New Roman" w:hAnsi="Times New Roman"/>
              <w:bCs/>
              <w:sz w:val="24"/>
              <w:szCs w:val="24"/>
            </w:rPr>
            <w:delText>META_LAST_UPDATE</w:delText>
          </w:r>
          <w:r w:rsidRPr="00B40784" w:rsidDel="00E24233">
            <w:rPr>
              <w:rFonts w:ascii="Times New Roman" w:hAnsi="Times New Roman"/>
              <w:sz w:val="24"/>
              <w:szCs w:val="24"/>
            </w:rPr>
            <w:delText xml:space="preserve"> </w:delText>
          </w:r>
          <w:r w:rsidDel="00E24233">
            <w:rPr>
              <w:rFonts w:ascii="Times New Roman" w:hAnsi="Times New Roman"/>
              <w:sz w:val="24"/>
              <w:szCs w:val="24"/>
            </w:rPr>
            <w:delText>concepts</w:delText>
          </w:r>
          <w:r w:rsidRPr="00B40784" w:rsidDel="00E24233">
            <w:rPr>
              <w:rFonts w:ascii="Times New Roman" w:hAnsi="Times New Roman"/>
              <w:sz w:val="24"/>
              <w:szCs w:val="24"/>
            </w:rPr>
            <w:delText xml:space="preserve">. The </w:delText>
          </w:r>
          <w:r w:rsidDel="00E24233">
            <w:rPr>
              <w:rFonts w:ascii="Times New Roman" w:hAnsi="Times New Roman"/>
              <w:sz w:val="24"/>
              <w:szCs w:val="24"/>
            </w:rPr>
            <w:delText>implementer</w:delText>
          </w:r>
          <w:r w:rsidRPr="00B40784" w:rsidDel="00E24233">
            <w:rPr>
              <w:rFonts w:ascii="Times New Roman" w:hAnsi="Times New Roman"/>
              <w:sz w:val="24"/>
              <w:szCs w:val="24"/>
            </w:rPr>
            <w:delText xml:space="preserve"> decide</w:delText>
          </w:r>
          <w:r w:rsidDel="00E24233">
            <w:rPr>
              <w:rFonts w:ascii="Times New Roman" w:hAnsi="Times New Roman"/>
              <w:sz w:val="24"/>
              <w:szCs w:val="24"/>
            </w:rPr>
            <w:delText>s</w:delText>
          </w:r>
          <w:r w:rsidRPr="00B40784" w:rsidDel="00E24233">
            <w:rPr>
              <w:rFonts w:ascii="Times New Roman" w:hAnsi="Times New Roman"/>
              <w:sz w:val="24"/>
              <w:szCs w:val="24"/>
            </w:rPr>
            <w:delText xml:space="preserve"> which attributes’ value changes will affect DATA_LAST_UPDATE, and which attributes’ value changes will affect META_LAST_UPDATE, and which attributes affect both concepts. For example, it may be decided that a change in the OBS_STATUS value updates DATA_LAST_UPDATE, but a change in the COMMENT_DSET attribute updates META_LAST_UPDATE, and a change in BASE_PER (Base period) affects both concepts.</w:delText>
          </w:r>
        </w:del>
      </w:ins>
    </w:p>
    <w:p w14:paraId="17646881" w14:textId="03647562" w:rsidR="00C1198E" w:rsidRPr="00303B61" w:rsidDel="00D32041" w:rsidRDefault="00C1198E" w:rsidP="00673436">
      <w:pPr>
        <w:keepLines/>
        <w:widowControl w:val="0"/>
        <w:tabs>
          <w:tab w:val="left" w:pos="1701"/>
        </w:tabs>
        <w:autoSpaceDE w:val="0"/>
        <w:autoSpaceDN w:val="0"/>
        <w:adjustRightInd w:val="0"/>
        <w:spacing w:before="60" w:after="60" w:line="240" w:lineRule="auto"/>
        <w:ind w:left="1701" w:hanging="1718"/>
        <w:jc w:val="both"/>
        <w:rPr>
          <w:del w:id="1666" w:author="BARRACLOUGH David, STD/SAM" w:date="2019-12-09T17:49:00Z"/>
          <w:rFonts w:ascii="Times New Roman" w:hAnsi="Times New Roman"/>
          <w:sz w:val="24"/>
          <w:szCs w:val="24"/>
        </w:rPr>
      </w:pPr>
    </w:p>
    <w:p w14:paraId="4F3F438E"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0F8BE8" w14:textId="77777777" w:rsidR="008201DD" w:rsidRPr="007B606A" w:rsidRDefault="008201DD" w:rsidP="000F216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META_LAST_UPDATE</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67" w:name="_Toc427317035"/>
      <w:bookmarkStart w:id="1668" w:name="_Toc427318653"/>
      <w:bookmarkStart w:id="1669" w:name="_Toc441822380"/>
      <w:bookmarkStart w:id="1670" w:name="_Toc521320197"/>
      <w:r w:rsidRPr="007B606A">
        <w:rPr>
          <w:rFonts w:ascii="Times New Roman" w:hAnsi="Times New Roman"/>
          <w:b/>
          <w:sz w:val="24"/>
          <w:szCs w:val="24"/>
        </w:rPr>
        <w:instrText>Concept ID</w:instrText>
      </w:r>
      <w:r w:rsidRPr="007B606A">
        <w:rPr>
          <w:rFonts w:ascii="Times New Roman" w:hAnsi="Times New Roman"/>
          <w:sz w:val="24"/>
          <w:szCs w:val="24"/>
        </w:rPr>
        <w:tab/>
        <w:instrText>META_LAST_UPDATE</w:instrText>
      </w:r>
      <w:bookmarkEnd w:id="1667"/>
      <w:bookmarkEnd w:id="1668"/>
      <w:bookmarkEnd w:id="1669"/>
      <w:bookmarkEnd w:id="1670"/>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74771DA4" w14:textId="5918ADD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7D3ECC">
        <w:rPr>
          <w:rFonts w:ascii="Times New Roman" w:hAnsi="Times New Roman"/>
          <w:sz w:val="24"/>
          <w:szCs w:val="24"/>
        </w:rPr>
        <w:t xml:space="preserve">Basic </w:t>
      </w:r>
      <w:r w:rsidRPr="00355E39">
        <w:rPr>
          <w:rFonts w:ascii="Times New Roman" w:hAnsi="Times New Roman"/>
          <w:sz w:val="24"/>
          <w:szCs w:val="24"/>
        </w:rPr>
        <w:t>Time</w:t>
      </w:r>
      <w:r w:rsidR="007D3ECC">
        <w:rPr>
          <w:rFonts w:ascii="Times New Roman" w:hAnsi="Times New Roman"/>
          <w:sz w:val="24"/>
          <w:szCs w:val="24"/>
        </w:rPr>
        <w:t xml:space="preserve"> </w:t>
      </w:r>
      <w:r w:rsidRPr="00355E39">
        <w:rPr>
          <w:rFonts w:ascii="Times New Roman" w:hAnsi="Times New Roman"/>
          <w:sz w:val="24"/>
          <w:szCs w:val="24"/>
        </w:rPr>
        <w:t>Period</w:t>
      </w:r>
    </w:p>
    <w:p w14:paraId="18B91F08" w14:textId="129C7BB1" w:rsidR="008201DD" w:rsidRPr="00F864AB"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F864AB">
        <w:rPr>
          <w:rFonts w:ascii="Times New Roman" w:hAnsi="Times New Roman"/>
          <w:sz w:val="24"/>
          <w:szCs w:val="24"/>
        </w:rPr>
        <w:t xml:space="preserve">Data update </w:t>
      </w:r>
      <w:r w:rsidR="00D35E78">
        <w:rPr>
          <w:rFonts w:ascii="Times New Roman" w:hAnsi="Times New Roman"/>
          <w:sz w:val="24"/>
          <w:szCs w:val="24"/>
        </w:rPr>
        <w:t>-</w:t>
      </w:r>
      <w:r w:rsidRPr="00F864AB">
        <w:rPr>
          <w:rFonts w:ascii="Times New Roman" w:hAnsi="Times New Roman"/>
          <w:sz w:val="24"/>
          <w:szCs w:val="24"/>
        </w:rPr>
        <w:t xml:space="preserve"> last update</w:t>
      </w:r>
    </w:p>
    <w:p w14:paraId="10E8328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Metadata update</w:t>
      </w:r>
    </w:p>
    <w:p w14:paraId="36E7167F" w14:textId="05BECBAB"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Metadata u</w:t>
      </w:r>
      <w:r w:rsidR="007B606A">
        <w:rPr>
          <w:rFonts w:ascii="Times New Roman" w:hAnsi="Times New Roman"/>
          <w:sz w:val="24"/>
          <w:szCs w:val="24"/>
        </w:rPr>
        <w:t>pdate -</w:t>
      </w:r>
      <w:r w:rsidRPr="00303B61">
        <w:rPr>
          <w:rFonts w:ascii="Times New Roman" w:hAnsi="Times New Roman"/>
          <w:sz w:val="24"/>
          <w:szCs w:val="24"/>
        </w:rPr>
        <w:t xml:space="preserve"> last certified</w:t>
      </w:r>
    </w:p>
    <w:p w14:paraId="5A56DB7B" w14:textId="4EBDED2C" w:rsidR="008201DD" w:rsidRPr="00303B61" w:rsidRDefault="007B606A"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Metadata update -</w:t>
      </w:r>
      <w:r w:rsidR="008201DD" w:rsidRPr="00303B61">
        <w:rPr>
          <w:rFonts w:ascii="Times New Roman" w:hAnsi="Times New Roman"/>
          <w:sz w:val="24"/>
          <w:szCs w:val="24"/>
        </w:rPr>
        <w:t xml:space="preserve"> last posted</w:t>
      </w:r>
    </w:p>
    <w:p w14:paraId="512ED340" w14:textId="67474831" w:rsidR="008201DD" w:rsidRPr="007A1B12"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7A1B12">
        <w:rPr>
          <w:rFonts w:ascii="Times New Roman" w:hAnsi="Times New Roman"/>
          <w:b/>
          <w:sz w:val="24"/>
          <w:szCs w:val="24"/>
        </w:rPr>
        <w:t>Source</w:t>
      </w:r>
      <w:r w:rsidRPr="007A1B12">
        <w:rPr>
          <w:rFonts w:ascii="Times New Roman" w:hAnsi="Times New Roman"/>
          <w:sz w:val="24"/>
          <w:szCs w:val="24"/>
        </w:rPr>
        <w:tab/>
        <w:t>SDMX, "Metadata Common Vocabulary", 2009 (</w:t>
      </w:r>
      <w:hyperlink r:id="rId188" w:history="1">
        <w:r w:rsidR="003C0762" w:rsidRPr="00F81F3A">
          <w:rPr>
            <w:rStyle w:val="Hyperlink"/>
            <w:rFonts w:ascii="Times New Roman" w:hAnsi="Times New Roman"/>
            <w:sz w:val="24"/>
            <w:szCs w:val="24"/>
          </w:rPr>
          <w:t>https://sdmx.org/wp-content/uploads/04_sdmx_cog_annex_4_mcv_2009.pdf</w:t>
        </w:r>
      </w:hyperlink>
      <w:r w:rsidRPr="007A1B12">
        <w:rPr>
          <w:rFonts w:ascii="Times New Roman" w:hAnsi="Times New Roman"/>
          <w:sz w:val="24"/>
          <w:szCs w:val="24"/>
        </w:rPr>
        <w:t>)</w:t>
      </w:r>
    </w:p>
    <w:p w14:paraId="0C6B28BA" w14:textId="2A114615" w:rsidR="008201DD" w:rsidRPr="00303B61" w:rsidRDefault="008201DD" w:rsidP="002D0850">
      <w:pPr>
        <w:pStyle w:val="Heading1"/>
      </w:pPr>
      <w:bookmarkStart w:id="1671" w:name="_Toc521319745"/>
      <w:r w:rsidRPr="00303B61">
        <w:t>Model assumption error</w:t>
      </w:r>
      <w:bookmarkEnd w:id="1671"/>
      <w:r>
        <w:fldChar w:fldCharType="begin"/>
      </w:r>
      <w:r w:rsidRPr="00303B61">
        <w:instrText>tc "</w:instrText>
      </w:r>
      <w:bookmarkStart w:id="1672" w:name="_Toc441822381"/>
      <w:bookmarkStart w:id="1673" w:name="_Toc521320198"/>
      <w:r w:rsidRPr="00303B61">
        <w:instrText>Model assumption error</w:instrText>
      </w:r>
      <w:bookmarkEnd w:id="1672"/>
      <w:bookmarkEnd w:id="1673"/>
      <w:r w:rsidRPr="00303B61">
        <w:instrText>" \f C \l 1</w:instrText>
      </w:r>
      <w:r>
        <w:fldChar w:fldCharType="end"/>
      </w:r>
    </w:p>
    <w:p w14:paraId="06061F52"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that occurs due the use of methods, such as calibration, generalised regression estimator, calculation based on full scope or constant scope, benchmarking, seasonal adjustment and other models not included in other accuracy components, in order to calculate statistics or indexes.</w:t>
      </w:r>
    </w:p>
    <w:p w14:paraId="33EC45A9"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Error due to domain specific models needed to define the target of estimation.</w:t>
      </w:r>
    </w:p>
    <w:p w14:paraId="0A393911" w14:textId="77777777" w:rsidR="008201DD" w:rsidRPr="00303B61"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4EFE64" w14:textId="77777777" w:rsidR="008201DD" w:rsidRPr="007B606A" w:rsidRDefault="008201DD" w:rsidP="002D085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 xml:space="preserve">MODEL_ASSUMP_ERR </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74" w:name="_Toc441822382"/>
      <w:bookmarkStart w:id="1675" w:name="_Toc521320199"/>
      <w:r w:rsidRPr="007B606A">
        <w:rPr>
          <w:rFonts w:ascii="Times New Roman" w:hAnsi="Times New Roman"/>
          <w:b/>
          <w:sz w:val="24"/>
          <w:szCs w:val="24"/>
        </w:rPr>
        <w:instrText>Concept ID</w:instrText>
      </w:r>
      <w:r w:rsidRPr="007B606A">
        <w:rPr>
          <w:rFonts w:ascii="Times New Roman" w:hAnsi="Times New Roman"/>
          <w:sz w:val="24"/>
          <w:szCs w:val="24"/>
        </w:rPr>
        <w:tab/>
        <w:instrText>MODEL_ASSUMP_ERR</w:instrText>
      </w:r>
      <w:bookmarkEnd w:id="1674"/>
      <w:bookmarkEnd w:id="1675"/>
      <w:r w:rsidRPr="007B606A">
        <w:rPr>
          <w:rFonts w:ascii="Times New Roman" w:hAnsi="Times New Roman"/>
          <w:sz w:val="24"/>
          <w:szCs w:val="24"/>
        </w:rPr>
        <w:instrText>" \f C \l 2</w:instrText>
      </w:r>
      <w:r w:rsidRPr="007B606A">
        <w:rPr>
          <w:rFonts w:ascii="Times New Roman" w:hAnsi="Times New Roman"/>
          <w:sz w:val="24"/>
          <w:szCs w:val="24"/>
        </w:rPr>
        <w:fldChar w:fldCharType="end"/>
      </w:r>
      <w:r w:rsidRPr="007B606A">
        <w:rPr>
          <w:rFonts w:ascii="Times New Roman" w:hAnsi="Times New Roman"/>
          <w:sz w:val="24"/>
          <w:szCs w:val="24"/>
        </w:rPr>
        <w:t xml:space="preserve"> </w:t>
      </w:r>
    </w:p>
    <w:p w14:paraId="01822B88" w14:textId="11021168"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9CCB4C7"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3D403539"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D4390F">
        <w:rPr>
          <w:rFonts w:ascii="Times New Roman" w:hAnsi="Times New Roman"/>
          <w:sz w:val="24"/>
          <w:szCs w:val="24"/>
        </w:rPr>
        <w:t>Measurement error</w:t>
      </w:r>
    </w:p>
    <w:p w14:paraId="6346A58B"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Non-response error</w:t>
      </w:r>
    </w:p>
    <w:p w14:paraId="2849BD88" w14:textId="77777777" w:rsidR="008201DD" w:rsidRPr="00D4390F"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t>Non-sampling error</w:t>
      </w:r>
    </w:p>
    <w:p w14:paraId="2FF8E3CC"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D4390F">
        <w:rPr>
          <w:rFonts w:ascii="Times New Roman" w:hAnsi="Times New Roman"/>
          <w:sz w:val="24"/>
          <w:szCs w:val="24"/>
        </w:rPr>
        <w:tab/>
      </w:r>
      <w:r w:rsidRPr="00303B61">
        <w:rPr>
          <w:rFonts w:ascii="Times New Roman" w:hAnsi="Times New Roman"/>
          <w:sz w:val="24"/>
          <w:szCs w:val="24"/>
        </w:rPr>
        <w:t>Over-coverage rate</w:t>
      </w:r>
    </w:p>
    <w:p w14:paraId="7A47D755" w14:textId="77777777" w:rsidR="008201DD" w:rsidRPr="00303B61" w:rsidRDefault="008201DD" w:rsidP="00F45E5E">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1CC9FF" w14:textId="2B422B87" w:rsidR="008201DD" w:rsidRPr="00303B61" w:rsidRDefault="008201DD" w:rsidP="0049634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Eurostat, </w:t>
      </w:r>
      <w:r w:rsidR="004619AE">
        <w:rPr>
          <w:rFonts w:ascii="Times New Roman" w:hAnsi="Times New Roman"/>
          <w:sz w:val="24"/>
          <w:szCs w:val="24"/>
        </w:rPr>
        <w:t>"</w:t>
      </w:r>
      <w:r w:rsidRPr="00303B61">
        <w:rPr>
          <w:rFonts w:ascii="Times New Roman" w:hAnsi="Times New Roman"/>
          <w:sz w:val="24"/>
          <w:szCs w:val="24"/>
        </w:rPr>
        <w:t>Assessment of Quality in Statistics: Glossary</w:t>
      </w:r>
      <w:r w:rsidR="004619AE">
        <w:rPr>
          <w:rFonts w:ascii="Times New Roman" w:hAnsi="Times New Roman"/>
          <w:sz w:val="24"/>
          <w:szCs w:val="24"/>
        </w:rPr>
        <w:t>"</w:t>
      </w:r>
      <w:r w:rsidRPr="00303B61">
        <w:rPr>
          <w:rFonts w:ascii="Times New Roman" w:hAnsi="Times New Roman"/>
          <w:sz w:val="24"/>
          <w:szCs w:val="24"/>
        </w:rPr>
        <w:t>, Working Group, Luxembourg, October 2003 (</w:t>
      </w:r>
      <w:hyperlink r:id="rId189" w:history="1">
        <w:r w:rsidRPr="00303B61">
          <w:rPr>
            <w:rStyle w:val="Hyperlink"/>
            <w:rFonts w:ascii="Times New Roman" w:hAnsi="Times New Roman"/>
            <w:sz w:val="24"/>
          </w:rPr>
          <w:t>http://ec.europa.eu/eurostat/ramon/coded_files/QGLOSSARY 2003.pdf</w:t>
        </w:r>
      </w:hyperlink>
      <w:r w:rsidRPr="00303B61">
        <w:rPr>
          <w:rFonts w:ascii="Times New Roman" w:hAnsi="Times New Roman"/>
          <w:sz w:val="24"/>
        </w:rPr>
        <w:t xml:space="preserve">) </w:t>
      </w:r>
    </w:p>
    <w:p w14:paraId="1EEC3FAF" w14:textId="10587EC5" w:rsidR="008C14EE" w:rsidRPr="008C14EE" w:rsidRDefault="008C14EE" w:rsidP="008C14EE">
      <w:pPr>
        <w:pStyle w:val="Heading1"/>
        <w:rPr>
          <w:rFonts w:ascii="Times New Roman" w:hAnsi="Times New Roman"/>
        </w:rPr>
      </w:pPr>
      <w:bookmarkStart w:id="1676" w:name="_Toc521319746"/>
      <w:r w:rsidRPr="003F0D76">
        <w:rPr>
          <w:rFonts w:ascii="Times New Roman" w:hAnsi="Times New Roman"/>
        </w:rPr>
        <w:t>Multilateral</w:t>
      </w:r>
      <w:r w:rsidRPr="008C14EE">
        <w:rPr>
          <w:rFonts w:ascii="Times New Roman" w:hAnsi="Times New Roman"/>
        </w:rPr>
        <w:t xml:space="preserve"> exchange</w:t>
      </w:r>
      <w:bookmarkEnd w:id="1676"/>
      <w:r w:rsidRPr="008C14EE">
        <w:rPr>
          <w:rFonts w:ascii="Times New Roman" w:hAnsi="Times New Roman"/>
        </w:rPr>
        <w:fldChar w:fldCharType="begin"/>
      </w:r>
      <w:r w:rsidRPr="008C14EE">
        <w:rPr>
          <w:rFonts w:ascii="Times New Roman" w:hAnsi="Times New Roman"/>
        </w:rPr>
        <w:instrText>tc "</w:instrText>
      </w:r>
      <w:bookmarkStart w:id="1677" w:name="_Toc521320200"/>
      <w:r w:rsidRPr="003F0D76">
        <w:rPr>
          <w:rFonts w:ascii="Times New Roman" w:hAnsi="Times New Roman"/>
        </w:rPr>
        <w:instrText>Multilateral</w:instrText>
      </w:r>
      <w:r w:rsidRPr="008C14EE">
        <w:rPr>
          <w:rFonts w:ascii="Times New Roman" w:hAnsi="Times New Roman"/>
        </w:rPr>
        <w:instrText xml:space="preserve"> exchange</w:instrText>
      </w:r>
      <w:bookmarkEnd w:id="1677"/>
      <w:r w:rsidRPr="008C14EE">
        <w:rPr>
          <w:rFonts w:ascii="Times New Roman" w:hAnsi="Times New Roman"/>
        </w:rPr>
        <w:instrText>" \f C \l 1</w:instrText>
      </w:r>
      <w:r w:rsidRPr="008C14EE">
        <w:rPr>
          <w:rFonts w:ascii="Times New Roman" w:hAnsi="Times New Roman"/>
        </w:rPr>
        <w:fldChar w:fldCharType="end"/>
      </w:r>
    </w:p>
    <w:p w14:paraId="6853DA63" w14:textId="6F5BD72B"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C14EE">
        <w:rPr>
          <w:rFonts w:ascii="Times New Roman" w:hAnsi="Times New Roman"/>
          <w:b/>
          <w:sz w:val="24"/>
          <w:szCs w:val="24"/>
        </w:rPr>
        <w:t>Definition</w:t>
      </w:r>
      <w:r w:rsidRPr="003F0D76">
        <w:rPr>
          <w:rFonts w:ascii="Times New Roman" w:hAnsi="Times New Roman"/>
          <w:sz w:val="24"/>
          <w:szCs w:val="24"/>
        </w:rPr>
        <w:tab/>
      </w:r>
      <w:r w:rsidRPr="008C14EE">
        <w:rPr>
          <w:rFonts w:ascii="Times New Roman" w:hAnsi="Times New Roman"/>
          <w:sz w:val="24"/>
          <w:szCs w:val="24"/>
        </w:rPr>
        <w:t>Exchange of statistics and / or metadata between a sending and several receivin</w:t>
      </w:r>
      <w:r>
        <w:rPr>
          <w:rFonts w:ascii="Times New Roman" w:hAnsi="Times New Roman"/>
          <w:sz w:val="24"/>
          <w:szCs w:val="24"/>
        </w:rPr>
        <w:t>g organisations for a specific Data</w:t>
      </w:r>
      <w:r w:rsidRPr="008C14EE">
        <w:rPr>
          <w:rFonts w:ascii="Times New Roman" w:hAnsi="Times New Roman"/>
          <w:sz w:val="24"/>
          <w:szCs w:val="24"/>
        </w:rPr>
        <w:t xml:space="preserve">flow where all parties agree on all aspects of the exchange (including the mechanism for exchange, the formats, the frequency or </w:t>
      </w:r>
      <w:r>
        <w:rPr>
          <w:rFonts w:ascii="Times New Roman" w:hAnsi="Times New Roman"/>
          <w:sz w:val="24"/>
          <w:szCs w:val="24"/>
        </w:rPr>
        <w:t>schedule).</w:t>
      </w:r>
    </w:p>
    <w:p w14:paraId="3C2E63D9" w14:textId="77777777" w:rsid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r>
      <w:r w:rsidRPr="008C14EE">
        <w:rPr>
          <w:rFonts w:ascii="Times New Roman" w:hAnsi="Times New Roman"/>
          <w:sz w:val="24"/>
          <w:szCs w:val="24"/>
        </w:rPr>
        <w:t xml:space="preserve">This exchange process has the effect of reducing the burden of a sending organisation of managing multiple unique bilateral exchanges of statistics and / or metadata with several receiving organisations. This is also a very common exchange process in the statistical area, where communities of national and international institutes agree on ways to gain efficiencies within the scope of their collective responsibilities. </w:t>
      </w:r>
    </w:p>
    <w:p w14:paraId="6C34BF41" w14:textId="7C602236" w:rsidR="008C14EE" w:rsidRPr="00303B61"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8C14EE">
        <w:rPr>
          <w:rFonts w:ascii="Times New Roman" w:hAnsi="Times New Roman"/>
          <w:sz w:val="24"/>
          <w:szCs w:val="24"/>
        </w:rPr>
        <w:t xml:space="preserve">Apart from </w:t>
      </w:r>
      <w:r>
        <w:rPr>
          <w:rFonts w:ascii="Times New Roman" w:hAnsi="Times New Roman"/>
          <w:sz w:val="24"/>
          <w:szCs w:val="24"/>
        </w:rPr>
        <w:t>m</w:t>
      </w:r>
      <w:r w:rsidRPr="008C14EE">
        <w:rPr>
          <w:rFonts w:ascii="Times New Roman" w:hAnsi="Times New Roman"/>
          <w:sz w:val="24"/>
          <w:szCs w:val="24"/>
        </w:rPr>
        <w:t>ultilateral exchange, the SDMX initiative identifies two other basic forms of exchange of statistics and metadata between organisations, i.e. bilateral exchange and data-sharing exchange.</w:t>
      </w:r>
    </w:p>
    <w:p w14:paraId="73EE028B" w14:textId="410865ED" w:rsidR="008C14EE" w:rsidRPr="008C14EE" w:rsidRDefault="008C14EE" w:rsidP="008C14E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Concept ID</w:t>
      </w:r>
      <w:r w:rsidRPr="003F0D76">
        <w:rPr>
          <w:rFonts w:ascii="Times New Roman" w:hAnsi="Times New Roman"/>
          <w:sz w:val="24"/>
          <w:szCs w:val="24"/>
        </w:rPr>
        <w:tab/>
      </w:r>
      <w:r>
        <w:rPr>
          <w:rFonts w:ascii="Times New Roman" w:hAnsi="Times New Roman"/>
          <w:sz w:val="24"/>
          <w:szCs w:val="24"/>
        </w:rPr>
        <w:t>MULTI</w:t>
      </w:r>
      <w:r w:rsidRPr="003F0D76">
        <w:rPr>
          <w:rFonts w:ascii="Times New Roman" w:hAnsi="Times New Roman"/>
          <w:sz w:val="24"/>
          <w:szCs w:val="24"/>
        </w:rPr>
        <w:t>_EXCHGE</w:t>
      </w:r>
      <w:r w:rsidRPr="008C14EE">
        <w:rPr>
          <w:rFonts w:ascii="Times New Roman" w:hAnsi="Times New Roman"/>
          <w:sz w:val="24"/>
          <w:szCs w:val="24"/>
        </w:rPr>
        <w:fldChar w:fldCharType="begin"/>
      </w:r>
      <w:r w:rsidRPr="008C14EE">
        <w:rPr>
          <w:rFonts w:ascii="Times New Roman" w:hAnsi="Times New Roman"/>
          <w:sz w:val="24"/>
          <w:szCs w:val="24"/>
        </w:rPr>
        <w:instrText>tc "</w:instrText>
      </w:r>
      <w:bookmarkStart w:id="1678" w:name="_Toc521320201"/>
      <w:r w:rsidRPr="008C14EE">
        <w:rPr>
          <w:rFonts w:ascii="Times New Roman" w:hAnsi="Times New Roman"/>
          <w:b/>
          <w:sz w:val="24"/>
          <w:szCs w:val="24"/>
        </w:rPr>
        <w:instrText>Concept ID</w:instrText>
      </w:r>
      <w:r w:rsidRPr="003F0D76">
        <w:rPr>
          <w:rFonts w:ascii="Times New Roman" w:hAnsi="Times New Roman"/>
          <w:sz w:val="24"/>
          <w:szCs w:val="24"/>
        </w:rPr>
        <w:tab/>
      </w:r>
      <w:r>
        <w:rPr>
          <w:rFonts w:ascii="Times New Roman" w:hAnsi="Times New Roman"/>
          <w:sz w:val="24"/>
          <w:szCs w:val="24"/>
        </w:rPr>
        <w:instrText>MULTI</w:instrText>
      </w:r>
      <w:r w:rsidRPr="003F0D76">
        <w:rPr>
          <w:rFonts w:ascii="Times New Roman" w:hAnsi="Times New Roman"/>
          <w:sz w:val="24"/>
          <w:szCs w:val="24"/>
        </w:rPr>
        <w:instrText>_EXCHGE</w:instrText>
      </w:r>
      <w:bookmarkEnd w:id="1678"/>
      <w:r w:rsidRPr="003F0D76">
        <w:rPr>
          <w:rFonts w:ascii="Times New Roman" w:hAnsi="Times New Roman"/>
          <w:sz w:val="24"/>
          <w:szCs w:val="24"/>
        </w:rPr>
        <w:instrText xml:space="preserve"> " \f C \l 2</w:instrText>
      </w:r>
      <w:r w:rsidRPr="008C14EE">
        <w:rPr>
          <w:rFonts w:ascii="Times New Roman" w:hAnsi="Times New Roman"/>
          <w:sz w:val="24"/>
          <w:szCs w:val="24"/>
        </w:rPr>
        <w:fldChar w:fldCharType="end"/>
      </w:r>
    </w:p>
    <w:p w14:paraId="0CE494FF" w14:textId="77777777" w:rsidR="008C14EE" w:rsidRPr="003F0D76" w:rsidRDefault="008C14EE" w:rsidP="008C14EE">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F0D76">
        <w:rPr>
          <w:rFonts w:ascii="Times New Roman" w:hAnsi="Times New Roman"/>
          <w:b/>
          <w:sz w:val="24"/>
          <w:szCs w:val="24"/>
        </w:rPr>
        <w:t>Recommended representation</w:t>
      </w:r>
      <w:r w:rsidRPr="003F0D76">
        <w:rPr>
          <w:rFonts w:ascii="Times New Roman" w:hAnsi="Times New Roman"/>
          <w:b/>
          <w:sz w:val="24"/>
          <w:szCs w:val="24"/>
        </w:rPr>
        <w:tab/>
      </w:r>
      <w:r w:rsidRPr="003F0D76">
        <w:rPr>
          <w:rFonts w:ascii="Times New Roman" w:hAnsi="Times New Roman"/>
          <w:sz w:val="24"/>
          <w:szCs w:val="24"/>
        </w:rPr>
        <w:t>String</w:t>
      </w:r>
    </w:p>
    <w:p w14:paraId="3834AFE9" w14:textId="77777777" w:rsidR="008C14EE" w:rsidRPr="003F0D76" w:rsidRDefault="008C14EE" w:rsidP="00F45E5E">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F0D76">
        <w:rPr>
          <w:rFonts w:ascii="Times New Roman" w:hAnsi="Times New Roman"/>
          <w:b/>
          <w:sz w:val="24"/>
          <w:szCs w:val="24"/>
        </w:rPr>
        <w:t>Related terms</w:t>
      </w:r>
      <w:r w:rsidRPr="003F0D76">
        <w:rPr>
          <w:rFonts w:ascii="Times New Roman" w:hAnsi="Times New Roman"/>
          <w:b/>
          <w:sz w:val="24"/>
          <w:szCs w:val="24"/>
        </w:rPr>
        <w:tab/>
      </w:r>
      <w:r w:rsidRPr="003F0D76">
        <w:rPr>
          <w:rFonts w:ascii="Times New Roman" w:hAnsi="Times New Roman"/>
          <w:sz w:val="24"/>
          <w:szCs w:val="24"/>
        </w:rPr>
        <w:t>Bilateral exchange</w:t>
      </w:r>
    </w:p>
    <w:p w14:paraId="584D5D1A" w14:textId="596B1ED5" w:rsidR="008C14EE" w:rsidRPr="003F0D76" w:rsidRDefault="008C14EE"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F0D76">
        <w:rPr>
          <w:rFonts w:ascii="Times New Roman" w:hAnsi="Times New Roman"/>
          <w:sz w:val="24"/>
          <w:szCs w:val="24"/>
        </w:rPr>
        <w:tab/>
      </w:r>
      <w:r>
        <w:rPr>
          <w:rFonts w:ascii="Times New Roman" w:hAnsi="Times New Roman"/>
          <w:sz w:val="24"/>
          <w:szCs w:val="24"/>
        </w:rPr>
        <w:t>Data exchange</w:t>
      </w:r>
    </w:p>
    <w:p w14:paraId="2AF99805" w14:textId="40907DEB" w:rsidR="008C14EE" w:rsidRPr="003F0D76" w:rsidRDefault="008C14EE" w:rsidP="00F45E5E">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F0D76">
        <w:rPr>
          <w:rFonts w:ascii="Times New Roman" w:hAnsi="Times New Roman"/>
          <w:sz w:val="24"/>
          <w:szCs w:val="24"/>
        </w:rPr>
        <w:tab/>
        <w:t>Data sharing</w:t>
      </w:r>
    </w:p>
    <w:p w14:paraId="4449CF08" w14:textId="377523BD" w:rsidR="008C14EE" w:rsidRPr="003F0D76" w:rsidRDefault="008C14EE" w:rsidP="008C14E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F0D76">
        <w:rPr>
          <w:rFonts w:ascii="Times New Roman" w:hAnsi="Times New Roman"/>
          <w:b/>
          <w:sz w:val="24"/>
          <w:szCs w:val="24"/>
        </w:rPr>
        <w:t>Source</w:t>
      </w:r>
      <w:r w:rsidRPr="003F0D76">
        <w:rPr>
          <w:rFonts w:ascii="Times New Roman" w:hAnsi="Times New Roman"/>
          <w:sz w:val="24"/>
          <w:szCs w:val="24"/>
        </w:rPr>
        <w:tab/>
        <w:t>SDMX, "Metadata Common Vocabulary", 2009 (</w:t>
      </w:r>
      <w:hyperlink r:id="rId190" w:history="1">
        <w:r w:rsidRPr="004619AE">
          <w:rPr>
            <w:rStyle w:val="Hyperlink"/>
            <w:rFonts w:ascii="Times New Roman" w:hAnsi="Times New Roman"/>
            <w:sz w:val="24"/>
            <w:szCs w:val="24"/>
          </w:rPr>
          <w:t>https://sdmx.org/wp-content/uploads/04_sdmx_cog_annex_4_mcv_2009.pdf</w:t>
        </w:r>
      </w:hyperlink>
      <w:r w:rsidRPr="003F0D76">
        <w:rPr>
          <w:rFonts w:ascii="Times New Roman" w:hAnsi="Times New Roman"/>
          <w:sz w:val="24"/>
          <w:szCs w:val="24"/>
        </w:rPr>
        <w:t>)</w:t>
      </w:r>
    </w:p>
    <w:p w14:paraId="387E07B1" w14:textId="34B92A63" w:rsidR="008201DD" w:rsidRPr="00303B61" w:rsidRDefault="00FD127B" w:rsidP="00E9791B">
      <w:pPr>
        <w:pStyle w:val="Heading1"/>
      </w:pPr>
      <w:bookmarkStart w:id="1679" w:name="_Toc521319747"/>
      <w:r w:rsidRPr="00303B61">
        <w:t xml:space="preserve">Nameable </w:t>
      </w:r>
      <w:r>
        <w:t>A</w:t>
      </w:r>
      <w:r w:rsidRPr="00303B61">
        <w:t>rtefact</w:t>
      </w:r>
      <w:bookmarkEnd w:id="1679"/>
      <w:r>
        <w:fldChar w:fldCharType="begin"/>
      </w:r>
      <w:r w:rsidRPr="00303B61">
        <w:instrText>tc "</w:instrText>
      </w:r>
      <w:bookmarkStart w:id="1680" w:name="_Toc521320202"/>
      <w:r w:rsidRPr="00303B61">
        <w:instrText xml:space="preserve">Nameable </w:instrText>
      </w:r>
      <w:r>
        <w:instrText>A</w:instrText>
      </w:r>
      <w:r w:rsidRPr="00303B61">
        <w:instrText>rtefact</w:instrText>
      </w:r>
      <w:bookmarkEnd w:id="1680"/>
      <w:r w:rsidRPr="00303B61">
        <w:instrText>" \f C \l 1</w:instrText>
      </w:r>
      <w:r>
        <w:fldChar w:fldCharType="end"/>
      </w:r>
    </w:p>
    <w:p w14:paraId="55F9D2C9"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name and a description to an object. </w:t>
      </w:r>
    </w:p>
    <w:p w14:paraId="6C185FC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name is mandatory and the description is optional. Each can have multilingual variants. Nameable </w:t>
      </w:r>
      <w:r>
        <w:rPr>
          <w:rFonts w:ascii="Times New Roman" w:hAnsi="Times New Roman"/>
          <w:sz w:val="24"/>
          <w:szCs w:val="24"/>
        </w:rPr>
        <w:t>A</w:t>
      </w:r>
      <w:r w:rsidRPr="00303B61">
        <w:rPr>
          <w:rFonts w:ascii="Times New Roman" w:hAnsi="Times New Roman"/>
          <w:sz w:val="24"/>
          <w:szCs w:val="24"/>
        </w:rPr>
        <w:t xml:space="preserve">rtefacts inherit the capability of having identity and </w:t>
      </w:r>
      <w:r>
        <w:rPr>
          <w:rFonts w:ascii="Times New Roman" w:hAnsi="Times New Roman"/>
          <w:sz w:val="24"/>
          <w:szCs w:val="24"/>
        </w:rPr>
        <w:t>A</w:t>
      </w:r>
      <w:r w:rsidRPr="00303B61">
        <w:rPr>
          <w:rFonts w:ascii="Times New Roman" w:hAnsi="Times New Roman"/>
          <w:sz w:val="24"/>
          <w:szCs w:val="24"/>
        </w:rPr>
        <w:t>nnotations.</w:t>
      </w:r>
    </w:p>
    <w:p w14:paraId="7E1F51AC" w14:textId="5CD216D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NAMEABLE_ART</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681" w:name="_Toc521320203"/>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NAMEABLE_ART</w:instrText>
      </w:r>
      <w:bookmarkEnd w:id="1681"/>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128D2168"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4B47583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0B11049D"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26EAB675" w14:textId="77777777" w:rsidR="008201DD" w:rsidRPr="00303B61" w:rsidRDefault="008201DD" w:rsidP="00F45E5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15665B8E" w14:textId="77777777" w:rsidR="008201DD" w:rsidRPr="00303B61" w:rsidRDefault="008201DD" w:rsidP="00E1779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Versionable </w:t>
      </w:r>
      <w:r>
        <w:rPr>
          <w:rFonts w:ascii="Times New Roman" w:hAnsi="Times New Roman"/>
          <w:sz w:val="24"/>
          <w:szCs w:val="24"/>
        </w:rPr>
        <w:t>A</w:t>
      </w:r>
      <w:r w:rsidRPr="00303B61">
        <w:rPr>
          <w:rFonts w:ascii="Times New Roman" w:hAnsi="Times New Roman"/>
          <w:sz w:val="24"/>
          <w:szCs w:val="24"/>
        </w:rPr>
        <w:t>rtefact</w:t>
      </w:r>
    </w:p>
    <w:p w14:paraId="12D32125" w14:textId="277B80E6"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B5CCA">
        <w:rPr>
          <w:rFonts w:ascii="Times New Roman" w:hAnsi="Times New Roman"/>
          <w:sz w:val="24"/>
          <w:szCs w:val="24"/>
        </w:rPr>
        <w:t>SDMX, "SDMX Glossary Version 1.0", February 2016 (</w:t>
      </w:r>
      <w:hyperlink r:id="rId191" w:history="1">
        <w:r w:rsidR="004619AE" w:rsidRPr="002E2F75">
          <w:rPr>
            <w:rStyle w:val="Hyperlink"/>
            <w:rFonts w:ascii="Times New Roman" w:hAnsi="Times New Roman"/>
            <w:sz w:val="24"/>
            <w:szCs w:val="24"/>
          </w:rPr>
          <w:t>https://sdmx.org/wp-content/uploads/SDMX_Glossary_Version_1_0_February_2016.docx</w:t>
        </w:r>
      </w:hyperlink>
      <w:r w:rsidRPr="001B5CCA">
        <w:rPr>
          <w:rFonts w:ascii="Times New Roman" w:hAnsi="Times New Roman"/>
          <w:sz w:val="24"/>
          <w:szCs w:val="24"/>
        </w:rPr>
        <w:t>)</w:t>
      </w:r>
    </w:p>
    <w:p w14:paraId="48AB31A7" w14:textId="77777777" w:rsidR="008201DD" w:rsidRPr="00303B61" w:rsidRDefault="008201DD" w:rsidP="00BF3DB6">
      <w:pPr>
        <w:pStyle w:val="Heading1"/>
      </w:pPr>
      <w:bookmarkStart w:id="1682" w:name="_Toc521319748"/>
      <w:r w:rsidRPr="00303B61">
        <w:t>Non-response error</w:t>
      </w:r>
      <w:bookmarkEnd w:id="1682"/>
      <w:r w:rsidRPr="00303B61">
        <w:t xml:space="preserve"> </w:t>
      </w:r>
      <w:r>
        <w:fldChar w:fldCharType="begin"/>
      </w:r>
      <w:r w:rsidRPr="00303B61">
        <w:instrText>tc "</w:instrText>
      </w:r>
      <w:bookmarkStart w:id="1683" w:name="_Toc441822383"/>
      <w:bookmarkStart w:id="1684" w:name="_Toc521320204"/>
      <w:r w:rsidRPr="00303B61">
        <w:instrText>Non-response error</w:instrText>
      </w:r>
      <w:bookmarkEnd w:id="1683"/>
      <w:bookmarkEnd w:id="1684"/>
      <w:r w:rsidRPr="00303B61">
        <w:instrText>" \f C \l 1</w:instrText>
      </w:r>
      <w:r>
        <w:fldChar w:fldCharType="end"/>
      </w:r>
      <w:r w:rsidRPr="00303B61">
        <w:t xml:space="preserve"> </w:t>
      </w:r>
    </w:p>
    <w:p w14:paraId="6A9CA9C2"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that occurs when the survey fails to get a response to one, or possibly all, of the questions.</w:t>
      </w:r>
    </w:p>
    <w:p w14:paraId="17296C5E" w14:textId="5276AA98"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Non-response errors result from a failure to collect complete information on all units in the selected sample. These are known as </w:t>
      </w:r>
      <w:r w:rsidR="00065D4A">
        <w:rPr>
          <w:rFonts w:ascii="Times New Roman" w:hAnsi="Times New Roman"/>
          <w:sz w:val="24"/>
          <w:szCs w:val="24"/>
        </w:rPr>
        <w:t>"</w:t>
      </w:r>
      <w:r w:rsidRPr="00303B61">
        <w:rPr>
          <w:rFonts w:ascii="Times New Roman" w:hAnsi="Times New Roman"/>
          <w:sz w:val="24"/>
          <w:szCs w:val="24"/>
        </w:rPr>
        <w:t>unit non-response</w:t>
      </w:r>
      <w:r w:rsidR="00065D4A">
        <w:rPr>
          <w:rFonts w:ascii="Times New Roman" w:hAnsi="Times New Roman"/>
          <w:sz w:val="24"/>
          <w:szCs w:val="24"/>
        </w:rPr>
        <w:t>"</w:t>
      </w:r>
      <w:r w:rsidRPr="00303B61">
        <w:rPr>
          <w:rFonts w:ascii="Times New Roman" w:hAnsi="Times New Roman"/>
          <w:sz w:val="24"/>
          <w:szCs w:val="24"/>
        </w:rPr>
        <w:t xml:space="preserve"> and </w:t>
      </w:r>
      <w:r w:rsidR="00065D4A">
        <w:rPr>
          <w:rFonts w:ascii="Times New Roman" w:hAnsi="Times New Roman"/>
          <w:sz w:val="24"/>
          <w:szCs w:val="24"/>
        </w:rPr>
        <w:t>"</w:t>
      </w:r>
      <w:r w:rsidRPr="00303B61">
        <w:rPr>
          <w:rFonts w:ascii="Times New Roman" w:hAnsi="Times New Roman"/>
          <w:sz w:val="24"/>
          <w:szCs w:val="24"/>
        </w:rPr>
        <w:t>item non-response</w:t>
      </w:r>
      <w:r w:rsidR="00065D4A">
        <w:rPr>
          <w:rFonts w:ascii="Times New Roman" w:hAnsi="Times New Roman"/>
          <w:sz w:val="24"/>
          <w:szCs w:val="24"/>
        </w:rPr>
        <w:t>"</w:t>
      </w:r>
      <w:r w:rsidRPr="00303B61">
        <w:rPr>
          <w:rFonts w:ascii="Times New Roman" w:hAnsi="Times New Roman"/>
          <w:sz w:val="24"/>
          <w:szCs w:val="24"/>
        </w:rPr>
        <w:t xml:space="preserve">. </w:t>
      </w:r>
    </w:p>
    <w:p w14:paraId="2B2F136A" w14:textId="77777777"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Non-response errors affect survey results in two ways. First, the decrease in sample size or in the amount of information collected in response to a particular question results in larger standard errors. Second, and perhaps more important, a bias is introduced to the extent that non-respondents differ from respondents within a selected sample.</w:t>
      </w:r>
    </w:p>
    <w:p w14:paraId="48088500" w14:textId="736ED18E" w:rsidR="008201DD" w:rsidRPr="00303B6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Non-response errors are determined by collecting any or all of the following: unit response rate, weighted unit response rate, item response rate, item coverage rate, refusal rate, distribution of reason for non-response, comparison of data across contacts, link to administrative data for non- respondents, estimate of non-response bias.</w:t>
      </w:r>
    </w:p>
    <w:p w14:paraId="09E33362"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6C36FD08" w14:textId="77777777" w:rsidR="008201DD" w:rsidRPr="002B6931" w:rsidRDefault="008201DD" w:rsidP="00BF3DB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 xml:space="preserve">NONRESPONSE_ERR </w:t>
      </w:r>
      <w:r w:rsidRPr="007B606A">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1685" w:name="_Toc441822384"/>
      <w:bookmarkStart w:id="1686" w:name="_Toc521320205"/>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NONRESPONSE_ERR</w:instrText>
      </w:r>
      <w:bookmarkEnd w:id="1685"/>
      <w:bookmarkEnd w:id="1686"/>
      <w:r w:rsidRPr="002B6931">
        <w:rPr>
          <w:rFonts w:ascii="Times New Roman" w:hAnsi="Times New Roman"/>
          <w:sz w:val="24"/>
          <w:szCs w:val="24"/>
          <w:lang w:val="en-US"/>
        </w:rPr>
        <w:instrText>" \f C \l 2</w:instrText>
      </w:r>
      <w:r w:rsidRPr="007B606A">
        <w:rPr>
          <w:rFonts w:ascii="Times New Roman" w:hAnsi="Times New Roman"/>
          <w:sz w:val="24"/>
          <w:szCs w:val="24"/>
        </w:rPr>
        <w:fldChar w:fldCharType="end"/>
      </w:r>
      <w:r w:rsidRPr="002B6931">
        <w:rPr>
          <w:rFonts w:ascii="Times New Roman" w:hAnsi="Times New Roman"/>
          <w:sz w:val="24"/>
          <w:szCs w:val="24"/>
          <w:lang w:val="en-US"/>
        </w:rPr>
        <w:t xml:space="preserve"> </w:t>
      </w:r>
    </w:p>
    <w:p w14:paraId="14961239" w14:textId="1A0B1CAC"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C45C0F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7B099128"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3912B746"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Model assumption error</w:t>
      </w:r>
    </w:p>
    <w:p w14:paraId="1E0DC92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11E9C28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4FD81F63"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Processing error</w:t>
      </w:r>
    </w:p>
    <w:p w14:paraId="31390636" w14:textId="16DCF2D9" w:rsidR="008201DD" w:rsidRPr="00AF05F9" w:rsidRDefault="008201DD" w:rsidP="00496349">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192"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73B01902" w14:textId="42CBAF65" w:rsidR="008201DD" w:rsidRPr="00303B61" w:rsidRDefault="008201DD" w:rsidP="0049634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8"/>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 xml:space="preserve">Statistical Policy Working Paper 15: </w:t>
      </w:r>
      <w:r w:rsidR="004619AE">
        <w:rPr>
          <w:rFonts w:ascii="Times New Roman" w:hAnsi="Times New Roman"/>
          <w:sz w:val="24"/>
          <w:szCs w:val="24"/>
        </w:rPr>
        <w:t>"</w:t>
      </w:r>
      <w:r w:rsidRPr="00303B61">
        <w:rPr>
          <w:rFonts w:ascii="Times New Roman" w:hAnsi="Times New Roman"/>
          <w:sz w:val="24"/>
          <w:szCs w:val="24"/>
        </w:rPr>
        <w:t>Q</w:t>
      </w:r>
      <w:r w:rsidR="004619AE">
        <w:rPr>
          <w:rFonts w:ascii="Times New Roman" w:hAnsi="Times New Roman"/>
          <w:sz w:val="24"/>
          <w:szCs w:val="24"/>
        </w:rPr>
        <w:t>uality in Establishment Surveys"</w:t>
      </w:r>
      <w:r w:rsidRPr="00303B61">
        <w:rPr>
          <w:rFonts w:ascii="Times New Roman" w:hAnsi="Times New Roman"/>
          <w:sz w:val="24"/>
          <w:szCs w:val="24"/>
        </w:rPr>
        <w:t>, Office of Management and Budget, Washington D.C., July 1988, page 68 (</w:t>
      </w:r>
      <w:hyperlink r:id="rId193" w:history="1">
        <w:r w:rsidR="0028236B" w:rsidRPr="000B6F82">
          <w:rPr>
            <w:rStyle w:val="Hyperlink"/>
            <w:rFonts w:ascii="Times New Roman" w:hAnsi="Times New Roman"/>
            <w:sz w:val="24"/>
            <w:szCs w:val="24"/>
          </w:rPr>
          <w:t>https://nces.ed.gov/FCSM/pdf/spwp15.pdf</w:t>
        </w:r>
      </w:hyperlink>
      <w:r w:rsidRPr="00303B61">
        <w:rPr>
          <w:rFonts w:ascii="Times New Roman" w:hAnsi="Times New Roman"/>
          <w:sz w:val="24"/>
          <w:szCs w:val="24"/>
        </w:rPr>
        <w:t xml:space="preserve">) </w:t>
      </w:r>
    </w:p>
    <w:p w14:paraId="45BC684C" w14:textId="77777777" w:rsidR="008201DD" w:rsidRPr="00303B61" w:rsidRDefault="008201DD" w:rsidP="00DC69FD">
      <w:pPr>
        <w:pStyle w:val="Heading1"/>
      </w:pPr>
      <w:bookmarkStart w:id="1687" w:name="_Toc521319749"/>
      <w:r w:rsidRPr="00303B61">
        <w:t>Non-sampling error</w:t>
      </w:r>
      <w:bookmarkEnd w:id="1687"/>
      <w:r>
        <w:fldChar w:fldCharType="begin"/>
      </w:r>
      <w:r w:rsidRPr="00303B61">
        <w:instrText>tc "</w:instrText>
      </w:r>
      <w:bookmarkStart w:id="1688" w:name="_Toc441822385"/>
      <w:bookmarkStart w:id="1689" w:name="_Toc521320206"/>
      <w:r w:rsidRPr="00303B61">
        <w:instrText>Non-sampling error</w:instrText>
      </w:r>
      <w:bookmarkEnd w:id="1688"/>
      <w:bookmarkEnd w:id="1689"/>
      <w:r w:rsidRPr="00303B61">
        <w:instrText>" \f C \l 1</w:instrText>
      </w:r>
      <w:r>
        <w:fldChar w:fldCharType="end"/>
      </w:r>
    </w:p>
    <w:p w14:paraId="67FA0E2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sample estimates which cannot be attributed to sampling fluctuations.</w:t>
      </w:r>
    </w:p>
    <w:p w14:paraId="7EFD4F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Non-sampling errors may arise from many different sources such as defects in the sampling frame, faulty demarcation of sample units, defects in the selection of sample units, mistakes in the collection of data due to personal variations, misunderstanding, bias, negligence or dishonesty on the part of the investigator or of the interviewer, mistakes at the stage of the processing of the data, etc.</w:t>
      </w:r>
    </w:p>
    <w:p w14:paraId="56DDB67C"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errors may be categorised as:</w:t>
      </w:r>
    </w:p>
    <w:p w14:paraId="12AE8672"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Coverage errors (or frame errors) due to divergences between the target population and the frame population;</w:t>
      </w:r>
    </w:p>
    <w:p w14:paraId="4C687D42" w14:textId="77777777" w:rsidR="008201DD" w:rsidRPr="00303B61" w:rsidRDefault="008201DD" w:rsidP="002C28D4">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Measurement errors occurring during data collection.</w:t>
      </w:r>
    </w:p>
    <w:p w14:paraId="5F9A2F81"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Nonresponse errors caused by no data collected for a population unit or for some survey variables.</w:t>
      </w:r>
    </w:p>
    <w:p w14:paraId="391D6299"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Processing errors due to errors introduced during data entry, data editing, sometimes coding and imputation.</w:t>
      </w:r>
    </w:p>
    <w:p w14:paraId="375C4F4A"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985" w:hanging="2002"/>
        <w:jc w:val="both"/>
        <w:rPr>
          <w:rFonts w:ascii="Times New Roman" w:hAnsi="Times New Roman"/>
          <w:sz w:val="24"/>
          <w:szCs w:val="24"/>
        </w:rPr>
      </w:pPr>
      <w:r w:rsidRPr="00303B61">
        <w:rPr>
          <w:rFonts w:ascii="Times New Roman" w:hAnsi="Times New Roman"/>
          <w:sz w:val="24"/>
          <w:szCs w:val="24"/>
        </w:rPr>
        <w:tab/>
        <w:t>-</w:t>
      </w:r>
      <w:r w:rsidRPr="00303B61">
        <w:rPr>
          <w:rFonts w:ascii="Times New Roman" w:hAnsi="Times New Roman"/>
          <w:sz w:val="24"/>
          <w:szCs w:val="24"/>
        </w:rPr>
        <w:tab/>
        <w:t>Model assumption errors.</w:t>
      </w:r>
    </w:p>
    <w:p w14:paraId="6B5A9D33" w14:textId="77777777" w:rsidR="008201DD" w:rsidRPr="00303B61"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4DAD22" w14:textId="77777777" w:rsidR="008201DD" w:rsidRPr="007B606A" w:rsidRDefault="008201DD" w:rsidP="00DC69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NONSAMPLING_ERR</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690" w:name="_Toc441822386"/>
      <w:bookmarkStart w:id="1691" w:name="_Toc521320207"/>
      <w:r w:rsidRPr="007B606A">
        <w:rPr>
          <w:rFonts w:ascii="Times New Roman" w:hAnsi="Times New Roman"/>
          <w:b/>
          <w:sz w:val="24"/>
          <w:szCs w:val="24"/>
        </w:rPr>
        <w:instrText>Concept ID</w:instrText>
      </w:r>
      <w:r w:rsidRPr="007B606A">
        <w:rPr>
          <w:rFonts w:ascii="Times New Roman" w:hAnsi="Times New Roman"/>
          <w:sz w:val="24"/>
          <w:szCs w:val="24"/>
        </w:rPr>
        <w:tab/>
        <w:instrText>NONSAMPLING_ERR</w:instrText>
      </w:r>
      <w:bookmarkEnd w:id="1690"/>
      <w:bookmarkEnd w:id="1691"/>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54F7B1B7" w14:textId="028FBE10"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D699472"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sz w:val="24"/>
          <w:szCs w:val="24"/>
        </w:rPr>
        <w:tab/>
        <w:t xml:space="preserve">Accuracy </w:t>
      </w:r>
    </w:p>
    <w:p w14:paraId="1670A086" w14:textId="76DFA3C3"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Accuracy </w:t>
      </w:r>
      <w:r w:rsidR="001C128D">
        <w:rPr>
          <w:rFonts w:ascii="Times New Roman" w:hAnsi="Times New Roman"/>
          <w:sz w:val="24"/>
          <w:szCs w:val="24"/>
        </w:rPr>
        <w:t>-</w:t>
      </w:r>
      <w:r w:rsidRPr="00303B61">
        <w:rPr>
          <w:rFonts w:ascii="Times New Roman" w:hAnsi="Times New Roman"/>
          <w:sz w:val="24"/>
          <w:szCs w:val="24"/>
        </w:rPr>
        <w:t xml:space="preserve"> overall</w:t>
      </w:r>
    </w:p>
    <w:p w14:paraId="79CAF69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Coverage error</w:t>
      </w:r>
    </w:p>
    <w:p w14:paraId="7A63DF3D"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Measurement error</w:t>
      </w:r>
    </w:p>
    <w:p w14:paraId="64783140"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72065B75" w14:textId="77777777" w:rsidR="008201DD" w:rsidRPr="00303B61"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Sampling error</w:t>
      </w:r>
    </w:p>
    <w:p w14:paraId="78EF9754" w14:textId="42A6869D" w:rsidR="008201DD" w:rsidRPr="00012ECF"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012ECF">
        <w:rPr>
          <w:rFonts w:ascii="Times New Roman" w:hAnsi="Times New Roman"/>
          <w:b/>
          <w:sz w:val="24"/>
          <w:szCs w:val="24"/>
        </w:rPr>
        <w:lastRenderedPageBreak/>
        <w:t>Source</w:t>
      </w:r>
      <w:r w:rsidRPr="00012ECF">
        <w:rPr>
          <w:rFonts w:ascii="Times New Roman" w:hAnsi="Times New Roman"/>
          <w:sz w:val="24"/>
          <w:szCs w:val="24"/>
        </w:rPr>
        <w:tab/>
      </w:r>
      <w:r w:rsidRPr="004B30AF">
        <w:rPr>
          <w:rFonts w:ascii="Times New Roman" w:hAnsi="Times New Roman"/>
          <w:sz w:val="24"/>
          <w:szCs w:val="24"/>
        </w:rPr>
        <w:t>The Oxford Dictionary of Statistical Terms, Yadolah Dodge (ed.), Oxford University Press, Oxford, 2003</w:t>
      </w:r>
    </w:p>
    <w:p w14:paraId="1A8D6D3A" w14:textId="2E987AD1" w:rsidR="008201DD" w:rsidRPr="00303B61" w:rsidRDefault="008201DD" w:rsidP="001A3ECA">
      <w:pPr>
        <w:pStyle w:val="Heading1"/>
      </w:pPr>
      <w:bookmarkStart w:id="1692" w:name="_Toc521319750"/>
      <w:r w:rsidRPr="00303B61">
        <w:t>Notification</w:t>
      </w:r>
      <w:bookmarkEnd w:id="1692"/>
      <w:r w:rsidR="001E3632">
        <w:fldChar w:fldCharType="begin"/>
      </w:r>
      <w:r w:rsidR="001E3632" w:rsidRPr="00303B61">
        <w:instrText>tc "</w:instrText>
      </w:r>
      <w:bookmarkStart w:id="1693" w:name="_Toc521320208"/>
      <w:r w:rsidR="001E3632" w:rsidRPr="00303B61">
        <w:instrText>Notification</w:instrText>
      </w:r>
      <w:bookmarkEnd w:id="1693"/>
      <w:r w:rsidR="001E3632" w:rsidRPr="00303B61">
        <w:instrText>" \f C \l 1</w:instrText>
      </w:r>
      <w:r w:rsidR="001E3632">
        <w:fldChar w:fldCharType="end"/>
      </w:r>
    </w:p>
    <w:p w14:paraId="3EA3F95A" w14:textId="77777777" w:rsidR="008201DD" w:rsidRPr="00303B61" w:rsidRDefault="008201DD" w:rsidP="00F411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sent to a person or application as a result of an event in an SDMX registry.</w:t>
      </w:r>
    </w:p>
    <w:p w14:paraId="33A1BCC6" w14:textId="0A8A144F"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SDMX Global Registry has the ability to send a Notification message either by means of an e-mail or by an SDMX message to a URL of a service that will process the </w:t>
      </w:r>
      <w:r>
        <w:rPr>
          <w:rFonts w:ascii="Times New Roman" w:hAnsi="Times New Roman"/>
          <w:sz w:val="24"/>
          <w:szCs w:val="24"/>
        </w:rPr>
        <w:t>N</w:t>
      </w:r>
      <w:r w:rsidRPr="00303B61">
        <w:rPr>
          <w:rFonts w:ascii="Times New Roman" w:hAnsi="Times New Roman"/>
          <w:sz w:val="24"/>
          <w:szCs w:val="24"/>
        </w:rPr>
        <w:t>otification. The sending of a Notification is triggered by an event in the registry that affects a structural metadata object in the registry, such as a change to a Code</w:t>
      </w:r>
      <w:r w:rsidR="00AA1D46">
        <w:rPr>
          <w:rFonts w:ascii="Times New Roman" w:hAnsi="Times New Roman"/>
          <w:sz w:val="24"/>
          <w:szCs w:val="24"/>
        </w:rPr>
        <w:t>l</w:t>
      </w:r>
      <w:r w:rsidRPr="00303B61">
        <w:rPr>
          <w:rFonts w:ascii="Times New Roman" w:hAnsi="Times New Roman"/>
          <w:sz w:val="24"/>
          <w:szCs w:val="24"/>
        </w:rPr>
        <w:t>ist, a deletion of a Code</w:t>
      </w:r>
      <w:r w:rsidR="00AA1D46">
        <w:rPr>
          <w:rFonts w:ascii="Times New Roman" w:hAnsi="Times New Roman"/>
          <w:sz w:val="24"/>
          <w:szCs w:val="24"/>
        </w:rPr>
        <w:t>l</w:t>
      </w:r>
      <w:r w:rsidRPr="00303B61">
        <w:rPr>
          <w:rFonts w:ascii="Times New Roman" w:hAnsi="Times New Roman"/>
          <w:sz w:val="24"/>
          <w:szCs w:val="24"/>
        </w:rPr>
        <w:t>ist, or the addition of a new Code</w:t>
      </w:r>
      <w:r w:rsidR="00AA1D46">
        <w:rPr>
          <w:rFonts w:ascii="Times New Roman" w:hAnsi="Times New Roman"/>
          <w:sz w:val="24"/>
          <w:szCs w:val="24"/>
        </w:rPr>
        <w:t>l</w:t>
      </w:r>
      <w:r w:rsidRPr="00303B61">
        <w:rPr>
          <w:rFonts w:ascii="Times New Roman" w:hAnsi="Times New Roman"/>
          <w:sz w:val="24"/>
          <w:szCs w:val="24"/>
        </w:rPr>
        <w:t xml:space="preserve">ist. </w:t>
      </w:r>
    </w:p>
    <w:p w14:paraId="5ED3D1EB" w14:textId="77777777" w:rsidR="008201DD" w:rsidRPr="00303B61" w:rsidRDefault="008201DD" w:rsidP="00933A7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Notification is only created if there is one or more Subscriptions held for the object in question and it is sent only to the email addresses and URLs specified in the Subscriptions.</w:t>
      </w:r>
    </w:p>
    <w:p w14:paraId="7F2903FA" w14:textId="48610BB9" w:rsidR="008201DD" w:rsidRPr="00303B61"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NOTIFICATION</w:t>
      </w:r>
      <w:r w:rsidR="007B606A" w:rsidRPr="00C73046">
        <w:rPr>
          <w:rFonts w:ascii="Times New Roman" w:hAnsi="Times New Roman"/>
          <w:sz w:val="24"/>
          <w:szCs w:val="24"/>
        </w:rPr>
        <w:fldChar w:fldCharType="begin"/>
      </w:r>
      <w:r w:rsidR="007B606A" w:rsidRPr="00C73046">
        <w:rPr>
          <w:rFonts w:ascii="Times New Roman" w:hAnsi="Times New Roman"/>
          <w:sz w:val="24"/>
          <w:szCs w:val="24"/>
        </w:rPr>
        <w:instrText>tc "</w:instrText>
      </w:r>
      <w:bookmarkStart w:id="1694" w:name="_Toc521320209"/>
      <w:r w:rsidR="007B606A" w:rsidRPr="00C73046">
        <w:rPr>
          <w:rFonts w:ascii="Times New Roman" w:hAnsi="Times New Roman"/>
          <w:b/>
          <w:sz w:val="24"/>
          <w:szCs w:val="24"/>
        </w:rPr>
        <w:instrText>Concept ID</w:instrText>
      </w:r>
      <w:r w:rsidR="007B606A">
        <w:rPr>
          <w:rFonts w:ascii="Times New Roman" w:hAnsi="Times New Roman"/>
          <w:sz w:val="24"/>
          <w:szCs w:val="24"/>
        </w:rPr>
        <w:tab/>
      </w:r>
      <w:r w:rsidR="007B606A" w:rsidRPr="00303B61">
        <w:rPr>
          <w:rFonts w:ascii="Times New Roman" w:hAnsi="Times New Roman"/>
          <w:sz w:val="24"/>
          <w:szCs w:val="24"/>
        </w:rPr>
        <w:instrText>NOTIFICATION</w:instrText>
      </w:r>
      <w:bookmarkEnd w:id="1694"/>
      <w:r w:rsidR="007B606A" w:rsidRPr="00C73046">
        <w:rPr>
          <w:rFonts w:ascii="Times New Roman" w:hAnsi="Times New Roman"/>
          <w:sz w:val="24"/>
          <w:szCs w:val="24"/>
        </w:rPr>
        <w:instrText>" \f C \l 2</w:instrText>
      </w:r>
      <w:r w:rsidR="007B606A" w:rsidRPr="00C73046">
        <w:rPr>
          <w:rFonts w:ascii="Times New Roman" w:hAnsi="Times New Roman"/>
          <w:sz w:val="24"/>
          <w:szCs w:val="24"/>
        </w:rPr>
        <w:fldChar w:fldCharType="end"/>
      </w:r>
    </w:p>
    <w:p w14:paraId="638A855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registry</w:t>
      </w:r>
    </w:p>
    <w:p w14:paraId="5429DCED" w14:textId="77777777" w:rsidR="008201DD" w:rsidRPr="00EB3D60" w:rsidRDefault="008201DD" w:rsidP="00E1779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Subscription</w:t>
      </w:r>
    </w:p>
    <w:p w14:paraId="650D6223" w14:textId="525C4293" w:rsidR="008201DD" w:rsidRPr="00547DB1"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547DB1">
        <w:rPr>
          <w:rFonts w:ascii="Times New Roman" w:hAnsi="Times New Roman"/>
          <w:b/>
          <w:sz w:val="24"/>
          <w:szCs w:val="24"/>
        </w:rPr>
        <w:t>Source</w:t>
      </w:r>
      <w:r w:rsidRPr="00547DB1">
        <w:rPr>
          <w:rFonts w:ascii="Times New Roman" w:hAnsi="Times New Roman"/>
          <w:sz w:val="24"/>
          <w:szCs w:val="24"/>
        </w:rPr>
        <w:tab/>
        <w:t>SDMX, "SDMX Glossary Version 1.0", February 2016 (</w:t>
      </w:r>
      <w:hyperlink r:id="rId194" w:history="1">
        <w:r w:rsidR="004619AE" w:rsidRPr="002E2F75">
          <w:rPr>
            <w:rStyle w:val="Hyperlink"/>
            <w:rFonts w:ascii="Times New Roman" w:hAnsi="Times New Roman"/>
            <w:sz w:val="24"/>
            <w:szCs w:val="24"/>
          </w:rPr>
          <w:t>https://sdmx.org/wp-content/uploads/SDMX_Glossary_Version_1_0_February_2016.docx</w:t>
        </w:r>
      </w:hyperlink>
      <w:r w:rsidRPr="00547DB1">
        <w:rPr>
          <w:rFonts w:ascii="Times New Roman" w:hAnsi="Times New Roman"/>
          <w:sz w:val="24"/>
          <w:szCs w:val="24"/>
        </w:rPr>
        <w:t>)</w:t>
      </w:r>
    </w:p>
    <w:p w14:paraId="4D7AC416" w14:textId="77777777" w:rsidR="008201DD" w:rsidRPr="00303B61" w:rsidRDefault="008201DD" w:rsidP="001A3ECA">
      <w:pPr>
        <w:pStyle w:val="Heading1"/>
      </w:pPr>
      <w:bookmarkStart w:id="1695" w:name="_Toc521319751"/>
      <w:r w:rsidRPr="00303B61">
        <w:t>Observation pre-break value</w:t>
      </w:r>
      <w:bookmarkEnd w:id="1695"/>
      <w:r>
        <w:fldChar w:fldCharType="begin"/>
      </w:r>
      <w:r w:rsidRPr="00303B61">
        <w:instrText>tc "</w:instrText>
      </w:r>
      <w:bookmarkStart w:id="1696" w:name="_Toc427317036"/>
      <w:bookmarkStart w:id="1697" w:name="_Toc427318654"/>
      <w:bookmarkStart w:id="1698" w:name="_Toc441822391"/>
      <w:bookmarkStart w:id="1699" w:name="_Toc521320210"/>
      <w:r w:rsidRPr="00303B61">
        <w:instrText>Observation pre-break value</w:instrText>
      </w:r>
      <w:bookmarkEnd w:id="1696"/>
      <w:bookmarkEnd w:id="1697"/>
      <w:bookmarkEnd w:id="1698"/>
      <w:bookmarkEnd w:id="1699"/>
      <w:r w:rsidRPr="00303B61">
        <w:instrText>" \f C \l 1</w:instrText>
      </w:r>
      <w:r>
        <w:fldChar w:fldCharType="end"/>
      </w:r>
      <w:r w:rsidRPr="00303B61">
        <w:t xml:space="preserve"> </w:t>
      </w:r>
    </w:p>
    <w:p w14:paraId="79C164FE"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Observation, at a time series break period, that was calculated using the old methodology.</w:t>
      </w:r>
    </w:p>
    <w:p w14:paraId="0B4C5EC9"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At a time series break period, two observations may be recorded: the pre-break value produced on the basis of the old methodology and the post-break value, as measured by the new methodology. SDMX allows for a pre-break value in the case of a series break, where one would use the </w:t>
      </w:r>
      <w:r>
        <w:rPr>
          <w:rFonts w:ascii="Times New Roman" w:hAnsi="Times New Roman"/>
          <w:sz w:val="24"/>
          <w:szCs w:val="24"/>
        </w:rPr>
        <w:t>O</w:t>
      </w:r>
      <w:r w:rsidRPr="00303B61">
        <w:rPr>
          <w:rFonts w:ascii="Times New Roman" w:hAnsi="Times New Roman"/>
          <w:sz w:val="24"/>
          <w:szCs w:val="24"/>
        </w:rPr>
        <w:t xml:space="preserve">bservation </w:t>
      </w:r>
      <w:r>
        <w:rPr>
          <w:rFonts w:ascii="Times New Roman" w:hAnsi="Times New Roman"/>
          <w:sz w:val="24"/>
          <w:szCs w:val="24"/>
        </w:rPr>
        <w:t>V</w:t>
      </w:r>
      <w:r w:rsidRPr="00303B61">
        <w:rPr>
          <w:rFonts w:ascii="Times New Roman" w:hAnsi="Times New Roman"/>
          <w:sz w:val="24"/>
          <w:szCs w:val="24"/>
        </w:rPr>
        <w:t>alue to show the post-break value.</w:t>
      </w:r>
    </w:p>
    <w:p w14:paraId="0BDCF7E6"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71EF2D8"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r>
      <w:r w:rsidRPr="007B606A">
        <w:rPr>
          <w:rFonts w:ascii="Times New Roman" w:hAnsi="Times New Roman"/>
          <w:noProof/>
          <w:sz w:val="24"/>
          <w:szCs w:val="24"/>
        </w:rPr>
        <w:t>PRE_BREAK_VALUE</w:t>
      </w:r>
      <w:r w:rsidRPr="007B606A">
        <w:rPr>
          <w:rFonts w:ascii="Times New Roman" w:hAnsi="Times New Roman"/>
          <w:noProof/>
          <w:sz w:val="24"/>
          <w:szCs w:val="24"/>
        </w:rPr>
        <w:fldChar w:fldCharType="begin"/>
      </w:r>
      <w:r w:rsidRPr="007B606A">
        <w:rPr>
          <w:rFonts w:ascii="Times New Roman" w:hAnsi="Times New Roman"/>
          <w:sz w:val="24"/>
          <w:szCs w:val="24"/>
        </w:rPr>
        <w:instrText>tc "</w:instrText>
      </w:r>
      <w:bookmarkStart w:id="1700" w:name="_Toc427317037"/>
      <w:bookmarkStart w:id="1701" w:name="_Toc427318655"/>
      <w:bookmarkStart w:id="1702" w:name="_Toc441822392"/>
      <w:bookmarkStart w:id="1703" w:name="_Toc521320211"/>
      <w:r w:rsidRPr="007B606A">
        <w:rPr>
          <w:rFonts w:ascii="Times New Roman" w:hAnsi="Times New Roman"/>
          <w:b/>
          <w:sz w:val="24"/>
          <w:szCs w:val="24"/>
        </w:rPr>
        <w:instrText>Concept ID</w:instrText>
      </w:r>
      <w:r w:rsidRPr="007B606A">
        <w:rPr>
          <w:rFonts w:ascii="Times New Roman" w:hAnsi="Times New Roman"/>
          <w:sz w:val="24"/>
          <w:szCs w:val="24"/>
        </w:rPr>
        <w:tab/>
      </w:r>
      <w:r w:rsidRPr="007B606A">
        <w:rPr>
          <w:rFonts w:ascii="Times New Roman" w:hAnsi="Times New Roman"/>
          <w:noProof/>
          <w:sz w:val="24"/>
          <w:szCs w:val="24"/>
        </w:rPr>
        <w:instrText>PRE_BREAK_VALUE</w:instrText>
      </w:r>
      <w:bookmarkEnd w:id="1700"/>
      <w:bookmarkEnd w:id="1701"/>
      <w:bookmarkEnd w:id="1702"/>
      <w:bookmarkEnd w:id="1703"/>
      <w:r w:rsidRPr="007B606A">
        <w:rPr>
          <w:rFonts w:ascii="Times New Roman" w:hAnsi="Times New Roman"/>
          <w:sz w:val="24"/>
          <w:szCs w:val="24"/>
        </w:rPr>
        <w:instrText>" \f C \l 2</w:instrText>
      </w:r>
      <w:r w:rsidRPr="007B606A">
        <w:rPr>
          <w:rFonts w:ascii="Times New Roman" w:hAnsi="Times New Roman"/>
          <w:noProof/>
          <w:sz w:val="24"/>
          <w:szCs w:val="24"/>
        </w:rPr>
        <w:fldChar w:fldCharType="end"/>
      </w:r>
    </w:p>
    <w:p w14:paraId="39571C77" w14:textId="77777777"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
    <w:p w14:paraId="5DEBCC75" w14:textId="447108AB" w:rsidR="008201DD" w:rsidRPr="00AF05F9" w:rsidRDefault="008201DD" w:rsidP="00496349">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56DA1">
        <w:rPr>
          <w:rFonts w:ascii="Times New Roman" w:hAnsi="Times New Roman"/>
          <w:sz w:val="24"/>
          <w:szCs w:val="24"/>
        </w:rPr>
        <w:t>SDMX, "Metadata Common Vocabulary", 2009 (</w:t>
      </w:r>
      <w:hyperlink r:id="rId195" w:history="1">
        <w:r w:rsidR="004619AE" w:rsidRPr="002E2F75">
          <w:rPr>
            <w:rStyle w:val="Hyperlink"/>
            <w:rFonts w:ascii="Times New Roman" w:hAnsi="Times New Roman"/>
            <w:sz w:val="24"/>
            <w:szCs w:val="24"/>
          </w:rPr>
          <w:t>https://sdmx.org/wp-content/uploads/04_sdmx_cog_annex_4_mcv_2009.pdf</w:t>
        </w:r>
      </w:hyperlink>
      <w:r w:rsidRPr="00E56DA1">
        <w:rPr>
          <w:rFonts w:ascii="Times New Roman" w:hAnsi="Times New Roman"/>
          <w:sz w:val="24"/>
          <w:szCs w:val="24"/>
        </w:rPr>
        <w:t>)</w:t>
      </w:r>
    </w:p>
    <w:p w14:paraId="3A0F8C6E" w14:textId="77777777" w:rsidR="008201DD" w:rsidRPr="00303B61" w:rsidRDefault="008201DD" w:rsidP="001A3ECA">
      <w:pPr>
        <w:pStyle w:val="Heading1"/>
      </w:pPr>
      <w:bookmarkStart w:id="1704" w:name="_Toc521319752"/>
      <w:r w:rsidRPr="00303B61">
        <w:t>Observation status</w:t>
      </w:r>
      <w:bookmarkEnd w:id="1704"/>
      <w:r>
        <w:fldChar w:fldCharType="begin"/>
      </w:r>
      <w:r w:rsidRPr="00303B61">
        <w:instrText>tc "</w:instrText>
      </w:r>
      <w:bookmarkStart w:id="1705" w:name="_Toc427317038"/>
      <w:bookmarkStart w:id="1706" w:name="_Toc427318656"/>
      <w:bookmarkStart w:id="1707" w:name="_Toc441822393"/>
      <w:bookmarkStart w:id="1708" w:name="_Toc521320212"/>
      <w:r w:rsidRPr="00303B61">
        <w:instrText>Observation status</w:instrText>
      </w:r>
      <w:bookmarkEnd w:id="1705"/>
      <w:bookmarkEnd w:id="1706"/>
      <w:bookmarkEnd w:id="1707"/>
      <w:bookmarkEnd w:id="1708"/>
      <w:r w:rsidRPr="00303B61">
        <w:instrText>" \f C \l 1</w:instrText>
      </w:r>
      <w:r>
        <w:fldChar w:fldCharType="end"/>
      </w:r>
      <w:r w:rsidRPr="00303B61">
        <w:t xml:space="preserve"> </w:t>
      </w:r>
    </w:p>
    <w:p w14:paraId="018B2F55"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Information on the quality of a value or an unusual or missing value.</w:t>
      </w:r>
    </w:p>
    <w:p w14:paraId="53A37B69" w14:textId="566DFB9E"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item is normally coded and uses codes providing information about the status of a value, with respect to events such as </w:t>
      </w:r>
      <w:r w:rsidR="00065D4A">
        <w:rPr>
          <w:rFonts w:ascii="Times New Roman" w:hAnsi="Times New Roman"/>
          <w:sz w:val="24"/>
          <w:szCs w:val="24"/>
        </w:rPr>
        <w:t>"</w:t>
      </w:r>
      <w:r w:rsidRPr="00303B61">
        <w:rPr>
          <w:rFonts w:ascii="Times New Roman" w:hAnsi="Times New Roman"/>
          <w:sz w:val="24"/>
          <w:szCs w:val="24"/>
        </w:rPr>
        <w:t>break</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estimated value</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w:t>
      </w:r>
      <w:r w:rsidRPr="00303B61">
        <w:rPr>
          <w:rFonts w:ascii="Times New Roman" w:hAnsi="Times New Roman"/>
          <w:sz w:val="24"/>
          <w:szCs w:val="24"/>
        </w:rPr>
        <w:t>forecast</w:t>
      </w:r>
      <w:r w:rsidR="00065D4A">
        <w:rPr>
          <w:rFonts w:ascii="Times New Roman" w:hAnsi="Times New Roman"/>
          <w:sz w:val="24"/>
          <w:szCs w:val="24"/>
        </w:rPr>
        <w:t>"</w:t>
      </w:r>
      <w:r w:rsidRPr="00303B61">
        <w:rPr>
          <w:rFonts w:ascii="Times New Roman" w:hAnsi="Times New Roman"/>
          <w:sz w:val="24"/>
          <w:szCs w:val="24"/>
        </w:rPr>
        <w:t xml:space="preserve">, </w:t>
      </w:r>
      <w:r w:rsidR="00065D4A">
        <w:rPr>
          <w:rFonts w:ascii="Times New Roman" w:hAnsi="Times New Roman"/>
          <w:sz w:val="24"/>
          <w:szCs w:val="24"/>
        </w:rPr>
        <w:t>"m</w:t>
      </w:r>
      <w:r w:rsidRPr="00303B61">
        <w:rPr>
          <w:rFonts w:ascii="Times New Roman" w:hAnsi="Times New Roman"/>
          <w:sz w:val="24"/>
          <w:szCs w:val="24"/>
        </w:rPr>
        <w:t>issing value</w:t>
      </w:r>
      <w:r w:rsidR="00065D4A">
        <w:rPr>
          <w:rFonts w:ascii="Times New Roman" w:hAnsi="Times New Roman"/>
          <w:sz w:val="24"/>
          <w:szCs w:val="24"/>
        </w:rPr>
        <w:t>"</w:t>
      </w:r>
      <w:r w:rsidRPr="00303B61">
        <w:rPr>
          <w:rFonts w:ascii="Times New Roman" w:hAnsi="Times New Roman"/>
          <w:sz w:val="24"/>
          <w:szCs w:val="24"/>
        </w:rPr>
        <w:t xml:space="preserve">, or </w:t>
      </w:r>
      <w:r w:rsidR="00065D4A">
        <w:rPr>
          <w:rFonts w:ascii="Times New Roman" w:hAnsi="Times New Roman"/>
          <w:sz w:val="24"/>
          <w:szCs w:val="24"/>
        </w:rPr>
        <w:t>"</w:t>
      </w:r>
      <w:r w:rsidRPr="00303B61">
        <w:rPr>
          <w:rFonts w:ascii="Times New Roman" w:hAnsi="Times New Roman"/>
          <w:sz w:val="24"/>
          <w:szCs w:val="24"/>
        </w:rPr>
        <w:t>provisional value</w:t>
      </w:r>
      <w:r w:rsidR="00065D4A">
        <w:rPr>
          <w:rFonts w:ascii="Times New Roman" w:hAnsi="Times New Roman"/>
          <w:sz w:val="24"/>
          <w:szCs w:val="24"/>
        </w:rPr>
        <w:t>"</w:t>
      </w:r>
      <w:r w:rsidRPr="00303B61">
        <w:rPr>
          <w:rFonts w:ascii="Times New Roman" w:hAnsi="Times New Roman"/>
          <w:sz w:val="24"/>
          <w:szCs w:val="24"/>
        </w:rPr>
        <w:t xml:space="preserve">. In some cases, there is more than one event that may have influenced the value (e.g. a break in methodology may be accompanied with the fact that an observation is an estimate). </w:t>
      </w:r>
    </w:p>
    <w:p w14:paraId="41C25971" w14:textId="77777777" w:rsidR="008201DD" w:rsidRPr="00303B61" w:rsidRDefault="008201DD" w:rsidP="0067343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7EE1160" w14:textId="77777777" w:rsidR="008201DD" w:rsidRPr="007B606A" w:rsidRDefault="008201DD" w:rsidP="00E1779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t>Concept ID</w:t>
      </w:r>
      <w:r w:rsidRPr="007B606A">
        <w:rPr>
          <w:rFonts w:ascii="Times New Roman" w:hAnsi="Times New Roman"/>
          <w:sz w:val="24"/>
          <w:szCs w:val="24"/>
        </w:rPr>
        <w:tab/>
        <w:t>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09" w:name="_Toc427317039"/>
      <w:bookmarkStart w:id="1710" w:name="_Toc427318657"/>
      <w:bookmarkStart w:id="1711" w:name="_Toc441822394"/>
      <w:bookmarkStart w:id="1712" w:name="_Toc521320213"/>
      <w:r w:rsidRPr="007B606A">
        <w:rPr>
          <w:rFonts w:ascii="Times New Roman" w:hAnsi="Times New Roman"/>
          <w:b/>
          <w:sz w:val="24"/>
          <w:szCs w:val="24"/>
        </w:rPr>
        <w:instrText>Concept ID</w:instrText>
      </w:r>
      <w:r w:rsidRPr="007B606A">
        <w:rPr>
          <w:rFonts w:ascii="Times New Roman" w:hAnsi="Times New Roman"/>
          <w:sz w:val="24"/>
          <w:szCs w:val="24"/>
        </w:rPr>
        <w:tab/>
        <w:instrText>OBS_STATUS</w:instrText>
      </w:r>
      <w:bookmarkEnd w:id="1709"/>
      <w:bookmarkEnd w:id="1710"/>
      <w:bookmarkEnd w:id="1711"/>
      <w:bookmarkEnd w:id="1712"/>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631D7B18" w14:textId="6418A0C3"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 xml:space="preserve">list; </w:t>
      </w:r>
      <w:r>
        <w:rPr>
          <w:rFonts w:ascii="Times New Roman" w:hAnsi="Times New Roman"/>
          <w:sz w:val="24"/>
          <w:szCs w:val="24"/>
        </w:rPr>
        <w:t>String</w:t>
      </w:r>
    </w:p>
    <w:p w14:paraId="7D084525" w14:textId="77777777" w:rsidR="008201DD" w:rsidRPr="007B606A"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B606A">
        <w:rPr>
          <w:rFonts w:ascii="Times New Roman" w:hAnsi="Times New Roman"/>
          <w:b/>
          <w:sz w:val="24"/>
          <w:szCs w:val="24"/>
        </w:rPr>
        <w:lastRenderedPageBreak/>
        <w:t>Codelist ID</w:t>
      </w:r>
      <w:r w:rsidRPr="007B606A">
        <w:rPr>
          <w:rFonts w:ascii="Times New Roman" w:hAnsi="Times New Roman"/>
          <w:sz w:val="24"/>
          <w:szCs w:val="24"/>
        </w:rPr>
        <w:tab/>
        <w:t>CL_OBS_STATUS</w:t>
      </w:r>
      <w:r w:rsidRPr="007B606A">
        <w:rPr>
          <w:rFonts w:ascii="Times New Roman" w:hAnsi="Times New Roman"/>
          <w:sz w:val="24"/>
          <w:szCs w:val="24"/>
        </w:rPr>
        <w:fldChar w:fldCharType="begin"/>
      </w:r>
      <w:r w:rsidRPr="007B606A">
        <w:rPr>
          <w:rFonts w:ascii="Times New Roman" w:hAnsi="Times New Roman"/>
          <w:sz w:val="24"/>
          <w:szCs w:val="24"/>
        </w:rPr>
        <w:instrText>tc "</w:instrText>
      </w:r>
      <w:bookmarkStart w:id="1713" w:name="_Toc441822395"/>
      <w:bookmarkStart w:id="1714" w:name="_Toc521320214"/>
      <w:r w:rsidRPr="007B606A">
        <w:rPr>
          <w:rFonts w:ascii="Times New Roman" w:hAnsi="Times New Roman"/>
          <w:b/>
          <w:sz w:val="24"/>
          <w:szCs w:val="24"/>
        </w:rPr>
        <w:instrText>Codelist ID</w:instrText>
      </w:r>
      <w:r w:rsidRPr="007B606A">
        <w:rPr>
          <w:rFonts w:ascii="Times New Roman" w:hAnsi="Times New Roman"/>
          <w:sz w:val="24"/>
          <w:szCs w:val="24"/>
        </w:rPr>
        <w:tab/>
        <w:instrText>CL_OBS_STATUS</w:instrText>
      </w:r>
      <w:bookmarkEnd w:id="1713"/>
      <w:bookmarkEnd w:id="1714"/>
      <w:r w:rsidRPr="007B606A">
        <w:rPr>
          <w:rFonts w:ascii="Times New Roman" w:hAnsi="Times New Roman"/>
          <w:sz w:val="24"/>
          <w:szCs w:val="24"/>
        </w:rPr>
        <w:instrText>" \f C \l 2</w:instrText>
      </w:r>
      <w:r w:rsidRPr="007B606A">
        <w:rPr>
          <w:rFonts w:ascii="Times New Roman" w:hAnsi="Times New Roman"/>
          <w:sz w:val="24"/>
          <w:szCs w:val="24"/>
        </w:rPr>
        <w:fldChar w:fldCharType="end"/>
      </w:r>
    </w:p>
    <w:p w14:paraId="41519F31" w14:textId="2CA57D32" w:rsidR="008201DD" w:rsidRPr="001E2E8D"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1E2E8D">
        <w:rPr>
          <w:rFonts w:ascii="Times New Roman" w:hAnsi="Times New Roman"/>
          <w:b/>
          <w:sz w:val="24"/>
          <w:szCs w:val="24"/>
        </w:rPr>
        <w:t>Source</w:t>
      </w:r>
      <w:r w:rsidRPr="001E2E8D">
        <w:rPr>
          <w:rFonts w:ascii="Times New Roman" w:hAnsi="Times New Roman"/>
          <w:sz w:val="24"/>
          <w:szCs w:val="24"/>
        </w:rPr>
        <w:tab/>
        <w:t>SDMX, "Metadata Common Vocabulary", 2009 (</w:t>
      </w:r>
      <w:hyperlink r:id="rId196" w:history="1">
        <w:r w:rsidR="004619AE"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7354F34A" w14:textId="1C21C7AD" w:rsidR="008201DD" w:rsidRPr="00303B61" w:rsidRDefault="008201DD" w:rsidP="00E17793">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CL_OBS_STATUS (</w:t>
      </w:r>
      <w:hyperlink r:id="rId19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1D064B95" w14:textId="36510E2F" w:rsidR="008201DD" w:rsidRPr="00303B61" w:rsidRDefault="008201DD" w:rsidP="000A7AAB">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Possible Ways of Implementing CL_OBS_STATUS Code</w:t>
      </w:r>
      <w:r w:rsidR="00AA1D46">
        <w:rPr>
          <w:rFonts w:ascii="Times New Roman" w:hAnsi="Times New Roman"/>
          <w:sz w:val="24"/>
          <w:szCs w:val="24"/>
        </w:rPr>
        <w:t>l</w:t>
      </w:r>
      <w:r w:rsidRPr="00303B61">
        <w:rPr>
          <w:rFonts w:ascii="Times New Roman" w:hAnsi="Times New Roman"/>
          <w:sz w:val="24"/>
          <w:szCs w:val="24"/>
        </w:rPr>
        <w:t>ist (</w:t>
      </w:r>
      <w:hyperlink r:id="rId198" w:history="1">
        <w:r w:rsidRPr="000A7AAB">
          <w:rPr>
            <w:rStyle w:val="Hyperlink"/>
            <w:rFonts w:ascii="Times New Roman" w:hAnsi="Times New Roman"/>
            <w:sz w:val="24"/>
          </w:rPr>
          <w:t>https://sdmx.org/?page_id=4345</w:t>
        </w:r>
      </w:hyperlink>
      <w:r w:rsidRPr="00303B61">
        <w:rPr>
          <w:rFonts w:ascii="Times New Roman" w:hAnsi="Times New Roman"/>
          <w:sz w:val="24"/>
          <w:szCs w:val="24"/>
        </w:rPr>
        <w:t xml:space="preserve">) </w:t>
      </w:r>
    </w:p>
    <w:p w14:paraId="158E439C" w14:textId="6CABD357" w:rsidR="008201DD" w:rsidRPr="00303B61" w:rsidRDefault="008201DD" w:rsidP="001A3ECA">
      <w:pPr>
        <w:pStyle w:val="Heading1"/>
      </w:pPr>
      <w:bookmarkStart w:id="1715" w:name="_Toc521319753"/>
      <w:r w:rsidRPr="00303B61">
        <w:t xml:space="preserve">Observation </w:t>
      </w:r>
      <w:r w:rsidR="00B01B64">
        <w:t>V</w:t>
      </w:r>
      <w:r w:rsidRPr="00303B61">
        <w:t>alue</w:t>
      </w:r>
      <w:bookmarkEnd w:id="1715"/>
      <w:r>
        <w:fldChar w:fldCharType="begin"/>
      </w:r>
      <w:r w:rsidRPr="00303B61">
        <w:instrText>tc "</w:instrText>
      </w:r>
      <w:bookmarkStart w:id="1716" w:name="_Toc427317040"/>
      <w:bookmarkStart w:id="1717" w:name="_Toc427318658"/>
      <w:bookmarkStart w:id="1718" w:name="_Toc441822396"/>
      <w:bookmarkStart w:id="1719" w:name="_Toc521320215"/>
      <w:r w:rsidRPr="00303B61">
        <w:instrText>Observation Value</w:instrText>
      </w:r>
      <w:bookmarkEnd w:id="1716"/>
      <w:bookmarkEnd w:id="1717"/>
      <w:bookmarkEnd w:id="1718"/>
      <w:bookmarkEnd w:id="1719"/>
      <w:r w:rsidRPr="00303B61">
        <w:instrText>" \f C \l 1</w:instrText>
      </w:r>
      <w:r>
        <w:fldChar w:fldCharType="end"/>
      </w:r>
      <w:r w:rsidRPr="00303B61">
        <w:t xml:space="preserve"> </w:t>
      </w:r>
    </w:p>
    <w:p w14:paraId="0DC47F28"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Value of a particular variable.</w:t>
      </w:r>
    </w:p>
    <w:p w14:paraId="464EDFF2" w14:textId="46E203F2"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00065D4A">
        <w:rPr>
          <w:rFonts w:ascii="Times New Roman" w:hAnsi="Times New Roman"/>
          <w:sz w:val="24"/>
          <w:szCs w:val="24"/>
        </w:rPr>
        <w:tab/>
        <w:t>"</w:t>
      </w:r>
      <w:r w:rsidRPr="00303B61">
        <w:rPr>
          <w:rFonts w:ascii="Times New Roman" w:hAnsi="Times New Roman"/>
          <w:sz w:val="24"/>
          <w:szCs w:val="24"/>
        </w:rPr>
        <w:t xml:space="preserve">Observation </w:t>
      </w:r>
      <w:r>
        <w:rPr>
          <w:rFonts w:ascii="Times New Roman" w:hAnsi="Times New Roman"/>
          <w:sz w:val="24"/>
          <w:szCs w:val="24"/>
        </w:rPr>
        <w:t>V</w:t>
      </w:r>
      <w:r w:rsidRPr="00303B61">
        <w:rPr>
          <w:rFonts w:ascii="Times New Roman" w:hAnsi="Times New Roman"/>
          <w:sz w:val="24"/>
          <w:szCs w:val="24"/>
        </w:rPr>
        <w:t>alue</w:t>
      </w:r>
      <w:r w:rsidR="00065D4A">
        <w:rPr>
          <w:rFonts w:ascii="Times New Roman" w:hAnsi="Times New Roman"/>
          <w:sz w:val="24"/>
          <w:szCs w:val="24"/>
        </w:rPr>
        <w:t>"</w:t>
      </w:r>
      <w:r w:rsidRPr="00303B61">
        <w:rPr>
          <w:rFonts w:ascii="Times New Roman" w:hAnsi="Times New Roman"/>
          <w:sz w:val="24"/>
          <w:szCs w:val="24"/>
        </w:rPr>
        <w:t xml:space="preserve"> is the field which holds the data.</w:t>
      </w:r>
    </w:p>
    <w:p w14:paraId="5AF22C84" w14:textId="77777777" w:rsidR="008201DD" w:rsidRPr="00303B61" w:rsidRDefault="008201DD" w:rsidP="000D6F95">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7A2A97C" w14:textId="77777777" w:rsidR="008201DD" w:rsidRPr="00B01B64" w:rsidRDefault="008201DD" w:rsidP="00C41E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01B64">
        <w:rPr>
          <w:rFonts w:ascii="Times New Roman" w:hAnsi="Times New Roman"/>
          <w:b/>
          <w:sz w:val="24"/>
          <w:szCs w:val="24"/>
        </w:rPr>
        <w:t>Concept ID</w:t>
      </w:r>
      <w:r w:rsidRPr="00B01B64">
        <w:rPr>
          <w:rFonts w:ascii="Times New Roman" w:hAnsi="Times New Roman"/>
          <w:sz w:val="24"/>
          <w:szCs w:val="24"/>
        </w:rPr>
        <w:tab/>
        <w:t>OBS_VALUE</w:t>
      </w:r>
      <w:r w:rsidRPr="00B01B64">
        <w:rPr>
          <w:rFonts w:ascii="Times New Roman" w:hAnsi="Times New Roman"/>
          <w:sz w:val="24"/>
          <w:szCs w:val="24"/>
        </w:rPr>
        <w:fldChar w:fldCharType="begin"/>
      </w:r>
      <w:r w:rsidRPr="00B01B64">
        <w:rPr>
          <w:rFonts w:ascii="Times New Roman" w:hAnsi="Times New Roman"/>
          <w:sz w:val="24"/>
          <w:szCs w:val="24"/>
        </w:rPr>
        <w:instrText>tc "</w:instrText>
      </w:r>
      <w:bookmarkStart w:id="1720" w:name="_Toc521320216"/>
      <w:r w:rsidRPr="00B01B64">
        <w:rPr>
          <w:rFonts w:ascii="Times New Roman" w:hAnsi="Times New Roman"/>
          <w:b/>
          <w:sz w:val="24"/>
          <w:szCs w:val="24"/>
        </w:rPr>
        <w:instrText>Concept ID</w:instrText>
      </w:r>
      <w:r w:rsidRPr="00B01B64">
        <w:rPr>
          <w:rFonts w:ascii="Times New Roman" w:hAnsi="Times New Roman"/>
          <w:sz w:val="24"/>
          <w:szCs w:val="24"/>
        </w:rPr>
        <w:tab/>
        <w:instrText>OBS_VALUE</w:instrText>
      </w:r>
      <w:bookmarkEnd w:id="1720"/>
      <w:r w:rsidRPr="00B01B64">
        <w:rPr>
          <w:rFonts w:ascii="Times New Roman" w:hAnsi="Times New Roman"/>
          <w:sz w:val="24"/>
          <w:szCs w:val="24"/>
        </w:rPr>
        <w:instrText>" \f C \l 2</w:instrText>
      </w:r>
      <w:r w:rsidRPr="00B01B64">
        <w:rPr>
          <w:rFonts w:ascii="Times New Roman" w:hAnsi="Times New Roman"/>
          <w:sz w:val="24"/>
          <w:szCs w:val="24"/>
        </w:rPr>
        <w:fldChar w:fldCharType="end"/>
      </w:r>
    </w:p>
    <w:p w14:paraId="575ED734" w14:textId="39805102" w:rsidR="008201DD" w:rsidRPr="00303B6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fldChar w:fldCharType="end"/>
      </w: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Alpha</w:t>
      </w:r>
      <w:r>
        <w:rPr>
          <w:rFonts w:ascii="Times New Roman" w:hAnsi="Times New Roman"/>
          <w:sz w:val="24"/>
          <w:szCs w:val="24"/>
        </w:rPr>
        <w:t>N</w:t>
      </w:r>
      <w:r w:rsidRPr="00303B61">
        <w:rPr>
          <w:rFonts w:ascii="Times New Roman" w:hAnsi="Times New Roman"/>
          <w:sz w:val="24"/>
          <w:szCs w:val="24"/>
        </w:rPr>
        <w:t>umeric</w:t>
      </w:r>
    </w:p>
    <w:p w14:paraId="6C72C832" w14:textId="0362005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1E2E8D">
        <w:rPr>
          <w:rFonts w:ascii="Times New Roman" w:hAnsi="Times New Roman"/>
          <w:sz w:val="24"/>
          <w:szCs w:val="24"/>
        </w:rPr>
        <w:t>SDMX, "Metadata Common Vocabulary", 2009 (</w:t>
      </w:r>
      <w:hyperlink r:id="rId199" w:history="1">
        <w:r w:rsidR="00807CF5" w:rsidRPr="002E2F75">
          <w:rPr>
            <w:rStyle w:val="Hyperlink"/>
            <w:rFonts w:ascii="Times New Roman" w:hAnsi="Times New Roman"/>
            <w:sz w:val="24"/>
            <w:szCs w:val="24"/>
          </w:rPr>
          <w:t>https://sdmx.org/wp-content/uploads/04_sdmx_cog_annex_4_mcv_2009.pdf</w:t>
        </w:r>
      </w:hyperlink>
      <w:r w:rsidRPr="001E2E8D">
        <w:rPr>
          <w:rFonts w:ascii="Times New Roman" w:hAnsi="Times New Roman"/>
          <w:sz w:val="24"/>
          <w:szCs w:val="24"/>
        </w:rPr>
        <w:t>)</w:t>
      </w:r>
    </w:p>
    <w:p w14:paraId="0A770BFF" w14:textId="496E13EB" w:rsidR="008201DD" w:rsidRPr="00303B61" w:rsidRDefault="008201DD" w:rsidP="001A3ECA">
      <w:pPr>
        <w:pStyle w:val="Heading1"/>
      </w:pPr>
      <w:bookmarkStart w:id="1721" w:name="_Toc521319754"/>
      <w:r w:rsidRPr="00303B61">
        <w:t>Occupation</w:t>
      </w:r>
      <w:bookmarkEnd w:id="1721"/>
      <w:r>
        <w:fldChar w:fldCharType="begin"/>
      </w:r>
      <w:r w:rsidRPr="00303B61">
        <w:instrText>tc "</w:instrText>
      </w:r>
      <w:bookmarkStart w:id="1722" w:name="_Toc427317042"/>
      <w:bookmarkStart w:id="1723" w:name="_Toc427318660"/>
      <w:bookmarkStart w:id="1724" w:name="_Toc441822398"/>
      <w:bookmarkStart w:id="1725" w:name="_Toc521320217"/>
      <w:r w:rsidRPr="00303B61">
        <w:instrText>Occupation</w:instrText>
      </w:r>
      <w:bookmarkEnd w:id="1722"/>
      <w:bookmarkEnd w:id="1723"/>
      <w:bookmarkEnd w:id="1724"/>
      <w:bookmarkEnd w:id="1725"/>
      <w:r w:rsidRPr="00303B61">
        <w:instrText>" \f C \l 1</w:instrText>
      </w:r>
      <w:r>
        <w:fldChar w:fldCharType="end"/>
      </w:r>
    </w:p>
    <w:p w14:paraId="1413E36C" w14:textId="77777777" w:rsidR="008201DD" w:rsidRPr="00303B6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Kind of work done in a job as defined by the main tasks and duties performed.</w:t>
      </w:r>
    </w:p>
    <w:p w14:paraId="2CDD1E29" w14:textId="4E5847FC" w:rsidR="0032213F"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The concept of </w:t>
      </w:r>
      <w:r w:rsidR="00065D4A">
        <w:rPr>
          <w:rFonts w:ascii="Times New Roman" w:hAnsi="Times New Roman"/>
          <w:sz w:val="24"/>
          <w:szCs w:val="24"/>
        </w:rPr>
        <w:t>"</w:t>
      </w:r>
      <w:r>
        <w:rPr>
          <w:rFonts w:ascii="Times New Roman" w:hAnsi="Times New Roman"/>
          <w:sz w:val="24"/>
          <w:szCs w:val="24"/>
        </w:rPr>
        <w:t>occupation</w:t>
      </w:r>
      <w:r w:rsidR="00065D4A">
        <w:rPr>
          <w:rFonts w:ascii="Times New Roman" w:hAnsi="Times New Roman"/>
          <w:sz w:val="24"/>
          <w:szCs w:val="24"/>
        </w:rPr>
        <w:t>"</w:t>
      </w:r>
      <w:r>
        <w:rPr>
          <w:rFonts w:ascii="Times New Roman" w:hAnsi="Times New Roman"/>
          <w:sz w:val="24"/>
          <w:szCs w:val="24"/>
        </w:rPr>
        <w:t xml:space="preserve"> is defined as a set of jobs whose main tasks and duties are characterized by a high degree of similarity. Persons may be classified by occupation through their relationship to a present, past or future job. A </w:t>
      </w:r>
      <w:r w:rsidR="00065D4A">
        <w:rPr>
          <w:rFonts w:ascii="Times New Roman" w:hAnsi="Times New Roman"/>
          <w:sz w:val="24"/>
          <w:szCs w:val="24"/>
        </w:rPr>
        <w:t>"</w:t>
      </w:r>
      <w:r>
        <w:rPr>
          <w:rFonts w:ascii="Times New Roman" w:hAnsi="Times New Roman"/>
          <w:sz w:val="24"/>
          <w:szCs w:val="24"/>
        </w:rPr>
        <w:t>job</w:t>
      </w:r>
      <w:r w:rsidR="00065D4A">
        <w:rPr>
          <w:rFonts w:ascii="Times New Roman" w:hAnsi="Times New Roman"/>
          <w:sz w:val="24"/>
          <w:szCs w:val="24"/>
        </w:rPr>
        <w:t>"</w:t>
      </w:r>
      <w:r>
        <w:rPr>
          <w:rFonts w:ascii="Times New Roman" w:hAnsi="Times New Roman"/>
          <w:sz w:val="24"/>
          <w:szCs w:val="24"/>
        </w:rPr>
        <w:t xml:space="preserve"> is defined as </w:t>
      </w:r>
      <w:r w:rsidR="00065D4A">
        <w:rPr>
          <w:rFonts w:ascii="Times New Roman" w:hAnsi="Times New Roman"/>
          <w:sz w:val="24"/>
          <w:szCs w:val="24"/>
        </w:rPr>
        <w:t>"</w:t>
      </w:r>
      <w:r>
        <w:rPr>
          <w:rFonts w:ascii="Times New Roman" w:hAnsi="Times New Roman"/>
          <w:sz w:val="24"/>
          <w:szCs w:val="24"/>
        </w:rPr>
        <w:t>the set of tasks and duties performed or meant to be performed by one person for a single economic unit</w:t>
      </w:r>
      <w:r w:rsidR="00065D4A">
        <w:rPr>
          <w:rFonts w:ascii="Times New Roman" w:hAnsi="Times New Roman"/>
          <w:sz w:val="24"/>
          <w:szCs w:val="24"/>
        </w:rPr>
        <w:t>"</w:t>
      </w:r>
      <w:r>
        <w:rPr>
          <w:rFonts w:ascii="Times New Roman" w:hAnsi="Times New Roman"/>
          <w:sz w:val="24"/>
          <w:szCs w:val="24"/>
        </w:rPr>
        <w:t xml:space="preserve"> (19</w:t>
      </w:r>
      <w:r>
        <w:rPr>
          <w:rFonts w:ascii="Times New Roman" w:hAnsi="Times New Roman"/>
          <w:sz w:val="24"/>
          <w:szCs w:val="24"/>
          <w:vertAlign w:val="superscript"/>
        </w:rPr>
        <w:t>th</w:t>
      </w:r>
      <w:r>
        <w:rPr>
          <w:rFonts w:ascii="Times New Roman" w:hAnsi="Times New Roman"/>
          <w:sz w:val="24"/>
          <w:szCs w:val="24"/>
        </w:rPr>
        <w:t xml:space="preserve"> ICLS). The latest international standard for classification of occupations is the 2008 International Standard Classification of Occupations (ISCO-08). The agency responsible for this topic is the International Labour Organization.</w:t>
      </w:r>
    </w:p>
    <w:p w14:paraId="5A085909" w14:textId="5ECB0073" w:rsidR="008201DD" w:rsidRPr="002B6931" w:rsidRDefault="008201DD" w:rsidP="005143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Type</w:t>
      </w:r>
      <w:r w:rsidRPr="002B6931">
        <w:rPr>
          <w:rFonts w:ascii="Times New Roman" w:hAnsi="Times New Roman"/>
          <w:b/>
          <w:sz w:val="24"/>
          <w:szCs w:val="24"/>
        </w:rPr>
        <w:tab/>
      </w:r>
      <w:r w:rsidRPr="002B6931">
        <w:rPr>
          <w:rFonts w:ascii="Times New Roman" w:hAnsi="Times New Roman"/>
          <w:sz w:val="24"/>
          <w:szCs w:val="24"/>
        </w:rPr>
        <w:t>Cross-domain concept</w:t>
      </w:r>
    </w:p>
    <w:p w14:paraId="0D4C8DF5" w14:textId="77777777" w:rsidR="008201DD" w:rsidRPr="002B6931" w:rsidRDefault="008201DD" w:rsidP="00C3714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Concept ID</w:t>
      </w:r>
      <w:r w:rsidRPr="002B6931">
        <w:rPr>
          <w:rFonts w:ascii="Times New Roman" w:hAnsi="Times New Roman"/>
          <w:sz w:val="24"/>
          <w:szCs w:val="24"/>
        </w:rPr>
        <w:tab/>
        <w:t>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726" w:name="_Toc427317043"/>
      <w:bookmarkStart w:id="1727" w:name="_Toc427318661"/>
      <w:bookmarkStart w:id="1728" w:name="_Toc441822399"/>
      <w:bookmarkStart w:id="1729" w:name="_Toc521320218"/>
      <w:r w:rsidRPr="002B6931">
        <w:rPr>
          <w:rFonts w:ascii="Times New Roman" w:hAnsi="Times New Roman"/>
          <w:b/>
          <w:sz w:val="24"/>
          <w:szCs w:val="24"/>
        </w:rPr>
        <w:instrText>Concept ID</w:instrText>
      </w:r>
      <w:r w:rsidRPr="002B6931">
        <w:rPr>
          <w:rFonts w:ascii="Times New Roman" w:hAnsi="Times New Roman"/>
          <w:sz w:val="24"/>
          <w:szCs w:val="24"/>
        </w:rPr>
        <w:tab/>
        <w:instrText>OCCUPATION</w:instrText>
      </w:r>
      <w:bookmarkEnd w:id="1726"/>
      <w:bookmarkEnd w:id="1727"/>
      <w:bookmarkEnd w:id="1728"/>
      <w:bookmarkEnd w:id="1729"/>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4CEEA1C1" w14:textId="423A14A1" w:rsidR="008201DD" w:rsidRPr="002B6931" w:rsidRDefault="008201DD" w:rsidP="00986410">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Recommended representation</w:t>
      </w:r>
      <w:r w:rsidRPr="002B6931">
        <w:rPr>
          <w:rFonts w:ascii="Times New Roman" w:hAnsi="Times New Roman"/>
          <w:b/>
          <w:sz w:val="24"/>
          <w:szCs w:val="24"/>
        </w:rPr>
        <w:tab/>
      </w:r>
      <w:r w:rsidRPr="002B6931">
        <w:rPr>
          <w:rFonts w:ascii="Times New Roman" w:hAnsi="Times New Roman"/>
          <w:sz w:val="24"/>
          <w:szCs w:val="24"/>
        </w:rPr>
        <w:t>Codelist</w:t>
      </w:r>
    </w:p>
    <w:p w14:paraId="79C05A54"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Codelist ID</w:t>
      </w:r>
      <w:r w:rsidRPr="002B6931">
        <w:rPr>
          <w:rFonts w:ascii="Times New Roman" w:hAnsi="Times New Roman"/>
          <w:sz w:val="24"/>
          <w:szCs w:val="24"/>
        </w:rPr>
        <w:tab/>
        <w:t>CL_OCCUPATION</w:t>
      </w:r>
      <w:r w:rsidRPr="00B01B64">
        <w:rPr>
          <w:rFonts w:ascii="Times New Roman" w:hAnsi="Times New Roman"/>
          <w:sz w:val="24"/>
          <w:szCs w:val="24"/>
        </w:rPr>
        <w:fldChar w:fldCharType="begin"/>
      </w:r>
      <w:r w:rsidRPr="002B6931">
        <w:rPr>
          <w:rFonts w:ascii="Times New Roman" w:hAnsi="Times New Roman"/>
          <w:sz w:val="24"/>
          <w:szCs w:val="24"/>
        </w:rPr>
        <w:instrText>tc "</w:instrText>
      </w:r>
      <w:bookmarkStart w:id="1730" w:name="_Toc441822400"/>
      <w:bookmarkStart w:id="1731" w:name="_Toc521320219"/>
      <w:r w:rsidRPr="002B6931">
        <w:rPr>
          <w:rFonts w:ascii="Times New Roman" w:hAnsi="Times New Roman"/>
          <w:b/>
          <w:sz w:val="24"/>
          <w:szCs w:val="24"/>
        </w:rPr>
        <w:instrText>Codelist ID</w:instrText>
      </w:r>
      <w:r w:rsidRPr="002B6931">
        <w:rPr>
          <w:rFonts w:ascii="Times New Roman" w:hAnsi="Times New Roman"/>
          <w:sz w:val="24"/>
          <w:szCs w:val="24"/>
        </w:rPr>
        <w:tab/>
        <w:instrText>CL_OCCUPATION</w:instrText>
      </w:r>
      <w:bookmarkEnd w:id="1730"/>
      <w:bookmarkEnd w:id="1731"/>
      <w:r w:rsidRPr="002B6931">
        <w:rPr>
          <w:rFonts w:ascii="Times New Roman" w:hAnsi="Times New Roman"/>
          <w:sz w:val="24"/>
          <w:szCs w:val="24"/>
        </w:rPr>
        <w:instrText>" \f C \l 2</w:instrText>
      </w:r>
      <w:r w:rsidRPr="00B01B64">
        <w:rPr>
          <w:rFonts w:ascii="Times New Roman" w:hAnsi="Times New Roman"/>
          <w:sz w:val="24"/>
          <w:szCs w:val="24"/>
        </w:rPr>
        <w:fldChar w:fldCharType="end"/>
      </w:r>
    </w:p>
    <w:p w14:paraId="635633F6" w14:textId="53EC5981" w:rsidR="008201DD" w:rsidRPr="002B6931"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B6931">
        <w:rPr>
          <w:rFonts w:ascii="Times New Roman" w:hAnsi="Times New Roman"/>
          <w:b/>
          <w:sz w:val="24"/>
          <w:szCs w:val="24"/>
        </w:rPr>
        <w:t>Source</w:t>
      </w:r>
      <w:r w:rsidRPr="002B6931">
        <w:rPr>
          <w:rFonts w:ascii="Times New Roman" w:hAnsi="Times New Roman"/>
          <w:sz w:val="24"/>
          <w:szCs w:val="24"/>
        </w:rPr>
        <w:tab/>
        <w:t>International Labour Organization, "International Standard Classification of Occupations (ISCO-08), Part I: Introductory and Methodological Notes" (</w:t>
      </w:r>
      <w:hyperlink r:id="rId200" w:history="1">
        <w:r w:rsidRPr="002B6931">
          <w:rPr>
            <w:rStyle w:val="Hyperlink"/>
            <w:rFonts w:ascii="Times New Roman" w:hAnsi="Times New Roman"/>
            <w:sz w:val="24"/>
            <w:szCs w:val="24"/>
          </w:rPr>
          <w:t>http://www.ilo.org/public/english/bureau/stat/isco/isco08/</w:t>
        </w:r>
      </w:hyperlink>
      <w:r w:rsidRPr="002B6931">
        <w:rPr>
          <w:rFonts w:ascii="Times New Roman" w:hAnsi="Times New Roman"/>
          <w:sz w:val="24"/>
          <w:szCs w:val="24"/>
        </w:rPr>
        <w:t>)</w:t>
      </w:r>
    </w:p>
    <w:p w14:paraId="7D14507C" w14:textId="20485A5A" w:rsidR="008201DD" w:rsidRPr="00303B61" w:rsidRDefault="008201DD" w:rsidP="00AB5B18">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CL_OCCUPATION (</w:t>
      </w:r>
      <w:hyperlink r:id="rId20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F60A960" w14:textId="484E3467" w:rsidR="008201DD" w:rsidRPr="00303B61" w:rsidRDefault="008201DD" w:rsidP="001A3ECA">
      <w:pPr>
        <w:pStyle w:val="Heading1"/>
      </w:pPr>
      <w:bookmarkStart w:id="1732" w:name="_Toc521319755"/>
      <w:r w:rsidRPr="00303B61">
        <w:t xml:space="preserve">Organisation </w:t>
      </w:r>
      <w:r>
        <w:t>U</w:t>
      </w:r>
      <w:r w:rsidRPr="00303B61">
        <w:t xml:space="preserve">nit </w:t>
      </w:r>
      <w:r>
        <w:t>S</w:t>
      </w:r>
      <w:r w:rsidRPr="00303B61">
        <w:t>cheme</w:t>
      </w:r>
      <w:bookmarkEnd w:id="1732"/>
      <w:r w:rsidR="006C6160">
        <w:fldChar w:fldCharType="begin"/>
      </w:r>
      <w:r w:rsidR="006C6160" w:rsidRPr="00303B61">
        <w:instrText>tc "</w:instrText>
      </w:r>
      <w:bookmarkStart w:id="1733" w:name="_Toc521320220"/>
      <w:r w:rsidR="006C6160" w:rsidRPr="00303B61">
        <w:instrText xml:space="preserve">Organisation </w:instrText>
      </w:r>
      <w:r w:rsidR="006C6160">
        <w:instrText>U</w:instrText>
      </w:r>
      <w:r w:rsidR="006C6160" w:rsidRPr="00303B61">
        <w:instrText xml:space="preserve">nit </w:instrText>
      </w:r>
      <w:r w:rsidR="006C6160">
        <w:instrText>S</w:instrText>
      </w:r>
      <w:r w:rsidR="006C6160" w:rsidRPr="00303B61">
        <w:instrText>cheme</w:instrText>
      </w:r>
      <w:bookmarkEnd w:id="1733"/>
      <w:r w:rsidR="006C6160" w:rsidRPr="00303B61">
        <w:instrText>" \f C \l 1</w:instrText>
      </w:r>
      <w:r w:rsidR="006C6160">
        <w:fldChar w:fldCharType="end"/>
      </w:r>
    </w:p>
    <w:p w14:paraId="0A4E72F6" w14:textId="77777777"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Maintained c</w:t>
      </w:r>
      <w:r w:rsidRPr="00303B61">
        <w:rPr>
          <w:rFonts w:ascii="Times New Roman" w:hAnsi="Times New Roman"/>
          <w:sz w:val="24"/>
          <w:szCs w:val="24"/>
        </w:rPr>
        <w:t xml:space="preserve">ollection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nits.</w:t>
      </w:r>
    </w:p>
    <w:p w14:paraId="7E9D0BD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SDMX an Organisation Unit Scheme comprises a flat or hierarchical list of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nits. Each maintenance agency can have multiple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r>
        <w:rPr>
          <w:rFonts w:ascii="Times New Roman" w:hAnsi="Times New Roman"/>
          <w:sz w:val="24"/>
          <w:szCs w:val="24"/>
        </w:rPr>
        <w:t>S</w:t>
      </w:r>
      <w:r w:rsidRPr="00303B61">
        <w:rPr>
          <w:rFonts w:ascii="Times New Roman" w:hAnsi="Times New Roman"/>
          <w:sz w:val="24"/>
          <w:szCs w:val="24"/>
        </w:rPr>
        <w:t xml:space="preserve">chemes, and may have none.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is a combination of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w:t>
      </w:r>
      <w:r>
        <w:rPr>
          <w:rFonts w:ascii="Times New Roman" w:hAnsi="Times New Roman"/>
          <w:sz w:val="24"/>
          <w:szCs w:val="24"/>
        </w:rPr>
        <w:t>S</w:t>
      </w:r>
      <w:r w:rsidRPr="00303B61">
        <w:rPr>
          <w:rFonts w:ascii="Times New Roman" w:hAnsi="Times New Roman"/>
          <w:sz w:val="24"/>
          <w:szCs w:val="24"/>
        </w:rPr>
        <w:t xml:space="preserve">cheme (which includes the maintenance agency) in which it resides and the identity of the </w:t>
      </w:r>
      <w:r>
        <w:rPr>
          <w:rFonts w:ascii="Times New Roman" w:hAnsi="Times New Roman"/>
          <w:sz w:val="24"/>
          <w:szCs w:val="24"/>
        </w:rPr>
        <w:t>O</w:t>
      </w:r>
      <w:r w:rsidRPr="00303B61">
        <w:rPr>
          <w:rFonts w:ascii="Times New Roman" w:hAnsi="Times New Roman"/>
          <w:sz w:val="24"/>
          <w:szCs w:val="24"/>
        </w:rPr>
        <w:t xml:space="preserve">rganisation </w:t>
      </w:r>
      <w:r>
        <w:rPr>
          <w:rFonts w:ascii="Times New Roman" w:hAnsi="Times New Roman"/>
          <w:sz w:val="24"/>
          <w:szCs w:val="24"/>
        </w:rPr>
        <w:t>U</w:t>
      </w:r>
      <w:r w:rsidRPr="00303B61">
        <w:rPr>
          <w:rFonts w:ascii="Times New Roman" w:hAnsi="Times New Roman"/>
          <w:sz w:val="24"/>
          <w:szCs w:val="24"/>
        </w:rPr>
        <w:t xml:space="preserve">nit in that scheme. </w:t>
      </w:r>
    </w:p>
    <w:p w14:paraId="69DC84C8"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The Organisation Unit plays no direct role in support of the functionality of SDMX systems as documented in the technical standards (whereas Agency, Data Provider, and Data Consumer do play a distinct role). Therefore, this type of organisation can play any role and have any behaviour that is internal to the systems that use it.</w:t>
      </w:r>
    </w:p>
    <w:p w14:paraId="4BDEDDB9" w14:textId="6EDEF670" w:rsidR="008201DD" w:rsidRPr="00303B61" w:rsidRDefault="008201DD" w:rsidP="0057479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ORG_UNIT_SCH</w:t>
      </w:r>
      <w:r w:rsidR="00B01B64" w:rsidRPr="00B01B64">
        <w:rPr>
          <w:rFonts w:ascii="Times New Roman" w:hAnsi="Times New Roman"/>
          <w:sz w:val="24"/>
          <w:szCs w:val="24"/>
        </w:rPr>
        <w:fldChar w:fldCharType="begin"/>
      </w:r>
      <w:r w:rsidR="00B01B64" w:rsidRPr="00B01B64">
        <w:rPr>
          <w:rFonts w:ascii="Times New Roman" w:hAnsi="Times New Roman"/>
          <w:sz w:val="24"/>
          <w:szCs w:val="24"/>
        </w:rPr>
        <w:instrText>tc "</w:instrText>
      </w:r>
      <w:bookmarkStart w:id="1734" w:name="_Toc521320221"/>
      <w:r w:rsidR="00B01B64" w:rsidRPr="00B01B64">
        <w:rPr>
          <w:rFonts w:ascii="Times New Roman" w:hAnsi="Times New Roman"/>
          <w:b/>
          <w:sz w:val="24"/>
          <w:szCs w:val="24"/>
        </w:rPr>
        <w:instrText>Concept ID</w:instrText>
      </w:r>
      <w:r w:rsidR="00B01B64" w:rsidRPr="00B01B64">
        <w:rPr>
          <w:rFonts w:ascii="Times New Roman" w:hAnsi="Times New Roman"/>
          <w:sz w:val="24"/>
          <w:szCs w:val="24"/>
        </w:rPr>
        <w:tab/>
      </w:r>
      <w:r w:rsidR="00B01B64" w:rsidRPr="00303B61">
        <w:rPr>
          <w:rFonts w:ascii="Times New Roman" w:hAnsi="Times New Roman"/>
          <w:sz w:val="24"/>
          <w:szCs w:val="24"/>
        </w:rPr>
        <w:instrText>ORG_UNIT_SCH</w:instrText>
      </w:r>
      <w:bookmarkEnd w:id="1734"/>
      <w:r w:rsidR="00B01B64" w:rsidRPr="00B01B64">
        <w:rPr>
          <w:rFonts w:ascii="Times New Roman" w:hAnsi="Times New Roman"/>
          <w:sz w:val="24"/>
          <w:szCs w:val="24"/>
        </w:rPr>
        <w:instrText>" \f C \l 2</w:instrText>
      </w:r>
      <w:r w:rsidR="00B01B64" w:rsidRPr="00B01B64">
        <w:rPr>
          <w:rFonts w:ascii="Times New Roman" w:hAnsi="Times New Roman"/>
          <w:sz w:val="24"/>
          <w:szCs w:val="24"/>
        </w:rPr>
        <w:fldChar w:fldCharType="end"/>
      </w:r>
    </w:p>
    <w:p w14:paraId="3FECDFB8" w14:textId="23A1F8AC"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3074">
        <w:rPr>
          <w:rFonts w:ascii="Times New Roman" w:hAnsi="Times New Roman"/>
          <w:sz w:val="24"/>
          <w:szCs w:val="24"/>
        </w:rPr>
        <w:t>SDMX, "SDMX Glossary Version 1.0", February 2016 (</w:t>
      </w:r>
      <w:hyperlink r:id="rId202" w:history="1">
        <w:r w:rsidR="001E1FC9" w:rsidRPr="002E2F75">
          <w:rPr>
            <w:rStyle w:val="Hyperlink"/>
            <w:rFonts w:ascii="Times New Roman" w:hAnsi="Times New Roman"/>
            <w:sz w:val="24"/>
            <w:szCs w:val="24"/>
          </w:rPr>
          <w:t>https://sdmx.org/wp-content/uploads/SDMX_Glossary_Version_1_0_February_2016.docx</w:t>
        </w:r>
      </w:hyperlink>
      <w:r w:rsidRPr="00C03074">
        <w:rPr>
          <w:rFonts w:ascii="Times New Roman" w:hAnsi="Times New Roman"/>
          <w:sz w:val="24"/>
          <w:szCs w:val="24"/>
        </w:rPr>
        <w:t>)</w:t>
      </w:r>
    </w:p>
    <w:p w14:paraId="7D4F63B1" w14:textId="4F471D4C" w:rsidR="008201DD" w:rsidRPr="00303B61" w:rsidRDefault="008201DD" w:rsidP="001A3ECA">
      <w:pPr>
        <w:pStyle w:val="Heading1"/>
      </w:pPr>
      <w:bookmarkStart w:id="1735" w:name="_Toc521319756"/>
      <w:r w:rsidRPr="00303B61">
        <w:t>Ownership group</w:t>
      </w:r>
      <w:bookmarkEnd w:id="1735"/>
      <w:r w:rsidR="00DB24B1">
        <w:fldChar w:fldCharType="begin"/>
      </w:r>
      <w:r w:rsidR="00DB24B1" w:rsidRPr="00303B61">
        <w:instrText>tc "</w:instrText>
      </w:r>
      <w:bookmarkStart w:id="1736" w:name="_Toc521320222"/>
      <w:r w:rsidR="00DB24B1" w:rsidRPr="00303B61">
        <w:instrText>Ownership group</w:instrText>
      </w:r>
      <w:bookmarkEnd w:id="1736"/>
      <w:r w:rsidR="00DB24B1" w:rsidRPr="00303B61">
        <w:instrText>" \f C \l 1</w:instrText>
      </w:r>
      <w:r w:rsidR="00DB24B1">
        <w:fldChar w:fldCharType="end"/>
      </w:r>
    </w:p>
    <w:p w14:paraId="69B072F0" w14:textId="77777777" w:rsidR="008201DD" w:rsidRPr="00303B61"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organisations which collegially endorse the responsibility for the governance of an SDMX Data Structure Definition and its related artefacts. </w:t>
      </w:r>
    </w:p>
    <w:p w14:paraId="313641EC" w14:textId="3D660CCB" w:rsidR="008201DD" w:rsidRPr="00303B61" w:rsidRDefault="008201DD" w:rsidP="00DA3AF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daily maintenance of the artefacts is delegated to one of the members of t</w:t>
      </w:r>
      <w:r w:rsidR="00065D4A">
        <w:rPr>
          <w:rFonts w:ascii="Times New Roman" w:hAnsi="Times New Roman"/>
          <w:sz w:val="24"/>
          <w:szCs w:val="24"/>
        </w:rPr>
        <w:t>he ownership group, called the "</w:t>
      </w:r>
      <w:r w:rsidRPr="00303B61">
        <w:rPr>
          <w:rFonts w:ascii="Times New Roman" w:hAnsi="Times New Roman"/>
          <w:sz w:val="24"/>
          <w:szCs w:val="24"/>
        </w:rPr>
        <w:t>maintenance agency</w:t>
      </w:r>
      <w:r w:rsidR="00065D4A">
        <w:rPr>
          <w:rFonts w:ascii="Times New Roman" w:hAnsi="Times New Roman"/>
          <w:sz w:val="24"/>
          <w:szCs w:val="24"/>
        </w:rPr>
        <w:t>"</w:t>
      </w:r>
      <w:r w:rsidRPr="00303B61">
        <w:rPr>
          <w:rFonts w:ascii="Times New Roman" w:hAnsi="Times New Roman"/>
          <w:sz w:val="24"/>
          <w:szCs w:val="24"/>
        </w:rPr>
        <w:t>. Proposals for changes are proposed by the maintenance agency but the decision-making body is the ownership group. There can be several distinct maintenance agencies within a given global SDMX implementation.</w:t>
      </w:r>
    </w:p>
    <w:p w14:paraId="098BC152" w14:textId="0296F4B2" w:rsidR="008201DD" w:rsidRPr="00303B61" w:rsidRDefault="008201DD" w:rsidP="00F174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OWNER_GRP</w:t>
      </w:r>
      <w:r w:rsidR="006C33AE" w:rsidRPr="00B01B64">
        <w:rPr>
          <w:rFonts w:ascii="Times New Roman" w:hAnsi="Times New Roman"/>
          <w:sz w:val="24"/>
          <w:szCs w:val="24"/>
        </w:rPr>
        <w:fldChar w:fldCharType="begin"/>
      </w:r>
      <w:r w:rsidR="006C33AE" w:rsidRPr="00B01B64">
        <w:rPr>
          <w:rFonts w:ascii="Times New Roman" w:hAnsi="Times New Roman"/>
          <w:sz w:val="24"/>
          <w:szCs w:val="24"/>
        </w:rPr>
        <w:instrText>tc "</w:instrText>
      </w:r>
      <w:bookmarkStart w:id="1737" w:name="_Toc521320223"/>
      <w:r w:rsidR="006C33AE" w:rsidRPr="00B01B64">
        <w:rPr>
          <w:rFonts w:ascii="Times New Roman" w:hAnsi="Times New Roman"/>
          <w:b/>
          <w:sz w:val="24"/>
          <w:szCs w:val="24"/>
        </w:rPr>
        <w:instrText>Concept ID</w:instrText>
      </w:r>
      <w:r w:rsidR="006C33AE" w:rsidRPr="00B01B64">
        <w:rPr>
          <w:rFonts w:ascii="Times New Roman" w:hAnsi="Times New Roman"/>
          <w:sz w:val="24"/>
          <w:szCs w:val="24"/>
        </w:rPr>
        <w:tab/>
      </w:r>
      <w:r w:rsidR="006C33AE" w:rsidRPr="00303B61">
        <w:rPr>
          <w:rFonts w:ascii="Times New Roman" w:hAnsi="Times New Roman"/>
          <w:sz w:val="24"/>
          <w:szCs w:val="24"/>
        </w:rPr>
        <w:instrText>OWNER_GRP</w:instrText>
      </w:r>
      <w:bookmarkEnd w:id="1737"/>
      <w:r w:rsidR="006C33AE" w:rsidRPr="00B01B64">
        <w:rPr>
          <w:rFonts w:ascii="Times New Roman" w:hAnsi="Times New Roman"/>
          <w:sz w:val="24"/>
          <w:szCs w:val="24"/>
        </w:rPr>
        <w:instrText>" \f C \l 2</w:instrText>
      </w:r>
      <w:r w:rsidR="006C33AE" w:rsidRPr="00B01B64">
        <w:rPr>
          <w:rFonts w:ascii="Times New Roman" w:hAnsi="Times New Roman"/>
          <w:sz w:val="24"/>
          <w:szCs w:val="24"/>
        </w:rPr>
        <w:fldChar w:fldCharType="end"/>
      </w:r>
    </w:p>
    <w:p w14:paraId="51841E4F"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Fast-track change</w:t>
      </w:r>
    </w:p>
    <w:p w14:paraId="548BAD64"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Maintenance agency</w:t>
      </w:r>
    </w:p>
    <w:p w14:paraId="0D87B65D" w14:textId="50199D5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9B0489">
        <w:rPr>
          <w:rFonts w:ascii="Times New Roman" w:hAnsi="Times New Roman"/>
          <w:sz w:val="24"/>
          <w:szCs w:val="24"/>
        </w:rPr>
        <w:t>SDMX, "SDMX Glossary Version 1.0", February 2016 (</w:t>
      </w:r>
      <w:hyperlink r:id="rId203" w:history="1">
        <w:r w:rsidR="001E1FC9" w:rsidRPr="002E2F75">
          <w:rPr>
            <w:rStyle w:val="Hyperlink"/>
            <w:rFonts w:ascii="Times New Roman" w:hAnsi="Times New Roman"/>
            <w:sz w:val="24"/>
            <w:szCs w:val="24"/>
          </w:rPr>
          <w:t>https://sdmx.org/wp-content/uploads/SDMX_Glossary_Version_1_0_February_2016.docx</w:t>
        </w:r>
      </w:hyperlink>
      <w:r w:rsidRPr="009B0489">
        <w:rPr>
          <w:rFonts w:ascii="Times New Roman" w:hAnsi="Times New Roman"/>
          <w:sz w:val="24"/>
          <w:szCs w:val="24"/>
        </w:rPr>
        <w:t>)</w:t>
      </w:r>
    </w:p>
    <w:p w14:paraId="2A6BC9E1" w14:textId="4ED94EF1" w:rsidR="008201DD" w:rsidRPr="00896224" w:rsidRDefault="008201DD" w:rsidP="00A03843">
      <w:pPr>
        <w:pStyle w:val="Heading1"/>
        <w:rPr>
          <w:rFonts w:ascii="Times New Roman" w:hAnsi="Times New Roman"/>
        </w:rPr>
      </w:pPr>
      <w:bookmarkStart w:id="1738" w:name="_Toc521319757"/>
      <w:r w:rsidRPr="00896224">
        <w:rPr>
          <w:rFonts w:ascii="Times New Roman" w:hAnsi="Times New Roman"/>
        </w:rPr>
        <w:t>Ownership sector</w:t>
      </w:r>
      <w:bookmarkEnd w:id="1738"/>
      <w:r w:rsidR="00643C3B" w:rsidRPr="00896224">
        <w:rPr>
          <w:rFonts w:ascii="Times New Roman" w:hAnsi="Times New Roman"/>
        </w:rPr>
        <w:fldChar w:fldCharType="begin"/>
      </w:r>
      <w:r w:rsidR="00643C3B" w:rsidRPr="00896224">
        <w:rPr>
          <w:rFonts w:ascii="Times New Roman" w:hAnsi="Times New Roman"/>
        </w:rPr>
        <w:instrText>tc "</w:instrText>
      </w:r>
      <w:bookmarkStart w:id="1739" w:name="_Toc521320224"/>
      <w:r w:rsidR="00643C3B" w:rsidRPr="00896224">
        <w:rPr>
          <w:rFonts w:ascii="Times New Roman" w:hAnsi="Times New Roman"/>
        </w:rPr>
        <w:instrText>Ownership sector</w:instrText>
      </w:r>
      <w:bookmarkEnd w:id="1739"/>
      <w:r w:rsidR="00643C3B" w:rsidRPr="00896224">
        <w:rPr>
          <w:rFonts w:ascii="Times New Roman" w:hAnsi="Times New Roman"/>
        </w:rPr>
        <w:instrText>" \f C \l 1</w:instrText>
      </w:r>
      <w:r w:rsidR="00643C3B" w:rsidRPr="00896224">
        <w:rPr>
          <w:rFonts w:ascii="Times New Roman" w:hAnsi="Times New Roman"/>
        </w:rPr>
        <w:fldChar w:fldCharType="end"/>
      </w:r>
    </w:p>
    <w:p w14:paraId="042C8A25" w14:textId="77777777" w:rsidR="008201DD" w:rsidRPr="00896224" w:rsidRDefault="008201DD" w:rsidP="00A03843">
      <w:pPr>
        <w:tabs>
          <w:tab w:val="left" w:pos="1701"/>
        </w:tabs>
        <w:spacing w:before="60" w:after="60" w:line="240" w:lineRule="auto"/>
        <w:ind w:left="1701" w:hanging="1701"/>
        <w:jc w:val="both"/>
        <w:rPr>
          <w:rFonts w:ascii="Times New Roman" w:hAnsi="Times New Roman"/>
          <w:sz w:val="24"/>
          <w:szCs w:val="24"/>
        </w:rPr>
      </w:pPr>
      <w:r w:rsidRPr="00896224">
        <w:rPr>
          <w:rFonts w:ascii="Times New Roman" w:hAnsi="Times New Roman"/>
          <w:b/>
          <w:sz w:val="24"/>
          <w:szCs w:val="24"/>
        </w:rPr>
        <w:t>Definition</w:t>
      </w:r>
      <w:r w:rsidRPr="00896224">
        <w:rPr>
          <w:rFonts w:ascii="Times New Roman" w:hAnsi="Times New Roman"/>
          <w:sz w:val="24"/>
          <w:szCs w:val="24"/>
        </w:rPr>
        <w:tab/>
        <w:t xml:space="preserve">Disaggregation of economy by public or private ownership of the economic unit </w:t>
      </w:r>
    </w:p>
    <w:p w14:paraId="3BBC52E8" w14:textId="77777777"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Context</w:t>
      </w:r>
      <w:r w:rsidRPr="00896224">
        <w:rPr>
          <w:rFonts w:ascii="Times New Roman" w:hAnsi="Times New Roman"/>
          <w:sz w:val="24"/>
          <w:szCs w:val="24"/>
        </w:rPr>
        <w:tab/>
        <w:t>Refers to the legal organisation and the principal functions, behaviour and objectives of the economic unit with which a job is associated.</w:t>
      </w:r>
    </w:p>
    <w:p w14:paraId="42C5613A" w14:textId="410E6A61" w:rsidR="008201DD" w:rsidRPr="00896224" w:rsidRDefault="008201DD" w:rsidP="00A038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Concept ID</w:t>
      </w:r>
      <w:r w:rsidRPr="00896224">
        <w:rPr>
          <w:rFonts w:ascii="Times New Roman" w:hAnsi="Times New Roman"/>
          <w:b/>
          <w:sz w:val="24"/>
          <w:szCs w:val="24"/>
        </w:rPr>
        <w:tab/>
      </w:r>
      <w:r w:rsidRPr="00896224">
        <w:rPr>
          <w:rFonts w:ascii="Times New Roman" w:hAnsi="Times New Roman"/>
          <w:sz w:val="24"/>
          <w:szCs w:val="24"/>
        </w:rPr>
        <w:t>ECON_OWNER</w:t>
      </w:r>
      <w:r w:rsidR="006C33AE" w:rsidRPr="00896224">
        <w:rPr>
          <w:rFonts w:ascii="Times New Roman" w:hAnsi="Times New Roman"/>
          <w:sz w:val="24"/>
          <w:szCs w:val="24"/>
        </w:rPr>
        <w:fldChar w:fldCharType="begin"/>
      </w:r>
      <w:r w:rsidR="006C33AE" w:rsidRPr="00896224">
        <w:rPr>
          <w:rFonts w:ascii="Times New Roman" w:hAnsi="Times New Roman"/>
          <w:sz w:val="24"/>
          <w:szCs w:val="24"/>
        </w:rPr>
        <w:instrText>tc "</w:instrText>
      </w:r>
      <w:bookmarkStart w:id="1740" w:name="_Toc521320225"/>
      <w:r w:rsidR="006C33AE" w:rsidRPr="00896224">
        <w:rPr>
          <w:rFonts w:ascii="Times New Roman" w:hAnsi="Times New Roman"/>
          <w:b/>
          <w:sz w:val="24"/>
          <w:szCs w:val="24"/>
        </w:rPr>
        <w:instrText>Concept ID</w:instrText>
      </w:r>
      <w:r w:rsidR="006C33AE" w:rsidRPr="00896224">
        <w:rPr>
          <w:rFonts w:ascii="Times New Roman" w:hAnsi="Times New Roman"/>
          <w:sz w:val="24"/>
          <w:szCs w:val="24"/>
        </w:rPr>
        <w:tab/>
        <w:instrText>ECON_OWNER</w:instrText>
      </w:r>
      <w:bookmarkEnd w:id="1740"/>
      <w:r w:rsidR="006C33AE" w:rsidRPr="00896224">
        <w:rPr>
          <w:rFonts w:ascii="Times New Roman" w:hAnsi="Times New Roman"/>
          <w:sz w:val="24"/>
          <w:szCs w:val="24"/>
        </w:rPr>
        <w:instrText>" \f C \l 2</w:instrText>
      </w:r>
      <w:r w:rsidR="006C33AE" w:rsidRPr="00896224">
        <w:rPr>
          <w:rFonts w:ascii="Times New Roman" w:hAnsi="Times New Roman"/>
          <w:sz w:val="24"/>
          <w:szCs w:val="24"/>
        </w:rPr>
        <w:fldChar w:fldCharType="end"/>
      </w:r>
    </w:p>
    <w:p w14:paraId="292FCAD5" w14:textId="6C092038"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Recommended representation</w:t>
      </w:r>
      <w:r w:rsidRPr="00896224">
        <w:rPr>
          <w:rFonts w:ascii="Times New Roman" w:hAnsi="Times New Roman"/>
          <w:b/>
          <w:sz w:val="24"/>
          <w:szCs w:val="24"/>
        </w:rPr>
        <w:tab/>
      </w:r>
      <w:r w:rsidRPr="00896224">
        <w:rPr>
          <w:rFonts w:ascii="Times New Roman" w:hAnsi="Times New Roman"/>
          <w:sz w:val="24"/>
          <w:szCs w:val="24"/>
        </w:rPr>
        <w:t>Codelist</w:t>
      </w:r>
    </w:p>
    <w:p w14:paraId="29852246" w14:textId="606D92A0" w:rsidR="008201DD" w:rsidRPr="00896224" w:rsidRDefault="008201DD" w:rsidP="00A0384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896224">
        <w:rPr>
          <w:rFonts w:ascii="Times New Roman" w:hAnsi="Times New Roman"/>
          <w:b/>
          <w:sz w:val="24"/>
          <w:szCs w:val="24"/>
        </w:rPr>
        <w:t>Codelist ID</w:t>
      </w:r>
      <w:r w:rsidRPr="00896224">
        <w:rPr>
          <w:rFonts w:ascii="Times New Roman" w:hAnsi="Times New Roman"/>
          <w:sz w:val="24"/>
          <w:szCs w:val="24"/>
        </w:rPr>
        <w:tab/>
        <w:t>CL_ECON_OWNER</w:t>
      </w:r>
      <w:r w:rsidR="002C28D4" w:rsidRPr="00B01B64">
        <w:rPr>
          <w:rFonts w:ascii="Times New Roman" w:hAnsi="Times New Roman"/>
          <w:sz w:val="24"/>
          <w:szCs w:val="24"/>
        </w:rPr>
        <w:fldChar w:fldCharType="begin"/>
      </w:r>
      <w:r w:rsidR="002C28D4" w:rsidRPr="002C28D4">
        <w:rPr>
          <w:rFonts w:ascii="Times New Roman" w:hAnsi="Times New Roman"/>
          <w:sz w:val="24"/>
          <w:szCs w:val="24"/>
        </w:rPr>
        <w:instrText>tc "</w:instrText>
      </w:r>
      <w:bookmarkStart w:id="1741" w:name="_Toc521320226"/>
      <w:r w:rsidR="002C28D4" w:rsidRPr="002C28D4">
        <w:rPr>
          <w:rFonts w:ascii="Times New Roman" w:hAnsi="Times New Roman"/>
          <w:b/>
          <w:sz w:val="24"/>
          <w:szCs w:val="24"/>
        </w:rPr>
        <w:instrText>Codelist ID</w:instrText>
      </w:r>
      <w:r w:rsidR="002C28D4" w:rsidRPr="002C28D4">
        <w:rPr>
          <w:rFonts w:ascii="Times New Roman" w:hAnsi="Times New Roman"/>
          <w:sz w:val="24"/>
          <w:szCs w:val="24"/>
        </w:rPr>
        <w:tab/>
      </w:r>
      <w:r w:rsidR="002C28D4" w:rsidRPr="00896224">
        <w:rPr>
          <w:rFonts w:ascii="Times New Roman" w:hAnsi="Times New Roman"/>
          <w:sz w:val="24"/>
          <w:szCs w:val="24"/>
        </w:rPr>
        <w:instrText>CL_ECON_OWNER</w:instrText>
      </w:r>
      <w:bookmarkEnd w:id="1741"/>
      <w:r w:rsidR="002C28D4" w:rsidRPr="002C28D4">
        <w:rPr>
          <w:rFonts w:ascii="Times New Roman" w:hAnsi="Times New Roman"/>
          <w:sz w:val="24"/>
          <w:szCs w:val="24"/>
        </w:rPr>
        <w:instrText>" \f C \l 2</w:instrText>
      </w:r>
      <w:r w:rsidR="002C28D4" w:rsidRPr="00B01B64">
        <w:rPr>
          <w:rFonts w:ascii="Times New Roman" w:hAnsi="Times New Roman"/>
          <w:sz w:val="24"/>
          <w:szCs w:val="24"/>
        </w:rPr>
        <w:fldChar w:fldCharType="end"/>
      </w:r>
    </w:p>
    <w:p w14:paraId="7380A98C" w14:textId="6518995F" w:rsidR="008201DD" w:rsidRPr="00896224" w:rsidRDefault="008201DD" w:rsidP="002C28D4">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896224">
        <w:rPr>
          <w:rFonts w:ascii="Times New Roman" w:hAnsi="Times New Roman"/>
          <w:b/>
          <w:sz w:val="24"/>
          <w:szCs w:val="24"/>
        </w:rPr>
        <w:t>Related terms</w:t>
      </w:r>
      <w:r w:rsidRPr="00896224">
        <w:rPr>
          <w:rFonts w:ascii="Times New Roman" w:hAnsi="Times New Roman"/>
          <w:b/>
          <w:sz w:val="24"/>
          <w:szCs w:val="24"/>
        </w:rPr>
        <w:tab/>
      </w:r>
      <w:r w:rsidR="00A03843" w:rsidRPr="00896224">
        <w:rPr>
          <w:rFonts w:ascii="Times New Roman" w:hAnsi="Times New Roman"/>
          <w:sz w:val="24"/>
          <w:szCs w:val="24"/>
        </w:rPr>
        <w:t xml:space="preserve">Economic </w:t>
      </w:r>
      <w:r w:rsidRPr="00896224">
        <w:rPr>
          <w:rFonts w:ascii="Times New Roman" w:hAnsi="Times New Roman"/>
          <w:sz w:val="24"/>
          <w:szCs w:val="24"/>
        </w:rPr>
        <w:t>Sector</w:t>
      </w:r>
    </w:p>
    <w:p w14:paraId="29F5630F" w14:textId="65B98674" w:rsidR="008201DD" w:rsidRPr="00896224" w:rsidRDefault="008201DD" w:rsidP="002C28D4">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896224">
        <w:rPr>
          <w:rFonts w:ascii="Times New Roman" w:hAnsi="Times New Roman"/>
          <w:b/>
          <w:sz w:val="24"/>
          <w:szCs w:val="24"/>
        </w:rPr>
        <w:tab/>
      </w:r>
      <w:r w:rsidRPr="00896224">
        <w:rPr>
          <w:rFonts w:ascii="Times New Roman" w:hAnsi="Times New Roman"/>
          <w:sz w:val="24"/>
          <w:szCs w:val="24"/>
        </w:rPr>
        <w:t>Sector</w:t>
      </w:r>
    </w:p>
    <w:p w14:paraId="45E61263" w14:textId="748B48A1" w:rsidR="008201DD" w:rsidRPr="00896224" w:rsidRDefault="008201DD" w:rsidP="00A03843">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rPr>
      </w:pPr>
      <w:r w:rsidRPr="00896224">
        <w:rPr>
          <w:rFonts w:ascii="Times New Roman" w:hAnsi="Times New Roman"/>
          <w:b/>
          <w:sz w:val="24"/>
          <w:szCs w:val="24"/>
        </w:rPr>
        <w:t>Source</w:t>
      </w:r>
      <w:r w:rsidRPr="00896224">
        <w:rPr>
          <w:rFonts w:ascii="Times New Roman" w:hAnsi="Times New Roman"/>
          <w:sz w:val="24"/>
          <w:szCs w:val="24"/>
        </w:rPr>
        <w:tab/>
      </w:r>
      <w:r w:rsidR="00D00F71" w:rsidRPr="00896224">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896224">
        <w:rPr>
          <w:rFonts w:ascii="Times New Roman" w:hAnsi="Times New Roman"/>
          <w:sz w:val="24"/>
          <w:szCs w:val="24"/>
        </w:rPr>
        <w:t>2018 (</w:t>
      </w:r>
      <w:hyperlink r:id="rId204" w:history="1">
        <w:r w:rsidR="00D00F71" w:rsidRPr="00896224">
          <w:rPr>
            <w:rStyle w:val="Hyperlink"/>
            <w:rFonts w:ascii="Times New Roman" w:hAnsi="Times New Roman"/>
            <w:sz w:val="24"/>
            <w:szCs w:val="24"/>
          </w:rPr>
          <w:t>https://sdmx.org/</w:t>
        </w:r>
      </w:hyperlink>
      <w:r w:rsidR="00D00F71" w:rsidRPr="00896224">
        <w:rPr>
          <w:rFonts w:ascii="Times New Roman" w:hAnsi="Times New Roman"/>
          <w:sz w:val="24"/>
          <w:szCs w:val="24"/>
        </w:rPr>
        <w:t>)</w:t>
      </w:r>
    </w:p>
    <w:p w14:paraId="435F7439" w14:textId="57BB406D" w:rsidR="00235905" w:rsidRPr="00FA5E4D" w:rsidRDefault="00235905" w:rsidP="00235905">
      <w:pPr>
        <w:pStyle w:val="Heading1"/>
      </w:pPr>
      <w:bookmarkStart w:id="1742" w:name="_Toc521319758"/>
      <w:r>
        <w:t>Periodicity</w:t>
      </w:r>
      <w:r w:rsidRPr="00FA5E4D">
        <w:t>: See "</w:t>
      </w:r>
      <w:r>
        <w:t>Frequency of observation</w:t>
      </w:r>
      <w:r w:rsidRPr="00FA5E4D">
        <w:t>"</w:t>
      </w:r>
      <w:bookmarkEnd w:id="1742"/>
    </w:p>
    <w:p w14:paraId="3FFA7AC2" w14:textId="77777777" w:rsidR="00235905" w:rsidRPr="00303B61"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A678DEA" w14:textId="35AFAE29" w:rsidR="008201DD" w:rsidRPr="00303B61" w:rsidRDefault="008201DD" w:rsidP="00896224">
      <w:pPr>
        <w:pStyle w:val="Heading1"/>
      </w:pPr>
      <w:bookmarkStart w:id="1743" w:name="_Toc521319759"/>
      <w:r>
        <w:t>Population</w:t>
      </w:r>
      <w:r w:rsidRPr="00303B61">
        <w:t xml:space="preserve"> coverage</w:t>
      </w:r>
      <w:bookmarkEnd w:id="1743"/>
      <w:r>
        <w:fldChar w:fldCharType="begin"/>
      </w:r>
      <w:r w:rsidRPr="00303B61">
        <w:instrText>tc "</w:instrText>
      </w:r>
      <w:bookmarkStart w:id="1744" w:name="_Toc521320227"/>
      <w:r w:rsidRPr="00303B61">
        <w:instrText>Population coverage</w:instrText>
      </w:r>
      <w:bookmarkEnd w:id="1744"/>
      <w:r w:rsidRPr="00303B61">
        <w:instrText>" \f C \l 1</w:instrText>
      </w:r>
      <w:r>
        <w:fldChar w:fldCharType="end"/>
      </w:r>
    </w:p>
    <w:p w14:paraId="31BC22B9" w14:textId="6BA3AC45"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Definition of the m</w:t>
      </w:r>
      <w:r w:rsidRPr="00A335AC">
        <w:rPr>
          <w:rFonts w:ascii="Times New Roman" w:hAnsi="Times New Roman"/>
          <w:sz w:val="24"/>
          <w:szCs w:val="24"/>
        </w:rPr>
        <w:t>ain types of population covered by the statistics</w:t>
      </w:r>
      <w:r w:rsidRPr="0032213F">
        <w:rPr>
          <w:rFonts w:ascii="Times New Roman" w:hAnsi="Times New Roman"/>
          <w:sz w:val="24"/>
          <w:szCs w:val="24"/>
        </w:rPr>
        <w:t>.</w:t>
      </w:r>
      <w:r w:rsidRPr="00A335AC">
        <w:rPr>
          <w:rFonts w:ascii="Times New Roman" w:hAnsi="Times New Roman"/>
          <w:sz w:val="24"/>
          <w:szCs w:val="24"/>
        </w:rPr>
        <w:t xml:space="preserve"> </w:t>
      </w:r>
    </w:p>
    <w:p w14:paraId="198CEF72" w14:textId="1D1A5697"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BB4943">
        <w:rPr>
          <w:rFonts w:ascii="Times New Roman" w:hAnsi="Times New Roman"/>
          <w:sz w:val="24"/>
          <w:szCs w:val="24"/>
        </w:rPr>
        <w:t xml:space="preserve">he population coverage describes the types of population as regards their earnings, the types of education, etc, covered by the statistics whenever applicable. </w:t>
      </w:r>
    </w:p>
    <w:p w14:paraId="4ECAB2E4" w14:textId="77777777" w:rsidR="008201DD" w:rsidRPr="00303B61"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13DC3CC" w14:textId="77777777" w:rsidR="008201DD" w:rsidRPr="006C33AE" w:rsidRDefault="008201DD" w:rsidP="0089622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COVERAGE_POP</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745" w:name="_Toc521320228"/>
      <w:r w:rsidRPr="006C33AE">
        <w:rPr>
          <w:rFonts w:ascii="Times New Roman" w:hAnsi="Times New Roman"/>
          <w:b/>
          <w:sz w:val="24"/>
          <w:szCs w:val="24"/>
        </w:rPr>
        <w:instrText>Concept ID</w:instrText>
      </w:r>
      <w:r w:rsidRPr="006C33AE">
        <w:rPr>
          <w:rFonts w:ascii="Times New Roman" w:hAnsi="Times New Roman"/>
          <w:sz w:val="24"/>
          <w:szCs w:val="24"/>
        </w:rPr>
        <w:tab/>
        <w:instrText>COVERAGE_POP</w:instrText>
      </w:r>
      <w:bookmarkEnd w:id="1745"/>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498D4353" w14:textId="3A577430" w:rsidR="008201DD" w:rsidRPr="00303B61" w:rsidRDefault="008201DD" w:rsidP="0089622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E1785">
        <w:rPr>
          <w:rFonts w:ascii="Times New Roman" w:hAnsi="Times New Roman"/>
          <w:sz w:val="24"/>
          <w:szCs w:val="24"/>
        </w:rPr>
        <w:t>list;</w:t>
      </w:r>
      <w:r>
        <w:rPr>
          <w:rFonts w:ascii="Times New Roman" w:hAnsi="Times New Roman"/>
          <w:b/>
          <w:sz w:val="24"/>
          <w:szCs w:val="24"/>
        </w:rPr>
        <w:t xml:space="preserve"> </w:t>
      </w:r>
      <w:r>
        <w:rPr>
          <w:rFonts w:ascii="Times New Roman" w:hAnsi="Times New Roman"/>
          <w:sz w:val="24"/>
          <w:szCs w:val="24"/>
        </w:rPr>
        <w:t>String</w:t>
      </w:r>
      <w:r w:rsidRPr="00303B61">
        <w:rPr>
          <w:rFonts w:ascii="Times New Roman" w:hAnsi="Times New Roman"/>
          <w:sz w:val="24"/>
          <w:szCs w:val="24"/>
        </w:rPr>
        <w:t xml:space="preserve"> </w:t>
      </w:r>
    </w:p>
    <w:p w14:paraId="4B5C954D"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439BF0EE" w14:textId="77777777" w:rsidR="008201DD"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Geographical c</w:t>
      </w:r>
      <w:r w:rsidRPr="00043D7F">
        <w:rPr>
          <w:rFonts w:ascii="Times New Roman" w:hAnsi="Times New Roman"/>
          <w:sz w:val="24"/>
          <w:szCs w:val="24"/>
        </w:rPr>
        <w:t>overage</w:t>
      </w:r>
      <w:r>
        <w:rPr>
          <w:rFonts w:ascii="Times New Roman" w:hAnsi="Times New Roman"/>
          <w:sz w:val="24"/>
          <w:szCs w:val="24"/>
        </w:rPr>
        <w:t xml:space="preserve"> </w:t>
      </w:r>
    </w:p>
    <w:p w14:paraId="63568296" w14:textId="0EE533A3" w:rsidR="00A7475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Sector coverage</w:t>
      </w:r>
    </w:p>
    <w:p w14:paraId="5076B280" w14:textId="7F79EBF6" w:rsidR="008201DD" w:rsidRPr="00303B61" w:rsidRDefault="00A74751"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Time coverage</w:t>
      </w:r>
    </w:p>
    <w:p w14:paraId="74AAC2BF" w14:textId="1B2E0E3A" w:rsidR="008201DD" w:rsidRPr="00A057EE" w:rsidRDefault="008201DD" w:rsidP="00896224">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57EE">
        <w:rPr>
          <w:rFonts w:ascii="Times New Roman" w:hAnsi="Times New Roman"/>
          <w:b/>
          <w:sz w:val="24"/>
          <w:szCs w:val="24"/>
        </w:rPr>
        <w:t>Source</w:t>
      </w:r>
      <w:r w:rsidRPr="00A057E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05"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55FE08F4" w14:textId="5CE8B1A3" w:rsidR="008201DD" w:rsidRPr="00303B61" w:rsidRDefault="008201DD" w:rsidP="005E02FF">
      <w:pPr>
        <w:pStyle w:val="Heading1"/>
      </w:pPr>
      <w:bookmarkStart w:id="1746" w:name="_Toc521319760"/>
      <w:r w:rsidRPr="00303B61">
        <w:t>Pr</w:t>
      </w:r>
      <w:r>
        <w:t>eferred scale</w:t>
      </w:r>
      <w:bookmarkEnd w:id="1746"/>
      <w:r w:rsidR="00583354">
        <w:fldChar w:fldCharType="begin"/>
      </w:r>
      <w:r w:rsidR="00583354" w:rsidRPr="00303B61">
        <w:instrText>tc "</w:instrText>
      </w:r>
      <w:bookmarkStart w:id="1747" w:name="_Toc521320229"/>
      <w:r w:rsidR="00583354" w:rsidRPr="00303B61">
        <w:instrText>Pr</w:instrText>
      </w:r>
      <w:r w:rsidR="00583354">
        <w:instrText>eferred scale</w:instrText>
      </w:r>
      <w:bookmarkEnd w:id="1747"/>
      <w:r w:rsidR="00583354" w:rsidRPr="00303B61">
        <w:instrText>" \f C \l 1</w:instrText>
      </w:r>
      <w:r w:rsidR="00583354">
        <w:fldChar w:fldCharType="end"/>
      </w:r>
    </w:p>
    <w:p w14:paraId="0DAA6451"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recommended for d</w:t>
      </w:r>
      <w:r w:rsidRPr="005E02FF">
        <w:rPr>
          <w:rFonts w:ascii="Times New Roman" w:hAnsi="Times New Roman"/>
          <w:sz w:val="24"/>
          <w:szCs w:val="24"/>
        </w:rPr>
        <w:t>isplay</w:t>
      </w:r>
      <w:r>
        <w:rPr>
          <w:rFonts w:ascii="Times New Roman" w:hAnsi="Times New Roman"/>
          <w:sz w:val="24"/>
          <w:szCs w:val="24"/>
        </w:rPr>
        <w:t>ing</w:t>
      </w:r>
      <w:r w:rsidRPr="005E02FF">
        <w:rPr>
          <w:rFonts w:ascii="Times New Roman" w:hAnsi="Times New Roman"/>
          <w:sz w:val="24"/>
          <w:szCs w:val="24"/>
        </w:rPr>
        <w:t xml:space="preserve"> the </w:t>
      </w:r>
      <w:r>
        <w:rPr>
          <w:rFonts w:ascii="Times New Roman" w:hAnsi="Times New Roman"/>
          <w:sz w:val="24"/>
          <w:szCs w:val="24"/>
        </w:rPr>
        <w:t xml:space="preserve">data </w:t>
      </w:r>
      <w:r w:rsidRPr="005E02FF">
        <w:rPr>
          <w:rFonts w:ascii="Times New Roman" w:hAnsi="Times New Roman"/>
          <w:sz w:val="24"/>
          <w:szCs w:val="24"/>
        </w:rPr>
        <w:t xml:space="preserve">when </w:t>
      </w:r>
      <w:r>
        <w:rPr>
          <w:rFonts w:ascii="Times New Roman" w:hAnsi="Times New Roman"/>
          <w:sz w:val="24"/>
          <w:szCs w:val="24"/>
        </w:rPr>
        <w:t xml:space="preserve">the data </w:t>
      </w:r>
      <w:r w:rsidRPr="005E02FF">
        <w:rPr>
          <w:rFonts w:ascii="Times New Roman" w:hAnsi="Times New Roman"/>
          <w:sz w:val="24"/>
          <w:szCs w:val="24"/>
        </w:rPr>
        <w:t>is in unit scale</w:t>
      </w:r>
      <w:r w:rsidRPr="00303B61">
        <w:rPr>
          <w:rFonts w:ascii="Times New Roman" w:hAnsi="Times New Roman"/>
          <w:sz w:val="24"/>
          <w:szCs w:val="24"/>
        </w:rPr>
        <w:t>.</w:t>
      </w:r>
    </w:p>
    <w:p w14:paraId="5CD72B93" w14:textId="77777777" w:rsidR="008201DD" w:rsidRDefault="008201DD" w:rsidP="005E0B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For example, PREFERRED_SCALE=6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w:t>
      </w:r>
      <w:r>
        <w:rPr>
          <w:rFonts w:ascii="Times New Roman" w:hAnsi="Times New Roman"/>
          <w:sz w:val="24"/>
          <w:szCs w:val="24"/>
        </w:rPr>
        <w:t>s should be displayed</w:t>
      </w:r>
      <w:r w:rsidRPr="00303B61">
        <w:rPr>
          <w:rFonts w:ascii="Times New Roman" w:hAnsi="Times New Roman"/>
          <w:sz w:val="24"/>
          <w:szCs w:val="24"/>
        </w:rPr>
        <w:t xml:space="preserve"> in millions</w:t>
      </w:r>
      <w:r>
        <w:rPr>
          <w:rFonts w:ascii="Times New Roman" w:hAnsi="Times New Roman"/>
          <w:sz w:val="24"/>
          <w:szCs w:val="24"/>
        </w:rPr>
        <w:t xml:space="preserve"> rather than the unit scale</w:t>
      </w:r>
      <w:r w:rsidRPr="00303B61">
        <w:rPr>
          <w:rFonts w:ascii="Times New Roman" w:hAnsi="Times New Roman"/>
          <w:sz w:val="24"/>
          <w:szCs w:val="24"/>
        </w:rPr>
        <w:t>.</w:t>
      </w:r>
    </w:p>
    <w:p w14:paraId="45AF906D" w14:textId="77777777" w:rsidR="008201DD" w:rsidRDefault="008201DD" w:rsidP="0083505D">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83505D">
        <w:rPr>
          <w:rFonts w:ascii="Times New Roman" w:hAnsi="Times New Roman"/>
          <w:sz w:val="24"/>
          <w:szCs w:val="24"/>
        </w:rPr>
        <w:t xml:space="preserve">The main use case for this concept is </w:t>
      </w:r>
      <w:r>
        <w:rPr>
          <w:rFonts w:ascii="Times New Roman" w:hAnsi="Times New Roman"/>
          <w:sz w:val="24"/>
          <w:szCs w:val="24"/>
        </w:rPr>
        <w:t>to render</w:t>
      </w:r>
      <w:r w:rsidRPr="0083505D">
        <w:rPr>
          <w:rFonts w:ascii="Times New Roman" w:hAnsi="Times New Roman"/>
          <w:sz w:val="24"/>
          <w:szCs w:val="24"/>
        </w:rPr>
        <w:t xml:space="preserve"> the data in </w:t>
      </w:r>
      <w:r>
        <w:rPr>
          <w:rFonts w:ascii="Times New Roman" w:hAnsi="Times New Roman"/>
          <w:sz w:val="24"/>
          <w:szCs w:val="24"/>
        </w:rPr>
        <w:t xml:space="preserve">a client that consumes SDMX data (for example, as a graph generator) </w:t>
      </w:r>
      <w:r w:rsidRPr="0083505D">
        <w:rPr>
          <w:rFonts w:ascii="Times New Roman" w:hAnsi="Times New Roman"/>
          <w:sz w:val="24"/>
          <w:szCs w:val="24"/>
        </w:rPr>
        <w:t>where it is very useful to have a default scale preference</w:t>
      </w:r>
      <w:r>
        <w:rPr>
          <w:rFonts w:ascii="Times New Roman" w:hAnsi="Times New Roman"/>
          <w:sz w:val="24"/>
          <w:szCs w:val="24"/>
        </w:rPr>
        <w:t xml:space="preserve"> already stated by the provider</w:t>
      </w:r>
      <w:r w:rsidRPr="0083505D">
        <w:rPr>
          <w:rFonts w:ascii="Times New Roman" w:hAnsi="Times New Roman"/>
          <w:sz w:val="24"/>
          <w:szCs w:val="24"/>
        </w:rPr>
        <w:t>. It is intended that the value may be overridden by the consumer.</w:t>
      </w:r>
    </w:p>
    <w:p w14:paraId="7B448042" w14:textId="77777777" w:rsidR="008201DD" w:rsidRPr="00303B61"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DF95BF1" w14:textId="53CF7C5D" w:rsidR="008201DD" w:rsidRPr="006C33AE" w:rsidRDefault="008201DD" w:rsidP="005E02F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PREFERRED_SCALE</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748" w:name="_Toc521320230"/>
      <w:r w:rsidRPr="006C33AE">
        <w:rPr>
          <w:rFonts w:ascii="Times New Roman" w:hAnsi="Times New Roman"/>
          <w:b/>
          <w:sz w:val="24"/>
          <w:szCs w:val="24"/>
        </w:rPr>
        <w:instrText>Concept ID</w:instrText>
      </w:r>
      <w:r w:rsidRPr="006C33AE">
        <w:rPr>
          <w:rFonts w:ascii="Times New Roman" w:hAnsi="Times New Roman"/>
          <w:sz w:val="24"/>
          <w:szCs w:val="24"/>
        </w:rPr>
        <w:tab/>
      </w:r>
      <w:r w:rsidR="0041495E" w:rsidRPr="006C33AE">
        <w:rPr>
          <w:rFonts w:ascii="Times New Roman" w:hAnsi="Times New Roman"/>
          <w:sz w:val="24"/>
          <w:szCs w:val="24"/>
        </w:rPr>
        <w:instrText>PREFERRED_SCALE</w:instrText>
      </w:r>
      <w:bookmarkEnd w:id="1748"/>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3248D8AF" w14:textId="77777777" w:rsidR="008201DD" w:rsidRPr="00303B61" w:rsidRDefault="008201DD" w:rsidP="005E02FF">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p>
    <w:p w14:paraId="2FAD8AE4" w14:textId="77777777" w:rsidR="008201DD" w:rsidRPr="00303B61" w:rsidRDefault="008201DD" w:rsidP="005E02F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Unit multiplier</w:t>
      </w:r>
    </w:p>
    <w:p w14:paraId="2FB61416" w14:textId="622136CF" w:rsidR="008201DD" w:rsidRPr="00AF05F9" w:rsidRDefault="008201DD" w:rsidP="005E02F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1E1FC9" w:rsidRPr="001E1FC9">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1E1FC9" w:rsidRPr="001E1FC9">
        <w:rPr>
          <w:rFonts w:ascii="Times New Roman" w:hAnsi="Times New Roman"/>
          <w:sz w:val="24"/>
          <w:szCs w:val="24"/>
        </w:rPr>
        <w:t>2018 (</w:t>
      </w:r>
      <w:hyperlink r:id="rId206" w:history="1">
        <w:r w:rsidR="001E1FC9" w:rsidRPr="002E2F75">
          <w:rPr>
            <w:rStyle w:val="Hyperlink"/>
            <w:rFonts w:ascii="Times New Roman" w:hAnsi="Times New Roman"/>
            <w:sz w:val="24"/>
            <w:szCs w:val="24"/>
          </w:rPr>
          <w:t>https://sdmx.org/</w:t>
        </w:r>
      </w:hyperlink>
      <w:r w:rsidR="001E1FC9" w:rsidRPr="001E1FC9">
        <w:rPr>
          <w:rFonts w:ascii="Times New Roman" w:hAnsi="Times New Roman"/>
          <w:sz w:val="24"/>
          <w:szCs w:val="24"/>
        </w:rPr>
        <w:t>)</w:t>
      </w:r>
    </w:p>
    <w:p w14:paraId="772D5FDD" w14:textId="77777777" w:rsidR="008201DD" w:rsidRPr="00303B61" w:rsidRDefault="008201DD" w:rsidP="001B5003">
      <w:pPr>
        <w:pStyle w:val="Heading1"/>
      </w:pPr>
      <w:bookmarkStart w:id="1749" w:name="_Toc521319761"/>
      <w:r w:rsidRPr="00303B61">
        <w:t>Price adjustment</w:t>
      </w:r>
      <w:bookmarkEnd w:id="1749"/>
      <w:r>
        <w:fldChar w:fldCharType="begin"/>
      </w:r>
      <w:r w:rsidRPr="00303B61">
        <w:instrText>tc "</w:instrText>
      </w:r>
      <w:bookmarkStart w:id="1750" w:name="_Toc427317044"/>
      <w:bookmarkStart w:id="1751" w:name="_Toc427318662"/>
      <w:bookmarkStart w:id="1752" w:name="_Toc441822403"/>
      <w:bookmarkStart w:id="1753" w:name="_Toc521320231"/>
      <w:r w:rsidRPr="00303B61">
        <w:instrText>Price adjustment</w:instrText>
      </w:r>
      <w:bookmarkEnd w:id="1750"/>
      <w:bookmarkEnd w:id="1751"/>
      <w:bookmarkEnd w:id="1752"/>
      <w:bookmarkEnd w:id="1753"/>
      <w:r w:rsidRPr="00303B61">
        <w:instrText>" \f C \l 1</w:instrText>
      </w:r>
      <w:r>
        <w:fldChar w:fldCharType="end"/>
      </w:r>
      <w:r w:rsidRPr="00303B61">
        <w:t xml:space="preserve"> </w:t>
      </w:r>
    </w:p>
    <w:p w14:paraId="22C39341"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price influences operating on a data series.</w:t>
      </w:r>
    </w:p>
    <w:p w14:paraId="43F4E2BB" w14:textId="72CA575E"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Various economic aggregates (e.g. GDP, investment, household consumption) are calculated so that changes in value terms can be divided up into a factor that reflects the underlying price changes and a factor which reflects the volume changes. As a result of this sub-division, one can get an idea of how these aggregates develop after adjustment for price changes. For example, in order to measure the volume growth of GDP and its components, it is therefore necessary to remove the effect of price changes from the changes in value, by keeping prices </w:t>
      </w:r>
      <w:r w:rsidR="00065D4A">
        <w:rPr>
          <w:rFonts w:ascii="Times New Roman" w:hAnsi="Times New Roman"/>
          <w:sz w:val="24"/>
          <w:szCs w:val="24"/>
        </w:rPr>
        <w:t>"</w:t>
      </w:r>
      <w:r w:rsidRPr="00303B61">
        <w:rPr>
          <w:rFonts w:ascii="Times New Roman" w:hAnsi="Times New Roman"/>
          <w:sz w:val="24"/>
          <w:szCs w:val="24"/>
        </w:rPr>
        <w:t>constant</w:t>
      </w:r>
      <w:r w:rsidR="00065D4A">
        <w:rPr>
          <w:rFonts w:ascii="Times New Roman" w:hAnsi="Times New Roman"/>
          <w:sz w:val="24"/>
          <w:szCs w:val="24"/>
        </w:rPr>
        <w:t>"</w:t>
      </w:r>
      <w:r w:rsidRPr="00303B61">
        <w:rPr>
          <w:rFonts w:ascii="Times New Roman" w:hAnsi="Times New Roman"/>
          <w:sz w:val="24"/>
          <w:szCs w:val="24"/>
        </w:rPr>
        <w:t xml:space="preserve"> as it were.</w:t>
      </w:r>
    </w:p>
    <w:p w14:paraId="24AAE9AA" w14:textId="77777777" w:rsidR="008201DD" w:rsidRPr="00303B61" w:rsidRDefault="008201DD" w:rsidP="001B50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D2EE68" w14:textId="77777777" w:rsidR="008201DD" w:rsidRPr="006C33AE"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754" w:name="_Toc427317045"/>
      <w:bookmarkStart w:id="1755" w:name="_Toc427318663"/>
      <w:bookmarkStart w:id="1756" w:name="_Toc441822404"/>
      <w:bookmarkStart w:id="1757" w:name="_Toc521320232"/>
      <w:r w:rsidRPr="006C33AE">
        <w:rPr>
          <w:rFonts w:ascii="Times New Roman" w:hAnsi="Times New Roman"/>
          <w:b/>
          <w:sz w:val="24"/>
          <w:szCs w:val="24"/>
        </w:rPr>
        <w:instrText>Concept ID</w:instrText>
      </w:r>
      <w:r w:rsidRPr="006C33AE">
        <w:rPr>
          <w:rFonts w:ascii="Times New Roman" w:hAnsi="Times New Roman"/>
          <w:sz w:val="24"/>
          <w:szCs w:val="24"/>
        </w:rPr>
        <w:tab/>
        <w:instrText>PRICE_ADJUST</w:instrText>
      </w:r>
      <w:bookmarkEnd w:id="1754"/>
      <w:bookmarkEnd w:id="1755"/>
      <w:bookmarkEnd w:id="1756"/>
      <w:bookmarkEnd w:id="1757"/>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610E8D7" w14:textId="1E024DE8"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1C170E0" w14:textId="77777777" w:rsidR="008201DD" w:rsidRPr="006C33AE" w:rsidRDefault="008201DD" w:rsidP="009223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Codelist ID</w:t>
      </w:r>
      <w:r w:rsidRPr="006C33AE">
        <w:rPr>
          <w:rFonts w:ascii="Times New Roman" w:hAnsi="Times New Roman"/>
          <w:sz w:val="24"/>
          <w:szCs w:val="24"/>
        </w:rPr>
        <w:tab/>
        <w:t>CL_PRICE_ADJUST</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758" w:name="_Toc441822405"/>
      <w:bookmarkStart w:id="1759" w:name="_Toc521320233"/>
      <w:r w:rsidRPr="006C33AE">
        <w:rPr>
          <w:rFonts w:ascii="Times New Roman" w:hAnsi="Times New Roman"/>
          <w:b/>
          <w:sz w:val="24"/>
          <w:szCs w:val="24"/>
        </w:rPr>
        <w:instrText>Codelist ID</w:instrText>
      </w:r>
      <w:r w:rsidRPr="006C33AE">
        <w:rPr>
          <w:rFonts w:ascii="Times New Roman" w:hAnsi="Times New Roman"/>
          <w:sz w:val="24"/>
          <w:szCs w:val="24"/>
        </w:rPr>
        <w:tab/>
        <w:instrText>CL_PRICE_ADJUST</w:instrText>
      </w:r>
      <w:bookmarkEnd w:id="1758"/>
      <w:bookmarkEnd w:id="1759"/>
      <w:r w:rsidRPr="006C33AE">
        <w:rPr>
          <w:rFonts w:ascii="Times New Roman" w:hAnsi="Times New Roman"/>
          <w:sz w:val="24"/>
          <w:szCs w:val="24"/>
        </w:rPr>
        <w:instrText>" \f C \l 2</w:instrText>
      </w:r>
      <w:r w:rsidRPr="006C33AE">
        <w:rPr>
          <w:rFonts w:ascii="Times New Roman" w:hAnsi="Times New Roman"/>
          <w:sz w:val="24"/>
          <w:szCs w:val="24"/>
        </w:rPr>
        <w:fldChar w:fldCharType="end"/>
      </w:r>
    </w:p>
    <w:p w14:paraId="75140316" w14:textId="77777777" w:rsidR="008201DD" w:rsidRPr="00303B61" w:rsidRDefault="008201DD" w:rsidP="00922337">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BC7484D" w14:textId="77777777" w:rsidR="008201DD" w:rsidRPr="00303B61" w:rsidRDefault="008201DD" w:rsidP="00922337">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Seasonal adjustment</w:t>
      </w:r>
    </w:p>
    <w:p w14:paraId="472D6C57" w14:textId="63D1B59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7369B">
        <w:rPr>
          <w:rFonts w:ascii="Times New Roman" w:hAnsi="Times New Roman"/>
          <w:sz w:val="24"/>
          <w:szCs w:val="24"/>
        </w:rPr>
        <w:t>SDMX, "SDMX Glossary Version 1.0", February 2016 (</w:t>
      </w:r>
      <w:hyperlink r:id="rId207" w:history="1">
        <w:r w:rsidR="001E1FC9"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34A2328D" w14:textId="015E9BC9" w:rsidR="008201DD" w:rsidRPr="00303B61" w:rsidRDefault="008201DD" w:rsidP="00081B79">
      <w:pPr>
        <w:pStyle w:val="Heading1"/>
      </w:pPr>
      <w:bookmarkStart w:id="1760" w:name="_Toc521319762"/>
      <w:r w:rsidRPr="00303B61">
        <w:lastRenderedPageBreak/>
        <w:t>Processing error</w:t>
      </w:r>
      <w:bookmarkEnd w:id="1760"/>
      <w:r>
        <w:fldChar w:fldCharType="begin"/>
      </w:r>
      <w:r w:rsidRPr="00303B61">
        <w:instrText>tc "</w:instrText>
      </w:r>
      <w:bookmarkStart w:id="1761" w:name="_Toc441822406"/>
      <w:bookmarkStart w:id="1762" w:name="_Toc521320234"/>
      <w:r w:rsidRPr="00303B61">
        <w:instrText>Processing error</w:instrText>
      </w:r>
      <w:bookmarkEnd w:id="1761"/>
      <w:bookmarkEnd w:id="1762"/>
      <w:r w:rsidRPr="00303B61">
        <w:instrText xml:space="preserve"> " \f C \l 1</w:instrText>
      </w:r>
      <w:r>
        <w:fldChar w:fldCharType="end"/>
      </w:r>
    </w:p>
    <w:p w14:paraId="4D7A291B"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Error in final survey results arising from the faulty implementation of correctly planned implementation methods.</w:t>
      </w:r>
    </w:p>
    <w:p w14:paraId="6287E180"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Sources of processing errors include all post-collection operations, as well as the printing of questionnaires. Most processing errors occur in data for individual units, although errors can also be introduced in the implementation of systems and estimates.</w:t>
      </w:r>
    </w:p>
    <w:p w14:paraId="11E2CC89"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In survey data, for example, processing errors may include transcription errors, coding errors, data entry errors and errors of arithmetic in tabulation.</w:t>
      </w:r>
    </w:p>
    <w:p w14:paraId="44CD5FDD" w14:textId="77777777" w:rsidR="008201DD" w:rsidRPr="00303B61"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5E36EB0" w14:textId="77777777" w:rsidR="008201DD" w:rsidRPr="006C33AE" w:rsidRDefault="008201DD" w:rsidP="00081B7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C33AE">
        <w:rPr>
          <w:rFonts w:ascii="Times New Roman" w:hAnsi="Times New Roman"/>
          <w:b/>
          <w:sz w:val="24"/>
          <w:szCs w:val="24"/>
        </w:rPr>
        <w:t>Concept ID</w:t>
      </w:r>
      <w:r w:rsidRPr="006C33AE">
        <w:rPr>
          <w:rFonts w:ascii="Times New Roman" w:hAnsi="Times New Roman"/>
          <w:sz w:val="24"/>
          <w:szCs w:val="24"/>
        </w:rPr>
        <w:tab/>
        <w:t xml:space="preserve">PROCESSING_ERR </w:t>
      </w:r>
      <w:r w:rsidRPr="006C33AE">
        <w:rPr>
          <w:rFonts w:ascii="Times New Roman" w:hAnsi="Times New Roman"/>
          <w:sz w:val="24"/>
          <w:szCs w:val="24"/>
        </w:rPr>
        <w:fldChar w:fldCharType="begin"/>
      </w:r>
      <w:r w:rsidRPr="006C33AE">
        <w:rPr>
          <w:rFonts w:ascii="Times New Roman" w:hAnsi="Times New Roman"/>
          <w:sz w:val="24"/>
          <w:szCs w:val="24"/>
        </w:rPr>
        <w:instrText>tc "</w:instrText>
      </w:r>
      <w:bookmarkStart w:id="1763" w:name="_Toc441822407"/>
      <w:bookmarkStart w:id="1764" w:name="_Toc521320235"/>
      <w:r w:rsidRPr="006C33AE">
        <w:rPr>
          <w:rFonts w:ascii="Times New Roman" w:hAnsi="Times New Roman"/>
          <w:b/>
          <w:sz w:val="24"/>
          <w:szCs w:val="24"/>
        </w:rPr>
        <w:instrText>Concept ID</w:instrText>
      </w:r>
      <w:r w:rsidRPr="006C33AE">
        <w:rPr>
          <w:rFonts w:ascii="Times New Roman" w:hAnsi="Times New Roman"/>
          <w:sz w:val="24"/>
          <w:szCs w:val="24"/>
        </w:rPr>
        <w:tab/>
        <w:instrText>PROCESSING_ERR</w:instrText>
      </w:r>
      <w:bookmarkEnd w:id="1763"/>
      <w:bookmarkEnd w:id="1764"/>
      <w:r w:rsidRPr="006C33AE">
        <w:rPr>
          <w:rFonts w:ascii="Times New Roman" w:hAnsi="Times New Roman"/>
          <w:sz w:val="24"/>
          <w:szCs w:val="24"/>
        </w:rPr>
        <w:instrText>" \f C \l 2</w:instrText>
      </w:r>
      <w:r w:rsidRPr="006C33AE">
        <w:rPr>
          <w:rFonts w:ascii="Times New Roman" w:hAnsi="Times New Roman"/>
          <w:sz w:val="24"/>
          <w:szCs w:val="24"/>
        </w:rPr>
        <w:fldChar w:fldCharType="end"/>
      </w:r>
      <w:r w:rsidRPr="006C33AE">
        <w:rPr>
          <w:rFonts w:ascii="Times New Roman" w:hAnsi="Times New Roman"/>
          <w:sz w:val="24"/>
          <w:szCs w:val="24"/>
        </w:rPr>
        <w:t xml:space="preserve"> </w:t>
      </w:r>
    </w:p>
    <w:p w14:paraId="511A21C4" w14:textId="3455A17E"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28E2F25"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Coverage error</w:t>
      </w:r>
    </w:p>
    <w:p w14:paraId="53B3A191"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Measurement error</w:t>
      </w:r>
    </w:p>
    <w:p w14:paraId="2D4A0CB9" w14:textId="77777777" w:rsidR="008201DD" w:rsidRPr="00BF500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303B61">
        <w:rPr>
          <w:rFonts w:ascii="Times New Roman" w:hAnsi="Times New Roman"/>
          <w:sz w:val="24"/>
          <w:szCs w:val="24"/>
        </w:rPr>
        <w:tab/>
      </w:r>
      <w:r w:rsidRPr="00BF5000">
        <w:rPr>
          <w:rFonts w:ascii="Times New Roman" w:hAnsi="Times New Roman"/>
          <w:sz w:val="24"/>
          <w:szCs w:val="24"/>
          <w:lang w:val="es-ES"/>
        </w:rPr>
        <w:t>Model assumption error</w:t>
      </w:r>
    </w:p>
    <w:p w14:paraId="0CD6CEE8" w14:textId="77777777" w:rsidR="008201DD" w:rsidRPr="00BF5000"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lang w:val="es-ES"/>
        </w:rPr>
      </w:pPr>
      <w:r w:rsidRPr="00BF5000">
        <w:rPr>
          <w:rFonts w:ascii="Times New Roman" w:hAnsi="Times New Roman"/>
          <w:sz w:val="24"/>
          <w:szCs w:val="24"/>
          <w:lang w:val="es-ES"/>
        </w:rPr>
        <w:tab/>
        <w:t>Non-response error</w:t>
      </w:r>
    </w:p>
    <w:p w14:paraId="27CC4884"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BF5000">
        <w:rPr>
          <w:rFonts w:ascii="Times New Roman" w:hAnsi="Times New Roman"/>
          <w:sz w:val="24"/>
          <w:szCs w:val="24"/>
          <w:lang w:val="es-ES"/>
        </w:rPr>
        <w:tab/>
      </w:r>
      <w:r w:rsidRPr="00303B61">
        <w:rPr>
          <w:rFonts w:ascii="Times New Roman" w:hAnsi="Times New Roman"/>
          <w:sz w:val="24"/>
          <w:szCs w:val="24"/>
        </w:rPr>
        <w:t>Non-sampling error</w:t>
      </w:r>
    </w:p>
    <w:p w14:paraId="6306A633" w14:textId="77777777"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Over-coverage rate</w:t>
      </w:r>
    </w:p>
    <w:p w14:paraId="01F26233" w14:textId="357AA7C4" w:rsidR="008201DD" w:rsidRPr="00303B61"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United States Federal Committ</w:t>
      </w:r>
      <w:r w:rsidR="00065D4A">
        <w:rPr>
          <w:rFonts w:ascii="Times New Roman" w:hAnsi="Times New Roman"/>
          <w:sz w:val="24"/>
          <w:szCs w:val="24"/>
        </w:rPr>
        <w:t>ee on Statistical Methodology, "</w:t>
      </w:r>
      <w:r w:rsidRPr="00303B61">
        <w:rPr>
          <w:rFonts w:ascii="Times New Roman" w:hAnsi="Times New Roman"/>
          <w:sz w:val="24"/>
          <w:szCs w:val="24"/>
        </w:rPr>
        <w:t>Statistical Policy Working Paper 15: Quality in Establishment Surveys</w:t>
      </w:r>
      <w:r w:rsidR="00065D4A">
        <w:rPr>
          <w:rFonts w:ascii="Times New Roman" w:hAnsi="Times New Roman"/>
          <w:sz w:val="24"/>
          <w:szCs w:val="24"/>
        </w:rPr>
        <w:t>"</w:t>
      </w:r>
      <w:r w:rsidRPr="00303B61">
        <w:rPr>
          <w:rFonts w:ascii="Times New Roman" w:hAnsi="Times New Roman"/>
          <w:sz w:val="24"/>
          <w:szCs w:val="24"/>
        </w:rPr>
        <w:t>, Washington D.C., July 1988, page 79 (</w:t>
      </w:r>
      <w:hyperlink r:id="rId208" w:history="1">
        <w:r w:rsidR="0028236B" w:rsidRPr="000B6F82">
          <w:rPr>
            <w:rStyle w:val="Hyperlink"/>
            <w:rFonts w:ascii="Times New Roman" w:hAnsi="Times New Roman"/>
            <w:sz w:val="24"/>
            <w:szCs w:val="24"/>
          </w:rPr>
          <w:t>https://nces.ed.gov/FCSM/pdf/spwp15.pdf</w:t>
        </w:r>
      </w:hyperlink>
      <w:r w:rsidR="0028236B">
        <w:rPr>
          <w:rFonts w:ascii="Times New Roman" w:hAnsi="Times New Roman"/>
          <w:sz w:val="24"/>
          <w:szCs w:val="24"/>
        </w:rPr>
        <w:t>)</w:t>
      </w:r>
    </w:p>
    <w:p w14:paraId="4AADF440" w14:textId="475024E3" w:rsidR="008201DD" w:rsidRPr="00303B61" w:rsidRDefault="008201DD" w:rsidP="001A3ECA">
      <w:pPr>
        <w:pStyle w:val="Heading1"/>
      </w:pPr>
      <w:bookmarkStart w:id="1765" w:name="_Toc521319763"/>
      <w:r w:rsidRPr="00303B61">
        <w:t>Professionalism</w:t>
      </w:r>
      <w:bookmarkEnd w:id="1765"/>
      <w:r>
        <w:fldChar w:fldCharType="begin"/>
      </w:r>
      <w:r w:rsidRPr="00303B61">
        <w:instrText>tc "</w:instrText>
      </w:r>
      <w:bookmarkStart w:id="1766" w:name="_Toc427317046"/>
      <w:bookmarkStart w:id="1767" w:name="_Toc427318664"/>
      <w:bookmarkStart w:id="1768" w:name="_Toc441822408"/>
      <w:bookmarkStart w:id="1769" w:name="_Toc521320236"/>
      <w:r w:rsidRPr="00303B61">
        <w:instrText>Professionalism</w:instrText>
      </w:r>
      <w:bookmarkEnd w:id="1766"/>
      <w:bookmarkEnd w:id="1767"/>
      <w:bookmarkEnd w:id="1768"/>
      <w:bookmarkEnd w:id="1769"/>
      <w:r w:rsidRPr="00303B61">
        <w:instrText>" \f C \l 1</w:instrText>
      </w:r>
      <w:r>
        <w:fldChar w:fldCharType="end"/>
      </w:r>
    </w:p>
    <w:p w14:paraId="0E801E29"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Standard, skill and ability suitable for producing statistics of good quality.</w:t>
      </w:r>
    </w:p>
    <w:p w14:paraId="6411CC61"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To retain trust in official statistics, the statistical agencies need to decide according to strictly professional considerations, including scientific principles and professional ethics, on the methods and procedures for the collection, processing, storage and presentation of statistical data (United Nations Fundamental Principles of Official Statistics, principle 2).</w:t>
      </w:r>
    </w:p>
    <w:p w14:paraId="19DA9C01"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This metadata element describes the elements providing assurances that: statistics are produced on an impartial basis; elements providing assurances that the choices of sources and statistical techniques as well as decisions about dissemination are informed solely by statistical considerations; elements providing assurances that the recruitment and promotion of staff are based on relevant aptitude; elements providing assurances that the statistical entity is entitled to comment on erroneous interpretation and misuse of statistics, guidelines for staff behaviour and procedures used to make these guidelines known to staff; other practices that provide assurances of the independence, integrity, and accountability of the statistical agency.</w:t>
      </w:r>
    </w:p>
    <w:p w14:paraId="729F8204"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C4BC15F"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770" w:name="_Toc427317047"/>
      <w:bookmarkStart w:id="1771" w:name="_Toc427318665"/>
      <w:bookmarkStart w:id="1772" w:name="_Toc441822409"/>
      <w:bookmarkStart w:id="1773" w:name="_Toc521320237"/>
      <w:r w:rsidRPr="00BB07C7">
        <w:rPr>
          <w:rFonts w:ascii="Times New Roman" w:hAnsi="Times New Roman"/>
          <w:b/>
          <w:sz w:val="24"/>
          <w:szCs w:val="24"/>
        </w:rPr>
        <w:instrText>Concept ID</w:instrText>
      </w:r>
      <w:r w:rsidRPr="00BB07C7">
        <w:rPr>
          <w:rFonts w:ascii="Times New Roman" w:hAnsi="Times New Roman"/>
          <w:sz w:val="24"/>
          <w:szCs w:val="24"/>
        </w:rPr>
        <w:tab/>
        <w:instrText>PROF</w:instrText>
      </w:r>
      <w:bookmarkEnd w:id="1770"/>
      <w:bookmarkEnd w:id="1771"/>
      <w:bookmarkEnd w:id="1772"/>
      <w:bookmarkEnd w:id="1773"/>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464556" w14:textId="7C57C3B4"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FDEB667" w14:textId="344B80D8"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code of conduct</w:t>
      </w:r>
    </w:p>
    <w:p w14:paraId="4E08762B" w14:textId="51C24A5F"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impartiality</w:t>
      </w:r>
    </w:p>
    <w:p w14:paraId="35AA2710" w14:textId="625F9C69"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methodology</w:t>
      </w:r>
    </w:p>
    <w:p w14:paraId="5BA969AD" w14:textId="74B1F2D5" w:rsidR="008201DD" w:rsidRPr="00303B61" w:rsidRDefault="008201DD" w:rsidP="002C28D4">
      <w:pPr>
        <w:keepLines/>
        <w:widowControl w:val="0"/>
        <w:tabs>
          <w:tab w:val="left" w:pos="1701"/>
        </w:tabs>
        <w:autoSpaceDE w:val="0"/>
        <w:autoSpaceDN w:val="0"/>
        <w:adjustRightInd w:val="0"/>
        <w:spacing w:after="0" w:line="240" w:lineRule="auto"/>
        <w:jc w:val="both"/>
        <w:rPr>
          <w:rFonts w:ascii="Times New Roman" w:hAnsi="Times New Roman"/>
          <w:sz w:val="24"/>
          <w:szCs w:val="24"/>
        </w:rPr>
      </w:pPr>
      <w:r w:rsidRPr="00303B61">
        <w:rPr>
          <w:rFonts w:ascii="Times New Roman" w:hAnsi="Times New Roman"/>
          <w:sz w:val="24"/>
          <w:szCs w:val="24"/>
        </w:rPr>
        <w:tab/>
        <w:t xml:space="preserve">Professionalism </w:t>
      </w:r>
      <w:r w:rsidR="00203392" w:rsidRPr="00E7369B">
        <w:rPr>
          <w:rFonts w:ascii="Times New Roman" w:hAnsi="Times New Roman"/>
          <w:sz w:val="24"/>
          <w:szCs w:val="24"/>
        </w:rPr>
        <w:t>-</w:t>
      </w:r>
      <w:r w:rsidRPr="00303B61">
        <w:rPr>
          <w:rFonts w:ascii="Times New Roman" w:hAnsi="Times New Roman"/>
          <w:sz w:val="24"/>
          <w:szCs w:val="24"/>
        </w:rPr>
        <w:t xml:space="preserve"> statistical commentary</w:t>
      </w:r>
    </w:p>
    <w:p w14:paraId="0D47FC06" w14:textId="7FF1247A" w:rsidR="008201DD" w:rsidRPr="004619AE"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09"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1D9C346B" w14:textId="77777777" w:rsidR="008201DD" w:rsidRPr="00303B61" w:rsidRDefault="008201DD" w:rsidP="007A35C4">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United Nations Fundamental Principles of Official Statistics (</w:t>
      </w:r>
      <w:hyperlink r:id="rId210" w:history="1">
        <w:r w:rsidRPr="00303B61">
          <w:rPr>
            <w:rStyle w:val="Hyperlink"/>
            <w:rFonts w:ascii="Times New Roman" w:hAnsi="Times New Roman"/>
            <w:sz w:val="24"/>
            <w:szCs w:val="24"/>
          </w:rPr>
          <w:t>http://unstats.un.org/unsd/dnss/gp/FP-Rev2013-E.pdf</w:t>
        </w:r>
      </w:hyperlink>
      <w:r w:rsidRPr="00303B61">
        <w:rPr>
          <w:rFonts w:ascii="Times New Roman" w:hAnsi="Times New Roman"/>
          <w:sz w:val="24"/>
          <w:szCs w:val="24"/>
        </w:rPr>
        <w:t xml:space="preserve">) </w:t>
      </w:r>
    </w:p>
    <w:p w14:paraId="0C93B63B" w14:textId="794A97DD" w:rsidR="008201DD" w:rsidRPr="00303B61" w:rsidRDefault="00203392" w:rsidP="001A3ECA">
      <w:pPr>
        <w:pStyle w:val="Heading1"/>
      </w:pPr>
      <w:bookmarkStart w:id="1774" w:name="_Toc521319764"/>
      <w:r>
        <w:t xml:space="preserve">Professionalism </w:t>
      </w:r>
      <w:r w:rsidRPr="00E7369B">
        <w:rPr>
          <w:rFonts w:ascii="Times New Roman" w:hAnsi="Times New Roman"/>
        </w:rPr>
        <w:t>-</w:t>
      </w:r>
      <w:r w:rsidR="008201DD" w:rsidRPr="00303B61">
        <w:t xml:space="preserve"> code of conduct</w:t>
      </w:r>
      <w:bookmarkEnd w:id="1774"/>
      <w:r w:rsidR="008201DD">
        <w:fldChar w:fldCharType="begin"/>
      </w:r>
      <w:r w:rsidR="008201DD" w:rsidRPr="00303B61">
        <w:instrText>tc "</w:instrText>
      </w:r>
      <w:bookmarkStart w:id="1775" w:name="_Toc427317048"/>
      <w:bookmarkStart w:id="1776" w:name="_Toc427318666"/>
      <w:bookmarkStart w:id="1777" w:name="_Toc441822410"/>
      <w:bookmarkStart w:id="1778" w:name="_Toc521320238"/>
      <w:r w:rsidR="008201DD" w:rsidRPr="00303B61">
        <w:instrText xml:space="preserve">Professionalism </w:instrText>
      </w:r>
      <w:r w:rsidRPr="00E7369B">
        <w:rPr>
          <w:rFonts w:ascii="Times New Roman" w:hAnsi="Times New Roman"/>
        </w:rPr>
        <w:instrText>-</w:instrText>
      </w:r>
      <w:r w:rsidR="008201DD" w:rsidRPr="00303B61">
        <w:instrText xml:space="preserve"> code of conduct</w:instrText>
      </w:r>
      <w:bookmarkEnd w:id="1775"/>
      <w:bookmarkEnd w:id="1776"/>
      <w:bookmarkEnd w:id="1777"/>
      <w:bookmarkEnd w:id="1778"/>
      <w:r w:rsidR="008201DD" w:rsidRPr="00303B61">
        <w:instrText>" \f C \l 1</w:instrText>
      </w:r>
      <w:r w:rsidR="008201DD">
        <w:fldChar w:fldCharType="end"/>
      </w:r>
      <w:r w:rsidR="008201DD" w:rsidRPr="00303B61">
        <w:t xml:space="preserve"> </w:t>
      </w:r>
    </w:p>
    <w:p w14:paraId="19C2A23E"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Provisions for assuring the qualifications of staff and allowing staff to perform their functions without intervention motivated by non-statistical objectives.</w:t>
      </w:r>
    </w:p>
    <w:p w14:paraId="5AD6EFD3"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policies promoting the recruitment and promotion of staff based on relevant aptitude; providing guidelines for staff behaviour and procedures to make these guidelines known to staff; and prescribing other practices that provide assurances of the independence, integrity, and accountability of the statistical agency.</w:t>
      </w:r>
    </w:p>
    <w:p w14:paraId="02BB608D" w14:textId="77777777" w:rsidR="008201DD" w:rsidRPr="00303B61" w:rsidRDefault="008201DD" w:rsidP="004C609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973AE1A"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PROF_COND</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779" w:name="_Toc427317049"/>
      <w:bookmarkStart w:id="1780" w:name="_Toc427318667"/>
      <w:bookmarkStart w:id="1781" w:name="_Toc441822411"/>
      <w:bookmarkStart w:id="1782" w:name="_Toc521320239"/>
      <w:r w:rsidRPr="00BB07C7">
        <w:rPr>
          <w:rFonts w:ascii="Times New Roman" w:hAnsi="Times New Roman"/>
          <w:b/>
          <w:sz w:val="24"/>
          <w:szCs w:val="24"/>
        </w:rPr>
        <w:instrText>Concept ID</w:instrText>
      </w:r>
      <w:r w:rsidRPr="00BB07C7">
        <w:rPr>
          <w:rFonts w:ascii="Times New Roman" w:hAnsi="Times New Roman"/>
          <w:sz w:val="24"/>
          <w:szCs w:val="24"/>
        </w:rPr>
        <w:tab/>
        <w:instrText>PROF_COND</w:instrText>
      </w:r>
      <w:bookmarkEnd w:id="1779"/>
      <w:bookmarkEnd w:id="1780"/>
      <w:bookmarkEnd w:id="1781"/>
      <w:bookmarkEnd w:id="1782"/>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15EB1416" w14:textId="51878CAA"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66E450A"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7F5B818C" w14:textId="16FEC425"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7485CDDE" w14:textId="611EF45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4C37C126" w14:textId="36B497B2" w:rsidR="008201DD" w:rsidRPr="00303B61" w:rsidRDefault="00BB07C7"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11F9A041" w14:textId="63E557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11"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3085A219" w14:textId="7DDF46DB" w:rsidR="008201DD" w:rsidRPr="00303B61" w:rsidRDefault="008201DD" w:rsidP="001A3ECA">
      <w:pPr>
        <w:pStyle w:val="Heading1"/>
      </w:pPr>
      <w:bookmarkStart w:id="1783" w:name="_Toc521319765"/>
      <w:r w:rsidRPr="00303B61">
        <w:t xml:space="preserve">Professionalism </w:t>
      </w:r>
      <w:r w:rsidR="00B305C3" w:rsidRPr="00E7369B">
        <w:rPr>
          <w:rFonts w:ascii="Times New Roman" w:hAnsi="Times New Roman"/>
        </w:rPr>
        <w:t>-</w:t>
      </w:r>
      <w:r w:rsidRPr="00303B61">
        <w:t xml:space="preserve"> impartiality</w:t>
      </w:r>
      <w:bookmarkEnd w:id="1783"/>
      <w:r>
        <w:fldChar w:fldCharType="begin"/>
      </w:r>
      <w:r w:rsidRPr="00303B61">
        <w:instrText>tc "</w:instrText>
      </w:r>
      <w:bookmarkStart w:id="1784" w:name="_Toc427317050"/>
      <w:bookmarkStart w:id="1785" w:name="_Toc427318668"/>
      <w:bookmarkStart w:id="1786" w:name="_Toc441822412"/>
      <w:bookmarkStart w:id="1787" w:name="_Toc521320240"/>
      <w:r w:rsidRPr="00303B61">
        <w:instrText xml:space="preserve">Professionalism </w:instrText>
      </w:r>
      <w:r w:rsidR="00B305C3" w:rsidRPr="00E7369B">
        <w:rPr>
          <w:rFonts w:ascii="Times New Roman" w:hAnsi="Times New Roman"/>
        </w:rPr>
        <w:instrText>-</w:instrText>
      </w:r>
      <w:r w:rsidRPr="00303B61">
        <w:instrText xml:space="preserve"> impartiality</w:instrText>
      </w:r>
      <w:bookmarkEnd w:id="1784"/>
      <w:bookmarkEnd w:id="1785"/>
      <w:bookmarkEnd w:id="1786"/>
      <w:bookmarkEnd w:id="1787"/>
      <w:r w:rsidRPr="00303B61">
        <w:instrText>" \f C \l 1</w:instrText>
      </w:r>
      <w:r>
        <w:fldChar w:fldCharType="end"/>
      </w:r>
      <w:r w:rsidRPr="00303B61">
        <w:t xml:space="preserve"> </w:t>
      </w:r>
    </w:p>
    <w:p w14:paraId="11A873AC" w14:textId="119DCB1E"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83505D">
        <w:rPr>
          <w:rFonts w:ascii="Times New Roman" w:hAnsi="Times New Roman"/>
          <w:sz w:val="24"/>
          <w:szCs w:val="24"/>
        </w:rPr>
        <w:tab/>
        <w:t>Elements providing assurances that statistics are developed, produced and disseminated in a neutral (impartial) manner, and that all users are given equal treatment</w:t>
      </w:r>
      <w:r w:rsidR="0032213F">
        <w:rPr>
          <w:rFonts w:ascii="Times New Roman" w:hAnsi="Times New Roman"/>
          <w:sz w:val="24"/>
          <w:szCs w:val="24"/>
        </w:rPr>
        <w:t>.</w:t>
      </w:r>
    </w:p>
    <w:p w14:paraId="066A581E" w14:textId="77777777" w:rsidR="008201DD" w:rsidRPr="00303B61"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C32714" w14:textId="77777777" w:rsidR="008201DD" w:rsidRPr="00BB07C7"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PROF_IMP</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788" w:name="_Toc427317051"/>
      <w:bookmarkStart w:id="1789" w:name="_Toc427318669"/>
      <w:bookmarkStart w:id="1790" w:name="_Toc441822413"/>
      <w:bookmarkStart w:id="1791" w:name="_Toc521320241"/>
      <w:r w:rsidRPr="00BB07C7">
        <w:rPr>
          <w:rFonts w:ascii="Times New Roman" w:hAnsi="Times New Roman"/>
          <w:b/>
          <w:sz w:val="24"/>
          <w:szCs w:val="24"/>
        </w:rPr>
        <w:instrText>Concept ID</w:instrText>
      </w:r>
      <w:r w:rsidRPr="00BB07C7">
        <w:rPr>
          <w:rFonts w:ascii="Times New Roman" w:hAnsi="Times New Roman"/>
          <w:sz w:val="24"/>
          <w:szCs w:val="24"/>
        </w:rPr>
        <w:tab/>
        <w:instrText>PROF_IMP</w:instrText>
      </w:r>
      <w:bookmarkEnd w:id="1788"/>
      <w:bookmarkEnd w:id="1789"/>
      <w:bookmarkEnd w:id="1790"/>
      <w:bookmarkEnd w:id="1791"/>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31BEFC3D" w14:textId="77777777" w:rsidR="008201DD" w:rsidRPr="00303B61" w:rsidRDefault="008201DD" w:rsidP="008B13C8">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6DF7F10"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471A468E" w14:textId="6F685504"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code of conduct</w:t>
      </w:r>
    </w:p>
    <w:p w14:paraId="561182D6" w14:textId="53437F2E"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methodology</w:t>
      </w:r>
    </w:p>
    <w:p w14:paraId="78D52FFE" w14:textId="14EB1923" w:rsidR="008201DD" w:rsidRPr="00303B61" w:rsidRDefault="008201DD" w:rsidP="002C28D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Professionalism </w:t>
      </w:r>
      <w:r w:rsidR="00A442BD">
        <w:rPr>
          <w:rFonts w:ascii="Times New Roman" w:hAnsi="Times New Roman"/>
          <w:sz w:val="24"/>
          <w:szCs w:val="24"/>
        </w:rPr>
        <w:t>-</w:t>
      </w:r>
      <w:r w:rsidRPr="00303B61">
        <w:rPr>
          <w:rFonts w:ascii="Times New Roman" w:hAnsi="Times New Roman"/>
          <w:sz w:val="24"/>
          <w:szCs w:val="24"/>
        </w:rPr>
        <w:t xml:space="preserve"> statistical commentary</w:t>
      </w:r>
    </w:p>
    <w:p w14:paraId="259F24D4" w14:textId="14402AC4"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1E1FC9">
        <w:rPr>
          <w:rFonts w:ascii="Times New Roman" w:hAnsi="Times New Roman"/>
          <w:sz w:val="24"/>
          <w:szCs w:val="24"/>
          <w:lang w:val="en-US"/>
        </w:rPr>
        <w:t>(</w:t>
      </w:r>
      <w:hyperlink r:id="rId212" w:history="1">
        <w:r w:rsidRPr="00E17725">
          <w:rPr>
            <w:rStyle w:val="Hyperlink"/>
            <w:rFonts w:ascii="Times New Roman" w:hAnsi="Times New Roman"/>
            <w:sz w:val="24"/>
            <w:szCs w:val="24"/>
            <w:lang w:val="en-US"/>
          </w:rPr>
          <w:t>https://dsbb.imf.org/dqrs/DQAF</w:t>
        </w:r>
      </w:hyperlink>
      <w:r w:rsidR="001E1FC9">
        <w:rPr>
          <w:rFonts w:ascii="Times New Roman" w:hAnsi="Times New Roman"/>
          <w:sz w:val="24"/>
          <w:szCs w:val="24"/>
          <w:lang w:val="en-US"/>
        </w:rPr>
        <w:t>)</w:t>
      </w:r>
    </w:p>
    <w:p w14:paraId="65548EBD" w14:textId="631F9517" w:rsidR="008201DD" w:rsidRPr="00303B61" w:rsidRDefault="008201DD" w:rsidP="001A3ECA">
      <w:pPr>
        <w:pStyle w:val="Heading1"/>
      </w:pPr>
      <w:bookmarkStart w:id="1792" w:name="_Toc521319766"/>
      <w:r w:rsidRPr="00303B61">
        <w:t xml:space="preserve">Professionalism </w:t>
      </w:r>
      <w:r w:rsidR="009A0B08" w:rsidRPr="00E7369B">
        <w:rPr>
          <w:rFonts w:ascii="Times New Roman" w:hAnsi="Times New Roman"/>
        </w:rPr>
        <w:t>-</w:t>
      </w:r>
      <w:r w:rsidRPr="00303B61">
        <w:t xml:space="preserve"> methodology</w:t>
      </w:r>
      <w:bookmarkEnd w:id="1792"/>
      <w:r>
        <w:fldChar w:fldCharType="begin"/>
      </w:r>
      <w:r w:rsidRPr="00303B61">
        <w:instrText>tc "</w:instrText>
      </w:r>
      <w:bookmarkStart w:id="1793" w:name="_Toc427317052"/>
      <w:bookmarkStart w:id="1794" w:name="_Toc427318670"/>
      <w:bookmarkStart w:id="1795" w:name="_Toc441822414"/>
      <w:bookmarkStart w:id="1796" w:name="_Toc521320242"/>
      <w:r w:rsidRPr="00303B61">
        <w:instrText xml:space="preserve">Professionalism </w:instrText>
      </w:r>
      <w:r w:rsidR="009A0B08" w:rsidRPr="00E7369B">
        <w:rPr>
          <w:rFonts w:ascii="Times New Roman" w:hAnsi="Times New Roman"/>
        </w:rPr>
        <w:instrText>-</w:instrText>
      </w:r>
      <w:r w:rsidRPr="00303B61">
        <w:instrText xml:space="preserve"> methodology</w:instrText>
      </w:r>
      <w:bookmarkEnd w:id="1793"/>
      <w:bookmarkEnd w:id="1794"/>
      <w:bookmarkEnd w:id="1795"/>
      <w:bookmarkEnd w:id="1796"/>
      <w:r w:rsidRPr="00303B61">
        <w:instrText>" \f C \l 1</w:instrText>
      </w:r>
      <w:r>
        <w:fldChar w:fldCharType="end"/>
      </w:r>
      <w:r w:rsidRPr="00303B61">
        <w:t xml:space="preserve"> </w:t>
      </w:r>
    </w:p>
    <w:p w14:paraId="77F4CB90"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choices of sources and statistical techniques as well as decisions about dissemination are informed solely by statistical considerations.</w:t>
      </w:r>
    </w:p>
    <w:p w14:paraId="05324A87" w14:textId="77777777" w:rsidR="008201DD" w:rsidRPr="00303B61" w:rsidRDefault="008201DD" w:rsidP="006A730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61D037"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PROF_METH</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797" w:name="_Toc427317053"/>
      <w:bookmarkStart w:id="1798" w:name="_Toc427318671"/>
      <w:bookmarkStart w:id="1799" w:name="_Toc441822415"/>
      <w:bookmarkStart w:id="1800" w:name="_Toc521320243"/>
      <w:r w:rsidRPr="00BB07C7">
        <w:rPr>
          <w:rFonts w:ascii="Times New Roman" w:hAnsi="Times New Roman"/>
          <w:b/>
          <w:sz w:val="24"/>
          <w:szCs w:val="24"/>
        </w:rPr>
        <w:instrText>Concept ID</w:instrText>
      </w:r>
      <w:r w:rsidRPr="00BB07C7">
        <w:rPr>
          <w:rFonts w:ascii="Times New Roman" w:hAnsi="Times New Roman"/>
          <w:sz w:val="24"/>
          <w:szCs w:val="24"/>
        </w:rPr>
        <w:tab/>
        <w:instrText>PROF_METH</w:instrText>
      </w:r>
      <w:bookmarkEnd w:id="1797"/>
      <w:bookmarkEnd w:id="1798"/>
      <w:bookmarkEnd w:id="1799"/>
      <w:bookmarkEnd w:id="1800"/>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447DD081" w14:textId="6947763F"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9B4CEE3" w14:textId="77777777" w:rsidR="008201DD" w:rsidRPr="00303B61" w:rsidRDefault="008201DD"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1871B521" w14:textId="5A96084C"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5D3E8495" w14:textId="734CFF6A" w:rsidR="008201DD" w:rsidRPr="00303B61" w:rsidRDefault="00BB07C7" w:rsidP="002C28D4">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impartiality</w:t>
      </w:r>
    </w:p>
    <w:p w14:paraId="427140EA" w14:textId="00E16F50"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statistical commentary</w:t>
      </w:r>
    </w:p>
    <w:p w14:paraId="0DD4235B" w14:textId="11B0F9E0"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13"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1E5D2570" w14:textId="22EB54B5" w:rsidR="008201DD" w:rsidRPr="00303B61" w:rsidRDefault="008201DD" w:rsidP="001A3ECA">
      <w:pPr>
        <w:pStyle w:val="Heading1"/>
      </w:pPr>
      <w:bookmarkStart w:id="1801" w:name="_Toc521319767"/>
      <w:r w:rsidRPr="00303B61">
        <w:t xml:space="preserve">Professionalism </w:t>
      </w:r>
      <w:r w:rsidR="009A0B08" w:rsidRPr="00E7369B">
        <w:rPr>
          <w:rFonts w:ascii="Times New Roman" w:hAnsi="Times New Roman"/>
        </w:rPr>
        <w:t>-</w:t>
      </w:r>
      <w:r w:rsidRPr="00303B61">
        <w:t xml:space="preserve"> statistical commentary</w:t>
      </w:r>
      <w:bookmarkEnd w:id="1801"/>
      <w:r>
        <w:fldChar w:fldCharType="begin"/>
      </w:r>
      <w:r w:rsidRPr="00303B61">
        <w:instrText>tc "</w:instrText>
      </w:r>
      <w:bookmarkStart w:id="1802" w:name="_Toc427317054"/>
      <w:bookmarkStart w:id="1803" w:name="_Toc427318672"/>
      <w:bookmarkStart w:id="1804" w:name="_Toc441822416"/>
      <w:bookmarkStart w:id="1805" w:name="_Toc521320244"/>
      <w:r w:rsidRPr="00303B61">
        <w:instrText xml:space="preserve">Professionalism </w:instrText>
      </w:r>
      <w:r w:rsidR="009A0B08" w:rsidRPr="00E7369B">
        <w:rPr>
          <w:rFonts w:ascii="Times New Roman" w:hAnsi="Times New Roman"/>
        </w:rPr>
        <w:instrText>-</w:instrText>
      </w:r>
      <w:r w:rsidRPr="00303B61">
        <w:instrText xml:space="preserve"> statistical commentary</w:instrText>
      </w:r>
      <w:bookmarkEnd w:id="1802"/>
      <w:bookmarkEnd w:id="1803"/>
      <w:bookmarkEnd w:id="1804"/>
      <w:bookmarkEnd w:id="1805"/>
      <w:r w:rsidRPr="00303B61">
        <w:instrText>" \f C \l 1</w:instrText>
      </w:r>
      <w:r>
        <w:fldChar w:fldCharType="end"/>
      </w:r>
    </w:p>
    <w:p w14:paraId="7672092F"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Elements providing assurances that the statistical entity is entitled to comment on erroneous interpretation and misuse of statistics.</w:t>
      </w:r>
    </w:p>
    <w:p w14:paraId="0FD74591" w14:textId="77777777" w:rsidR="008201DD" w:rsidRPr="00303B61" w:rsidRDefault="008201DD" w:rsidP="00FB04E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09477F5" w14:textId="77777777" w:rsidR="008201DD" w:rsidRPr="00BB07C7"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07C7">
        <w:rPr>
          <w:rFonts w:ascii="Times New Roman" w:hAnsi="Times New Roman"/>
          <w:b/>
          <w:sz w:val="24"/>
          <w:szCs w:val="24"/>
        </w:rPr>
        <w:t>Concept ID</w:t>
      </w:r>
      <w:r w:rsidRPr="00BB07C7">
        <w:rPr>
          <w:rFonts w:ascii="Times New Roman" w:hAnsi="Times New Roman"/>
          <w:sz w:val="24"/>
          <w:szCs w:val="24"/>
        </w:rPr>
        <w:tab/>
        <w:t>PROF_STAT_COM</w:t>
      </w:r>
      <w:r w:rsidRPr="00BB07C7">
        <w:rPr>
          <w:rFonts w:ascii="Times New Roman" w:hAnsi="Times New Roman"/>
          <w:sz w:val="24"/>
          <w:szCs w:val="24"/>
        </w:rPr>
        <w:fldChar w:fldCharType="begin"/>
      </w:r>
      <w:r w:rsidRPr="00BB07C7">
        <w:rPr>
          <w:rFonts w:ascii="Times New Roman" w:hAnsi="Times New Roman"/>
          <w:sz w:val="24"/>
          <w:szCs w:val="24"/>
        </w:rPr>
        <w:instrText>tc "</w:instrText>
      </w:r>
      <w:bookmarkStart w:id="1806" w:name="_Toc427317055"/>
      <w:bookmarkStart w:id="1807" w:name="_Toc427318673"/>
      <w:bookmarkStart w:id="1808" w:name="_Toc441822417"/>
      <w:bookmarkStart w:id="1809" w:name="_Toc521320245"/>
      <w:r w:rsidRPr="00BB07C7">
        <w:rPr>
          <w:rFonts w:ascii="Times New Roman" w:hAnsi="Times New Roman"/>
          <w:b/>
          <w:sz w:val="24"/>
          <w:szCs w:val="24"/>
        </w:rPr>
        <w:instrText>Concept ID</w:instrText>
      </w:r>
      <w:r w:rsidRPr="00BB07C7">
        <w:rPr>
          <w:rFonts w:ascii="Times New Roman" w:hAnsi="Times New Roman"/>
          <w:sz w:val="24"/>
          <w:szCs w:val="24"/>
        </w:rPr>
        <w:tab/>
        <w:instrText>PROF_STAT_COM</w:instrText>
      </w:r>
      <w:bookmarkEnd w:id="1806"/>
      <w:bookmarkEnd w:id="1807"/>
      <w:bookmarkEnd w:id="1808"/>
      <w:bookmarkEnd w:id="1809"/>
      <w:r w:rsidRPr="00BB07C7">
        <w:rPr>
          <w:rFonts w:ascii="Times New Roman" w:hAnsi="Times New Roman"/>
          <w:sz w:val="24"/>
          <w:szCs w:val="24"/>
        </w:rPr>
        <w:instrText>" \f C \l 2</w:instrText>
      </w:r>
      <w:r w:rsidRPr="00BB07C7">
        <w:rPr>
          <w:rFonts w:ascii="Times New Roman" w:hAnsi="Times New Roman"/>
          <w:sz w:val="24"/>
          <w:szCs w:val="24"/>
        </w:rPr>
        <w:fldChar w:fldCharType="end"/>
      </w:r>
    </w:p>
    <w:p w14:paraId="6ACAD941" w14:textId="5A7B5A03" w:rsidR="008201DD" w:rsidRPr="00303B61" w:rsidRDefault="008201DD" w:rsidP="00F91CA3">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2FD77F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Professionalism</w:t>
      </w:r>
    </w:p>
    <w:p w14:paraId="50F11BF8" w14:textId="0A58773C" w:rsidR="008201DD" w:rsidRPr="00303B61" w:rsidRDefault="00BB07C7"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code of conduct</w:t>
      </w:r>
    </w:p>
    <w:p w14:paraId="4CCAEAFD" w14:textId="6D8A66B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Professionali</w:t>
      </w:r>
      <w:r w:rsidR="00BB07C7">
        <w:rPr>
          <w:rFonts w:ascii="Times New Roman" w:hAnsi="Times New Roman"/>
          <w:sz w:val="24"/>
          <w:szCs w:val="24"/>
        </w:rPr>
        <w:t>sm -</w:t>
      </w:r>
      <w:r w:rsidRPr="00303B61">
        <w:rPr>
          <w:rFonts w:ascii="Times New Roman" w:hAnsi="Times New Roman"/>
          <w:sz w:val="24"/>
          <w:szCs w:val="24"/>
        </w:rPr>
        <w:t xml:space="preserve"> impartiality</w:t>
      </w:r>
    </w:p>
    <w:p w14:paraId="1FA5B9FD" w14:textId="4EEE64E4" w:rsidR="008201DD" w:rsidRPr="00303B61" w:rsidRDefault="00BB07C7"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Professionalism -</w:t>
      </w:r>
      <w:r w:rsidR="008201DD" w:rsidRPr="00303B61">
        <w:rPr>
          <w:rFonts w:ascii="Times New Roman" w:hAnsi="Times New Roman"/>
          <w:sz w:val="24"/>
          <w:szCs w:val="24"/>
        </w:rPr>
        <w:t xml:space="preserve"> methodology</w:t>
      </w:r>
    </w:p>
    <w:p w14:paraId="33DCDCBA" w14:textId="25713EEA"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17725">
        <w:rPr>
          <w:rFonts w:ascii="Times New Roman" w:hAnsi="Times New Roman"/>
          <w:sz w:val="24"/>
          <w:szCs w:val="24"/>
          <w:lang w:val="en-US"/>
        </w:rPr>
        <w:t xml:space="preserve">IMF, Data Quality Assessment Framework (May 2012), </w:t>
      </w:r>
      <w:r w:rsidR="008B13C8">
        <w:rPr>
          <w:rFonts w:ascii="Times New Roman" w:hAnsi="Times New Roman"/>
          <w:sz w:val="24"/>
          <w:szCs w:val="24"/>
          <w:lang w:val="en-US"/>
        </w:rPr>
        <w:t>(</w:t>
      </w:r>
      <w:hyperlink r:id="rId214" w:history="1">
        <w:r w:rsidRPr="00E17725">
          <w:rPr>
            <w:rStyle w:val="Hyperlink"/>
            <w:rFonts w:ascii="Times New Roman" w:hAnsi="Times New Roman"/>
            <w:sz w:val="24"/>
            <w:szCs w:val="24"/>
            <w:lang w:val="en-US"/>
          </w:rPr>
          <w:t>https://dsbb.imf.org/dqrs/DQAF</w:t>
        </w:r>
      </w:hyperlink>
      <w:r w:rsidR="008B13C8">
        <w:rPr>
          <w:rFonts w:ascii="Times New Roman" w:hAnsi="Times New Roman"/>
          <w:sz w:val="24"/>
          <w:szCs w:val="24"/>
          <w:lang w:val="en-US"/>
        </w:rPr>
        <w:t>)</w:t>
      </w:r>
    </w:p>
    <w:p w14:paraId="3B0C9FCA" w14:textId="7D9C91F8" w:rsidR="008201DD" w:rsidRPr="00303B61" w:rsidRDefault="008201DD" w:rsidP="001A3ECA">
      <w:pPr>
        <w:pStyle w:val="Heading1"/>
      </w:pPr>
      <w:bookmarkStart w:id="1810" w:name="_Toc521319768"/>
      <w:r w:rsidRPr="00303B61">
        <w:t xml:space="preserve">Provision </w:t>
      </w:r>
      <w:r>
        <w:t>A</w:t>
      </w:r>
      <w:r w:rsidRPr="00303B61">
        <w:t>greement</w:t>
      </w:r>
      <w:bookmarkEnd w:id="1810"/>
      <w:r w:rsidR="00BE714A">
        <w:fldChar w:fldCharType="begin"/>
      </w:r>
      <w:r w:rsidR="00BE714A" w:rsidRPr="00303B61">
        <w:instrText>tc "</w:instrText>
      </w:r>
      <w:bookmarkStart w:id="1811" w:name="_Toc521320246"/>
      <w:r w:rsidR="00BE714A" w:rsidRPr="00303B61">
        <w:instrText xml:space="preserve">Provision </w:instrText>
      </w:r>
      <w:r w:rsidR="00BE714A">
        <w:instrText>A</w:instrText>
      </w:r>
      <w:r w:rsidR="00BE714A" w:rsidRPr="00303B61">
        <w:instrText>greement</w:instrText>
      </w:r>
      <w:bookmarkEnd w:id="1811"/>
      <w:r w:rsidR="00BE714A" w:rsidRPr="00303B61">
        <w:instrText>" \f C \l 1</w:instrText>
      </w:r>
      <w:r w:rsidR="00BE714A">
        <w:fldChar w:fldCharType="end"/>
      </w:r>
    </w:p>
    <w:p w14:paraId="6E5AE883" w14:textId="77777777"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Arrangement within which the information provider supplies data or metadata.</w:t>
      </w:r>
    </w:p>
    <w:p w14:paraId="3096EB84" w14:textId="77777777" w:rsidR="008201DD" w:rsidRPr="00303B61" w:rsidRDefault="008201DD" w:rsidP="00C758A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The Provision Agreement l</w:t>
      </w:r>
      <w:r w:rsidRPr="00303B61">
        <w:rPr>
          <w:rFonts w:ascii="Times New Roman" w:hAnsi="Times New Roman"/>
          <w:sz w:val="24"/>
          <w:szCs w:val="24"/>
        </w:rPr>
        <w:t>inks the Data Provider to the relevant Structure Usage (e.g. Dataflow Definition or Metadataflow Definition) for which the provider supplies data or metadata. The agreement may constrain the scope of the data or metadata that can be provided.</w:t>
      </w:r>
    </w:p>
    <w:p w14:paraId="28D5FF98" w14:textId="6D34B6CF" w:rsidR="008201DD" w:rsidRPr="00EB3D60"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PROVISION_AGR</w:t>
      </w:r>
      <w:r w:rsidR="00BB07C7" w:rsidRPr="00B01B64">
        <w:rPr>
          <w:rFonts w:ascii="Times New Roman" w:hAnsi="Times New Roman"/>
          <w:sz w:val="24"/>
          <w:szCs w:val="24"/>
        </w:rPr>
        <w:fldChar w:fldCharType="begin"/>
      </w:r>
      <w:r w:rsidR="00BB07C7" w:rsidRPr="00B01B64">
        <w:rPr>
          <w:rFonts w:ascii="Times New Roman" w:hAnsi="Times New Roman"/>
          <w:sz w:val="24"/>
          <w:szCs w:val="24"/>
        </w:rPr>
        <w:instrText>tc "</w:instrText>
      </w:r>
      <w:bookmarkStart w:id="1812" w:name="_Toc521320247"/>
      <w:r w:rsidR="00BB07C7" w:rsidRPr="00B01B64">
        <w:rPr>
          <w:rFonts w:ascii="Times New Roman" w:hAnsi="Times New Roman"/>
          <w:b/>
          <w:sz w:val="24"/>
          <w:szCs w:val="24"/>
        </w:rPr>
        <w:instrText>Concept ID</w:instrText>
      </w:r>
      <w:r w:rsidR="00BB07C7" w:rsidRPr="00B01B64">
        <w:rPr>
          <w:rFonts w:ascii="Times New Roman" w:hAnsi="Times New Roman"/>
          <w:sz w:val="24"/>
          <w:szCs w:val="24"/>
        </w:rPr>
        <w:tab/>
      </w:r>
      <w:r w:rsidR="00BB07C7" w:rsidRPr="00EB3D60">
        <w:rPr>
          <w:rFonts w:ascii="Times New Roman" w:hAnsi="Times New Roman"/>
          <w:sz w:val="24"/>
          <w:szCs w:val="24"/>
        </w:rPr>
        <w:instrText>PROVISION_AGR</w:instrText>
      </w:r>
      <w:bookmarkEnd w:id="1812"/>
      <w:r w:rsidR="00BB07C7" w:rsidRPr="00B01B64">
        <w:rPr>
          <w:rFonts w:ascii="Times New Roman" w:hAnsi="Times New Roman"/>
          <w:sz w:val="24"/>
          <w:szCs w:val="24"/>
        </w:rPr>
        <w:instrText>" \f C \l 2</w:instrText>
      </w:r>
      <w:r w:rsidR="00BB07C7" w:rsidRPr="00B01B64">
        <w:rPr>
          <w:rFonts w:ascii="Times New Roman" w:hAnsi="Times New Roman"/>
          <w:sz w:val="24"/>
          <w:szCs w:val="24"/>
        </w:rPr>
        <w:fldChar w:fldCharType="end"/>
      </w:r>
    </w:p>
    <w:p w14:paraId="34BB3F7D" w14:textId="27CECD94" w:rsidR="008201DD" w:rsidRPr="00E7369B"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7369B">
        <w:rPr>
          <w:rFonts w:ascii="Times New Roman" w:hAnsi="Times New Roman"/>
          <w:b/>
          <w:sz w:val="24"/>
          <w:szCs w:val="24"/>
        </w:rPr>
        <w:t>Source</w:t>
      </w:r>
      <w:r w:rsidRPr="00E7369B">
        <w:rPr>
          <w:rFonts w:ascii="Times New Roman" w:hAnsi="Times New Roman"/>
          <w:sz w:val="24"/>
          <w:szCs w:val="24"/>
        </w:rPr>
        <w:tab/>
        <w:t>SDMX, "SDMX Glossary Version 1.0", February 2016 (</w:t>
      </w:r>
      <w:hyperlink r:id="rId215" w:history="1">
        <w:r w:rsidR="008B13C8" w:rsidRPr="002E2F75">
          <w:rPr>
            <w:rStyle w:val="Hyperlink"/>
            <w:rFonts w:ascii="Times New Roman" w:hAnsi="Times New Roman"/>
            <w:sz w:val="24"/>
            <w:szCs w:val="24"/>
          </w:rPr>
          <w:t>https://sdmx.org/wp-content/uploads/SDMX_Glossary_Version_1_0_February_2016.docx</w:t>
        </w:r>
      </w:hyperlink>
      <w:r w:rsidRPr="00E7369B">
        <w:rPr>
          <w:rFonts w:ascii="Times New Roman" w:hAnsi="Times New Roman"/>
          <w:sz w:val="24"/>
          <w:szCs w:val="24"/>
        </w:rPr>
        <w:t>)</w:t>
      </w:r>
    </w:p>
    <w:p w14:paraId="0E7F6D03" w14:textId="27DCE30E" w:rsidR="008201DD" w:rsidRPr="00303B61" w:rsidRDefault="008201DD" w:rsidP="001A3ECA">
      <w:pPr>
        <w:pStyle w:val="Heading1"/>
      </w:pPr>
      <w:bookmarkStart w:id="1813" w:name="_Toc521319769"/>
      <w:r w:rsidRPr="00303B61">
        <w:t>Pull (reporting method)</w:t>
      </w:r>
      <w:bookmarkEnd w:id="1813"/>
      <w:r w:rsidR="00C93B11">
        <w:fldChar w:fldCharType="begin"/>
      </w:r>
      <w:r w:rsidR="00C93B11" w:rsidRPr="00303B61">
        <w:instrText>tc "</w:instrText>
      </w:r>
      <w:bookmarkStart w:id="1814" w:name="_Toc521320248"/>
      <w:r w:rsidR="00C93B11" w:rsidRPr="00303B61">
        <w:instrText>Pull (reporting method)</w:instrText>
      </w:r>
      <w:bookmarkEnd w:id="1814"/>
      <w:r w:rsidR="00C93B11" w:rsidRPr="00303B61">
        <w:instrText>" \f C \l 1</w:instrText>
      </w:r>
      <w:r w:rsidR="00C93B11">
        <w:fldChar w:fldCharType="end"/>
      </w:r>
    </w:p>
    <w:p w14:paraId="4985D452"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at an accessible web location.</w:t>
      </w:r>
    </w:p>
    <w:p w14:paraId="2E2F2B87" w14:textId="77777777" w:rsidR="008201DD" w:rsidRPr="00303B61" w:rsidRDefault="008201DD" w:rsidP="00937EB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a SDMX registry environment the Data Provider will fulfil its data reporting requirements when the registry has accepted the registration. The URL should be checked by the registry as being valid and the registry may check that the data service or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are valid.</w:t>
      </w:r>
    </w:p>
    <w:p w14:paraId="62A5966F" w14:textId="66AB5F07" w:rsidR="008201DD" w:rsidRPr="00303B61" w:rsidRDefault="008201DD" w:rsidP="00D816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PULL_METHOD</w:t>
      </w:r>
      <w:r w:rsidR="00632111" w:rsidRPr="00B01B64">
        <w:rPr>
          <w:rFonts w:ascii="Times New Roman" w:hAnsi="Times New Roman"/>
          <w:sz w:val="24"/>
          <w:szCs w:val="24"/>
        </w:rPr>
        <w:fldChar w:fldCharType="begin"/>
      </w:r>
      <w:r w:rsidR="00632111" w:rsidRPr="00B01B64">
        <w:rPr>
          <w:rFonts w:ascii="Times New Roman" w:hAnsi="Times New Roman"/>
          <w:sz w:val="24"/>
          <w:szCs w:val="24"/>
        </w:rPr>
        <w:instrText>tc "</w:instrText>
      </w:r>
      <w:bookmarkStart w:id="1815" w:name="_Toc521320249"/>
      <w:r w:rsidR="00632111" w:rsidRPr="00B01B64">
        <w:rPr>
          <w:rFonts w:ascii="Times New Roman" w:hAnsi="Times New Roman"/>
          <w:b/>
          <w:sz w:val="24"/>
          <w:szCs w:val="24"/>
        </w:rPr>
        <w:instrText>Concept ID</w:instrText>
      </w:r>
      <w:r w:rsidR="00632111" w:rsidRPr="00B01B64">
        <w:rPr>
          <w:rFonts w:ascii="Times New Roman" w:hAnsi="Times New Roman"/>
          <w:sz w:val="24"/>
          <w:szCs w:val="24"/>
        </w:rPr>
        <w:tab/>
      </w:r>
      <w:r w:rsidR="00632111" w:rsidRPr="00303B61">
        <w:rPr>
          <w:rFonts w:ascii="Times New Roman" w:hAnsi="Times New Roman"/>
          <w:sz w:val="24"/>
          <w:szCs w:val="24"/>
        </w:rPr>
        <w:instrText>PULL_METHOD</w:instrText>
      </w:r>
      <w:bookmarkEnd w:id="1815"/>
      <w:r w:rsidR="00632111" w:rsidRPr="00B01B64">
        <w:rPr>
          <w:rFonts w:ascii="Times New Roman" w:hAnsi="Times New Roman"/>
          <w:sz w:val="24"/>
          <w:szCs w:val="24"/>
        </w:rPr>
        <w:instrText>" \f C \l 2</w:instrText>
      </w:r>
      <w:r w:rsidR="00632111" w:rsidRPr="00B01B64">
        <w:rPr>
          <w:rFonts w:ascii="Times New Roman" w:hAnsi="Times New Roman"/>
          <w:sz w:val="24"/>
          <w:szCs w:val="24"/>
        </w:rPr>
        <w:fldChar w:fldCharType="end"/>
      </w:r>
    </w:p>
    <w:p w14:paraId="0589099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w:t>
      </w:r>
      <w:r w:rsidRPr="00303B61">
        <w:rPr>
          <w:rFonts w:ascii="Times New Roman" w:hAnsi="Times New Roman"/>
          <w:sz w:val="24"/>
          <w:szCs w:val="24"/>
        </w:rPr>
        <w:tab/>
        <w:t>Hub (dissemination architecture)</w:t>
      </w:r>
    </w:p>
    <w:p w14:paraId="75421449" w14:textId="77777777" w:rsidR="008201DD" w:rsidRPr="00303B61" w:rsidRDefault="008201DD" w:rsidP="00D816E6">
      <w:pPr>
        <w:keepLines/>
        <w:widowControl w:val="0"/>
        <w:tabs>
          <w:tab w:val="left" w:pos="1701"/>
        </w:tabs>
        <w:autoSpaceDE w:val="0"/>
        <w:autoSpaceDN w:val="0"/>
        <w:adjustRightInd w:val="0"/>
        <w:spacing w:after="0" w:line="240" w:lineRule="auto"/>
        <w:ind w:left="1701" w:hanging="1718"/>
        <w:jc w:val="both"/>
        <w:rPr>
          <w:rFonts w:ascii="Times New Roman" w:hAnsi="Times New Roman"/>
          <w:color w:val="000000"/>
          <w:sz w:val="24"/>
          <w:szCs w:val="24"/>
        </w:rPr>
      </w:pPr>
      <w:r w:rsidRPr="00303B61">
        <w:rPr>
          <w:rFonts w:ascii="Times New Roman" w:hAnsi="Times New Roman"/>
          <w:sz w:val="24"/>
          <w:szCs w:val="24"/>
        </w:rPr>
        <w:tab/>
        <w:t>Push (reporting method)</w:t>
      </w:r>
    </w:p>
    <w:p w14:paraId="03112F55" w14:textId="70EFD09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lastRenderedPageBreak/>
        <w:t>Source</w:t>
      </w:r>
      <w:r w:rsidRPr="00AF05F9">
        <w:rPr>
          <w:rFonts w:ascii="Times New Roman" w:hAnsi="Times New Roman"/>
          <w:sz w:val="24"/>
          <w:szCs w:val="24"/>
        </w:rPr>
        <w:tab/>
      </w:r>
      <w:r w:rsidRPr="00AF2782">
        <w:rPr>
          <w:rFonts w:ascii="Times New Roman" w:hAnsi="Times New Roman"/>
          <w:sz w:val="24"/>
          <w:szCs w:val="24"/>
        </w:rPr>
        <w:t>SDMX, "SDMX Glossary Version 1.0", February 2016 (</w:t>
      </w:r>
      <w:hyperlink r:id="rId216" w:history="1">
        <w:r w:rsidR="008B13C8" w:rsidRPr="002E2F75">
          <w:rPr>
            <w:rStyle w:val="Hyperlink"/>
            <w:rFonts w:ascii="Times New Roman" w:hAnsi="Times New Roman"/>
            <w:sz w:val="24"/>
            <w:szCs w:val="24"/>
          </w:rPr>
          <w:t>https://sdmx.org/wp-content/uploads/SDMX_Glossary_Version_1_0_February_2016.docx</w:t>
        </w:r>
      </w:hyperlink>
      <w:r w:rsidRPr="00AF2782">
        <w:rPr>
          <w:rFonts w:ascii="Times New Roman" w:hAnsi="Times New Roman"/>
          <w:sz w:val="24"/>
          <w:szCs w:val="24"/>
        </w:rPr>
        <w:t>)</w:t>
      </w:r>
    </w:p>
    <w:p w14:paraId="45517844" w14:textId="77777777" w:rsidR="008201DD" w:rsidRPr="00303B61" w:rsidRDefault="008201DD" w:rsidP="0071593F">
      <w:pPr>
        <w:pStyle w:val="Heading1"/>
      </w:pPr>
      <w:bookmarkStart w:id="1816" w:name="_Toc521319770"/>
      <w:r w:rsidRPr="00303B61">
        <w:t>Punctuality</w:t>
      </w:r>
      <w:bookmarkEnd w:id="1816"/>
      <w:r>
        <w:fldChar w:fldCharType="begin"/>
      </w:r>
      <w:r w:rsidRPr="00303B61">
        <w:instrText>tc "</w:instrText>
      </w:r>
      <w:bookmarkStart w:id="1817" w:name="_Toc427317056"/>
      <w:bookmarkStart w:id="1818" w:name="_Toc427318674"/>
      <w:bookmarkStart w:id="1819" w:name="_Toc441822420"/>
      <w:bookmarkStart w:id="1820" w:name="_Toc521320250"/>
      <w:r w:rsidRPr="00303B61">
        <w:instrText>Punctuality</w:instrText>
      </w:r>
      <w:bookmarkEnd w:id="1817"/>
      <w:bookmarkEnd w:id="1818"/>
      <w:bookmarkEnd w:id="1819"/>
      <w:bookmarkEnd w:id="1820"/>
      <w:r w:rsidRPr="00303B61">
        <w:instrText>" \f C \l 1</w:instrText>
      </w:r>
      <w:r>
        <w:fldChar w:fldCharType="end"/>
      </w:r>
      <w:r w:rsidRPr="00303B61">
        <w:t xml:space="preserve"> </w:t>
      </w:r>
    </w:p>
    <w:p w14:paraId="617F9EDF"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 lag between the actual delivery of the data and the target date when it should have been delivered.</w:t>
      </w:r>
    </w:p>
    <w:p w14:paraId="77FEBD81"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Punctuality may be calculated, for instance, with reference to target dates announced in an official release calendar, laid down by regulations or previously agreed among partners.</w:t>
      </w:r>
    </w:p>
    <w:p w14:paraId="02B8FEAB" w14:textId="77777777" w:rsidR="008201DD" w:rsidRPr="00303B61"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E0EA2E4" w14:textId="77777777" w:rsidR="008201DD" w:rsidRPr="00B56BE2" w:rsidRDefault="008201DD" w:rsidP="0071593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PUNCTUALITY</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821" w:name="_Toc427317057"/>
      <w:bookmarkStart w:id="1822" w:name="_Toc427318675"/>
      <w:bookmarkStart w:id="1823" w:name="_Toc441822421"/>
      <w:bookmarkStart w:id="1824" w:name="_Toc521320251"/>
      <w:r w:rsidRPr="00B56BE2">
        <w:rPr>
          <w:rFonts w:ascii="Times New Roman" w:hAnsi="Times New Roman"/>
          <w:b/>
          <w:sz w:val="24"/>
          <w:szCs w:val="24"/>
        </w:rPr>
        <w:instrText>Concept ID</w:instrText>
      </w:r>
      <w:r w:rsidRPr="00B56BE2">
        <w:rPr>
          <w:rFonts w:ascii="Times New Roman" w:hAnsi="Times New Roman"/>
          <w:sz w:val="24"/>
          <w:szCs w:val="24"/>
        </w:rPr>
        <w:tab/>
        <w:instrText>PUNCTUALITY</w:instrText>
      </w:r>
      <w:bookmarkEnd w:id="1821"/>
      <w:bookmarkEnd w:id="1822"/>
      <w:bookmarkEnd w:id="1823"/>
      <w:bookmarkEnd w:id="1824"/>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628BC438" w14:textId="02B853BD"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6F37C73" w14:textId="5D386AF3" w:rsidR="008201DD" w:rsidRPr="00C17EFF"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C17EFF">
        <w:rPr>
          <w:rFonts w:ascii="Times New Roman" w:hAnsi="Times New Roman"/>
          <w:b/>
          <w:sz w:val="24"/>
          <w:szCs w:val="24"/>
        </w:rPr>
        <w:t>Source</w:t>
      </w:r>
      <w:r w:rsidRPr="00C17EFF">
        <w:rPr>
          <w:rFonts w:ascii="Times New Roman" w:hAnsi="Times New Roman"/>
          <w:sz w:val="24"/>
          <w:szCs w:val="24"/>
        </w:rPr>
        <w:tab/>
        <w:t>Eurostat, "Technical Manual of the Single Integrated Metadata Structure (SIMS)", Luxembourg, 2014 (</w:t>
      </w:r>
      <w:hyperlink r:id="rId217" w:history="1">
        <w:r w:rsidR="008B13C8" w:rsidRPr="002E2F75">
          <w:rPr>
            <w:rStyle w:val="Hyperlink"/>
            <w:rFonts w:ascii="Times New Roman" w:hAnsi="Times New Roman"/>
            <w:sz w:val="24"/>
            <w:szCs w:val="24"/>
          </w:rPr>
          <w:t>http://ec.europa.eu/eurostat/ramon/statmanuals/files/SIMS_Manual_2014.pdf</w:t>
        </w:r>
      </w:hyperlink>
      <w:r w:rsidRPr="00C17EFF">
        <w:rPr>
          <w:rFonts w:ascii="Times New Roman" w:hAnsi="Times New Roman"/>
          <w:sz w:val="24"/>
          <w:szCs w:val="24"/>
        </w:rPr>
        <w:t>)</w:t>
      </w:r>
    </w:p>
    <w:p w14:paraId="65FA1507" w14:textId="3DF4E52B" w:rsidR="008201DD" w:rsidRPr="00303B61" w:rsidRDefault="008201DD" w:rsidP="00DA55CC">
      <w:pPr>
        <w:pStyle w:val="Heading1"/>
      </w:pPr>
      <w:bookmarkStart w:id="1825" w:name="_Toc521319771"/>
      <w:r w:rsidRPr="00303B61">
        <w:t>Push (reporting method)</w:t>
      </w:r>
      <w:bookmarkEnd w:id="1825"/>
      <w:r w:rsidR="00A90971">
        <w:fldChar w:fldCharType="begin"/>
      </w:r>
      <w:r w:rsidR="00A90971" w:rsidRPr="00303B61">
        <w:instrText>tc "</w:instrText>
      </w:r>
      <w:bookmarkStart w:id="1826" w:name="_Toc521320252"/>
      <w:r w:rsidR="00A90971" w:rsidRPr="00303B61">
        <w:instrText>Push (reporting method)</w:instrText>
      </w:r>
      <w:bookmarkEnd w:id="1826"/>
      <w:r w:rsidR="00A90971" w:rsidRPr="00303B61">
        <w:instrText>" \f C \l 1</w:instrText>
      </w:r>
      <w:r w:rsidR="00A90971">
        <w:fldChar w:fldCharType="end"/>
      </w:r>
    </w:p>
    <w:p w14:paraId="460591CC" w14:textId="77777777" w:rsidR="008201DD" w:rsidRPr="00303B61" w:rsidRDefault="008201DD" w:rsidP="00851BD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D</w:t>
      </w:r>
      <w:r w:rsidRPr="00303B61">
        <w:rPr>
          <w:rFonts w:ascii="Times New Roman" w:hAnsi="Times New Roman"/>
          <w:sz w:val="24"/>
          <w:szCs w:val="24"/>
        </w:rPr>
        <w:t>ata or reference metadata reporting method that requires the provider to make the information available by means of transfer such as email or other electronic method.</w:t>
      </w:r>
    </w:p>
    <w:p w14:paraId="5EB71A4C" w14:textId="77777777" w:rsidR="008201DD" w:rsidRPr="00303B61" w:rsidRDefault="008201DD" w:rsidP="00DA55C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Different data collecting organisations have varying methods of implementing a push reporting method. Most of these use web technology or email.</w:t>
      </w:r>
    </w:p>
    <w:p w14:paraId="3178B19F" w14:textId="3BD949D9" w:rsidR="008201DD" w:rsidRPr="00303B61" w:rsidRDefault="008201DD" w:rsidP="00053FD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PUSH_METHOD</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827" w:name="_Toc521320253"/>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sz w:val="24"/>
          <w:szCs w:val="24"/>
        </w:rPr>
        <w:instrText>PUSH_METHOD</w:instrText>
      </w:r>
      <w:bookmarkEnd w:id="1827"/>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7E42FCB2" w14:textId="77777777" w:rsidR="008201DD" w:rsidRPr="00303B61" w:rsidRDefault="008201DD" w:rsidP="00F55D83">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color w:val="000000"/>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Pull (reporting method)</w:t>
      </w:r>
    </w:p>
    <w:p w14:paraId="6AE533FE" w14:textId="2DF710C8" w:rsidR="008201DD" w:rsidRPr="00BE26D7" w:rsidRDefault="008201DD" w:rsidP="001C128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E26D7">
        <w:rPr>
          <w:rFonts w:ascii="Times New Roman" w:hAnsi="Times New Roman"/>
          <w:b/>
          <w:sz w:val="24"/>
          <w:szCs w:val="24"/>
        </w:rPr>
        <w:t>Source</w:t>
      </w:r>
      <w:r w:rsidRPr="00BE26D7">
        <w:rPr>
          <w:rFonts w:ascii="Times New Roman" w:hAnsi="Times New Roman"/>
          <w:sz w:val="24"/>
          <w:szCs w:val="24"/>
        </w:rPr>
        <w:tab/>
        <w:t>SDMX, "SDMX Glossary Version 1.0", February 2016 (</w:t>
      </w:r>
      <w:hyperlink r:id="rId218" w:history="1">
        <w:r w:rsidR="008B13C8" w:rsidRPr="002E2F75">
          <w:rPr>
            <w:rStyle w:val="Hyperlink"/>
            <w:rFonts w:ascii="Times New Roman" w:hAnsi="Times New Roman"/>
            <w:sz w:val="24"/>
            <w:szCs w:val="24"/>
          </w:rPr>
          <w:t>https://sdmx.org/wp-content/uploads/SDMX_Glossary_Version_1_0_February_2016.docx</w:t>
        </w:r>
      </w:hyperlink>
      <w:r w:rsidRPr="00BE26D7">
        <w:rPr>
          <w:rFonts w:ascii="Times New Roman" w:hAnsi="Times New Roman"/>
          <w:sz w:val="24"/>
          <w:szCs w:val="24"/>
        </w:rPr>
        <w:t>)</w:t>
      </w:r>
    </w:p>
    <w:p w14:paraId="760896E0" w14:textId="77777777" w:rsidR="008201DD" w:rsidRPr="00303B61" w:rsidRDefault="008201DD" w:rsidP="001A3ECA">
      <w:pPr>
        <w:pStyle w:val="Heading1"/>
      </w:pPr>
      <w:bookmarkStart w:id="1828" w:name="_Toc521319772"/>
      <w:r w:rsidRPr="00303B61">
        <w:t>Quality management</w:t>
      </w:r>
      <w:bookmarkEnd w:id="1828"/>
      <w:r>
        <w:fldChar w:fldCharType="begin"/>
      </w:r>
      <w:r w:rsidRPr="00303B61">
        <w:instrText>tc "</w:instrText>
      </w:r>
      <w:bookmarkStart w:id="1829" w:name="_Toc427317058"/>
      <w:bookmarkStart w:id="1830" w:name="_Toc427318676"/>
      <w:bookmarkStart w:id="1831" w:name="_Toc441822422"/>
      <w:bookmarkStart w:id="1832" w:name="_Toc521320254"/>
      <w:r w:rsidRPr="00303B61">
        <w:instrText>Quality management</w:instrText>
      </w:r>
      <w:bookmarkEnd w:id="1829"/>
      <w:bookmarkEnd w:id="1830"/>
      <w:bookmarkEnd w:id="1831"/>
      <w:bookmarkEnd w:id="1832"/>
      <w:r w:rsidRPr="00303B61">
        <w:instrText>" \f C \l 1</w:instrText>
      </w:r>
      <w:r>
        <w:fldChar w:fldCharType="end"/>
      </w:r>
      <w:r w:rsidRPr="00303B61">
        <w:t xml:space="preserve"> </w:t>
      </w:r>
    </w:p>
    <w:p w14:paraId="4290F61A"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b/>
          <w:sz w:val="24"/>
          <w:szCs w:val="24"/>
        </w:rPr>
        <w:tab/>
      </w:r>
      <w:r w:rsidRPr="00303B61">
        <w:rPr>
          <w:rFonts w:ascii="Times New Roman" w:hAnsi="Times New Roman"/>
          <w:sz w:val="24"/>
          <w:szCs w:val="24"/>
        </w:rPr>
        <w:t>Systems and frameworks in place within an organisation to manage the quality of statistical products and processes.</w:t>
      </w:r>
    </w:p>
    <w:p w14:paraId="4E3E1E7C"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the application of a formalised system that documents the structure, responsibilities and procedures put in place for satisfying users, while continuing to improve the data production and dissemination process. It also includes how well the resources meet the requirement.</w:t>
      </w:r>
    </w:p>
    <w:p w14:paraId="4024491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B160E71" w14:textId="477B9F22"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QUALITY_MGMNT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833" w:name="_Toc427317059"/>
      <w:bookmarkStart w:id="1834" w:name="_Toc427318677"/>
      <w:bookmarkStart w:id="1835" w:name="_Toc441822423"/>
      <w:bookmarkStart w:id="1836" w:name="_Toc521320255"/>
      <w:r w:rsidRPr="00B56BE2">
        <w:rPr>
          <w:rFonts w:ascii="Times New Roman" w:hAnsi="Times New Roman"/>
          <w:b/>
          <w:sz w:val="24"/>
          <w:szCs w:val="24"/>
        </w:rPr>
        <w:instrText>Co</w:instrText>
      </w:r>
      <w:r w:rsidR="00E654A3">
        <w:rPr>
          <w:rFonts w:ascii="Times New Roman" w:hAnsi="Times New Roman"/>
          <w:b/>
          <w:sz w:val="24"/>
          <w:szCs w:val="24"/>
        </w:rPr>
        <w:instrText>ncept</w:instrText>
      </w:r>
      <w:r w:rsidRPr="00B56BE2">
        <w:rPr>
          <w:rFonts w:ascii="Times New Roman" w:hAnsi="Times New Roman"/>
          <w:b/>
          <w:sz w:val="24"/>
          <w:szCs w:val="24"/>
        </w:rPr>
        <w:instrText xml:space="preserve"> ID</w:instrText>
      </w:r>
      <w:r w:rsidRPr="00B56BE2">
        <w:rPr>
          <w:rFonts w:ascii="Times New Roman" w:hAnsi="Times New Roman"/>
          <w:sz w:val="24"/>
          <w:szCs w:val="24"/>
        </w:rPr>
        <w:tab/>
        <w:instrText>QUALITY_MGMNT</w:instrText>
      </w:r>
      <w:bookmarkEnd w:id="1833"/>
      <w:bookmarkEnd w:id="1834"/>
      <w:bookmarkEnd w:id="1835"/>
      <w:bookmarkEnd w:id="1836"/>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2834D946" w14:textId="497E6DC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E800C34" w14:textId="2085A97B"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Quality management </w:t>
      </w:r>
      <w:r w:rsidR="000F7C29" w:rsidRPr="00BE26D7">
        <w:rPr>
          <w:rFonts w:ascii="Times New Roman" w:hAnsi="Times New Roman"/>
          <w:sz w:val="24"/>
          <w:szCs w:val="24"/>
        </w:rPr>
        <w:t>-</w:t>
      </w:r>
      <w:r w:rsidRPr="00303B61">
        <w:rPr>
          <w:rFonts w:ascii="Times New Roman" w:hAnsi="Times New Roman"/>
          <w:sz w:val="24"/>
          <w:szCs w:val="24"/>
        </w:rPr>
        <w:t xml:space="preserve"> quality assessment</w:t>
      </w:r>
    </w:p>
    <w:p w14:paraId="6160DC17" w14:textId="3F31C8DA" w:rsidR="008201DD" w:rsidRPr="003E1785"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3E1785">
        <w:rPr>
          <w:rFonts w:ascii="Times New Roman" w:hAnsi="Times New Roman"/>
          <w:sz w:val="24"/>
          <w:szCs w:val="24"/>
        </w:rPr>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assurance</w:t>
      </w:r>
    </w:p>
    <w:p w14:paraId="5BE836D8" w14:textId="7B8EB9FB" w:rsidR="008201DD" w:rsidRPr="003E1785"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E1785">
        <w:rPr>
          <w:rFonts w:ascii="Times New Roman" w:hAnsi="Times New Roman"/>
          <w:sz w:val="24"/>
          <w:szCs w:val="24"/>
        </w:rPr>
        <w:tab/>
        <w:t xml:space="preserve">Quality management </w:t>
      </w:r>
      <w:r w:rsidR="000F7C29" w:rsidRPr="00BE26D7">
        <w:rPr>
          <w:rFonts w:ascii="Times New Roman" w:hAnsi="Times New Roman"/>
          <w:sz w:val="24"/>
          <w:szCs w:val="24"/>
        </w:rPr>
        <w:t>-</w:t>
      </w:r>
      <w:r w:rsidRPr="003E1785">
        <w:rPr>
          <w:rFonts w:ascii="Times New Roman" w:hAnsi="Times New Roman"/>
          <w:sz w:val="24"/>
          <w:szCs w:val="24"/>
        </w:rPr>
        <w:t xml:space="preserve"> quality documentation</w:t>
      </w:r>
    </w:p>
    <w:p w14:paraId="768CEA29" w14:textId="5029F209"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19"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1700241A" w14:textId="442974F6" w:rsidR="008201DD" w:rsidRPr="00303B61" w:rsidRDefault="008201DD" w:rsidP="001A3ECA">
      <w:pPr>
        <w:pStyle w:val="Heading1"/>
      </w:pPr>
      <w:bookmarkStart w:id="1837" w:name="_Toc521319773"/>
      <w:r w:rsidRPr="00303B61">
        <w:lastRenderedPageBreak/>
        <w:t xml:space="preserve">Quality management </w:t>
      </w:r>
      <w:r w:rsidR="000F7C29" w:rsidRPr="00BE26D7">
        <w:rPr>
          <w:rFonts w:ascii="Times New Roman" w:hAnsi="Times New Roman"/>
        </w:rPr>
        <w:t>-</w:t>
      </w:r>
      <w:r w:rsidRPr="00303B61">
        <w:t xml:space="preserve"> quality assessment</w:t>
      </w:r>
      <w:bookmarkEnd w:id="1837"/>
      <w:r>
        <w:fldChar w:fldCharType="begin"/>
      </w:r>
      <w:r w:rsidRPr="00303B61">
        <w:instrText>tc "</w:instrText>
      </w:r>
      <w:bookmarkStart w:id="1838" w:name="_Toc427317060"/>
      <w:bookmarkStart w:id="1839" w:name="_Toc427318678"/>
      <w:bookmarkStart w:id="1840" w:name="_Toc441822424"/>
      <w:bookmarkStart w:id="1841" w:name="_Toc521320256"/>
      <w:r w:rsidRPr="00303B61">
        <w:instrText xml:space="preserve">Quality management </w:instrText>
      </w:r>
      <w:r w:rsidR="000F7C29" w:rsidRPr="00BE26D7">
        <w:rPr>
          <w:rFonts w:ascii="Times New Roman" w:hAnsi="Times New Roman"/>
        </w:rPr>
        <w:instrText>-</w:instrText>
      </w:r>
      <w:r w:rsidRPr="00303B61">
        <w:instrText xml:space="preserve"> quality assessment</w:instrText>
      </w:r>
      <w:bookmarkEnd w:id="1838"/>
      <w:bookmarkEnd w:id="1839"/>
      <w:bookmarkEnd w:id="1840"/>
      <w:bookmarkEnd w:id="1841"/>
      <w:r w:rsidRPr="00303B61">
        <w:instrText>" \f C \l 1</w:instrText>
      </w:r>
      <w:r>
        <w:fldChar w:fldCharType="end"/>
      </w:r>
      <w:r w:rsidRPr="00303B61">
        <w:t xml:space="preserve"> </w:t>
      </w:r>
    </w:p>
    <w:p w14:paraId="7B75C100"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Overall evaluation of data quality, based on standard quality criteria.</w:t>
      </w:r>
    </w:p>
    <w:p w14:paraId="6F7A08BF"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overall assessment of data quality may include the result of a scoring or grading process for quality. Scoring may be quantitative or qualitative.</w:t>
      </w:r>
    </w:p>
    <w:p w14:paraId="37AE6905"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8FFB25E"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QUALITY_ASSMNT</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842" w:name="_Toc427317061"/>
      <w:bookmarkStart w:id="1843" w:name="_Toc427318679"/>
      <w:bookmarkStart w:id="1844" w:name="_Toc441822425"/>
      <w:bookmarkStart w:id="1845" w:name="_Toc521320257"/>
      <w:r w:rsidRPr="00B56BE2">
        <w:rPr>
          <w:rFonts w:ascii="Times New Roman" w:hAnsi="Times New Roman"/>
          <w:b/>
          <w:sz w:val="24"/>
          <w:szCs w:val="24"/>
        </w:rPr>
        <w:instrText>Concept ID</w:instrText>
      </w:r>
      <w:r w:rsidRPr="00B56BE2">
        <w:rPr>
          <w:rFonts w:ascii="Times New Roman" w:hAnsi="Times New Roman"/>
          <w:sz w:val="24"/>
          <w:szCs w:val="24"/>
        </w:rPr>
        <w:tab/>
        <w:instrText>QUALITY_ASSMNT</w:instrText>
      </w:r>
      <w:bookmarkEnd w:id="1842"/>
      <w:bookmarkEnd w:id="1843"/>
      <w:bookmarkEnd w:id="1844"/>
      <w:bookmarkEnd w:id="1845"/>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446A99EA" w14:textId="3FB17AA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89F70B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27B3D3A1" w14:textId="2375F53B"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38CA9557" w14:textId="72AF23AE"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documentation</w:t>
      </w:r>
    </w:p>
    <w:p w14:paraId="4ECFF9E1" w14:textId="793E683D"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777C9">
        <w:rPr>
          <w:rFonts w:ascii="Times New Roman" w:hAnsi="Times New Roman"/>
          <w:sz w:val="24"/>
          <w:szCs w:val="24"/>
        </w:rPr>
        <w:t>SDMX, "Metadata Common Vocabulary", 2009 (</w:t>
      </w:r>
      <w:hyperlink r:id="rId220" w:history="1">
        <w:r w:rsidR="008B13C8" w:rsidRPr="002E2F75">
          <w:rPr>
            <w:rStyle w:val="Hyperlink"/>
            <w:rFonts w:ascii="Times New Roman" w:hAnsi="Times New Roman"/>
            <w:sz w:val="24"/>
            <w:szCs w:val="24"/>
          </w:rPr>
          <w:t>https://sdmx.org/wp-content/uploads/04_sdmx_cog_annex_4_mcv_2009.pdf</w:t>
        </w:r>
      </w:hyperlink>
      <w:r w:rsidRPr="004777C9">
        <w:rPr>
          <w:rFonts w:ascii="Times New Roman" w:hAnsi="Times New Roman"/>
          <w:sz w:val="24"/>
          <w:szCs w:val="24"/>
        </w:rPr>
        <w:t>)</w:t>
      </w:r>
    </w:p>
    <w:p w14:paraId="1BB20D53" w14:textId="113F400A" w:rsidR="008201DD" w:rsidRPr="00303B61" w:rsidRDefault="008201DD" w:rsidP="001A3ECA">
      <w:pPr>
        <w:pStyle w:val="Heading1"/>
      </w:pPr>
      <w:bookmarkStart w:id="1846" w:name="_Toc521319774"/>
      <w:r w:rsidRPr="00303B61">
        <w:t xml:space="preserve">Quality management </w:t>
      </w:r>
      <w:r w:rsidR="004E751D" w:rsidRPr="00BE26D7">
        <w:rPr>
          <w:rFonts w:ascii="Times New Roman" w:hAnsi="Times New Roman"/>
        </w:rPr>
        <w:t>-</w:t>
      </w:r>
      <w:r w:rsidRPr="00303B61">
        <w:t xml:space="preserve"> quality assurance</w:t>
      </w:r>
      <w:bookmarkEnd w:id="1846"/>
      <w:r>
        <w:fldChar w:fldCharType="begin"/>
      </w:r>
      <w:r w:rsidRPr="00303B61">
        <w:instrText>tc "</w:instrText>
      </w:r>
      <w:bookmarkStart w:id="1847" w:name="_Toc427317062"/>
      <w:bookmarkStart w:id="1848" w:name="_Toc427318680"/>
      <w:bookmarkStart w:id="1849" w:name="_Toc441822426"/>
      <w:bookmarkStart w:id="1850" w:name="_Toc521320258"/>
      <w:r w:rsidRPr="00303B61">
        <w:instrText xml:space="preserve">Quality management </w:instrText>
      </w:r>
      <w:r w:rsidR="004E751D" w:rsidRPr="00BE26D7">
        <w:rPr>
          <w:rFonts w:ascii="Times New Roman" w:hAnsi="Times New Roman"/>
        </w:rPr>
        <w:instrText>-</w:instrText>
      </w:r>
      <w:r w:rsidRPr="00303B61">
        <w:instrText xml:space="preserve"> quality assurance</w:instrText>
      </w:r>
      <w:bookmarkEnd w:id="1847"/>
      <w:bookmarkEnd w:id="1848"/>
      <w:bookmarkEnd w:id="1849"/>
      <w:bookmarkEnd w:id="1850"/>
      <w:r w:rsidRPr="00303B61">
        <w:instrText>" \f C \l 1</w:instrText>
      </w:r>
      <w:r>
        <w:fldChar w:fldCharType="end"/>
      </w:r>
      <w:r w:rsidRPr="00303B61">
        <w:t xml:space="preserve"> </w:t>
      </w:r>
    </w:p>
    <w:p w14:paraId="18B5E1C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Guidelines focusing on quality in general and dealing with quality of statistical programmes, including measures for ensuring the efficient use of resources.</w:t>
      </w:r>
    </w:p>
    <w:p w14:paraId="14A4353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refers to all the planned and systematic activities implemented that can be demonstrated to provide confidence that the data production processes will fulfil the requirements for the statistical output. This includes the design of programmes for quality management, the description of planning process, scheduling of work, frequency of plan updates, and other organisational arrangements to support and maintain planning function.</w:t>
      </w:r>
    </w:p>
    <w:p w14:paraId="7A9B2EBD" w14:textId="77777777" w:rsidR="008201DD" w:rsidRPr="00303B61" w:rsidRDefault="008201DD" w:rsidP="00AF38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E5CF0BD"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QUALITY_ASSURE</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851" w:name="_Toc427317063"/>
      <w:bookmarkStart w:id="1852" w:name="_Toc427318681"/>
      <w:bookmarkStart w:id="1853" w:name="_Toc441822427"/>
      <w:bookmarkStart w:id="1854" w:name="_Toc521320259"/>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QUALITY_ASSURE</w:instrText>
      </w:r>
      <w:bookmarkEnd w:id="1851"/>
      <w:bookmarkEnd w:id="1852"/>
      <w:bookmarkEnd w:id="1853"/>
      <w:bookmarkEnd w:id="1854"/>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3E8C41AD" w14:textId="7777777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5C05A7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5F5B9884" w14:textId="308FD23A" w:rsidR="008201DD" w:rsidRPr="00EB3D60"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B56BE2">
        <w:rPr>
          <w:rFonts w:ascii="Times New Roman" w:hAnsi="Times New Roman"/>
          <w:sz w:val="24"/>
          <w:szCs w:val="24"/>
        </w:rPr>
        <w:t>Quality management -</w:t>
      </w:r>
      <w:r w:rsidRPr="00EB3D60">
        <w:rPr>
          <w:rFonts w:ascii="Times New Roman" w:hAnsi="Times New Roman"/>
          <w:sz w:val="24"/>
          <w:szCs w:val="24"/>
        </w:rPr>
        <w:t xml:space="preserve"> quality assessment</w:t>
      </w:r>
    </w:p>
    <w:p w14:paraId="57F6E182" w14:textId="48B54253" w:rsidR="008201DD" w:rsidRPr="00EB3D60"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EB3D60">
        <w:rPr>
          <w:rFonts w:ascii="Times New Roman" w:hAnsi="Times New Roman"/>
          <w:sz w:val="24"/>
          <w:szCs w:val="24"/>
        </w:rPr>
        <w:t xml:space="preserve"> quality documentation</w:t>
      </w:r>
    </w:p>
    <w:p w14:paraId="35362519" w14:textId="25E3C31D" w:rsidR="008201DD" w:rsidRPr="00A4654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46549">
        <w:rPr>
          <w:rFonts w:ascii="Times New Roman" w:hAnsi="Times New Roman"/>
          <w:b/>
          <w:sz w:val="24"/>
          <w:szCs w:val="24"/>
        </w:rPr>
        <w:t>Source</w:t>
      </w:r>
      <w:r w:rsidRPr="00A46549">
        <w:rPr>
          <w:rFonts w:ascii="Times New Roman" w:hAnsi="Times New Roman"/>
          <w:sz w:val="24"/>
          <w:szCs w:val="24"/>
        </w:rPr>
        <w:tab/>
        <w:t>SDMX, "SDMX Glossary Version 1.0", February 2016 (</w:t>
      </w:r>
      <w:hyperlink r:id="rId221"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793A06FF" w14:textId="1EDD5F16" w:rsidR="008201DD" w:rsidRPr="00EB3D60" w:rsidRDefault="008201DD" w:rsidP="001A3ECA">
      <w:pPr>
        <w:pStyle w:val="Heading1"/>
      </w:pPr>
      <w:bookmarkStart w:id="1855" w:name="_Toc521319775"/>
      <w:r w:rsidRPr="00EB3D60">
        <w:t xml:space="preserve">Quality management </w:t>
      </w:r>
      <w:r w:rsidR="004E751D" w:rsidRPr="00BE26D7">
        <w:rPr>
          <w:rFonts w:ascii="Times New Roman" w:hAnsi="Times New Roman"/>
        </w:rPr>
        <w:t>-</w:t>
      </w:r>
      <w:r w:rsidRPr="00EB3D60">
        <w:t xml:space="preserve"> quality documentation</w:t>
      </w:r>
      <w:bookmarkEnd w:id="1855"/>
      <w:r>
        <w:fldChar w:fldCharType="begin"/>
      </w:r>
      <w:r w:rsidRPr="00EB3D60">
        <w:instrText>tc "</w:instrText>
      </w:r>
      <w:bookmarkStart w:id="1856" w:name="_Toc427317064"/>
      <w:bookmarkStart w:id="1857" w:name="_Toc427318682"/>
      <w:bookmarkStart w:id="1858" w:name="_Toc441822428"/>
      <w:bookmarkStart w:id="1859" w:name="_Toc521320260"/>
      <w:r w:rsidRPr="00EB3D60">
        <w:instrText xml:space="preserve">Quality management </w:instrText>
      </w:r>
      <w:r w:rsidR="004E751D" w:rsidRPr="00BE26D7">
        <w:rPr>
          <w:rFonts w:ascii="Times New Roman" w:hAnsi="Times New Roman"/>
        </w:rPr>
        <w:instrText>-</w:instrText>
      </w:r>
      <w:r w:rsidRPr="00EB3D60">
        <w:instrText xml:space="preserve"> quality documentation</w:instrText>
      </w:r>
      <w:bookmarkEnd w:id="1856"/>
      <w:bookmarkEnd w:id="1857"/>
      <w:bookmarkEnd w:id="1858"/>
      <w:bookmarkEnd w:id="1859"/>
      <w:r w:rsidRPr="00EB3D60">
        <w:instrText>" \f C \l 1</w:instrText>
      </w:r>
      <w:r>
        <w:fldChar w:fldCharType="end"/>
      </w:r>
    </w:p>
    <w:p w14:paraId="422B5973"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Documentation on procedures applied for quality management and quality assessment.</w:t>
      </w:r>
    </w:p>
    <w:p w14:paraId="14137183"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document the methods and standards for assessing data quality, based on standard quality criteria such as relevance, accuracy and reliability, timeliness and punctuality, accessibility and clarity, comparability, and coherence.</w:t>
      </w:r>
    </w:p>
    <w:p w14:paraId="48F6752C" w14:textId="77777777" w:rsidR="008201DD" w:rsidRPr="00303B61" w:rsidRDefault="008201DD" w:rsidP="007E204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1F9F6DF"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t>QUALITY_DOC</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860" w:name="_Toc427317065"/>
      <w:bookmarkStart w:id="1861" w:name="_Toc427318683"/>
      <w:bookmarkStart w:id="1862" w:name="_Toc441822429"/>
      <w:bookmarkStart w:id="1863" w:name="_Toc521320261"/>
      <w:r w:rsidRPr="00B56BE2">
        <w:rPr>
          <w:rFonts w:ascii="Times New Roman" w:hAnsi="Times New Roman"/>
          <w:b/>
          <w:sz w:val="24"/>
          <w:szCs w:val="24"/>
        </w:rPr>
        <w:instrText>Concept ID</w:instrText>
      </w:r>
      <w:r w:rsidRPr="00B56BE2">
        <w:rPr>
          <w:rFonts w:ascii="Times New Roman" w:hAnsi="Times New Roman"/>
          <w:sz w:val="24"/>
          <w:szCs w:val="24"/>
        </w:rPr>
        <w:tab/>
        <w:instrText>QUALITY_DOC</w:instrText>
      </w:r>
      <w:bookmarkEnd w:id="1860"/>
      <w:bookmarkEnd w:id="1861"/>
      <w:bookmarkEnd w:id="1862"/>
      <w:bookmarkEnd w:id="1863"/>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D809357" w14:textId="746D27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8A151A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Quality management</w:t>
      </w:r>
    </w:p>
    <w:p w14:paraId="4FC5BCAC" w14:textId="2F5278AC" w:rsidR="008201DD" w:rsidRPr="00303B61" w:rsidRDefault="00B56BE2"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assessment</w:t>
      </w:r>
    </w:p>
    <w:p w14:paraId="6FE3DFE2" w14:textId="42A0AC8D" w:rsidR="008201DD" w:rsidRPr="00303B61" w:rsidRDefault="00B56BE2"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Quality management -</w:t>
      </w:r>
      <w:r w:rsidR="008201DD" w:rsidRPr="00303B61">
        <w:rPr>
          <w:rFonts w:ascii="Times New Roman" w:hAnsi="Times New Roman"/>
          <w:sz w:val="24"/>
          <w:szCs w:val="24"/>
        </w:rPr>
        <w:t xml:space="preserve"> quality assurance</w:t>
      </w:r>
    </w:p>
    <w:p w14:paraId="1410D34C" w14:textId="479CEC15"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46549">
        <w:rPr>
          <w:rFonts w:ascii="Times New Roman" w:hAnsi="Times New Roman"/>
          <w:sz w:val="24"/>
          <w:szCs w:val="24"/>
        </w:rPr>
        <w:t>SDMX, "SDMX Glossary Version 1.0", February 2016 (</w:t>
      </w:r>
      <w:hyperlink r:id="rId222" w:history="1">
        <w:r w:rsidR="008B13C8" w:rsidRPr="002E2F75">
          <w:rPr>
            <w:rStyle w:val="Hyperlink"/>
            <w:rFonts w:ascii="Times New Roman" w:hAnsi="Times New Roman"/>
            <w:sz w:val="24"/>
            <w:szCs w:val="24"/>
          </w:rPr>
          <w:t>https://sdmx.org/wp-content/uploads/SDMX_Glossary_Version_1_0_February_2016.docx</w:t>
        </w:r>
      </w:hyperlink>
      <w:r w:rsidRPr="00A46549">
        <w:rPr>
          <w:rFonts w:ascii="Times New Roman" w:hAnsi="Times New Roman"/>
          <w:sz w:val="24"/>
          <w:szCs w:val="24"/>
        </w:rPr>
        <w:t>)</w:t>
      </w:r>
    </w:p>
    <w:p w14:paraId="5FACC3E7" w14:textId="77777777" w:rsidR="00503917" w:rsidRDefault="00503917" w:rsidP="00503917">
      <w:pPr>
        <w:pStyle w:val="Heading1"/>
        <w:rPr>
          <w:ins w:id="1864" w:author="BARRACLOUGH David, STD/SAM" w:date="2019-12-09T15:15:00Z"/>
        </w:rPr>
      </w:pPr>
      <w:bookmarkStart w:id="1865" w:name="_Toc521319776"/>
      <w:ins w:id="1866" w:author="BARRACLOUGH David, STD/SAM" w:date="2019-12-09T15:15:00Z">
        <w:r w:rsidRPr="00404327">
          <w:t>Recommended uses and limitations</w:t>
        </w:r>
      </w:ins>
    </w:p>
    <w:p w14:paraId="01E46863"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867" w:author="BARRACLOUGH David, STD/SAM" w:date="2019-12-09T15:15:00Z"/>
          <w:rFonts w:ascii="Times New Roman" w:hAnsi="Times New Roman"/>
          <w:sz w:val="24"/>
          <w:szCs w:val="24"/>
        </w:rPr>
      </w:pPr>
      <w:ins w:id="1868" w:author="BARRACLOUGH David, STD/SAM" w:date="2019-12-09T15:15:00Z">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Guidance for</w:t>
        </w:r>
        <w:r w:rsidRPr="00404327">
          <w:rPr>
            <w:rFonts w:ascii="Times New Roman" w:hAnsi="Times New Roman"/>
            <w:sz w:val="24"/>
            <w:szCs w:val="24"/>
          </w:rPr>
          <w:t xml:space="preserve"> users </w:t>
        </w:r>
        <w:r>
          <w:rPr>
            <w:rFonts w:ascii="Times New Roman" w:hAnsi="Times New Roman"/>
            <w:sz w:val="24"/>
            <w:szCs w:val="24"/>
          </w:rPr>
          <w:t>on</w:t>
        </w:r>
        <w:r w:rsidRPr="00404327">
          <w:rPr>
            <w:rFonts w:ascii="Times New Roman" w:hAnsi="Times New Roman"/>
            <w:sz w:val="24"/>
            <w:szCs w:val="24"/>
          </w:rPr>
          <w:t xml:space="preserve"> the </w:t>
        </w:r>
        <w:r>
          <w:rPr>
            <w:rFonts w:ascii="Times New Roman" w:hAnsi="Times New Roman"/>
            <w:sz w:val="24"/>
            <w:szCs w:val="24"/>
          </w:rPr>
          <w:t xml:space="preserve">correct usage and known caveats of the </w:t>
        </w:r>
        <w:r w:rsidRPr="00404327">
          <w:rPr>
            <w:rFonts w:ascii="Times New Roman" w:hAnsi="Times New Roman"/>
            <w:sz w:val="24"/>
            <w:szCs w:val="24"/>
          </w:rPr>
          <w:t xml:space="preserve">statistics. </w:t>
        </w:r>
      </w:ins>
    </w:p>
    <w:p w14:paraId="32854DEC"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869" w:author="BARRACLOUGH David, STD/SAM" w:date="2019-12-09T15:15:00Z"/>
          <w:rFonts w:ascii="Times New Roman" w:hAnsi="Times New Roman"/>
          <w:sz w:val="24"/>
          <w:szCs w:val="24"/>
        </w:rPr>
      </w:pPr>
      <w:ins w:id="1870" w:author="BARRACLOUGH David, STD/SAM" w:date="2019-12-09T15:15:00Z">
        <w:r w:rsidRPr="00303B61">
          <w:rPr>
            <w:rFonts w:ascii="Times New Roman" w:hAnsi="Times New Roman"/>
            <w:b/>
            <w:sz w:val="24"/>
            <w:szCs w:val="24"/>
          </w:rPr>
          <w:t>Context</w:t>
        </w:r>
        <w:r w:rsidRPr="00303B61">
          <w:rPr>
            <w:rFonts w:ascii="Times New Roman" w:hAnsi="Times New Roman"/>
            <w:sz w:val="24"/>
            <w:szCs w:val="24"/>
          </w:rPr>
          <w:tab/>
          <w:t xml:space="preserve">This metadata element </w:t>
        </w:r>
        <w:r>
          <w:rPr>
            <w:rFonts w:ascii="Times New Roman" w:hAnsi="Times New Roman"/>
            <w:sz w:val="24"/>
            <w:szCs w:val="24"/>
          </w:rPr>
          <w:t xml:space="preserve">describes </w:t>
        </w:r>
        <w:r w:rsidRPr="00404327">
          <w:rPr>
            <w:rFonts w:ascii="Times New Roman" w:hAnsi="Times New Roman"/>
            <w:sz w:val="24"/>
            <w:szCs w:val="24"/>
          </w:rPr>
          <w:t>the type of indicators that can be constructed</w:t>
        </w:r>
        <w:r>
          <w:rPr>
            <w:rFonts w:ascii="Times New Roman" w:hAnsi="Times New Roman"/>
            <w:sz w:val="24"/>
            <w:szCs w:val="24"/>
          </w:rPr>
          <w:t xml:space="preserve">, the validity of </w:t>
        </w:r>
        <w:r w:rsidRPr="00404327">
          <w:rPr>
            <w:rFonts w:ascii="Times New Roman" w:hAnsi="Times New Roman"/>
            <w:sz w:val="24"/>
            <w:szCs w:val="24"/>
          </w:rPr>
          <w:t>inferences that can</w:t>
        </w:r>
        <w:r>
          <w:rPr>
            <w:rFonts w:ascii="Times New Roman" w:hAnsi="Times New Roman"/>
            <w:sz w:val="24"/>
            <w:szCs w:val="24"/>
          </w:rPr>
          <w:t xml:space="preserve"> </w:t>
        </w:r>
        <w:r w:rsidRPr="00404327">
          <w:rPr>
            <w:rFonts w:ascii="Times New Roman" w:hAnsi="Times New Roman"/>
            <w:sz w:val="24"/>
            <w:szCs w:val="24"/>
          </w:rPr>
          <w:t>be made</w:t>
        </w:r>
        <w:r>
          <w:rPr>
            <w:rFonts w:ascii="Times New Roman" w:hAnsi="Times New Roman"/>
            <w:sz w:val="24"/>
            <w:szCs w:val="24"/>
          </w:rPr>
          <w:t>, t</w:t>
        </w:r>
        <w:r w:rsidRPr="00404327">
          <w:rPr>
            <w:rFonts w:ascii="Times New Roman" w:hAnsi="Times New Roman"/>
            <w:sz w:val="24"/>
            <w:szCs w:val="24"/>
          </w:rPr>
          <w:t>he types of analyses that can be performed</w:t>
        </w:r>
        <w:r>
          <w:rPr>
            <w:rFonts w:ascii="Times New Roman" w:hAnsi="Times New Roman"/>
            <w:sz w:val="24"/>
            <w:szCs w:val="24"/>
          </w:rPr>
          <w:t>,</w:t>
        </w:r>
        <w:r w:rsidRPr="00404327">
          <w:rPr>
            <w:rFonts w:ascii="Times New Roman" w:hAnsi="Times New Roman"/>
            <w:sz w:val="24"/>
            <w:szCs w:val="24"/>
          </w:rPr>
          <w:t xml:space="preserve"> </w:t>
        </w:r>
        <w:r>
          <w:rPr>
            <w:rFonts w:ascii="Times New Roman" w:hAnsi="Times New Roman"/>
            <w:sz w:val="24"/>
            <w:szCs w:val="24"/>
          </w:rPr>
          <w:t xml:space="preserve">and </w:t>
        </w:r>
        <w:r w:rsidRPr="00404327">
          <w:rPr>
            <w:rFonts w:ascii="Times New Roman" w:hAnsi="Times New Roman"/>
            <w:sz w:val="24"/>
            <w:szCs w:val="24"/>
          </w:rPr>
          <w:t xml:space="preserve">the type </w:t>
        </w:r>
        <w:r>
          <w:rPr>
            <w:rFonts w:ascii="Times New Roman" w:hAnsi="Times New Roman"/>
            <w:sz w:val="24"/>
            <w:szCs w:val="24"/>
          </w:rPr>
          <w:t xml:space="preserve">of </w:t>
        </w:r>
        <w:r w:rsidRPr="00404327">
          <w:rPr>
            <w:rFonts w:ascii="Times New Roman" w:hAnsi="Times New Roman"/>
            <w:sz w:val="24"/>
            <w:szCs w:val="24"/>
          </w:rPr>
          <w:t>policy questions it can help answer</w:t>
        </w:r>
        <w:r>
          <w:rPr>
            <w:rFonts w:ascii="Times New Roman" w:hAnsi="Times New Roman"/>
            <w:sz w:val="24"/>
            <w:szCs w:val="24"/>
          </w:rPr>
          <w:t>. It</w:t>
        </w:r>
        <w:r w:rsidRPr="00404327">
          <w:rPr>
            <w:rFonts w:ascii="Times New Roman" w:hAnsi="Times New Roman"/>
            <w:sz w:val="24"/>
            <w:szCs w:val="24"/>
          </w:rPr>
          <w:t xml:space="preserve"> </w:t>
        </w:r>
        <w:r>
          <w:rPr>
            <w:rFonts w:ascii="Times New Roman" w:hAnsi="Times New Roman"/>
            <w:sz w:val="24"/>
            <w:szCs w:val="24"/>
          </w:rPr>
          <w:t>sh</w:t>
        </w:r>
        <w:r w:rsidRPr="00404327">
          <w:rPr>
            <w:rFonts w:ascii="Times New Roman" w:hAnsi="Times New Roman"/>
            <w:sz w:val="24"/>
            <w:szCs w:val="24"/>
          </w:rPr>
          <w:t xml:space="preserve">ould </w:t>
        </w:r>
        <w:r>
          <w:rPr>
            <w:rFonts w:ascii="Times New Roman" w:hAnsi="Times New Roman"/>
            <w:sz w:val="24"/>
            <w:szCs w:val="24"/>
          </w:rPr>
          <w:t xml:space="preserve">mention </w:t>
        </w:r>
        <w:r w:rsidRPr="00404327">
          <w:rPr>
            <w:rFonts w:ascii="Times New Roman" w:hAnsi="Times New Roman"/>
            <w:sz w:val="24"/>
            <w:szCs w:val="24"/>
          </w:rPr>
          <w:t>what type of calculations</w:t>
        </w:r>
        <w:r>
          <w:rPr>
            <w:rFonts w:ascii="Times New Roman" w:hAnsi="Times New Roman"/>
            <w:sz w:val="24"/>
            <w:szCs w:val="24"/>
          </w:rPr>
          <w:t xml:space="preserve"> and derivations</w:t>
        </w:r>
        <w:r w:rsidRPr="00404327">
          <w:rPr>
            <w:rFonts w:ascii="Times New Roman" w:hAnsi="Times New Roman"/>
            <w:sz w:val="24"/>
            <w:szCs w:val="24"/>
          </w:rPr>
          <w:t xml:space="preserve"> should be avoided</w:t>
        </w:r>
        <w:r>
          <w:rPr>
            <w:rFonts w:ascii="Times New Roman" w:hAnsi="Times New Roman"/>
            <w:sz w:val="24"/>
            <w:szCs w:val="24"/>
          </w:rPr>
          <w:t>.</w:t>
        </w:r>
      </w:ins>
    </w:p>
    <w:p w14:paraId="3F0B13CE" w14:textId="77777777" w:rsidR="00503917" w:rsidRPr="00303B61" w:rsidRDefault="00503917" w:rsidP="00503917">
      <w:pPr>
        <w:keepLines/>
        <w:widowControl w:val="0"/>
        <w:tabs>
          <w:tab w:val="left" w:pos="1701"/>
        </w:tabs>
        <w:autoSpaceDE w:val="0"/>
        <w:autoSpaceDN w:val="0"/>
        <w:adjustRightInd w:val="0"/>
        <w:spacing w:before="60" w:after="60" w:line="240" w:lineRule="auto"/>
        <w:ind w:left="1701" w:hanging="1718"/>
        <w:jc w:val="both"/>
        <w:rPr>
          <w:ins w:id="1871" w:author="BARRACLOUGH David, STD/SAM" w:date="2019-12-09T15:15:00Z"/>
          <w:rFonts w:ascii="Times New Roman" w:hAnsi="Times New Roman"/>
          <w:b/>
          <w:sz w:val="24"/>
          <w:szCs w:val="24"/>
        </w:rPr>
      </w:pPr>
      <w:ins w:id="1872" w:author="BARRACLOUGH David, STD/SAM" w:date="2019-12-09T15:15: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270391BD" w14:textId="77777777" w:rsidR="00503917" w:rsidRPr="00C20CF9" w:rsidRDefault="00503917" w:rsidP="00503917">
      <w:pPr>
        <w:keepLines/>
        <w:widowControl w:val="0"/>
        <w:tabs>
          <w:tab w:val="left" w:pos="1701"/>
        </w:tabs>
        <w:autoSpaceDE w:val="0"/>
        <w:autoSpaceDN w:val="0"/>
        <w:adjustRightInd w:val="0"/>
        <w:spacing w:before="60" w:after="60" w:line="240" w:lineRule="auto"/>
        <w:ind w:left="1701" w:hanging="1718"/>
        <w:jc w:val="both"/>
        <w:rPr>
          <w:ins w:id="1873" w:author="BARRACLOUGH David, STD/SAM" w:date="2019-12-09T15:15:00Z"/>
          <w:rFonts w:ascii="Times New Roman" w:hAnsi="Times New Roman"/>
          <w:sz w:val="24"/>
          <w:szCs w:val="24"/>
        </w:rPr>
      </w:pPr>
      <w:ins w:id="1874" w:author="BARRACLOUGH David, STD/SAM" w:date="2019-12-09T15:15:00Z">
        <w:r w:rsidRPr="00C20CF9">
          <w:rPr>
            <w:rFonts w:ascii="Times New Roman" w:hAnsi="Times New Roman"/>
            <w:b/>
            <w:sz w:val="24"/>
            <w:szCs w:val="24"/>
          </w:rPr>
          <w:t>Concept ID</w:t>
        </w:r>
        <w:r w:rsidRPr="00C20CF9">
          <w:rPr>
            <w:rFonts w:ascii="Times New Roman" w:hAnsi="Times New Roman"/>
            <w:sz w:val="24"/>
            <w:szCs w:val="24"/>
          </w:rPr>
          <w:tab/>
        </w:r>
        <w:r>
          <w:rPr>
            <w:rFonts w:ascii="Times New Roman" w:hAnsi="Times New Roman"/>
            <w:sz w:val="24"/>
            <w:szCs w:val="24"/>
          </w:rPr>
          <w:t>REC_USE</w:t>
        </w:r>
        <w:r w:rsidRPr="00C20CF9">
          <w:rPr>
            <w:rFonts w:ascii="Times New Roman" w:hAnsi="Times New Roman"/>
            <w:sz w:val="24"/>
            <w:szCs w:val="24"/>
          </w:rPr>
          <w:fldChar w:fldCharType="begin"/>
        </w:r>
        <w:r w:rsidRPr="00C20CF9">
          <w:rPr>
            <w:rFonts w:ascii="Times New Roman" w:hAnsi="Times New Roman"/>
            <w:sz w:val="24"/>
            <w:szCs w:val="24"/>
          </w:rPr>
          <w:instrText>tc "</w:instrText>
        </w:r>
        <w:r w:rsidRPr="00C20CF9">
          <w:rPr>
            <w:rFonts w:ascii="Times New Roman" w:hAnsi="Times New Roman"/>
            <w:b/>
            <w:sz w:val="24"/>
            <w:szCs w:val="24"/>
          </w:rPr>
          <w:instrText>Concept ID</w:instrText>
        </w:r>
        <w:r w:rsidRPr="00C20CF9">
          <w:rPr>
            <w:rFonts w:ascii="Times New Roman" w:hAnsi="Times New Roman"/>
            <w:sz w:val="24"/>
            <w:szCs w:val="24"/>
          </w:rPr>
          <w:tab/>
          <w:instrText>CONF_POLICY" \f C \l 2</w:instrText>
        </w:r>
        <w:r w:rsidRPr="00C20CF9">
          <w:rPr>
            <w:rFonts w:ascii="Times New Roman" w:hAnsi="Times New Roman"/>
            <w:sz w:val="24"/>
            <w:szCs w:val="24"/>
          </w:rPr>
          <w:fldChar w:fldCharType="end"/>
        </w:r>
        <w:r>
          <w:rPr>
            <w:rFonts w:ascii="Times New Roman" w:hAnsi="Times New Roman"/>
            <w:sz w:val="24"/>
            <w:szCs w:val="24"/>
          </w:rPr>
          <w:t>_LIM</w:t>
        </w:r>
      </w:ins>
    </w:p>
    <w:p w14:paraId="4EFAD993" w14:textId="77777777" w:rsidR="00503917" w:rsidRPr="00303B61" w:rsidRDefault="00503917" w:rsidP="00503917">
      <w:pPr>
        <w:keepLines/>
        <w:widowControl w:val="0"/>
        <w:tabs>
          <w:tab w:val="left" w:pos="3261"/>
        </w:tabs>
        <w:autoSpaceDE w:val="0"/>
        <w:autoSpaceDN w:val="0"/>
        <w:adjustRightInd w:val="0"/>
        <w:spacing w:before="60" w:after="60" w:line="240" w:lineRule="auto"/>
        <w:ind w:left="1701" w:hanging="1718"/>
        <w:jc w:val="both"/>
        <w:rPr>
          <w:ins w:id="1875" w:author="BARRACLOUGH David, STD/SAM" w:date="2019-12-09T15:15:00Z"/>
          <w:rFonts w:ascii="Times New Roman" w:hAnsi="Times New Roman"/>
          <w:sz w:val="24"/>
          <w:szCs w:val="24"/>
        </w:rPr>
      </w:pPr>
      <w:ins w:id="1876" w:author="BARRACLOUGH David, STD/SAM" w:date="2019-12-09T15:15: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ins>
    </w:p>
    <w:p w14:paraId="3997061A" w14:textId="77777777" w:rsidR="00503917" w:rsidRDefault="00503917" w:rsidP="00503917">
      <w:pPr>
        <w:keepNext/>
        <w:keepLines/>
        <w:widowControl w:val="0"/>
        <w:tabs>
          <w:tab w:val="left" w:pos="1701"/>
        </w:tabs>
        <w:autoSpaceDE w:val="0"/>
        <w:autoSpaceDN w:val="0"/>
        <w:adjustRightInd w:val="0"/>
        <w:spacing w:after="0" w:line="240" w:lineRule="auto"/>
        <w:ind w:left="1701" w:hanging="1718"/>
        <w:jc w:val="both"/>
        <w:rPr>
          <w:ins w:id="1877" w:author="BARRACLOUGH David, STD/SAM" w:date="2019-12-09T15:15:00Z"/>
          <w:rFonts w:ascii="Times New Roman" w:hAnsi="Times New Roman"/>
          <w:sz w:val="24"/>
          <w:szCs w:val="24"/>
        </w:rPr>
      </w:pPr>
      <w:ins w:id="1878" w:author="BARRACLOUGH David, STD/SAM" w:date="2019-12-09T15:15:00Z">
        <w:r w:rsidRPr="00303B61">
          <w:rPr>
            <w:rFonts w:ascii="Times New Roman" w:hAnsi="Times New Roman"/>
            <w:b/>
            <w:sz w:val="24"/>
            <w:szCs w:val="24"/>
          </w:rPr>
          <w:t>Related terms</w:t>
        </w:r>
        <w:r w:rsidRPr="00303B61">
          <w:rPr>
            <w:rFonts w:ascii="Times New Roman" w:hAnsi="Times New Roman"/>
            <w:b/>
            <w:sz w:val="24"/>
            <w:szCs w:val="24"/>
          </w:rPr>
          <w:tab/>
        </w:r>
        <w:r>
          <w:rPr>
            <w:rFonts w:ascii="Times New Roman" w:hAnsi="Times New Roman"/>
            <w:sz w:val="24"/>
            <w:szCs w:val="24"/>
          </w:rPr>
          <w:t>Coverage</w:t>
        </w:r>
      </w:ins>
    </w:p>
    <w:p w14:paraId="71D1E5A4" w14:textId="77777777" w:rsidR="00503917" w:rsidRPr="00205BB7" w:rsidRDefault="00503917" w:rsidP="00503917">
      <w:pPr>
        <w:keepNext/>
        <w:keepLines/>
        <w:widowControl w:val="0"/>
        <w:tabs>
          <w:tab w:val="left" w:pos="1701"/>
        </w:tabs>
        <w:autoSpaceDE w:val="0"/>
        <w:autoSpaceDN w:val="0"/>
        <w:adjustRightInd w:val="0"/>
        <w:spacing w:after="0" w:line="240" w:lineRule="auto"/>
        <w:ind w:left="1701" w:hanging="1718"/>
        <w:jc w:val="both"/>
        <w:rPr>
          <w:ins w:id="1879" w:author="BARRACLOUGH David, STD/SAM" w:date="2019-12-09T15:15:00Z"/>
          <w:rFonts w:ascii="Times New Roman" w:hAnsi="Times New Roman"/>
          <w:sz w:val="24"/>
          <w:szCs w:val="24"/>
        </w:rPr>
      </w:pPr>
      <w:ins w:id="1880" w:author="BARRACLOUGH David, STD/SAM" w:date="2019-12-09T15:15:00Z">
        <w:r>
          <w:rPr>
            <w:rFonts w:ascii="Times New Roman" w:hAnsi="Times New Roman"/>
            <w:b/>
            <w:sz w:val="24"/>
            <w:szCs w:val="24"/>
          </w:rPr>
          <w:tab/>
        </w:r>
        <w:r w:rsidRPr="00205BB7">
          <w:rPr>
            <w:rFonts w:ascii="Times New Roman" w:hAnsi="Times New Roman"/>
            <w:sz w:val="24"/>
            <w:szCs w:val="24"/>
          </w:rPr>
          <w:t>Coverage error</w:t>
        </w:r>
      </w:ins>
    </w:p>
    <w:p w14:paraId="589415EC" w14:textId="79CF97C8" w:rsidR="00503917" w:rsidRDefault="00503917" w:rsidP="00503917">
      <w:pPr>
        <w:pStyle w:val="Heading1"/>
        <w:rPr>
          <w:ins w:id="1881" w:author="BARRACLOUGH David, STD/SAM" w:date="2019-12-09T15:15:00Z"/>
          <w:rFonts w:ascii="Times New Roman" w:hAnsi="Times New Roman"/>
        </w:rPr>
      </w:pPr>
      <w:ins w:id="1882" w:author="BARRACLOUGH David, STD/SAM" w:date="2019-12-09T15:15:00Z">
        <w:r w:rsidRPr="00893F5F">
          <w:rPr>
            <w:rFonts w:ascii="Times New Roman" w:hAnsi="Times New Roman"/>
            <w:b w:val="0"/>
          </w:rPr>
          <w:t>Source</w:t>
        </w:r>
        <w:r w:rsidRPr="00893F5F">
          <w:rPr>
            <w:rFonts w:ascii="Times New Roman" w:hAnsi="Times New Roman"/>
          </w:rPr>
          <w:tab/>
        </w:r>
        <w:r w:rsidRPr="00891446">
          <w:rPr>
            <w:rFonts w:ascii="Times New Roman" w:hAnsi="Times New Roman"/>
          </w:rPr>
          <w:t xml:space="preserve">SDMX, "SDMX Glossary Version </w:t>
        </w:r>
        <w:r>
          <w:rPr>
            <w:rFonts w:ascii="Times New Roman" w:hAnsi="Times New Roman"/>
          </w:rPr>
          <w:t>2.1</w:t>
        </w:r>
        <w:r w:rsidRPr="00891446">
          <w:rPr>
            <w:rFonts w:ascii="Times New Roman" w:hAnsi="Times New Roman"/>
          </w:rPr>
          <w:t>"</w:t>
        </w:r>
      </w:ins>
    </w:p>
    <w:p w14:paraId="54CB9B15" w14:textId="7B07CC66" w:rsidR="009803E2" w:rsidDel="00503917" w:rsidRDefault="009803E2" w:rsidP="009803E2">
      <w:pPr>
        <w:pStyle w:val="Heading1"/>
        <w:rPr>
          <w:del w:id="1883" w:author="BARRACLOUGH David, STD/SAM" w:date="2019-12-09T15:16:00Z"/>
        </w:rPr>
      </w:pPr>
      <w:del w:id="1884" w:author="BARRACLOUGH David, STD/SAM" w:date="2019-12-09T15:16:00Z">
        <w:r w:rsidRPr="00404327" w:rsidDel="00503917">
          <w:delText>Recommended uses and limitations</w:delText>
        </w:r>
      </w:del>
    </w:p>
    <w:p w14:paraId="220947CD" w14:textId="1FA3C1CE"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885" w:author="BARRACLOUGH David, STD/SAM" w:date="2019-12-09T15:16:00Z"/>
          <w:rFonts w:ascii="Times New Roman" w:hAnsi="Times New Roman"/>
          <w:sz w:val="24"/>
          <w:szCs w:val="24"/>
        </w:rPr>
      </w:pPr>
      <w:del w:id="1886" w:author="BARRACLOUGH David, STD/SAM" w:date="2019-12-09T15:16:00Z">
        <w:r w:rsidRPr="00303B61" w:rsidDel="00503917">
          <w:rPr>
            <w:rFonts w:ascii="Times New Roman" w:hAnsi="Times New Roman"/>
            <w:b/>
            <w:sz w:val="24"/>
            <w:szCs w:val="24"/>
          </w:rPr>
          <w:delText>Definition</w:delText>
        </w:r>
        <w:r w:rsidRPr="00303B61" w:rsidDel="00503917">
          <w:rPr>
            <w:rFonts w:ascii="Times New Roman" w:hAnsi="Times New Roman"/>
            <w:sz w:val="24"/>
            <w:szCs w:val="24"/>
          </w:rPr>
          <w:tab/>
        </w:r>
        <w:r w:rsidDel="00503917">
          <w:rPr>
            <w:rFonts w:ascii="Times New Roman" w:hAnsi="Times New Roman"/>
            <w:sz w:val="24"/>
            <w:szCs w:val="24"/>
          </w:rPr>
          <w:delText>G</w:delText>
        </w:r>
        <w:r w:rsidRPr="00404327" w:rsidDel="00503917">
          <w:rPr>
            <w:rFonts w:ascii="Times New Roman" w:hAnsi="Times New Roman"/>
            <w:sz w:val="24"/>
            <w:szCs w:val="24"/>
          </w:rPr>
          <w:delText>uide</w:delText>
        </w:r>
        <w:r w:rsidDel="00503917">
          <w:rPr>
            <w:rFonts w:ascii="Times New Roman" w:hAnsi="Times New Roman"/>
            <w:sz w:val="24"/>
            <w:szCs w:val="24"/>
          </w:rPr>
          <w:delText>s</w:delText>
        </w:r>
        <w:r w:rsidRPr="00404327" w:rsidDel="00503917">
          <w:rPr>
            <w:rFonts w:ascii="Times New Roman" w:hAnsi="Times New Roman"/>
            <w:sz w:val="24"/>
            <w:szCs w:val="24"/>
          </w:rPr>
          <w:delText xml:space="preserve"> users with limited knowledge of the statistics presented and to help them determine whether the product meets their requirements. </w:delText>
        </w:r>
      </w:del>
    </w:p>
    <w:p w14:paraId="59144EC6" w14:textId="12FE0B92"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887" w:author="BARRACLOUGH David, STD/SAM" w:date="2019-12-09T15:16:00Z"/>
          <w:rFonts w:ascii="Times New Roman" w:hAnsi="Times New Roman"/>
          <w:sz w:val="24"/>
          <w:szCs w:val="24"/>
        </w:rPr>
      </w:pPr>
      <w:del w:id="1888" w:author="BARRACLOUGH David, STD/SAM" w:date="2019-12-09T15:16:00Z">
        <w:r w:rsidRPr="00303B61" w:rsidDel="00503917">
          <w:rPr>
            <w:rFonts w:ascii="Times New Roman" w:hAnsi="Times New Roman"/>
            <w:b/>
            <w:sz w:val="24"/>
            <w:szCs w:val="24"/>
          </w:rPr>
          <w:delText>Context</w:delText>
        </w:r>
        <w:r w:rsidRPr="00303B61" w:rsidDel="00503917">
          <w:rPr>
            <w:rFonts w:ascii="Times New Roman" w:hAnsi="Times New Roman"/>
            <w:sz w:val="24"/>
            <w:szCs w:val="24"/>
          </w:rPr>
          <w:tab/>
          <w:delText xml:space="preserve">This metadata element </w:delText>
        </w:r>
        <w:r w:rsidDel="00503917">
          <w:rPr>
            <w:rFonts w:ascii="Times New Roman" w:hAnsi="Times New Roman"/>
            <w:sz w:val="24"/>
            <w:szCs w:val="24"/>
          </w:rPr>
          <w:delText xml:space="preserve">may </w:delText>
        </w:r>
        <w:r w:rsidRPr="00404327" w:rsidDel="00503917">
          <w:rPr>
            <w:rFonts w:ascii="Times New Roman" w:hAnsi="Times New Roman"/>
            <w:sz w:val="24"/>
            <w:szCs w:val="24"/>
          </w:rPr>
          <w:delText>contain examples of the type of indicators that can be constructed and/or inferences that can</w:delText>
        </w:r>
        <w:r w:rsidDel="00503917">
          <w:rPr>
            <w:rFonts w:ascii="Times New Roman" w:hAnsi="Times New Roman"/>
            <w:sz w:val="24"/>
            <w:szCs w:val="24"/>
          </w:rPr>
          <w:delText xml:space="preserve"> or should not</w:delText>
        </w:r>
        <w:r w:rsidRPr="00404327" w:rsidDel="00503917">
          <w:rPr>
            <w:rFonts w:ascii="Times New Roman" w:hAnsi="Times New Roman"/>
            <w:sz w:val="24"/>
            <w:szCs w:val="24"/>
          </w:rPr>
          <w:delText xml:space="preserve"> be made; the types of analyses that can be performed; the type </w:delText>
        </w:r>
        <w:r w:rsidDel="00503917">
          <w:rPr>
            <w:rFonts w:ascii="Times New Roman" w:hAnsi="Times New Roman"/>
            <w:sz w:val="24"/>
            <w:szCs w:val="24"/>
          </w:rPr>
          <w:delText xml:space="preserve">of </w:delText>
        </w:r>
        <w:r w:rsidRPr="00404327" w:rsidDel="00503917">
          <w:rPr>
            <w:rFonts w:ascii="Times New Roman" w:hAnsi="Times New Roman"/>
            <w:sz w:val="24"/>
            <w:szCs w:val="24"/>
          </w:rPr>
          <w:delText>policy questions it can help answer; the shelf</w:delText>
        </w:r>
        <w:r w:rsidDel="00503917">
          <w:rPr>
            <w:rFonts w:ascii="Times New Roman" w:hAnsi="Times New Roman"/>
            <w:sz w:val="24"/>
            <w:szCs w:val="24"/>
          </w:rPr>
          <w:delText>-life of the data product, etc. It</w:delText>
        </w:r>
        <w:r w:rsidRPr="00404327" w:rsidDel="00503917">
          <w:rPr>
            <w:rFonts w:ascii="Times New Roman" w:hAnsi="Times New Roman"/>
            <w:sz w:val="24"/>
            <w:szCs w:val="24"/>
          </w:rPr>
          <w:delText xml:space="preserve"> could also explain </w:delText>
        </w:r>
        <w:r w:rsidDel="00503917">
          <w:rPr>
            <w:rFonts w:ascii="Times New Roman" w:hAnsi="Times New Roman"/>
            <w:sz w:val="24"/>
            <w:szCs w:val="24"/>
          </w:rPr>
          <w:delText xml:space="preserve">in which cases </w:delText>
        </w:r>
        <w:r w:rsidRPr="00404327" w:rsidDel="00503917">
          <w:rPr>
            <w:rFonts w:ascii="Times New Roman" w:hAnsi="Times New Roman"/>
            <w:sz w:val="24"/>
            <w:szCs w:val="24"/>
          </w:rPr>
          <w:delText xml:space="preserve">caution should be </w:delText>
        </w:r>
        <w:r w:rsidDel="00503917">
          <w:rPr>
            <w:rFonts w:ascii="Times New Roman" w:hAnsi="Times New Roman"/>
            <w:sz w:val="24"/>
            <w:szCs w:val="24"/>
          </w:rPr>
          <w:delText>used</w:delText>
        </w:r>
        <w:r w:rsidRPr="00404327" w:rsidDel="00503917">
          <w:rPr>
            <w:rFonts w:ascii="Times New Roman" w:hAnsi="Times New Roman"/>
            <w:sz w:val="24"/>
            <w:szCs w:val="24"/>
          </w:rPr>
          <w:delText xml:space="preserve">, </w:delText>
        </w:r>
        <w:r w:rsidDel="00503917">
          <w:rPr>
            <w:rFonts w:ascii="Times New Roman" w:hAnsi="Times New Roman"/>
            <w:sz w:val="24"/>
            <w:szCs w:val="24"/>
          </w:rPr>
          <w:delText xml:space="preserve">and </w:delText>
        </w:r>
        <w:r w:rsidRPr="00404327" w:rsidDel="00503917">
          <w:rPr>
            <w:rFonts w:ascii="Times New Roman" w:hAnsi="Times New Roman"/>
            <w:sz w:val="24"/>
            <w:szCs w:val="24"/>
          </w:rPr>
          <w:delText>what type of calculations</w:delText>
        </w:r>
        <w:r w:rsidDel="00503917">
          <w:rPr>
            <w:rFonts w:ascii="Times New Roman" w:hAnsi="Times New Roman"/>
            <w:sz w:val="24"/>
            <w:szCs w:val="24"/>
          </w:rPr>
          <w:delText xml:space="preserve"> and derivations</w:delText>
        </w:r>
        <w:r w:rsidRPr="00404327" w:rsidDel="00503917">
          <w:rPr>
            <w:rFonts w:ascii="Times New Roman" w:hAnsi="Times New Roman"/>
            <w:sz w:val="24"/>
            <w:szCs w:val="24"/>
          </w:rPr>
          <w:delText xml:space="preserve"> should be avoided</w:delText>
        </w:r>
        <w:r w:rsidDel="00503917">
          <w:rPr>
            <w:rFonts w:ascii="Times New Roman" w:hAnsi="Times New Roman"/>
            <w:sz w:val="24"/>
            <w:szCs w:val="24"/>
          </w:rPr>
          <w:delText>.</w:delText>
        </w:r>
      </w:del>
    </w:p>
    <w:p w14:paraId="7B1EF0D2" w14:textId="318C4209" w:rsidR="009803E2" w:rsidRPr="00303B61"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889" w:author="BARRACLOUGH David, STD/SAM" w:date="2019-12-09T15:16:00Z"/>
          <w:rFonts w:ascii="Times New Roman" w:hAnsi="Times New Roman"/>
          <w:b/>
          <w:sz w:val="24"/>
          <w:szCs w:val="24"/>
        </w:rPr>
      </w:pPr>
      <w:del w:id="1890" w:author="BARRACLOUGH David, STD/SAM" w:date="2019-12-09T15:16:00Z">
        <w:r w:rsidRPr="00303B61" w:rsidDel="00503917">
          <w:rPr>
            <w:rFonts w:ascii="Times New Roman" w:hAnsi="Times New Roman"/>
            <w:b/>
            <w:sz w:val="24"/>
            <w:szCs w:val="24"/>
          </w:rPr>
          <w:delText>Type</w:delText>
        </w:r>
        <w:r w:rsidRPr="00303B61" w:rsidDel="00503917">
          <w:rPr>
            <w:rFonts w:ascii="Times New Roman" w:hAnsi="Times New Roman"/>
            <w:b/>
            <w:sz w:val="24"/>
            <w:szCs w:val="24"/>
          </w:rPr>
          <w:tab/>
        </w:r>
        <w:r w:rsidRPr="00303B61" w:rsidDel="00503917">
          <w:rPr>
            <w:rFonts w:ascii="Times New Roman" w:hAnsi="Times New Roman"/>
            <w:sz w:val="24"/>
            <w:szCs w:val="24"/>
          </w:rPr>
          <w:delText>Cross-domain concept</w:delText>
        </w:r>
      </w:del>
    </w:p>
    <w:p w14:paraId="6D09A1E5" w14:textId="402A0073" w:rsidR="009803E2" w:rsidRPr="00C20CF9" w:rsidDel="00503917" w:rsidRDefault="009803E2" w:rsidP="009803E2">
      <w:pPr>
        <w:keepLines/>
        <w:widowControl w:val="0"/>
        <w:tabs>
          <w:tab w:val="left" w:pos="1701"/>
        </w:tabs>
        <w:autoSpaceDE w:val="0"/>
        <w:autoSpaceDN w:val="0"/>
        <w:adjustRightInd w:val="0"/>
        <w:spacing w:before="60" w:after="60" w:line="240" w:lineRule="auto"/>
        <w:ind w:left="1701" w:hanging="1718"/>
        <w:jc w:val="both"/>
        <w:rPr>
          <w:del w:id="1891" w:author="BARRACLOUGH David, STD/SAM" w:date="2019-12-09T15:16:00Z"/>
          <w:rFonts w:ascii="Times New Roman" w:hAnsi="Times New Roman"/>
          <w:sz w:val="24"/>
          <w:szCs w:val="24"/>
        </w:rPr>
      </w:pPr>
      <w:del w:id="1892" w:author="BARRACLOUGH David, STD/SAM" w:date="2019-12-09T15:16:00Z">
        <w:r w:rsidRPr="00C20CF9" w:rsidDel="00503917">
          <w:rPr>
            <w:rFonts w:ascii="Times New Roman" w:hAnsi="Times New Roman"/>
            <w:b/>
            <w:sz w:val="24"/>
            <w:szCs w:val="24"/>
          </w:rPr>
          <w:delText>Concept ID</w:delText>
        </w:r>
        <w:r w:rsidRPr="00C20CF9" w:rsidDel="00503917">
          <w:rPr>
            <w:rFonts w:ascii="Times New Roman" w:hAnsi="Times New Roman"/>
            <w:sz w:val="24"/>
            <w:szCs w:val="24"/>
          </w:rPr>
          <w:tab/>
        </w:r>
        <w:r w:rsidDel="00503917">
          <w:rPr>
            <w:rFonts w:ascii="Times New Roman" w:hAnsi="Times New Roman"/>
            <w:sz w:val="24"/>
            <w:szCs w:val="24"/>
          </w:rPr>
          <w:delText>REC</w:delText>
        </w:r>
      </w:del>
      <w:del w:id="1893" w:author="BARRACLOUGH David, STD/SAM" w:date="2019-05-24T14:58:00Z">
        <w:r w:rsidDel="00877564">
          <w:rPr>
            <w:rFonts w:ascii="Times New Roman" w:hAnsi="Times New Roman"/>
            <w:sz w:val="24"/>
            <w:szCs w:val="24"/>
          </w:rPr>
          <w:delText>OMM</w:delText>
        </w:r>
      </w:del>
      <w:del w:id="1894" w:author="BARRACLOUGH David, STD/SAM" w:date="2019-12-09T15:16:00Z">
        <w:r w:rsidDel="00503917">
          <w:rPr>
            <w:rFonts w:ascii="Times New Roman" w:hAnsi="Times New Roman"/>
            <w:sz w:val="24"/>
            <w:szCs w:val="24"/>
          </w:rPr>
          <w:delText>_USE</w:delText>
        </w:r>
        <w:r w:rsidRPr="00C20CF9" w:rsidDel="00503917">
          <w:rPr>
            <w:rFonts w:ascii="Times New Roman" w:hAnsi="Times New Roman"/>
            <w:sz w:val="24"/>
            <w:szCs w:val="24"/>
          </w:rPr>
          <w:fldChar w:fldCharType="begin"/>
        </w:r>
        <w:r w:rsidRPr="00C20CF9" w:rsidDel="00503917">
          <w:rPr>
            <w:rFonts w:ascii="Times New Roman" w:hAnsi="Times New Roman"/>
            <w:sz w:val="24"/>
            <w:szCs w:val="24"/>
          </w:rPr>
          <w:delInstrText>tc "</w:delInstrText>
        </w:r>
        <w:r w:rsidRPr="00C20CF9" w:rsidDel="00503917">
          <w:rPr>
            <w:rFonts w:ascii="Times New Roman" w:hAnsi="Times New Roman"/>
            <w:b/>
            <w:sz w:val="24"/>
            <w:szCs w:val="24"/>
          </w:rPr>
          <w:delInstrText>Concept ID</w:delInstrText>
        </w:r>
        <w:r w:rsidRPr="00C20CF9" w:rsidDel="00503917">
          <w:rPr>
            <w:rFonts w:ascii="Times New Roman" w:hAnsi="Times New Roman"/>
            <w:sz w:val="24"/>
            <w:szCs w:val="24"/>
          </w:rPr>
          <w:tab/>
          <w:delInstrText>CONF_POLICY" \f C \l 2</w:delInstrText>
        </w:r>
        <w:r w:rsidRPr="00C20CF9" w:rsidDel="00503917">
          <w:rPr>
            <w:rFonts w:ascii="Times New Roman" w:hAnsi="Times New Roman"/>
            <w:sz w:val="24"/>
            <w:szCs w:val="24"/>
          </w:rPr>
          <w:fldChar w:fldCharType="end"/>
        </w:r>
        <w:r w:rsidDel="00503917">
          <w:rPr>
            <w:rFonts w:ascii="Times New Roman" w:hAnsi="Times New Roman"/>
            <w:sz w:val="24"/>
            <w:szCs w:val="24"/>
          </w:rPr>
          <w:delText>_LIM</w:delText>
        </w:r>
      </w:del>
    </w:p>
    <w:p w14:paraId="2594C6E7" w14:textId="106F982A" w:rsidR="009803E2" w:rsidRPr="00303B61" w:rsidDel="00503917" w:rsidRDefault="009803E2" w:rsidP="009803E2">
      <w:pPr>
        <w:keepLines/>
        <w:widowControl w:val="0"/>
        <w:tabs>
          <w:tab w:val="left" w:pos="3261"/>
        </w:tabs>
        <w:autoSpaceDE w:val="0"/>
        <w:autoSpaceDN w:val="0"/>
        <w:adjustRightInd w:val="0"/>
        <w:spacing w:before="60" w:after="60" w:line="240" w:lineRule="auto"/>
        <w:ind w:left="1701" w:hanging="1718"/>
        <w:jc w:val="both"/>
        <w:rPr>
          <w:del w:id="1895" w:author="BARRACLOUGH David, STD/SAM" w:date="2019-12-09T15:16:00Z"/>
          <w:rFonts w:ascii="Times New Roman" w:hAnsi="Times New Roman"/>
          <w:sz w:val="24"/>
          <w:szCs w:val="24"/>
        </w:rPr>
      </w:pPr>
      <w:del w:id="1896" w:author="BARRACLOUGH David, STD/SAM" w:date="2019-12-09T15:16:00Z">
        <w:r w:rsidRPr="00303B61" w:rsidDel="00503917">
          <w:rPr>
            <w:rFonts w:ascii="Times New Roman" w:hAnsi="Times New Roman"/>
            <w:b/>
            <w:sz w:val="24"/>
            <w:szCs w:val="24"/>
          </w:rPr>
          <w:delText>Recommended representation</w:delText>
        </w:r>
        <w:r w:rsidRPr="00303B61" w:rsidDel="00503917">
          <w:rPr>
            <w:rFonts w:ascii="Times New Roman" w:hAnsi="Times New Roman"/>
            <w:b/>
            <w:sz w:val="24"/>
            <w:szCs w:val="24"/>
          </w:rPr>
          <w:tab/>
        </w:r>
        <w:r w:rsidDel="00503917">
          <w:rPr>
            <w:rFonts w:ascii="Times New Roman" w:hAnsi="Times New Roman"/>
            <w:sz w:val="24"/>
            <w:szCs w:val="24"/>
          </w:rPr>
          <w:delText>String</w:delText>
        </w:r>
      </w:del>
    </w:p>
    <w:p w14:paraId="579F575F" w14:textId="4A3AEC35" w:rsidR="009803E2" w:rsidRPr="00503917" w:rsidDel="00503917" w:rsidRDefault="009803E2" w:rsidP="009803E2">
      <w:pPr>
        <w:keepNext/>
        <w:keepLines/>
        <w:widowControl w:val="0"/>
        <w:tabs>
          <w:tab w:val="left" w:pos="1701"/>
        </w:tabs>
        <w:autoSpaceDE w:val="0"/>
        <w:autoSpaceDN w:val="0"/>
        <w:adjustRightInd w:val="0"/>
        <w:spacing w:after="0" w:line="240" w:lineRule="auto"/>
        <w:ind w:left="1701" w:hanging="1718"/>
        <w:jc w:val="both"/>
        <w:rPr>
          <w:del w:id="1897" w:author="BARRACLOUGH David, STD/SAM" w:date="2019-12-09T15:16:00Z"/>
          <w:rFonts w:ascii="Times New Roman" w:hAnsi="Times New Roman"/>
          <w:sz w:val="24"/>
          <w:szCs w:val="24"/>
        </w:rPr>
      </w:pPr>
      <w:del w:id="1898" w:author="BARRACLOUGH David, STD/SAM" w:date="2019-12-09T15:16:00Z">
        <w:r w:rsidRPr="00303B61" w:rsidDel="00503917">
          <w:rPr>
            <w:rFonts w:ascii="Times New Roman" w:hAnsi="Times New Roman"/>
            <w:b/>
            <w:sz w:val="24"/>
            <w:szCs w:val="24"/>
          </w:rPr>
          <w:delText>Related terms</w:delText>
        </w:r>
        <w:r w:rsidRPr="00303B61" w:rsidDel="00503917">
          <w:rPr>
            <w:rFonts w:ascii="Times New Roman" w:hAnsi="Times New Roman"/>
            <w:b/>
            <w:sz w:val="24"/>
            <w:szCs w:val="24"/>
          </w:rPr>
          <w:tab/>
        </w:r>
      </w:del>
      <w:del w:id="1899" w:author="BARRACLOUGH David, STD/SAM" w:date="2019-12-09T15:13:00Z">
        <w:r w:rsidRPr="00503917" w:rsidDel="0009549F">
          <w:rPr>
            <w:rFonts w:ascii="Times New Roman" w:hAnsi="Times New Roman"/>
            <w:sz w:val="24"/>
            <w:szCs w:val="24"/>
          </w:rPr>
          <w:delText>???</w:delText>
        </w:r>
      </w:del>
    </w:p>
    <w:p w14:paraId="16E7ADFB" w14:textId="7F95F499" w:rsidR="009803E2" w:rsidRPr="00893F5F" w:rsidRDefault="009803E2" w:rsidP="009803E2">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del w:id="1900" w:author="BARRACLOUGH David, STD/SAM" w:date="2019-12-09T15:16:00Z">
        <w:r w:rsidRPr="00893F5F" w:rsidDel="00503917">
          <w:rPr>
            <w:rFonts w:ascii="Times New Roman" w:hAnsi="Times New Roman"/>
            <w:b/>
            <w:sz w:val="24"/>
            <w:szCs w:val="24"/>
          </w:rPr>
          <w:delText>Source</w:delText>
        </w:r>
        <w:r w:rsidRPr="00893F5F" w:rsidDel="00503917">
          <w:rPr>
            <w:rFonts w:ascii="Times New Roman" w:hAnsi="Times New Roman"/>
            <w:sz w:val="24"/>
            <w:szCs w:val="24"/>
          </w:rPr>
          <w:tab/>
        </w:r>
        <w:r w:rsidRPr="00891446" w:rsidDel="00503917">
          <w:rPr>
            <w:rFonts w:ascii="Times New Roman" w:hAnsi="Times New Roman"/>
            <w:sz w:val="24"/>
            <w:szCs w:val="24"/>
          </w:rPr>
          <w:delText xml:space="preserve">SDMX, "SDMX Glossary Version </w:delText>
        </w:r>
        <w:r w:rsidDel="00503917">
          <w:rPr>
            <w:rFonts w:ascii="Times New Roman" w:hAnsi="Times New Roman"/>
            <w:sz w:val="24"/>
            <w:szCs w:val="24"/>
          </w:rPr>
          <w:delText>2.1</w:delText>
        </w:r>
        <w:r w:rsidRPr="00891446" w:rsidDel="00503917">
          <w:rPr>
            <w:rFonts w:ascii="Times New Roman" w:hAnsi="Times New Roman"/>
            <w:sz w:val="24"/>
            <w:szCs w:val="24"/>
          </w:rPr>
          <w:delText xml:space="preserve">", </w:delText>
        </w:r>
        <w:r w:rsidDel="00503917">
          <w:rPr>
            <w:rFonts w:ascii="Times New Roman" w:hAnsi="Times New Roman"/>
            <w:sz w:val="24"/>
            <w:szCs w:val="24"/>
          </w:rPr>
          <w:delText>April</w:delText>
        </w:r>
        <w:r w:rsidRPr="00891446" w:rsidDel="00503917">
          <w:rPr>
            <w:rFonts w:ascii="Times New Roman" w:hAnsi="Times New Roman"/>
            <w:sz w:val="24"/>
            <w:szCs w:val="24"/>
          </w:rPr>
          <w:delText xml:space="preserve"> 201</w:delText>
        </w:r>
        <w:r w:rsidDel="00503917">
          <w:rPr>
            <w:rFonts w:ascii="Times New Roman" w:hAnsi="Times New Roman"/>
            <w:sz w:val="24"/>
            <w:szCs w:val="24"/>
          </w:rPr>
          <w:delText>9</w:delText>
        </w:r>
        <w:r w:rsidRPr="00891446" w:rsidDel="00503917">
          <w:rPr>
            <w:rFonts w:ascii="Times New Roman" w:hAnsi="Times New Roman"/>
            <w:sz w:val="24"/>
            <w:szCs w:val="24"/>
          </w:rPr>
          <w:delText xml:space="preserve"> (</w:delText>
        </w:r>
        <w:r w:rsidR="005E1FFE" w:rsidDel="00503917">
          <w:fldChar w:fldCharType="begin"/>
        </w:r>
        <w:r w:rsidR="005E1FFE" w:rsidDel="00503917">
          <w:delInstrText xml:space="preserve"> HYPERLINK "https://sdmx.org/wp-content/uploads/SDMX_Glossary_Version_1_0_February_2016.docx" </w:delInstrText>
        </w:r>
        <w:r w:rsidR="005E1FFE" w:rsidDel="00503917">
          <w:fldChar w:fldCharType="separate"/>
        </w:r>
        <w:r w:rsidDel="00503917">
          <w:rPr>
            <w:rStyle w:val="Hyperlink"/>
            <w:rFonts w:ascii="Times New Roman" w:hAnsi="Times New Roman"/>
            <w:sz w:val="24"/>
            <w:szCs w:val="24"/>
          </w:rPr>
          <w:delText>&lt;need</w:delText>
        </w:r>
        <w:r w:rsidR="005E1FFE" w:rsidDel="00503917">
          <w:rPr>
            <w:rStyle w:val="Hyperlink"/>
            <w:rFonts w:ascii="Times New Roman" w:hAnsi="Times New Roman"/>
            <w:sz w:val="24"/>
            <w:szCs w:val="24"/>
          </w:rPr>
          <w:fldChar w:fldCharType="end"/>
        </w:r>
        <w:r w:rsidDel="00503917">
          <w:rPr>
            <w:rStyle w:val="Hyperlink"/>
            <w:rFonts w:ascii="Times New Roman" w:hAnsi="Times New Roman"/>
            <w:sz w:val="24"/>
            <w:szCs w:val="24"/>
          </w:rPr>
          <w:delText xml:space="preserve"> link&gt;</w:delText>
        </w:r>
        <w:r w:rsidRPr="00891446" w:rsidDel="00503917">
          <w:rPr>
            <w:rFonts w:ascii="Times New Roman" w:hAnsi="Times New Roman"/>
            <w:sz w:val="24"/>
            <w:szCs w:val="24"/>
          </w:rPr>
          <w:delText>)</w:delText>
        </w:r>
      </w:del>
    </w:p>
    <w:p w14:paraId="6486B731" w14:textId="584B4B26" w:rsidR="008201DD" w:rsidRPr="00303B61" w:rsidRDefault="008201DD" w:rsidP="001A3ECA">
      <w:pPr>
        <w:pStyle w:val="Heading1"/>
      </w:pPr>
      <w:r w:rsidRPr="00303B61">
        <w:t>Reference area</w:t>
      </w:r>
      <w:bookmarkEnd w:id="1865"/>
      <w:r>
        <w:fldChar w:fldCharType="begin"/>
      </w:r>
      <w:r w:rsidRPr="00303B61">
        <w:instrText>tc "</w:instrText>
      </w:r>
      <w:bookmarkStart w:id="1901" w:name="_Toc427317066"/>
      <w:bookmarkStart w:id="1902" w:name="_Toc427318684"/>
      <w:bookmarkStart w:id="1903" w:name="_Toc441822430"/>
      <w:bookmarkStart w:id="1904" w:name="_Toc521320262"/>
      <w:r w:rsidRPr="00303B61">
        <w:instrText>Reference area</w:instrText>
      </w:r>
      <w:bookmarkEnd w:id="1901"/>
      <w:bookmarkEnd w:id="1902"/>
      <w:bookmarkEnd w:id="1903"/>
      <w:bookmarkEnd w:id="1904"/>
      <w:r w:rsidRPr="00303B61">
        <w:instrText>" \f C \l 1</w:instrText>
      </w:r>
      <w:r>
        <w:fldChar w:fldCharType="end"/>
      </w:r>
    </w:p>
    <w:p w14:paraId="1F2EAF90"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Country or geographic area to which the measured statistical phenomenon relates.</w:t>
      </w:r>
    </w:p>
    <w:p w14:paraId="5D11FC34"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concept refers to the country, geographical or political group of countries or regions within a country.</w:t>
      </w:r>
    </w:p>
    <w:p w14:paraId="16054F61"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concept is subject to a variety of hierarchies, as countries comprise territorial entities that are states (as understood by international law and practice), regions and other territorial entities that are not states but for which statistical data are produced internationally on a separate and independent basis.</w:t>
      </w:r>
    </w:p>
    <w:p w14:paraId="64C2F2B6"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E60BFB" w14:textId="77777777" w:rsidR="008201DD" w:rsidRPr="00B56BE2"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Concept ID</w:t>
      </w:r>
      <w:r w:rsidRPr="00B56BE2">
        <w:rPr>
          <w:rFonts w:ascii="Times New Roman" w:hAnsi="Times New Roman"/>
          <w:sz w:val="24"/>
          <w:szCs w:val="24"/>
        </w:rPr>
        <w:tab/>
      </w:r>
      <w:r w:rsidRPr="00B56BE2">
        <w:rPr>
          <w:rFonts w:ascii="Times New Roman" w:hAnsi="Times New Roman"/>
          <w:noProof/>
          <w:sz w:val="24"/>
          <w:szCs w:val="24"/>
        </w:rPr>
        <w:t>REF_AREA</w:t>
      </w:r>
      <w:r w:rsidRPr="00B56BE2">
        <w:rPr>
          <w:rFonts w:ascii="Times New Roman" w:hAnsi="Times New Roman"/>
          <w:noProof/>
          <w:sz w:val="24"/>
          <w:szCs w:val="24"/>
        </w:rPr>
        <w:fldChar w:fldCharType="begin"/>
      </w:r>
      <w:r w:rsidRPr="00B56BE2">
        <w:rPr>
          <w:rFonts w:ascii="Times New Roman" w:hAnsi="Times New Roman"/>
          <w:sz w:val="24"/>
          <w:szCs w:val="24"/>
        </w:rPr>
        <w:instrText>tc "</w:instrText>
      </w:r>
      <w:bookmarkStart w:id="1905" w:name="_Toc427317067"/>
      <w:bookmarkStart w:id="1906" w:name="_Toc427318685"/>
      <w:bookmarkStart w:id="1907" w:name="_Toc441822431"/>
      <w:bookmarkStart w:id="1908" w:name="_Toc521320263"/>
      <w:r w:rsidRPr="00B56BE2">
        <w:rPr>
          <w:rFonts w:ascii="Times New Roman" w:hAnsi="Times New Roman"/>
          <w:b/>
          <w:sz w:val="24"/>
          <w:szCs w:val="24"/>
        </w:rPr>
        <w:instrText>Concept ID</w:instrText>
      </w:r>
      <w:r w:rsidRPr="00B56BE2">
        <w:rPr>
          <w:rFonts w:ascii="Times New Roman" w:hAnsi="Times New Roman"/>
          <w:sz w:val="24"/>
          <w:szCs w:val="24"/>
        </w:rPr>
        <w:tab/>
      </w:r>
      <w:r w:rsidRPr="00B56BE2">
        <w:rPr>
          <w:rFonts w:ascii="Times New Roman" w:hAnsi="Times New Roman"/>
          <w:noProof/>
          <w:sz w:val="24"/>
          <w:szCs w:val="24"/>
        </w:rPr>
        <w:instrText>REF_AREA</w:instrText>
      </w:r>
      <w:bookmarkEnd w:id="1905"/>
      <w:bookmarkEnd w:id="1906"/>
      <w:bookmarkEnd w:id="1907"/>
      <w:bookmarkEnd w:id="1908"/>
      <w:r w:rsidRPr="00B56BE2">
        <w:rPr>
          <w:rFonts w:ascii="Times New Roman" w:hAnsi="Times New Roman"/>
          <w:sz w:val="24"/>
          <w:szCs w:val="24"/>
        </w:rPr>
        <w:instrText>" \f C \l 2</w:instrText>
      </w:r>
      <w:r w:rsidRPr="00B56BE2">
        <w:rPr>
          <w:rFonts w:ascii="Times New Roman" w:hAnsi="Times New Roman"/>
          <w:noProof/>
          <w:sz w:val="24"/>
          <w:szCs w:val="24"/>
        </w:rPr>
        <w:fldChar w:fldCharType="end"/>
      </w:r>
    </w:p>
    <w:p w14:paraId="05666A30" w14:textId="0293987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w:t>
      </w:r>
    </w:p>
    <w:p w14:paraId="45046A49" w14:textId="77777777" w:rsidR="008201DD" w:rsidRPr="00B56BE2"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56BE2">
        <w:rPr>
          <w:rFonts w:ascii="Times New Roman" w:hAnsi="Times New Roman"/>
          <w:b/>
          <w:sz w:val="24"/>
          <w:szCs w:val="24"/>
        </w:rPr>
        <w:t>Codelist ID</w:t>
      </w:r>
      <w:r w:rsidRPr="00B56BE2">
        <w:rPr>
          <w:rFonts w:ascii="Times New Roman" w:hAnsi="Times New Roman"/>
          <w:sz w:val="24"/>
          <w:szCs w:val="24"/>
        </w:rPr>
        <w:tab/>
        <w:t>CL_AREA</w:t>
      </w:r>
      <w:r w:rsidRPr="00B56BE2">
        <w:rPr>
          <w:rFonts w:ascii="Times New Roman" w:hAnsi="Times New Roman"/>
          <w:sz w:val="24"/>
          <w:szCs w:val="24"/>
        </w:rPr>
        <w:fldChar w:fldCharType="begin"/>
      </w:r>
      <w:r w:rsidRPr="00B56BE2">
        <w:rPr>
          <w:rFonts w:ascii="Times New Roman" w:hAnsi="Times New Roman"/>
          <w:sz w:val="24"/>
          <w:szCs w:val="24"/>
        </w:rPr>
        <w:instrText>tc "</w:instrText>
      </w:r>
      <w:bookmarkStart w:id="1909" w:name="_Toc441822432"/>
      <w:bookmarkStart w:id="1910" w:name="_Toc521320264"/>
      <w:r w:rsidRPr="00B56BE2">
        <w:rPr>
          <w:rFonts w:ascii="Times New Roman" w:hAnsi="Times New Roman"/>
          <w:b/>
          <w:sz w:val="24"/>
          <w:szCs w:val="24"/>
        </w:rPr>
        <w:instrText>Codelist ID</w:instrText>
      </w:r>
      <w:r w:rsidRPr="00B56BE2">
        <w:rPr>
          <w:rFonts w:ascii="Times New Roman" w:hAnsi="Times New Roman"/>
          <w:sz w:val="24"/>
          <w:szCs w:val="24"/>
        </w:rPr>
        <w:tab/>
        <w:instrText>CL_AREA</w:instrText>
      </w:r>
      <w:bookmarkEnd w:id="1909"/>
      <w:bookmarkEnd w:id="1910"/>
      <w:r w:rsidRPr="00B56BE2">
        <w:rPr>
          <w:rFonts w:ascii="Times New Roman" w:hAnsi="Times New Roman"/>
          <w:sz w:val="24"/>
          <w:szCs w:val="24"/>
        </w:rPr>
        <w:instrText>" \f C \l 2</w:instrText>
      </w:r>
      <w:r w:rsidRPr="00B56BE2">
        <w:rPr>
          <w:rFonts w:ascii="Times New Roman" w:hAnsi="Times New Roman"/>
          <w:sz w:val="24"/>
          <w:szCs w:val="24"/>
        </w:rPr>
        <w:fldChar w:fldCharType="end"/>
      </w:r>
    </w:p>
    <w:p w14:paraId="556E4AD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Counterpart reference area</w:t>
      </w:r>
    </w:p>
    <w:p w14:paraId="033AB9AF" w14:textId="77777777" w:rsidR="008201DD" w:rsidRPr="00303B61" w:rsidRDefault="008201DD" w:rsidP="00993C03">
      <w:pPr>
        <w:keepLines/>
        <w:widowControl w:val="0"/>
        <w:tabs>
          <w:tab w:val="left" w:pos="1701"/>
        </w:tabs>
        <w:autoSpaceDE w:val="0"/>
        <w:autoSpaceDN w:val="0"/>
        <w:adjustRightInd w:val="0"/>
        <w:spacing w:after="0" w:line="240" w:lineRule="auto"/>
        <w:ind w:left="1701"/>
        <w:jc w:val="both"/>
        <w:rPr>
          <w:rFonts w:ascii="Times New Roman" w:hAnsi="Times New Roman"/>
          <w:sz w:val="24"/>
          <w:szCs w:val="24"/>
        </w:rPr>
      </w:pPr>
      <w:r w:rsidRPr="008C5327">
        <w:rPr>
          <w:rFonts w:ascii="Times New Roman" w:hAnsi="Times New Roman"/>
          <w:sz w:val="24"/>
          <w:szCs w:val="24"/>
        </w:rPr>
        <w:t>Geographical coverage</w:t>
      </w:r>
    </w:p>
    <w:p w14:paraId="7EF2274B" w14:textId="10B81BC3" w:rsidR="008201DD" w:rsidRPr="00F81A8C" w:rsidRDefault="008201DD" w:rsidP="00240CD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4A5CC2">
        <w:rPr>
          <w:rFonts w:ascii="Times New Roman" w:hAnsi="Times New Roman"/>
          <w:sz w:val="24"/>
          <w:szCs w:val="24"/>
        </w:rPr>
        <w:t>SDMX, "Metadata Common Vocabulary", 2009 (</w:t>
      </w:r>
      <w:hyperlink r:id="rId223" w:history="1">
        <w:r w:rsidR="008B13C8" w:rsidRPr="002E2F75">
          <w:rPr>
            <w:rStyle w:val="Hyperlink"/>
            <w:rFonts w:ascii="Times New Roman" w:hAnsi="Times New Roman"/>
            <w:sz w:val="24"/>
            <w:szCs w:val="24"/>
          </w:rPr>
          <w:t>https://sdmx.org/wp-content/uploads/04_sdmx_cog_annex_4_mcv_2009.pdf</w:t>
        </w:r>
      </w:hyperlink>
      <w:r w:rsidRPr="004A5CC2">
        <w:rPr>
          <w:rFonts w:ascii="Times New Roman" w:hAnsi="Times New Roman"/>
          <w:sz w:val="24"/>
          <w:szCs w:val="24"/>
        </w:rPr>
        <w:t>)</w:t>
      </w:r>
    </w:p>
    <w:p w14:paraId="2ADA5558" w14:textId="7A97DB09" w:rsidR="008201DD" w:rsidRPr="00303B61" w:rsidRDefault="008201DD" w:rsidP="000B77C0">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CL_AREA (</w:t>
      </w:r>
      <w:hyperlink r:id="rId22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00065D4A">
        <w:rPr>
          <w:rFonts w:ascii="Times New Roman" w:hAnsi="Times New Roman"/>
          <w:sz w:val="24"/>
          <w:szCs w:val="24"/>
        </w:rPr>
        <w:t>, See under "</w:t>
      </w:r>
      <w:r w:rsidRPr="00303B61">
        <w:rPr>
          <w:rFonts w:ascii="Times New Roman" w:hAnsi="Times New Roman"/>
          <w:sz w:val="24"/>
          <w:szCs w:val="24"/>
        </w:rPr>
        <w:t>Geographical area</w:t>
      </w:r>
      <w:r w:rsidR="00065D4A">
        <w:rPr>
          <w:rFonts w:ascii="Times New Roman" w:hAnsi="Times New Roman"/>
          <w:sz w:val="24"/>
          <w:szCs w:val="24"/>
        </w:rPr>
        <w:t>"</w:t>
      </w:r>
      <w:r w:rsidRPr="00303B61">
        <w:rPr>
          <w:rFonts w:ascii="Times New Roman" w:hAnsi="Times New Roman"/>
          <w:sz w:val="24"/>
          <w:szCs w:val="24"/>
        </w:rPr>
        <w:t>)</w:t>
      </w:r>
    </w:p>
    <w:p w14:paraId="1508ED82" w14:textId="4C928E4B" w:rsidR="008201DD" w:rsidRPr="00303B61" w:rsidRDefault="008201DD" w:rsidP="001A3ECA">
      <w:pPr>
        <w:pStyle w:val="Heading1"/>
      </w:pPr>
      <w:bookmarkStart w:id="1911" w:name="_Toc521319777"/>
      <w:r w:rsidRPr="00303B61">
        <w:t>Reference metadata</w:t>
      </w:r>
      <w:bookmarkEnd w:id="1911"/>
      <w:r w:rsidR="0093536E">
        <w:fldChar w:fldCharType="begin"/>
      </w:r>
      <w:r w:rsidR="0093536E" w:rsidRPr="00303B61">
        <w:instrText>tc "</w:instrText>
      </w:r>
      <w:bookmarkStart w:id="1912" w:name="_Toc521320265"/>
      <w:r w:rsidR="0093536E" w:rsidRPr="00303B61">
        <w:instrText>Reference metadata</w:instrText>
      </w:r>
      <w:bookmarkEnd w:id="1912"/>
      <w:r w:rsidR="0093536E" w:rsidRPr="00303B61">
        <w:instrText>" \f C \l 1</w:instrText>
      </w:r>
      <w:r w:rsidR="0093536E">
        <w:fldChar w:fldCharType="end"/>
      </w:r>
    </w:p>
    <w:p w14:paraId="128C5438" w14:textId="77777777" w:rsidR="008201DD" w:rsidRPr="00303B61" w:rsidRDefault="008201DD" w:rsidP="00352DC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describing the contents and the quality of the statistical data.</w:t>
      </w:r>
    </w:p>
    <w:p w14:paraId="2C87A077" w14:textId="26E0C4FD"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Preferably, reference metadata should include all of the following: a) </w:t>
      </w:r>
      <w:r w:rsidR="00065D4A">
        <w:rPr>
          <w:rFonts w:ascii="Times New Roman" w:hAnsi="Times New Roman"/>
          <w:sz w:val="24"/>
          <w:szCs w:val="24"/>
        </w:rPr>
        <w:t>"</w:t>
      </w:r>
      <w:r w:rsidRPr="00303B61">
        <w:rPr>
          <w:rFonts w:ascii="Times New Roman" w:hAnsi="Times New Roman"/>
          <w:sz w:val="24"/>
          <w:szCs w:val="24"/>
        </w:rPr>
        <w:t>conceptual</w:t>
      </w:r>
      <w:r w:rsidR="00065D4A">
        <w:rPr>
          <w:rFonts w:ascii="Times New Roman" w:hAnsi="Times New Roman"/>
          <w:sz w:val="24"/>
          <w:szCs w:val="24"/>
        </w:rPr>
        <w:t>"</w:t>
      </w:r>
      <w:r w:rsidRPr="00303B61">
        <w:rPr>
          <w:rFonts w:ascii="Times New Roman" w:hAnsi="Times New Roman"/>
          <w:sz w:val="24"/>
          <w:szCs w:val="24"/>
        </w:rPr>
        <w:t xml:space="preserve"> metadata, describing the concepts used and their practical implementation, allowing users to understand what the statistics are measuring and, thus, their fitness for use; b) </w:t>
      </w:r>
      <w:r w:rsidR="00065D4A">
        <w:rPr>
          <w:rFonts w:ascii="Times New Roman" w:hAnsi="Times New Roman"/>
          <w:sz w:val="24"/>
          <w:szCs w:val="24"/>
        </w:rPr>
        <w:t>"</w:t>
      </w:r>
      <w:r w:rsidRPr="00303B61">
        <w:rPr>
          <w:rFonts w:ascii="Times New Roman" w:hAnsi="Times New Roman"/>
          <w:sz w:val="24"/>
          <w:szCs w:val="24"/>
        </w:rPr>
        <w:t>methodological</w:t>
      </w:r>
      <w:r w:rsidR="00065D4A">
        <w:rPr>
          <w:rFonts w:ascii="Times New Roman" w:hAnsi="Times New Roman"/>
          <w:sz w:val="24"/>
          <w:szCs w:val="24"/>
        </w:rPr>
        <w:t>"</w:t>
      </w:r>
      <w:r w:rsidRPr="00303B61">
        <w:rPr>
          <w:rFonts w:ascii="Times New Roman" w:hAnsi="Times New Roman"/>
          <w:sz w:val="24"/>
          <w:szCs w:val="24"/>
        </w:rPr>
        <w:t xml:space="preserve"> metadata, describing methods used for the generation of the data (e.g. sampling, collection methods, editing processes); c) </w:t>
      </w:r>
      <w:r w:rsidR="00065D4A">
        <w:rPr>
          <w:rFonts w:ascii="Times New Roman" w:hAnsi="Times New Roman"/>
          <w:sz w:val="24"/>
          <w:szCs w:val="24"/>
        </w:rPr>
        <w:t>"</w:t>
      </w:r>
      <w:r w:rsidRPr="00303B61">
        <w:rPr>
          <w:rFonts w:ascii="Times New Roman" w:hAnsi="Times New Roman"/>
          <w:sz w:val="24"/>
          <w:szCs w:val="24"/>
        </w:rPr>
        <w:t>quality</w:t>
      </w:r>
      <w:r w:rsidR="00065D4A">
        <w:rPr>
          <w:rFonts w:ascii="Times New Roman" w:hAnsi="Times New Roman"/>
          <w:sz w:val="24"/>
          <w:szCs w:val="24"/>
        </w:rPr>
        <w:t>"</w:t>
      </w:r>
      <w:r w:rsidRPr="00303B61">
        <w:rPr>
          <w:rFonts w:ascii="Times New Roman" w:hAnsi="Times New Roman"/>
          <w:sz w:val="24"/>
          <w:szCs w:val="24"/>
        </w:rPr>
        <w:t xml:space="preserve"> metadata, describing the different quality dimensions of the resulting statistics (e.g. timeliness, accuracy).</w:t>
      </w:r>
    </w:p>
    <w:p w14:paraId="6A23D0F1" w14:textId="27EE921A"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Note that (a) does not define the actual structure of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terms of concepts used, their representation, and role (</w:t>
      </w:r>
      <w:r>
        <w:rPr>
          <w:rFonts w:ascii="Times New Roman" w:hAnsi="Times New Roman"/>
          <w:sz w:val="24"/>
          <w:szCs w:val="24"/>
        </w:rPr>
        <w:t>D</w:t>
      </w:r>
      <w:r w:rsidRPr="00303B61">
        <w:rPr>
          <w:rFonts w:ascii="Times New Roman" w:hAnsi="Times New Roman"/>
          <w:sz w:val="24"/>
          <w:szCs w:val="24"/>
        </w:rPr>
        <w:t xml:space="preserve">imensions, </w:t>
      </w:r>
      <w:r>
        <w:rPr>
          <w:rFonts w:ascii="Times New Roman" w:hAnsi="Times New Roman"/>
          <w:sz w:val="24"/>
          <w:szCs w:val="24"/>
        </w:rPr>
        <w:t>A</w:t>
      </w:r>
      <w:r w:rsidRPr="00303B61">
        <w:rPr>
          <w:rFonts w:ascii="Times New Roman" w:hAnsi="Times New Roman"/>
          <w:sz w:val="24"/>
          <w:szCs w:val="24"/>
        </w:rPr>
        <w:t xml:space="preserve">ttributes, </w:t>
      </w:r>
      <w:r>
        <w:rPr>
          <w:rFonts w:ascii="Times New Roman" w:hAnsi="Times New Roman"/>
          <w:sz w:val="24"/>
          <w:szCs w:val="24"/>
        </w:rPr>
        <w:t>M</w:t>
      </w:r>
      <w:r w:rsidRPr="00303B61">
        <w:rPr>
          <w:rFonts w:ascii="Times New Roman" w:hAnsi="Times New Roman"/>
          <w:sz w:val="24"/>
          <w:szCs w:val="24"/>
        </w:rPr>
        <w:t>easures) in a data structure. These metadata are referred to as Structural Metadata.</w:t>
      </w:r>
    </w:p>
    <w:p w14:paraId="247C03AF"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B1393F9" w14:textId="09D5B2C7" w:rsidR="008201DD" w:rsidRPr="00303B61" w:rsidRDefault="008201DD" w:rsidP="000B77C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r>
      <w:r w:rsidRPr="00303B61">
        <w:rPr>
          <w:rFonts w:ascii="Times New Roman" w:hAnsi="Times New Roman"/>
          <w:noProof/>
          <w:sz w:val="24"/>
          <w:szCs w:val="24"/>
        </w:rPr>
        <w:t>REF_METADATA</w:t>
      </w:r>
      <w:r w:rsidR="00B56BE2" w:rsidRPr="00B01B64">
        <w:rPr>
          <w:rFonts w:ascii="Times New Roman" w:hAnsi="Times New Roman"/>
          <w:sz w:val="24"/>
          <w:szCs w:val="24"/>
        </w:rPr>
        <w:fldChar w:fldCharType="begin"/>
      </w:r>
      <w:r w:rsidR="00B56BE2" w:rsidRPr="00B01B64">
        <w:rPr>
          <w:rFonts w:ascii="Times New Roman" w:hAnsi="Times New Roman"/>
          <w:sz w:val="24"/>
          <w:szCs w:val="24"/>
        </w:rPr>
        <w:instrText>tc "</w:instrText>
      </w:r>
      <w:bookmarkStart w:id="1913" w:name="_Toc521320266"/>
      <w:r w:rsidR="00B56BE2" w:rsidRPr="00B01B64">
        <w:rPr>
          <w:rFonts w:ascii="Times New Roman" w:hAnsi="Times New Roman"/>
          <w:b/>
          <w:sz w:val="24"/>
          <w:szCs w:val="24"/>
        </w:rPr>
        <w:instrText>Concept ID</w:instrText>
      </w:r>
      <w:r w:rsidR="00B56BE2" w:rsidRPr="00B01B64">
        <w:rPr>
          <w:rFonts w:ascii="Times New Roman" w:hAnsi="Times New Roman"/>
          <w:sz w:val="24"/>
          <w:szCs w:val="24"/>
        </w:rPr>
        <w:tab/>
      </w:r>
      <w:r w:rsidR="00B56BE2" w:rsidRPr="00303B61">
        <w:rPr>
          <w:rFonts w:ascii="Times New Roman" w:hAnsi="Times New Roman"/>
          <w:noProof/>
          <w:sz w:val="24"/>
          <w:szCs w:val="24"/>
        </w:rPr>
        <w:instrText>REF_METADATA</w:instrText>
      </w:r>
      <w:bookmarkEnd w:id="1913"/>
      <w:r w:rsidR="00B56BE2" w:rsidRPr="00B01B64">
        <w:rPr>
          <w:rFonts w:ascii="Times New Roman" w:hAnsi="Times New Roman"/>
          <w:sz w:val="24"/>
          <w:szCs w:val="24"/>
        </w:rPr>
        <w:instrText>" \f C \l 2</w:instrText>
      </w:r>
      <w:r w:rsidR="00B56BE2" w:rsidRPr="00B01B64">
        <w:rPr>
          <w:rFonts w:ascii="Times New Roman" w:hAnsi="Times New Roman"/>
          <w:sz w:val="24"/>
          <w:szCs w:val="24"/>
        </w:rPr>
        <w:fldChar w:fldCharType="end"/>
      </w:r>
    </w:p>
    <w:p w14:paraId="3920C346" w14:textId="498F17A2"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Concept </w:t>
      </w:r>
      <w:r>
        <w:rPr>
          <w:rFonts w:ascii="Times New Roman" w:hAnsi="Times New Roman"/>
          <w:sz w:val="24"/>
          <w:szCs w:val="24"/>
        </w:rPr>
        <w:t>S</w:t>
      </w:r>
      <w:r w:rsidRPr="00303B61">
        <w:rPr>
          <w:rFonts w:ascii="Times New Roman" w:hAnsi="Times New Roman"/>
          <w:sz w:val="24"/>
          <w:szCs w:val="24"/>
        </w:rPr>
        <w:t>cheme</w:t>
      </w:r>
    </w:p>
    <w:p w14:paraId="38F02C2C"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Cross-domain concept, CDC</w:t>
      </w:r>
    </w:p>
    <w:p w14:paraId="70DB625B" w14:textId="2D1CD29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et</w:t>
      </w:r>
    </w:p>
    <w:p w14:paraId="2B593D1D" w14:textId="4ED070C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Metadata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efinition, MSD</w:t>
      </w:r>
    </w:p>
    <w:p w14:paraId="198A455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6893299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70AE8F64" w14:textId="761065EF"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0E115B">
        <w:rPr>
          <w:rFonts w:ascii="Times New Roman" w:hAnsi="Times New Roman"/>
          <w:sz w:val="24"/>
          <w:szCs w:val="24"/>
        </w:rPr>
        <w:t>SDMX, "SDMX Glossary Version 1.0", February 2016 (</w:t>
      </w:r>
      <w:hyperlink r:id="rId225" w:history="1">
        <w:r w:rsidR="008B13C8" w:rsidRPr="002E2F75">
          <w:rPr>
            <w:rStyle w:val="Hyperlink"/>
            <w:rFonts w:ascii="Times New Roman" w:hAnsi="Times New Roman"/>
            <w:sz w:val="24"/>
            <w:szCs w:val="24"/>
          </w:rPr>
          <w:t>https://sdmx.org/wp-content/uploads/SDMX_Glossary_Version_1_0_February_2016.docx</w:t>
        </w:r>
      </w:hyperlink>
      <w:r w:rsidRPr="000E115B">
        <w:rPr>
          <w:rFonts w:ascii="Times New Roman" w:hAnsi="Times New Roman"/>
          <w:sz w:val="24"/>
          <w:szCs w:val="24"/>
        </w:rPr>
        <w:t>)</w:t>
      </w:r>
    </w:p>
    <w:p w14:paraId="73BFE8DC" w14:textId="6651888C" w:rsidR="008201DD" w:rsidRPr="00303B61" w:rsidRDefault="008201DD" w:rsidP="001A3ECA">
      <w:pPr>
        <w:pStyle w:val="Heading1"/>
      </w:pPr>
      <w:bookmarkStart w:id="1914" w:name="_Toc521319778"/>
      <w:r w:rsidRPr="00303B61">
        <w:rPr>
          <w:noProof/>
        </w:rPr>
        <w:t>Reference period</w:t>
      </w:r>
      <w:bookmarkEnd w:id="1914"/>
      <w:r>
        <w:rPr>
          <w:noProof/>
        </w:rPr>
        <w:fldChar w:fldCharType="begin"/>
      </w:r>
      <w:r w:rsidRPr="00303B61">
        <w:instrText>tc "</w:instrText>
      </w:r>
      <w:bookmarkStart w:id="1915" w:name="_Toc427317068"/>
      <w:bookmarkStart w:id="1916" w:name="_Toc427318686"/>
      <w:bookmarkStart w:id="1917" w:name="_Toc441822433"/>
      <w:bookmarkStart w:id="1918" w:name="_Toc521320267"/>
      <w:r w:rsidRPr="00303B61">
        <w:rPr>
          <w:noProof/>
        </w:rPr>
        <w:instrText>Reference period</w:instrText>
      </w:r>
      <w:bookmarkEnd w:id="1915"/>
      <w:bookmarkEnd w:id="1916"/>
      <w:bookmarkEnd w:id="1917"/>
      <w:bookmarkEnd w:id="1918"/>
      <w:r w:rsidRPr="00303B61">
        <w:instrText>" \f C \l 1</w:instrText>
      </w:r>
      <w:r>
        <w:rPr>
          <w:noProof/>
        </w:rPr>
        <w:fldChar w:fldCharType="end"/>
      </w:r>
    </w:p>
    <w:p w14:paraId="245531BD"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Timespan or point in time to which the measured observation is intended to refer.</w:t>
      </w:r>
    </w:p>
    <w:p w14:paraId="7361F633" w14:textId="717CB8D1"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many cases, the reference period and time period will be identical, but there are also cases where they are different. This can happen if data are not available for the target reference period, but are available for a time period which is judged to be sufficiently close. For example, the reference period may be a calendar year, whereas data may only be available for a fiscal year. In such cases, </w:t>
      </w:r>
      <w:r w:rsidR="00470B73">
        <w:rPr>
          <w:rFonts w:ascii="Times New Roman" w:hAnsi="Times New Roman"/>
          <w:sz w:val="24"/>
          <w:szCs w:val="24"/>
        </w:rPr>
        <w:t>"</w:t>
      </w:r>
      <w:r w:rsidRPr="00303B61">
        <w:rPr>
          <w:rFonts w:ascii="Times New Roman" w:hAnsi="Times New Roman"/>
          <w:sz w:val="24"/>
          <w:szCs w:val="24"/>
        </w:rPr>
        <w:t>reference period</w:t>
      </w:r>
      <w:r w:rsidR="00470B73">
        <w:rPr>
          <w:rFonts w:ascii="Times New Roman" w:hAnsi="Times New Roman"/>
          <w:sz w:val="24"/>
          <w:szCs w:val="24"/>
        </w:rPr>
        <w:t>"</w:t>
      </w:r>
      <w:r w:rsidRPr="00303B61">
        <w:rPr>
          <w:rFonts w:ascii="Times New Roman" w:hAnsi="Times New Roman"/>
          <w:sz w:val="24"/>
          <w:szCs w:val="24"/>
        </w:rPr>
        <w:t xml:space="preserve"> should refer to the target reference period rather than the actual time period of the data. The difference between target and actual reference period can be highlighted in a free text note.</w:t>
      </w:r>
    </w:p>
    <w:p w14:paraId="102EFADE"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55ABF55"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REF_PERIOD</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19" w:name="_Toc427317069"/>
      <w:bookmarkStart w:id="1920" w:name="_Toc427318687"/>
      <w:bookmarkStart w:id="1921" w:name="_Toc441822434"/>
      <w:bookmarkStart w:id="1922" w:name="_Toc521320268"/>
      <w:r w:rsidRPr="00BB5EFB">
        <w:rPr>
          <w:rFonts w:ascii="Times New Roman" w:hAnsi="Times New Roman"/>
          <w:b/>
          <w:sz w:val="24"/>
          <w:szCs w:val="24"/>
        </w:rPr>
        <w:instrText>Concept ID</w:instrText>
      </w:r>
      <w:r w:rsidRPr="00BB5EFB">
        <w:rPr>
          <w:rFonts w:ascii="Times New Roman" w:hAnsi="Times New Roman"/>
          <w:sz w:val="24"/>
          <w:szCs w:val="24"/>
        </w:rPr>
        <w:tab/>
        <w:instrText>REF_PERIOD</w:instrText>
      </w:r>
      <w:bookmarkEnd w:id="1919"/>
      <w:bookmarkEnd w:id="1920"/>
      <w:bookmarkEnd w:id="1921"/>
      <w:bookmarkEnd w:id="1922"/>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356B11EC" w14:textId="141CC72E"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679B4FE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Base period</w:t>
      </w:r>
    </w:p>
    <w:p w14:paraId="4C54D0C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Time period</w:t>
      </w:r>
    </w:p>
    <w:p w14:paraId="6CD9E177" w14:textId="547E0A21" w:rsidR="008201DD" w:rsidRDefault="008201DD" w:rsidP="008B13C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10629">
        <w:rPr>
          <w:rFonts w:ascii="Times New Roman" w:hAnsi="Times New Roman"/>
          <w:sz w:val="24"/>
          <w:szCs w:val="24"/>
        </w:rPr>
        <w:t>SDMX, "Metadata Common Vocabulary", 2009 (</w:t>
      </w:r>
      <w:hyperlink r:id="rId226" w:history="1">
        <w:r w:rsidR="008B13C8" w:rsidRPr="002E2F75">
          <w:rPr>
            <w:rStyle w:val="Hyperlink"/>
            <w:rFonts w:ascii="Times New Roman" w:hAnsi="Times New Roman"/>
            <w:sz w:val="24"/>
            <w:szCs w:val="24"/>
          </w:rPr>
          <w:t>https://sdmx.org/wpcontent/uploads/04_sdmx_cog_annex_4_mcv_2009.pdf</w:t>
        </w:r>
      </w:hyperlink>
      <w:r w:rsidR="008B13C8">
        <w:rPr>
          <w:rFonts w:ascii="Times New Roman" w:hAnsi="Times New Roman"/>
          <w:sz w:val="24"/>
          <w:szCs w:val="24"/>
        </w:rPr>
        <w:t>)</w:t>
      </w:r>
    </w:p>
    <w:p w14:paraId="7DAB9281" w14:textId="4758D378" w:rsidR="008201DD" w:rsidRPr="008B13C8"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Other link(s)</w:t>
      </w:r>
      <w:r w:rsidRPr="008B13C8">
        <w:rPr>
          <w:rFonts w:ascii="Times New Roman" w:hAnsi="Times New Roman"/>
          <w:sz w:val="24"/>
          <w:szCs w:val="24"/>
        </w:rPr>
        <w:tab/>
      </w:r>
      <w:r w:rsidR="008B13C8">
        <w:rPr>
          <w:rFonts w:ascii="Times New Roman" w:hAnsi="Times New Roman"/>
          <w:sz w:val="24"/>
          <w:szCs w:val="24"/>
        </w:rPr>
        <w:t>SDMX, "Guidelines on Non-Calendar Year Reporting of Data" (</w:t>
      </w:r>
      <w:hyperlink r:id="rId227" w:history="1">
        <w:r w:rsidR="008B13C8" w:rsidRPr="002E2F75">
          <w:rPr>
            <w:rStyle w:val="Hyperlink"/>
            <w:rFonts w:ascii="Times New Roman" w:hAnsi="Times New Roman"/>
            <w:sz w:val="24"/>
            <w:szCs w:val="24"/>
          </w:rPr>
          <w:t>https://sdmx.org/?page_id=4345</w:t>
        </w:r>
      </w:hyperlink>
      <w:r w:rsidR="008B13C8">
        <w:rPr>
          <w:rFonts w:ascii="Times New Roman" w:hAnsi="Times New Roman"/>
          <w:sz w:val="24"/>
          <w:szCs w:val="24"/>
        </w:rPr>
        <w:t>)</w:t>
      </w:r>
    </w:p>
    <w:p w14:paraId="3A205DDE" w14:textId="4BA30E02" w:rsidR="008201DD" w:rsidRPr="00303B61" w:rsidRDefault="008201DD" w:rsidP="001A3ECA">
      <w:pPr>
        <w:pStyle w:val="Heading1"/>
      </w:pPr>
      <w:bookmarkStart w:id="1923" w:name="_Toc521319779"/>
      <w:r w:rsidRPr="00303B61">
        <w:t>Release policy</w:t>
      </w:r>
      <w:bookmarkEnd w:id="1923"/>
      <w:r>
        <w:fldChar w:fldCharType="begin"/>
      </w:r>
      <w:r w:rsidRPr="00303B61">
        <w:instrText>tc "</w:instrText>
      </w:r>
      <w:bookmarkStart w:id="1924" w:name="_Toc427317070"/>
      <w:bookmarkStart w:id="1925" w:name="_Toc427318688"/>
      <w:bookmarkStart w:id="1926" w:name="_Toc441822435"/>
      <w:bookmarkStart w:id="1927" w:name="_Toc521320269"/>
      <w:r w:rsidRPr="00303B61">
        <w:instrText>Release policy</w:instrText>
      </w:r>
      <w:bookmarkEnd w:id="1924"/>
      <w:bookmarkEnd w:id="1925"/>
      <w:bookmarkEnd w:id="1926"/>
      <w:bookmarkEnd w:id="1927"/>
      <w:r w:rsidRPr="00303B61">
        <w:instrText>" \f C \l 1</w:instrText>
      </w:r>
      <w:r>
        <w:fldChar w:fldCharType="end"/>
      </w:r>
    </w:p>
    <w:p w14:paraId="06BDE2FF"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Rules for disseminating statistical data to interested parties.</w:t>
      </w:r>
    </w:p>
    <w:p w14:paraId="3DB9FFD8"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describe the policy for release of the data to the public, how the public is informed that the data are being released, and whether the data are disseminated to all interested parties at the same time.</w:t>
      </w:r>
    </w:p>
    <w:p w14:paraId="2398C595" w14:textId="77777777" w:rsidR="008201DD" w:rsidRPr="00303B61" w:rsidRDefault="008201DD" w:rsidP="0002378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E09CE0"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REL_POLICY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28" w:name="_Toc427317071"/>
      <w:bookmarkStart w:id="1929" w:name="_Toc427318689"/>
      <w:bookmarkStart w:id="1930" w:name="_Toc441822436"/>
      <w:bookmarkStart w:id="1931" w:name="_Toc521320270"/>
      <w:r w:rsidRPr="00BB5EFB">
        <w:rPr>
          <w:rFonts w:ascii="Times New Roman" w:hAnsi="Times New Roman"/>
          <w:b/>
          <w:sz w:val="24"/>
          <w:szCs w:val="24"/>
        </w:rPr>
        <w:instrText>Concept ID</w:instrText>
      </w:r>
      <w:r w:rsidRPr="00BB5EFB">
        <w:rPr>
          <w:rFonts w:ascii="Times New Roman" w:hAnsi="Times New Roman"/>
          <w:sz w:val="24"/>
          <w:szCs w:val="24"/>
        </w:rPr>
        <w:tab/>
        <w:instrText>REL_POLICY</w:instrText>
      </w:r>
      <w:bookmarkEnd w:id="1928"/>
      <w:bookmarkEnd w:id="1929"/>
      <w:bookmarkEnd w:id="1930"/>
      <w:bookmarkEnd w:id="1931"/>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1EF1C9B" w14:textId="17FCB27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D296158" w14:textId="4FBF5DC4"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27882A30" w14:textId="007985D3"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 access</w:t>
      </w:r>
    </w:p>
    <w:p w14:paraId="2DC73646" w14:textId="03B1AAD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4E79F62B" w14:textId="27EA89B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7E5A830" w14:textId="7113E01A"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28"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007207BE" w14:textId="067E9488" w:rsidR="008201DD" w:rsidRPr="00303B61" w:rsidRDefault="008201DD" w:rsidP="001A3ECA">
      <w:pPr>
        <w:pStyle w:val="Heading1"/>
      </w:pPr>
      <w:bookmarkStart w:id="1932" w:name="_Toc521319780"/>
      <w:r w:rsidRPr="00303B61">
        <w:t xml:space="preserve">Release policy </w:t>
      </w:r>
      <w:r w:rsidR="0093536E" w:rsidRPr="00710629">
        <w:rPr>
          <w:rFonts w:ascii="Times New Roman" w:hAnsi="Times New Roman"/>
        </w:rPr>
        <w:t>-</w:t>
      </w:r>
      <w:r w:rsidRPr="00303B61">
        <w:t xml:space="preserve"> release calendar</w:t>
      </w:r>
      <w:bookmarkEnd w:id="1932"/>
      <w:r>
        <w:fldChar w:fldCharType="begin"/>
      </w:r>
      <w:r w:rsidRPr="00303B61">
        <w:instrText>tc "</w:instrText>
      </w:r>
      <w:bookmarkStart w:id="1933" w:name="_Toc427317072"/>
      <w:bookmarkStart w:id="1934" w:name="_Toc427318690"/>
      <w:bookmarkStart w:id="1935" w:name="_Toc441822437"/>
      <w:bookmarkStart w:id="1936" w:name="_Toc521320271"/>
      <w:r w:rsidRPr="00303B61">
        <w:instrText xml:space="preserve">Release policy </w:instrText>
      </w:r>
      <w:r w:rsidR="0093536E" w:rsidRPr="00710629">
        <w:rPr>
          <w:rFonts w:ascii="Times New Roman" w:hAnsi="Times New Roman"/>
        </w:rPr>
        <w:instrText>-</w:instrText>
      </w:r>
      <w:r w:rsidRPr="00303B61">
        <w:instrText xml:space="preserve"> release calendar</w:instrText>
      </w:r>
      <w:bookmarkEnd w:id="1933"/>
      <w:bookmarkEnd w:id="1934"/>
      <w:bookmarkEnd w:id="1935"/>
      <w:bookmarkEnd w:id="1936"/>
      <w:r w:rsidRPr="00303B61">
        <w:instrText>" \f C \l 1</w:instrText>
      </w:r>
      <w:r>
        <w:fldChar w:fldCharType="end"/>
      </w:r>
      <w:r w:rsidRPr="00303B61">
        <w:t xml:space="preserve"> </w:t>
      </w:r>
    </w:p>
    <w:p w14:paraId="319FB062"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Schedule of statistical release dates.</w:t>
      </w:r>
    </w:p>
    <w:p w14:paraId="563E6775" w14:textId="77777777" w:rsidR="008201DD" w:rsidRPr="00303B61" w:rsidRDefault="008201DD" w:rsidP="0078506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An advance release calendar is the schedule for release of data, which are publicly disseminated so as to provide prior notice of the precise release dates on which a national statistical agency, other national agency, or international organisation undertakes to release specified statistical information to the public. Such information may be provided for statistical releases in the coming week, month, quarter or year.</w:t>
      </w:r>
    </w:p>
    <w:p w14:paraId="3313E043" w14:textId="77777777" w:rsidR="008201DD" w:rsidRPr="00303B61" w:rsidRDefault="008201DD" w:rsidP="009520D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C8F49F3" w14:textId="77777777" w:rsidR="008201DD" w:rsidRPr="00BB5EFB" w:rsidRDefault="008201DD" w:rsidP="00BF5F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r>
      <w:r w:rsidRPr="00BB5EFB">
        <w:rPr>
          <w:rFonts w:ascii="Times New Roman" w:hAnsi="Times New Roman"/>
          <w:noProof/>
          <w:sz w:val="24"/>
          <w:szCs w:val="24"/>
        </w:rPr>
        <w:t>REL_CAL_POLICY</w:t>
      </w:r>
      <w:r w:rsidRPr="00BB5EFB">
        <w:rPr>
          <w:rFonts w:ascii="Times New Roman" w:hAnsi="Times New Roman"/>
          <w:noProof/>
          <w:sz w:val="24"/>
          <w:szCs w:val="24"/>
        </w:rPr>
        <w:fldChar w:fldCharType="begin"/>
      </w:r>
      <w:r w:rsidRPr="00BB5EFB">
        <w:rPr>
          <w:rFonts w:ascii="Times New Roman" w:hAnsi="Times New Roman"/>
          <w:sz w:val="24"/>
          <w:szCs w:val="24"/>
        </w:rPr>
        <w:instrText>tc "</w:instrText>
      </w:r>
      <w:bookmarkStart w:id="1937" w:name="_Toc427317073"/>
      <w:bookmarkStart w:id="1938" w:name="_Toc427318691"/>
      <w:bookmarkStart w:id="1939" w:name="_Toc441822438"/>
      <w:bookmarkStart w:id="1940" w:name="_Toc521320272"/>
      <w:r w:rsidRPr="00BB5EFB">
        <w:rPr>
          <w:rFonts w:ascii="Times New Roman" w:hAnsi="Times New Roman"/>
          <w:b/>
          <w:sz w:val="24"/>
          <w:szCs w:val="24"/>
        </w:rPr>
        <w:instrText>Concept ID</w:instrText>
      </w:r>
      <w:r w:rsidRPr="00BB5EFB">
        <w:rPr>
          <w:rFonts w:ascii="Times New Roman" w:hAnsi="Times New Roman"/>
          <w:sz w:val="24"/>
          <w:szCs w:val="24"/>
        </w:rPr>
        <w:tab/>
      </w:r>
      <w:r w:rsidRPr="00BB5EFB">
        <w:rPr>
          <w:rFonts w:ascii="Times New Roman" w:hAnsi="Times New Roman"/>
          <w:noProof/>
          <w:sz w:val="24"/>
          <w:szCs w:val="24"/>
        </w:rPr>
        <w:instrText>REL_CAL_POLICY</w:instrText>
      </w:r>
      <w:bookmarkEnd w:id="1937"/>
      <w:bookmarkEnd w:id="1938"/>
      <w:bookmarkEnd w:id="1939"/>
      <w:bookmarkEnd w:id="1940"/>
      <w:r w:rsidRPr="00BB5EFB">
        <w:rPr>
          <w:rFonts w:ascii="Times New Roman" w:hAnsi="Times New Roman"/>
          <w:sz w:val="24"/>
          <w:szCs w:val="24"/>
        </w:rPr>
        <w:instrText>" \f C \l 2</w:instrText>
      </w:r>
      <w:r w:rsidRPr="00BB5EFB">
        <w:rPr>
          <w:rFonts w:ascii="Times New Roman" w:hAnsi="Times New Roman"/>
          <w:noProof/>
          <w:sz w:val="24"/>
          <w:szCs w:val="24"/>
        </w:rPr>
        <w:fldChar w:fldCharType="end"/>
      </w:r>
    </w:p>
    <w:p w14:paraId="4014C06D" w14:textId="357A7F6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726E492"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2A1BA01D" w14:textId="518C545E"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release calendar access</w:t>
      </w:r>
    </w:p>
    <w:p w14:paraId="00DA41BF" w14:textId="6F1FA05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transparency</w:t>
      </w:r>
    </w:p>
    <w:p w14:paraId="5018DB42" w14:textId="29698A70"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A442BD">
        <w:rPr>
          <w:rFonts w:ascii="Times New Roman" w:hAnsi="Times New Roman"/>
          <w:sz w:val="24"/>
          <w:szCs w:val="24"/>
        </w:rPr>
        <w:t>-</w:t>
      </w:r>
      <w:r w:rsidRPr="00303B61">
        <w:rPr>
          <w:rFonts w:ascii="Times New Roman" w:hAnsi="Times New Roman"/>
          <w:sz w:val="24"/>
          <w:szCs w:val="24"/>
        </w:rPr>
        <w:t xml:space="preserve"> user access</w:t>
      </w:r>
    </w:p>
    <w:p w14:paraId="64A04685" w14:textId="1BBC0544"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29"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73BE55EC" w14:textId="12CE47D3" w:rsidR="008201DD" w:rsidRPr="00303B61" w:rsidRDefault="008201DD" w:rsidP="001A3ECA">
      <w:pPr>
        <w:pStyle w:val="Heading1"/>
      </w:pPr>
      <w:bookmarkStart w:id="1941" w:name="_Toc216585719"/>
      <w:bookmarkStart w:id="1942" w:name="_Toc216589780"/>
      <w:bookmarkStart w:id="1943" w:name="_Toc216589915"/>
      <w:bookmarkStart w:id="1944" w:name="_Toc216590199"/>
      <w:bookmarkStart w:id="1945" w:name="_Toc216590406"/>
      <w:bookmarkStart w:id="1946" w:name="_Toc216590541"/>
      <w:bookmarkStart w:id="1947" w:name="_Toc216590676"/>
      <w:bookmarkStart w:id="1948" w:name="_Toc216590811"/>
      <w:bookmarkStart w:id="1949" w:name="_Toc216591083"/>
      <w:bookmarkStart w:id="1950" w:name="_Toc216692772"/>
      <w:bookmarkStart w:id="1951" w:name="_Toc521319781"/>
      <w:r w:rsidRPr="00303B61">
        <w:lastRenderedPageBreak/>
        <w:t xml:space="preserve">Release policy </w:t>
      </w:r>
      <w:r w:rsidR="0093536E" w:rsidRPr="00710629">
        <w:rPr>
          <w:rFonts w:ascii="Times New Roman" w:hAnsi="Times New Roman"/>
        </w:rPr>
        <w:t>-</w:t>
      </w:r>
      <w:r w:rsidRPr="00303B61">
        <w:t xml:space="preserve"> release calendar access</w:t>
      </w:r>
      <w:bookmarkEnd w:id="1941"/>
      <w:bookmarkEnd w:id="1942"/>
      <w:bookmarkEnd w:id="1943"/>
      <w:bookmarkEnd w:id="1944"/>
      <w:bookmarkEnd w:id="1945"/>
      <w:bookmarkEnd w:id="1946"/>
      <w:bookmarkEnd w:id="1947"/>
      <w:bookmarkEnd w:id="1948"/>
      <w:bookmarkEnd w:id="1949"/>
      <w:bookmarkEnd w:id="1950"/>
      <w:bookmarkEnd w:id="1951"/>
      <w:r>
        <w:fldChar w:fldCharType="begin"/>
      </w:r>
      <w:r w:rsidRPr="00303B61">
        <w:instrText>tc "</w:instrText>
      </w:r>
      <w:bookmarkStart w:id="1952" w:name="_Toc427317074"/>
      <w:bookmarkStart w:id="1953" w:name="_Toc427318692"/>
      <w:bookmarkStart w:id="1954" w:name="_Toc441822439"/>
      <w:bookmarkStart w:id="1955" w:name="_Toc521320273"/>
      <w:r w:rsidRPr="00303B61">
        <w:instrText xml:space="preserve">Release policy </w:instrText>
      </w:r>
      <w:r w:rsidR="0093536E" w:rsidRPr="00710629">
        <w:rPr>
          <w:rFonts w:ascii="Times New Roman" w:hAnsi="Times New Roman"/>
        </w:rPr>
        <w:instrText>-</w:instrText>
      </w:r>
      <w:r w:rsidRPr="00303B61">
        <w:instrText xml:space="preserve"> release calendar access</w:instrText>
      </w:r>
      <w:bookmarkEnd w:id="1952"/>
      <w:bookmarkEnd w:id="1953"/>
      <w:bookmarkEnd w:id="1954"/>
      <w:bookmarkEnd w:id="1955"/>
      <w:r w:rsidRPr="00303B61">
        <w:instrText>" \f C \l 1</w:instrText>
      </w:r>
      <w:r>
        <w:fldChar w:fldCharType="end"/>
      </w:r>
      <w:r w:rsidRPr="00303B61">
        <w:t xml:space="preserve"> </w:t>
      </w:r>
    </w:p>
    <w:p w14:paraId="67F3375E"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the release calendar can be accessed. </w:t>
      </w:r>
    </w:p>
    <w:p w14:paraId="789FFC11"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Access to the release calendar information. A hyperlink should be provided if available.</w:t>
      </w:r>
    </w:p>
    <w:p w14:paraId="2C962019" w14:textId="77777777" w:rsidR="008201DD" w:rsidRPr="00303B61" w:rsidRDefault="008201DD" w:rsidP="0077661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65A25BE"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REL_CAL_ACCESS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56" w:name="_Toc427317075"/>
      <w:bookmarkStart w:id="1957" w:name="_Toc427318693"/>
      <w:bookmarkStart w:id="1958" w:name="_Toc441822440"/>
      <w:bookmarkStart w:id="1959" w:name="_Toc521320274"/>
      <w:r w:rsidRPr="00BB5EFB">
        <w:rPr>
          <w:rFonts w:ascii="Times New Roman" w:hAnsi="Times New Roman"/>
          <w:b/>
          <w:sz w:val="24"/>
          <w:szCs w:val="24"/>
        </w:rPr>
        <w:instrText>Concept ID</w:instrText>
      </w:r>
      <w:r w:rsidRPr="00BB5EFB">
        <w:rPr>
          <w:rFonts w:ascii="Times New Roman" w:hAnsi="Times New Roman"/>
          <w:sz w:val="24"/>
          <w:szCs w:val="24"/>
        </w:rPr>
        <w:tab/>
        <w:instrText>REL_CAL_ACCESS</w:instrText>
      </w:r>
      <w:bookmarkEnd w:id="1956"/>
      <w:bookmarkEnd w:id="1957"/>
      <w:bookmarkEnd w:id="1958"/>
      <w:bookmarkEnd w:id="1959"/>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1B66A884" w14:textId="366F24DA"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C5B962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709C844C" w14:textId="57889CF1"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F8C5CE8" w14:textId="4B02F0A5"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06D50F85" w14:textId="4E812B1C"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36C10F9F" w14:textId="58EC775E"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0"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27812A58" w14:textId="09E77FC1" w:rsidR="008201DD" w:rsidRPr="00303B61" w:rsidRDefault="008201DD" w:rsidP="001A3ECA">
      <w:pPr>
        <w:pStyle w:val="Heading1"/>
      </w:pPr>
      <w:bookmarkStart w:id="1960" w:name="_Toc216585722"/>
      <w:bookmarkStart w:id="1961" w:name="_Toc216589783"/>
      <w:bookmarkStart w:id="1962" w:name="_Toc216589918"/>
      <w:bookmarkStart w:id="1963" w:name="_Toc216590202"/>
      <w:bookmarkStart w:id="1964" w:name="_Toc216590409"/>
      <w:bookmarkStart w:id="1965" w:name="_Toc216590544"/>
      <w:bookmarkStart w:id="1966" w:name="_Toc216590679"/>
      <w:bookmarkStart w:id="1967" w:name="_Toc216590814"/>
      <w:bookmarkStart w:id="1968" w:name="_Toc216591086"/>
      <w:bookmarkStart w:id="1969" w:name="_Toc216692775"/>
      <w:bookmarkStart w:id="1970" w:name="_Toc521319782"/>
      <w:r w:rsidRPr="00303B61">
        <w:t xml:space="preserve">Release policy </w:t>
      </w:r>
      <w:r w:rsidR="0093536E" w:rsidRPr="00710629">
        <w:rPr>
          <w:rFonts w:ascii="Times New Roman" w:hAnsi="Times New Roman"/>
        </w:rPr>
        <w:t>-</w:t>
      </w:r>
      <w:r w:rsidRPr="00303B61">
        <w:t xml:space="preserve"> transparency</w:t>
      </w:r>
      <w:bookmarkEnd w:id="1960"/>
      <w:bookmarkEnd w:id="1961"/>
      <w:bookmarkEnd w:id="1962"/>
      <w:bookmarkEnd w:id="1963"/>
      <w:bookmarkEnd w:id="1964"/>
      <w:bookmarkEnd w:id="1965"/>
      <w:bookmarkEnd w:id="1966"/>
      <w:bookmarkEnd w:id="1967"/>
      <w:bookmarkEnd w:id="1968"/>
      <w:bookmarkEnd w:id="1969"/>
      <w:bookmarkEnd w:id="1970"/>
      <w:r>
        <w:fldChar w:fldCharType="begin"/>
      </w:r>
      <w:r w:rsidRPr="00303B61">
        <w:instrText>tc "</w:instrText>
      </w:r>
      <w:bookmarkStart w:id="1971" w:name="_Toc427317076"/>
      <w:bookmarkStart w:id="1972" w:name="_Toc427318694"/>
      <w:bookmarkStart w:id="1973" w:name="_Toc441822441"/>
      <w:bookmarkStart w:id="1974" w:name="_Toc521320275"/>
      <w:r w:rsidRPr="00303B61">
        <w:instrText xml:space="preserve">Release policy </w:instrText>
      </w:r>
      <w:r w:rsidR="0093536E" w:rsidRPr="00710629">
        <w:rPr>
          <w:rFonts w:ascii="Times New Roman" w:hAnsi="Times New Roman"/>
        </w:rPr>
        <w:instrText>-</w:instrText>
      </w:r>
      <w:r w:rsidRPr="00303B61">
        <w:instrText xml:space="preserve"> transparency</w:instrText>
      </w:r>
      <w:bookmarkEnd w:id="1971"/>
      <w:bookmarkEnd w:id="1972"/>
      <w:bookmarkEnd w:id="1973"/>
      <w:bookmarkEnd w:id="1974"/>
      <w:r w:rsidRPr="00303B61">
        <w:instrText>" \f C \l 1</w:instrText>
      </w:r>
      <w:r>
        <w:fldChar w:fldCharType="end"/>
      </w:r>
      <w:r w:rsidRPr="00303B61">
        <w:t xml:space="preserve"> </w:t>
      </w:r>
    </w:p>
    <w:p w14:paraId="214234CF"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Statement describing whether and how the release policy is disseminated to the public. </w:t>
      </w:r>
    </w:p>
    <w:p w14:paraId="03F09D9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statement does not describe the release policy itself.</w:t>
      </w:r>
    </w:p>
    <w:p w14:paraId="40D9E8F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2CB4066"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REL_POL_TRA</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75" w:name="_Toc427317077"/>
      <w:bookmarkStart w:id="1976" w:name="_Toc427318695"/>
      <w:bookmarkStart w:id="1977" w:name="_Toc441822442"/>
      <w:bookmarkStart w:id="1978" w:name="_Toc521320276"/>
      <w:r w:rsidRPr="00BB5EFB">
        <w:rPr>
          <w:rFonts w:ascii="Times New Roman" w:hAnsi="Times New Roman"/>
          <w:b/>
          <w:sz w:val="24"/>
          <w:szCs w:val="24"/>
        </w:rPr>
        <w:instrText>Concept ID</w:instrText>
      </w:r>
      <w:r w:rsidRPr="00BB5EFB">
        <w:rPr>
          <w:rFonts w:ascii="Times New Roman" w:hAnsi="Times New Roman"/>
          <w:sz w:val="24"/>
          <w:szCs w:val="24"/>
        </w:rPr>
        <w:tab/>
        <w:instrText>REL_POL_TRA</w:instrText>
      </w:r>
      <w:bookmarkEnd w:id="1975"/>
      <w:bookmarkEnd w:id="1976"/>
      <w:bookmarkEnd w:id="1977"/>
      <w:bookmarkEnd w:id="1978"/>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723569" w14:textId="05577E1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1A77EB5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058D470D" w14:textId="6AAE65A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17EB5F4B" w14:textId="506E260A"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3BB3821C" w14:textId="76185FEA"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user access</w:t>
      </w:r>
    </w:p>
    <w:p w14:paraId="7093390C" w14:textId="0A799C9A" w:rsidR="008201DD" w:rsidRPr="00AF05F9" w:rsidRDefault="008201DD" w:rsidP="008B13C8">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7D05B4">
        <w:rPr>
          <w:rFonts w:ascii="Times New Roman" w:hAnsi="Times New Roman"/>
          <w:sz w:val="24"/>
          <w:szCs w:val="24"/>
        </w:rPr>
        <w:t>SDMX, "SDMX Glossary Version 1.0", February 2016 (</w:t>
      </w:r>
      <w:hyperlink r:id="rId231" w:history="1">
        <w:r w:rsidR="008B13C8" w:rsidRPr="002E2F75">
          <w:rPr>
            <w:rStyle w:val="Hyperlink"/>
            <w:rFonts w:ascii="Times New Roman" w:hAnsi="Times New Roman"/>
            <w:sz w:val="24"/>
            <w:szCs w:val="24"/>
          </w:rPr>
          <w:t>https://sdmx.org/wp-content/uploads/SDMX_Glossary_Version_1_0_February_2016.docx</w:t>
        </w:r>
      </w:hyperlink>
      <w:r w:rsidRPr="007D05B4">
        <w:rPr>
          <w:rFonts w:ascii="Times New Roman" w:hAnsi="Times New Roman"/>
          <w:sz w:val="24"/>
          <w:szCs w:val="24"/>
        </w:rPr>
        <w:t>)</w:t>
      </w:r>
    </w:p>
    <w:p w14:paraId="5B006922" w14:textId="2B76ACF6" w:rsidR="008201DD" w:rsidRPr="00303B61" w:rsidRDefault="008201DD" w:rsidP="001A3ECA">
      <w:pPr>
        <w:pStyle w:val="Heading1"/>
      </w:pPr>
      <w:bookmarkStart w:id="1979" w:name="_Toc216585723"/>
      <w:bookmarkStart w:id="1980" w:name="_Toc216589784"/>
      <w:bookmarkStart w:id="1981" w:name="_Toc216589919"/>
      <w:bookmarkStart w:id="1982" w:name="_Toc216590203"/>
      <w:bookmarkStart w:id="1983" w:name="_Toc216590410"/>
      <w:bookmarkStart w:id="1984" w:name="_Toc216590545"/>
      <w:bookmarkStart w:id="1985" w:name="_Toc216590680"/>
      <w:bookmarkStart w:id="1986" w:name="_Toc216590815"/>
      <w:bookmarkStart w:id="1987" w:name="_Toc216591087"/>
      <w:bookmarkStart w:id="1988" w:name="_Toc216692776"/>
      <w:bookmarkStart w:id="1989" w:name="_Toc521319783"/>
      <w:r w:rsidRPr="00303B61">
        <w:t xml:space="preserve">Release policy </w:t>
      </w:r>
      <w:r w:rsidR="0093536E" w:rsidRPr="00710629">
        <w:rPr>
          <w:rFonts w:ascii="Times New Roman" w:hAnsi="Times New Roman"/>
        </w:rPr>
        <w:t>-</w:t>
      </w:r>
      <w:r w:rsidRPr="00303B61">
        <w:t xml:space="preserve"> user access</w:t>
      </w:r>
      <w:bookmarkEnd w:id="1979"/>
      <w:bookmarkEnd w:id="1980"/>
      <w:bookmarkEnd w:id="1981"/>
      <w:bookmarkEnd w:id="1982"/>
      <w:bookmarkEnd w:id="1983"/>
      <w:bookmarkEnd w:id="1984"/>
      <w:bookmarkEnd w:id="1985"/>
      <w:bookmarkEnd w:id="1986"/>
      <w:bookmarkEnd w:id="1987"/>
      <w:bookmarkEnd w:id="1988"/>
      <w:bookmarkEnd w:id="1989"/>
      <w:r>
        <w:fldChar w:fldCharType="begin"/>
      </w:r>
      <w:r w:rsidRPr="00303B61">
        <w:instrText>tc "</w:instrText>
      </w:r>
      <w:bookmarkStart w:id="1990" w:name="_Toc427317078"/>
      <w:bookmarkStart w:id="1991" w:name="_Toc427318696"/>
      <w:bookmarkStart w:id="1992" w:name="_Toc441822443"/>
      <w:bookmarkStart w:id="1993" w:name="_Toc521320277"/>
      <w:r w:rsidRPr="00303B61">
        <w:instrText xml:space="preserve">Release policy </w:instrText>
      </w:r>
      <w:r w:rsidR="0093536E" w:rsidRPr="00710629">
        <w:rPr>
          <w:rFonts w:ascii="Times New Roman" w:hAnsi="Times New Roman"/>
        </w:rPr>
        <w:instrText>-</w:instrText>
      </w:r>
      <w:r w:rsidRPr="00303B61">
        <w:instrText xml:space="preserve"> user access</w:instrText>
      </w:r>
      <w:bookmarkEnd w:id="1990"/>
      <w:bookmarkEnd w:id="1991"/>
      <w:bookmarkEnd w:id="1992"/>
      <w:bookmarkEnd w:id="1993"/>
      <w:r w:rsidRPr="00303B61">
        <w:instrText>" \f C \l 1</w:instrText>
      </w:r>
      <w:r>
        <w:fldChar w:fldCharType="end"/>
      </w:r>
      <w:r w:rsidRPr="00303B61">
        <w:rPr>
          <w:rFonts w:ascii="Times New Roman" w:hAnsi="Times New Roman"/>
        </w:rPr>
        <w:t xml:space="preserve"> </w:t>
      </w:r>
    </w:p>
    <w:p w14:paraId="39CE2D38"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Policy for release of the data to users, </w:t>
      </w:r>
      <w:r w:rsidRPr="00303B61" w:rsidDel="001B43C9">
        <w:rPr>
          <w:rFonts w:ascii="Times New Roman" w:hAnsi="Times New Roman"/>
          <w:sz w:val="24"/>
          <w:szCs w:val="24"/>
        </w:rPr>
        <w:t>scope of dissemination (e.g. to the public, to selected users), how users are informed that the data are being released, and whether the policy determines the dissemination of statistical data to all users.</w:t>
      </w:r>
    </w:p>
    <w:p w14:paraId="35A99E74"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7308B34" w14:textId="77777777" w:rsidR="008201DD" w:rsidRPr="00BB5EFB" w:rsidRDefault="008201DD" w:rsidP="001B43C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REL_POL_US_AC</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1994" w:name="_Toc427317079"/>
      <w:bookmarkStart w:id="1995" w:name="_Toc427318697"/>
      <w:bookmarkStart w:id="1996" w:name="_Toc441822444"/>
      <w:bookmarkStart w:id="1997" w:name="_Toc521320278"/>
      <w:r w:rsidRPr="00BB5EFB">
        <w:rPr>
          <w:rFonts w:ascii="Times New Roman" w:hAnsi="Times New Roman"/>
          <w:b/>
          <w:sz w:val="24"/>
          <w:szCs w:val="24"/>
        </w:rPr>
        <w:instrText>Concept ID</w:instrText>
      </w:r>
      <w:r w:rsidRPr="00BB5EFB">
        <w:rPr>
          <w:rFonts w:ascii="Times New Roman" w:hAnsi="Times New Roman"/>
          <w:sz w:val="24"/>
          <w:szCs w:val="24"/>
        </w:rPr>
        <w:tab/>
        <w:instrText>REL_POL_US_AC</w:instrText>
      </w:r>
      <w:bookmarkEnd w:id="1994"/>
      <w:bookmarkEnd w:id="1995"/>
      <w:bookmarkEnd w:id="1996"/>
      <w:bookmarkEnd w:id="1997"/>
      <w:r w:rsidRPr="00BB5EFB">
        <w:rPr>
          <w:rFonts w:ascii="Times New Roman" w:hAnsi="Times New Roman"/>
          <w:sz w:val="24"/>
          <w:szCs w:val="24"/>
        </w:rPr>
        <w:instrText>" \f C \l 2</w:instrText>
      </w:r>
      <w:r w:rsidRPr="00BB5EFB">
        <w:rPr>
          <w:rFonts w:ascii="Times New Roman" w:hAnsi="Times New Roman"/>
          <w:sz w:val="24"/>
          <w:szCs w:val="24"/>
        </w:rPr>
        <w:fldChar w:fldCharType="end"/>
      </w:r>
      <w:r w:rsidRPr="00BB5EFB">
        <w:rPr>
          <w:rFonts w:ascii="Times New Roman" w:hAnsi="Times New Roman"/>
          <w:sz w:val="24"/>
          <w:szCs w:val="24"/>
        </w:rPr>
        <w:t xml:space="preserve"> </w:t>
      </w:r>
    </w:p>
    <w:p w14:paraId="2C59132C" w14:textId="479A80A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0414B2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Release policy</w:t>
      </w:r>
    </w:p>
    <w:p w14:paraId="13EE3FDD" w14:textId="2893815D"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release calendar</w:t>
      </w:r>
    </w:p>
    <w:p w14:paraId="3614C971" w14:textId="1C2344E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C11A69">
        <w:rPr>
          <w:rFonts w:ascii="Times New Roman" w:hAnsi="Times New Roman"/>
          <w:sz w:val="24"/>
          <w:szCs w:val="24"/>
        </w:rPr>
        <w:t xml:space="preserve"> </w:t>
      </w:r>
      <w:r w:rsidRPr="00303B61">
        <w:rPr>
          <w:rFonts w:ascii="Times New Roman" w:hAnsi="Times New Roman"/>
          <w:sz w:val="24"/>
          <w:szCs w:val="24"/>
        </w:rPr>
        <w:t>release calendar access</w:t>
      </w:r>
    </w:p>
    <w:p w14:paraId="5680CAD1" w14:textId="4DFDAE1E"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Release policy </w:t>
      </w:r>
      <w:r w:rsidR="0093536E" w:rsidRPr="00710629">
        <w:rPr>
          <w:rFonts w:ascii="Times New Roman" w:hAnsi="Times New Roman"/>
          <w:sz w:val="24"/>
          <w:szCs w:val="24"/>
        </w:rPr>
        <w:t>-</w:t>
      </w:r>
      <w:r w:rsidRPr="00303B61">
        <w:rPr>
          <w:rFonts w:ascii="Times New Roman" w:hAnsi="Times New Roman"/>
          <w:sz w:val="24"/>
          <w:szCs w:val="24"/>
        </w:rPr>
        <w:t xml:space="preserve"> transparency</w:t>
      </w:r>
    </w:p>
    <w:p w14:paraId="25F19ACE" w14:textId="58909587" w:rsidR="008201DD" w:rsidRPr="00711FC3" w:rsidRDefault="008201DD" w:rsidP="00FD0C16">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711FC3">
        <w:rPr>
          <w:rFonts w:ascii="Times New Roman" w:hAnsi="Times New Roman"/>
          <w:b/>
          <w:sz w:val="24"/>
          <w:szCs w:val="24"/>
        </w:rPr>
        <w:t>Source</w:t>
      </w:r>
      <w:r w:rsidRPr="00711FC3">
        <w:rPr>
          <w:rFonts w:ascii="Times New Roman" w:hAnsi="Times New Roman"/>
          <w:sz w:val="24"/>
          <w:szCs w:val="24"/>
        </w:rPr>
        <w:tab/>
        <w:t>Eurostat, "Technical Manual of the Single Integrated Metadata Structure (SIMS)", Luxembourg, 2014 (</w:t>
      </w:r>
      <w:hyperlink r:id="rId232" w:history="1">
        <w:r w:rsidR="008B13C8" w:rsidRPr="002E2F75">
          <w:rPr>
            <w:rStyle w:val="Hyperlink"/>
            <w:rFonts w:ascii="Times New Roman" w:hAnsi="Times New Roman"/>
            <w:sz w:val="24"/>
            <w:szCs w:val="24"/>
          </w:rPr>
          <w:t>http://ec.europa.eu/eurostat/ramon/statmanuals/files/SIMS_Manual_2014.pdf</w:t>
        </w:r>
      </w:hyperlink>
      <w:r w:rsidRPr="00711FC3">
        <w:rPr>
          <w:rFonts w:ascii="Times New Roman" w:hAnsi="Times New Roman"/>
          <w:sz w:val="24"/>
          <w:szCs w:val="24"/>
        </w:rPr>
        <w:t>)</w:t>
      </w:r>
    </w:p>
    <w:p w14:paraId="40CC935F" w14:textId="77777777" w:rsidR="008201DD" w:rsidRPr="00303B61" w:rsidRDefault="008201DD" w:rsidP="001A3ECA">
      <w:pPr>
        <w:pStyle w:val="Heading1"/>
      </w:pPr>
      <w:bookmarkStart w:id="1998" w:name="_Toc521319784"/>
      <w:r w:rsidRPr="00303B61">
        <w:lastRenderedPageBreak/>
        <w:t>Relevance</w:t>
      </w:r>
      <w:bookmarkEnd w:id="1998"/>
      <w:r>
        <w:fldChar w:fldCharType="begin"/>
      </w:r>
      <w:r w:rsidRPr="00303B61">
        <w:instrText>tc "</w:instrText>
      </w:r>
      <w:bookmarkStart w:id="1999" w:name="_Toc427317080"/>
      <w:bookmarkStart w:id="2000" w:name="_Toc427318698"/>
      <w:bookmarkStart w:id="2001" w:name="_Toc441822445"/>
      <w:bookmarkStart w:id="2002" w:name="_Toc521320279"/>
      <w:r w:rsidRPr="00303B61">
        <w:instrText>Relevance</w:instrText>
      </w:r>
      <w:bookmarkEnd w:id="1999"/>
      <w:bookmarkEnd w:id="2000"/>
      <w:bookmarkEnd w:id="2001"/>
      <w:bookmarkEnd w:id="2002"/>
      <w:r w:rsidRPr="00303B61">
        <w:instrText>" \f C \l 1</w:instrText>
      </w:r>
      <w:r>
        <w:fldChar w:fldCharType="end"/>
      </w:r>
      <w:r w:rsidRPr="00303B61">
        <w:t xml:space="preserve"> </w:t>
      </w:r>
    </w:p>
    <w:p w14:paraId="033E88BE"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Degree to which statistical information meets the real or perceived needs of clients.</w:t>
      </w:r>
    </w:p>
    <w:p w14:paraId="1110A3B6" w14:textId="77777777" w:rsidR="008201DD" w:rsidRPr="00303B6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Relevance is concerned with whether the available information sheds light on the issues that are important to users. Assessing relevance is subjective and depends upon the varying needs of users. The Agency's challenge is to weight and balance the conflicting needs of current and potential users to produce statistics that satisfy the most important needs within given resource constraints. In assessing relevance, one approach is to gauge relevance directly, by polling users about the data. Indirect evidence of relevance may be found by ascertaining where there are processes in place to determine the uses of data and the views of their users or to use the data in-house for research and other analysis. Relevance refers to the processes for monitoring the relevance and practical usefulness of existing statistics in meeting users' needs and how these processes impact the development of statistical programmes.</w:t>
      </w:r>
    </w:p>
    <w:p w14:paraId="466549EC" w14:textId="77777777" w:rsidR="008201DD" w:rsidRPr="002B6931" w:rsidRDefault="008201DD" w:rsidP="0040138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6D1B42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RELEVANCE</w:t>
      </w:r>
      <w:r w:rsidRPr="00BB5EFB">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003" w:name="_Toc427317081"/>
      <w:bookmarkStart w:id="2004" w:name="_Toc427318699"/>
      <w:bookmarkStart w:id="2005" w:name="_Toc441822446"/>
      <w:bookmarkStart w:id="2006" w:name="_Toc521320280"/>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RELEVANCE</w:instrText>
      </w:r>
      <w:bookmarkEnd w:id="2003"/>
      <w:bookmarkEnd w:id="2004"/>
      <w:bookmarkEnd w:id="2005"/>
      <w:bookmarkEnd w:id="2006"/>
      <w:r w:rsidRPr="002B6931">
        <w:rPr>
          <w:rFonts w:ascii="Times New Roman" w:hAnsi="Times New Roman"/>
          <w:sz w:val="24"/>
          <w:szCs w:val="24"/>
          <w:lang w:val="en-US"/>
        </w:rPr>
        <w:instrText>" \f C \l 2</w:instrText>
      </w:r>
      <w:r w:rsidRPr="00BB5EFB">
        <w:rPr>
          <w:rFonts w:ascii="Times New Roman" w:hAnsi="Times New Roman"/>
          <w:sz w:val="24"/>
          <w:szCs w:val="24"/>
        </w:rPr>
        <w:fldChar w:fldCharType="end"/>
      </w:r>
    </w:p>
    <w:p w14:paraId="25FA3390" w14:textId="03D1505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0A98CF8B" w14:textId="46A1932C"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Relevance </w:t>
      </w:r>
      <w:r w:rsidR="003933BD">
        <w:rPr>
          <w:rFonts w:ascii="Times New Roman" w:hAnsi="Times New Roman"/>
          <w:sz w:val="24"/>
          <w:szCs w:val="24"/>
        </w:rPr>
        <w:t>-</w:t>
      </w:r>
      <w:r w:rsidRPr="00303B61">
        <w:rPr>
          <w:rFonts w:ascii="Times New Roman" w:hAnsi="Times New Roman"/>
          <w:sz w:val="24"/>
          <w:szCs w:val="24"/>
        </w:rPr>
        <w:t xml:space="preserve"> completeness</w:t>
      </w:r>
    </w:p>
    <w:p w14:paraId="01F02E63" w14:textId="11FE0D8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76303792" w14:textId="7E76B9B8"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32D0D14E" w14:textId="4F5A7D37" w:rsidR="008201DD" w:rsidRPr="00B03F8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33"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0FFA7215" w14:textId="3B2E162B" w:rsidR="008201DD" w:rsidRPr="00303B61" w:rsidRDefault="008201DD" w:rsidP="001A3ECA">
      <w:pPr>
        <w:pStyle w:val="Heading1"/>
      </w:pPr>
      <w:bookmarkStart w:id="2007" w:name="_Toc521319785"/>
      <w:r w:rsidRPr="00303B61">
        <w:t xml:space="preserve">Relevance </w:t>
      </w:r>
      <w:r w:rsidR="00413A53" w:rsidRPr="00710629">
        <w:rPr>
          <w:rFonts w:ascii="Times New Roman" w:hAnsi="Times New Roman"/>
        </w:rPr>
        <w:t>-</w:t>
      </w:r>
      <w:r w:rsidRPr="00303B61">
        <w:t xml:space="preserve"> completeness</w:t>
      </w:r>
      <w:bookmarkEnd w:id="2007"/>
      <w:r>
        <w:fldChar w:fldCharType="begin"/>
      </w:r>
      <w:r w:rsidRPr="00303B61">
        <w:instrText>tc "</w:instrText>
      </w:r>
      <w:bookmarkStart w:id="2008" w:name="_Toc427317082"/>
      <w:bookmarkStart w:id="2009" w:name="_Toc427318700"/>
      <w:bookmarkStart w:id="2010" w:name="_Toc441822447"/>
      <w:bookmarkStart w:id="2011" w:name="_Toc521320281"/>
      <w:r w:rsidRPr="00303B61">
        <w:instrText xml:space="preserve">Relevance </w:instrText>
      </w:r>
      <w:r w:rsidR="00413A53" w:rsidRPr="00710629">
        <w:rPr>
          <w:rFonts w:ascii="Times New Roman" w:hAnsi="Times New Roman"/>
        </w:rPr>
        <w:instrText>-</w:instrText>
      </w:r>
      <w:r w:rsidRPr="00303B61">
        <w:instrText xml:space="preserve"> completeness</w:instrText>
      </w:r>
      <w:bookmarkEnd w:id="2008"/>
      <w:bookmarkEnd w:id="2009"/>
      <w:bookmarkEnd w:id="2010"/>
      <w:bookmarkEnd w:id="2011"/>
      <w:r w:rsidRPr="00303B61">
        <w:instrText>" \f C \l 1</w:instrText>
      </w:r>
      <w:r>
        <w:fldChar w:fldCharType="end"/>
      </w:r>
      <w:r w:rsidRPr="00303B61">
        <w:t xml:space="preserve"> </w:t>
      </w:r>
    </w:p>
    <w:p w14:paraId="15F753D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Extent to which all statistics that are needed are available.</w:t>
      </w:r>
    </w:p>
    <w:p w14:paraId="4C5737A4"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measurement of the availability of statistics normally refers to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ets and compares the required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to the available one.</w:t>
      </w:r>
    </w:p>
    <w:p w14:paraId="48FE69B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63298058"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COMPLETENESS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12" w:name="_Toc427317083"/>
      <w:bookmarkStart w:id="2013" w:name="_Toc427318701"/>
      <w:bookmarkStart w:id="2014" w:name="_Toc441822448"/>
      <w:bookmarkStart w:id="2015" w:name="_Toc521320282"/>
      <w:r w:rsidRPr="00BB5EFB">
        <w:rPr>
          <w:rFonts w:ascii="Times New Roman" w:hAnsi="Times New Roman"/>
          <w:b/>
          <w:sz w:val="24"/>
          <w:szCs w:val="24"/>
        </w:rPr>
        <w:instrText>Concept ID</w:instrText>
      </w:r>
      <w:r w:rsidRPr="00BB5EFB">
        <w:rPr>
          <w:rFonts w:ascii="Times New Roman" w:hAnsi="Times New Roman"/>
          <w:sz w:val="24"/>
          <w:szCs w:val="24"/>
        </w:rPr>
        <w:tab/>
        <w:instrText>COMPLETENESS</w:instrText>
      </w:r>
      <w:bookmarkEnd w:id="2012"/>
      <w:bookmarkEnd w:id="2013"/>
      <w:bookmarkEnd w:id="2014"/>
      <w:bookmarkEnd w:id="2015"/>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4A2D9007" w14:textId="6336C3A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FB312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3815A579" w14:textId="7163CB25" w:rsidR="008201DD" w:rsidRPr="00303B61" w:rsidRDefault="003933B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3179ED52" w14:textId="027978C7"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003933BD">
        <w:rPr>
          <w:rFonts w:ascii="Times New Roman" w:hAnsi="Times New Roman"/>
          <w:sz w:val="24"/>
          <w:szCs w:val="24"/>
        </w:rPr>
        <w:t>Relevance -</w:t>
      </w:r>
      <w:r w:rsidRPr="00EB3D60">
        <w:rPr>
          <w:rFonts w:ascii="Times New Roman" w:hAnsi="Times New Roman"/>
          <w:sz w:val="24"/>
          <w:szCs w:val="24"/>
        </w:rPr>
        <w:t xml:space="preserve"> user satisfaction</w:t>
      </w:r>
    </w:p>
    <w:p w14:paraId="2D923EE1" w14:textId="36165606" w:rsidR="008201DD" w:rsidRPr="00B03F8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B03F89">
        <w:rPr>
          <w:rFonts w:ascii="Times New Roman" w:hAnsi="Times New Roman"/>
          <w:b/>
          <w:sz w:val="24"/>
          <w:szCs w:val="24"/>
        </w:rPr>
        <w:t>Source</w:t>
      </w:r>
      <w:r w:rsidRPr="00B03F89">
        <w:rPr>
          <w:rFonts w:ascii="Times New Roman" w:hAnsi="Times New Roman"/>
          <w:sz w:val="24"/>
          <w:szCs w:val="24"/>
        </w:rPr>
        <w:tab/>
        <w:t>SDMX, "Metadata Common Vocabulary", 2009 (</w:t>
      </w:r>
      <w:hyperlink r:id="rId234" w:history="1">
        <w:r w:rsidR="008B13C8" w:rsidRPr="002E2F75">
          <w:rPr>
            <w:rStyle w:val="Hyperlink"/>
            <w:rFonts w:ascii="Times New Roman" w:hAnsi="Times New Roman"/>
            <w:sz w:val="24"/>
            <w:szCs w:val="24"/>
          </w:rPr>
          <w:t>https://sdmx.org/wp-content/uploads/04_sdmx_cog_annex_4_mcv_2009.pdf</w:t>
        </w:r>
      </w:hyperlink>
      <w:r w:rsidRPr="00B03F89">
        <w:rPr>
          <w:rFonts w:ascii="Times New Roman" w:hAnsi="Times New Roman"/>
          <w:sz w:val="24"/>
          <w:szCs w:val="24"/>
        </w:rPr>
        <w:t>)</w:t>
      </w:r>
    </w:p>
    <w:p w14:paraId="5E82FA47" w14:textId="77777777" w:rsidR="008201DD" w:rsidRPr="00303B61" w:rsidRDefault="008201DD" w:rsidP="001A3ECA">
      <w:pPr>
        <w:pStyle w:val="Heading1"/>
      </w:pPr>
      <w:bookmarkStart w:id="2016" w:name="_Toc521319786"/>
      <w:r w:rsidRPr="00303B61">
        <w:t>Relevance - user needs</w:t>
      </w:r>
      <w:bookmarkEnd w:id="2016"/>
      <w:r>
        <w:fldChar w:fldCharType="begin"/>
      </w:r>
      <w:r w:rsidRPr="00303B61">
        <w:instrText>tc "</w:instrText>
      </w:r>
      <w:bookmarkStart w:id="2017" w:name="_Toc427317084"/>
      <w:bookmarkStart w:id="2018" w:name="_Toc427318702"/>
      <w:bookmarkStart w:id="2019" w:name="_Toc441822451"/>
      <w:bookmarkStart w:id="2020" w:name="_Toc521320283"/>
      <w:r w:rsidRPr="00303B61">
        <w:instrText>Relevance - user needs</w:instrText>
      </w:r>
      <w:bookmarkEnd w:id="2017"/>
      <w:bookmarkEnd w:id="2018"/>
      <w:bookmarkEnd w:id="2019"/>
      <w:bookmarkEnd w:id="2020"/>
      <w:r w:rsidRPr="00303B61">
        <w:instrText>" \f C \l 1</w:instrText>
      </w:r>
      <w:r>
        <w:fldChar w:fldCharType="end"/>
      </w:r>
      <w:r w:rsidRPr="00303B61">
        <w:t xml:space="preserve"> </w:t>
      </w:r>
    </w:p>
    <w:p w14:paraId="61C86D01"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Description of requirements with respect to the statistical output.</w:t>
      </w:r>
    </w:p>
    <w:p w14:paraId="610A98D3"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With respect to the statistical data to be provided, the main users (e.g. official authorities, the public or others) and user needs should be stated, e.g. official authorities with the needs for policy indicators, national users, etc.</w:t>
      </w:r>
    </w:p>
    <w:p w14:paraId="6E95D235"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4AE2941" w14:textId="77777777" w:rsidR="008201DD" w:rsidRPr="00BB5EFB"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USER_NEEDS</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21" w:name="_Toc427317085"/>
      <w:bookmarkStart w:id="2022" w:name="_Toc427318703"/>
      <w:bookmarkStart w:id="2023" w:name="_Toc441822452"/>
      <w:bookmarkStart w:id="2024" w:name="_Toc521320284"/>
      <w:r w:rsidRPr="00BB5EFB">
        <w:rPr>
          <w:rFonts w:ascii="Times New Roman" w:hAnsi="Times New Roman"/>
          <w:b/>
          <w:sz w:val="24"/>
          <w:szCs w:val="24"/>
        </w:rPr>
        <w:instrText>Concept ID</w:instrText>
      </w:r>
      <w:r w:rsidRPr="00BB5EFB">
        <w:rPr>
          <w:rFonts w:ascii="Times New Roman" w:hAnsi="Times New Roman"/>
          <w:sz w:val="24"/>
          <w:szCs w:val="24"/>
        </w:rPr>
        <w:tab/>
        <w:instrText>USER_NEEDS</w:instrText>
      </w:r>
      <w:bookmarkEnd w:id="2021"/>
      <w:bookmarkEnd w:id="2022"/>
      <w:bookmarkEnd w:id="2023"/>
      <w:bookmarkEnd w:id="2024"/>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2871489B" w14:textId="618DB38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Pr>
          <w:rFonts w:ascii="Times New Roman" w:hAnsi="Times New Roman"/>
          <w:sz w:val="24"/>
          <w:szCs w:val="24"/>
        </w:rPr>
        <w:t>String</w:t>
      </w:r>
    </w:p>
    <w:p w14:paraId="1CFB194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806AB9C" w14:textId="70D67FC6"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0BC76A0F" w14:textId="5CA4F652" w:rsidR="008201DD" w:rsidRPr="00EB3D60"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 xml:space="preserve">Relevance </w:t>
      </w:r>
      <w:r w:rsidR="006A65F0">
        <w:rPr>
          <w:rFonts w:ascii="Times New Roman" w:hAnsi="Times New Roman"/>
          <w:sz w:val="24"/>
          <w:szCs w:val="24"/>
        </w:rPr>
        <w:t>-</w:t>
      </w:r>
      <w:r w:rsidRPr="00EB3D60">
        <w:rPr>
          <w:rFonts w:ascii="Times New Roman" w:hAnsi="Times New Roman"/>
          <w:sz w:val="24"/>
          <w:szCs w:val="24"/>
        </w:rPr>
        <w:t xml:space="preserve"> user satisfaction</w:t>
      </w:r>
    </w:p>
    <w:p w14:paraId="7C3C8123" w14:textId="00692316" w:rsidR="008201DD" w:rsidRPr="00A061C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061C9">
        <w:rPr>
          <w:rFonts w:ascii="Times New Roman" w:hAnsi="Times New Roman"/>
          <w:b/>
          <w:sz w:val="24"/>
          <w:szCs w:val="24"/>
        </w:rPr>
        <w:t>Source</w:t>
      </w:r>
      <w:r w:rsidRPr="00A061C9">
        <w:rPr>
          <w:rFonts w:ascii="Times New Roman" w:hAnsi="Times New Roman"/>
          <w:sz w:val="24"/>
          <w:szCs w:val="24"/>
        </w:rPr>
        <w:tab/>
        <w:t>SDMX, "Metadata Common Vocabulary", 2009 (</w:t>
      </w:r>
      <w:hyperlink r:id="rId235" w:history="1">
        <w:r w:rsidR="008B13C8" w:rsidRPr="002E2F75">
          <w:rPr>
            <w:rStyle w:val="Hyperlink"/>
            <w:rFonts w:ascii="Times New Roman" w:hAnsi="Times New Roman"/>
            <w:sz w:val="24"/>
            <w:szCs w:val="24"/>
          </w:rPr>
          <w:t>https://sdmx.org/wp-content/uploads/04_sdmx_cog_annex_4_mcv_2009.pdf</w:t>
        </w:r>
      </w:hyperlink>
      <w:r w:rsidRPr="00A061C9">
        <w:rPr>
          <w:rFonts w:ascii="Times New Roman" w:hAnsi="Times New Roman"/>
          <w:sz w:val="24"/>
          <w:szCs w:val="24"/>
        </w:rPr>
        <w:t>)</w:t>
      </w:r>
    </w:p>
    <w:p w14:paraId="383304B1" w14:textId="77777777" w:rsidR="008201DD" w:rsidRPr="00F81A8C" w:rsidRDefault="008201DD" w:rsidP="001A3ECA">
      <w:pPr>
        <w:pStyle w:val="Heading1"/>
      </w:pPr>
      <w:bookmarkStart w:id="2025" w:name="_Toc521319787"/>
      <w:r w:rsidRPr="00F81A8C">
        <w:t>Relevance - user satisfaction</w:t>
      </w:r>
      <w:bookmarkEnd w:id="2025"/>
      <w:r>
        <w:fldChar w:fldCharType="begin"/>
      </w:r>
      <w:r w:rsidRPr="00F81A8C">
        <w:instrText>tc "</w:instrText>
      </w:r>
      <w:bookmarkStart w:id="2026" w:name="_Toc427317086"/>
      <w:bookmarkStart w:id="2027" w:name="_Toc427318704"/>
      <w:bookmarkStart w:id="2028" w:name="_Toc441822453"/>
      <w:bookmarkStart w:id="2029" w:name="_Toc521320285"/>
      <w:r w:rsidRPr="00F81A8C">
        <w:instrText>Relevance - user satisfaction</w:instrText>
      </w:r>
      <w:bookmarkEnd w:id="2026"/>
      <w:bookmarkEnd w:id="2027"/>
      <w:bookmarkEnd w:id="2028"/>
      <w:bookmarkEnd w:id="2029"/>
      <w:r w:rsidRPr="00F81A8C">
        <w:instrText>" \f C \l 1</w:instrText>
      </w:r>
      <w:r>
        <w:fldChar w:fldCharType="end"/>
      </w:r>
      <w:r w:rsidRPr="00F81A8C">
        <w:t xml:space="preserve"> </w:t>
      </w:r>
    </w:p>
    <w:p w14:paraId="1847C036"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Description of how well the disseminated statistics meet the expressed user needs. </w:t>
      </w:r>
    </w:p>
    <w:p w14:paraId="13A59D27" w14:textId="77777777" w:rsidR="008201DD" w:rsidRPr="00303B6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quality assurance frameworks this element indicates how the views and opinions of the users are collected. If user satisfaction surveys are conducted, the way users' views and opinions are collected should be described and the main results shown (in the form of a user satisfaction index if available); the date of the most recent user satisfaction survey should also be mentioned. Otherwise, any other indication or measure to determine user satisfaction might be used.</w:t>
      </w:r>
    </w:p>
    <w:p w14:paraId="538AAA39" w14:textId="77777777" w:rsidR="008201DD" w:rsidRPr="002B6931" w:rsidRDefault="008201DD" w:rsidP="00A3748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09B12A5F" w14:textId="77777777" w:rsidR="008201DD" w:rsidRPr="002B6931"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r>
      <w:r w:rsidRPr="002B6931">
        <w:rPr>
          <w:rFonts w:ascii="Times New Roman" w:hAnsi="Times New Roman"/>
          <w:noProof/>
          <w:sz w:val="24"/>
          <w:szCs w:val="24"/>
          <w:lang w:val="en-US"/>
        </w:rPr>
        <w:t>USER_SAT</w:t>
      </w:r>
      <w:r w:rsidRPr="00BB5EFB">
        <w:rPr>
          <w:rFonts w:ascii="Times New Roman" w:hAnsi="Times New Roman"/>
          <w:noProof/>
          <w:sz w:val="24"/>
          <w:szCs w:val="24"/>
        </w:rPr>
        <w:fldChar w:fldCharType="begin"/>
      </w:r>
      <w:r w:rsidRPr="002B6931">
        <w:rPr>
          <w:rFonts w:ascii="Times New Roman" w:hAnsi="Times New Roman"/>
          <w:sz w:val="24"/>
          <w:szCs w:val="24"/>
          <w:lang w:val="en-US"/>
        </w:rPr>
        <w:instrText>tc "</w:instrText>
      </w:r>
      <w:bookmarkStart w:id="2030" w:name="_Toc427317087"/>
      <w:bookmarkStart w:id="2031" w:name="_Toc427318705"/>
      <w:bookmarkStart w:id="2032" w:name="_Toc441822454"/>
      <w:bookmarkStart w:id="2033" w:name="_Toc521320286"/>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r>
      <w:r w:rsidRPr="002B6931">
        <w:rPr>
          <w:rFonts w:ascii="Times New Roman" w:hAnsi="Times New Roman"/>
          <w:noProof/>
          <w:sz w:val="24"/>
          <w:szCs w:val="24"/>
          <w:lang w:val="en-US"/>
        </w:rPr>
        <w:instrText>USER_SAT</w:instrText>
      </w:r>
      <w:bookmarkEnd w:id="2030"/>
      <w:bookmarkEnd w:id="2031"/>
      <w:bookmarkEnd w:id="2032"/>
      <w:bookmarkEnd w:id="2033"/>
      <w:r w:rsidRPr="002B6931">
        <w:rPr>
          <w:rFonts w:ascii="Times New Roman" w:hAnsi="Times New Roman"/>
          <w:sz w:val="24"/>
          <w:szCs w:val="24"/>
          <w:lang w:val="en-US"/>
        </w:rPr>
        <w:instrText>" \f C \l 2</w:instrText>
      </w:r>
      <w:r w:rsidRPr="00BB5EFB">
        <w:rPr>
          <w:rFonts w:ascii="Times New Roman" w:hAnsi="Times New Roman"/>
          <w:noProof/>
          <w:sz w:val="24"/>
          <w:szCs w:val="24"/>
        </w:rPr>
        <w:fldChar w:fldCharType="end"/>
      </w:r>
    </w:p>
    <w:p w14:paraId="6CB333EF" w14:textId="7147DCD6"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1DC4539"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Relevance</w:t>
      </w:r>
    </w:p>
    <w:p w14:paraId="6A5856AC" w14:textId="22097309"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Relevance </w:t>
      </w:r>
      <w:r w:rsidR="006A65F0">
        <w:rPr>
          <w:rFonts w:ascii="Times New Roman" w:hAnsi="Times New Roman"/>
          <w:sz w:val="24"/>
          <w:szCs w:val="24"/>
        </w:rPr>
        <w:t>-</w:t>
      </w:r>
      <w:r w:rsidRPr="00303B61">
        <w:rPr>
          <w:rFonts w:ascii="Times New Roman" w:hAnsi="Times New Roman"/>
          <w:sz w:val="24"/>
          <w:szCs w:val="24"/>
        </w:rPr>
        <w:t xml:space="preserve"> completeness</w:t>
      </w:r>
    </w:p>
    <w:p w14:paraId="1A32C8D8" w14:textId="73C89618" w:rsidR="008201DD" w:rsidRPr="00303B61" w:rsidRDefault="006A65F0"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Relevance -</w:t>
      </w:r>
      <w:r w:rsidR="008201DD" w:rsidRPr="00303B61">
        <w:rPr>
          <w:rFonts w:ascii="Times New Roman" w:hAnsi="Times New Roman"/>
          <w:sz w:val="24"/>
          <w:szCs w:val="24"/>
        </w:rPr>
        <w:t xml:space="preserve"> user needs</w:t>
      </w:r>
    </w:p>
    <w:p w14:paraId="294FD3CC" w14:textId="07FD9494" w:rsidR="008201DD" w:rsidRPr="00AF05F9"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061C9">
        <w:rPr>
          <w:rFonts w:ascii="Times New Roman" w:hAnsi="Times New Roman"/>
          <w:sz w:val="24"/>
          <w:szCs w:val="24"/>
        </w:rPr>
        <w:t>SDMX, "SDMX Glossary Version 1.0", February 2016 (</w:t>
      </w:r>
      <w:hyperlink r:id="rId236" w:history="1">
        <w:r w:rsidR="008B13C8" w:rsidRPr="002E2F75">
          <w:rPr>
            <w:rStyle w:val="Hyperlink"/>
            <w:rFonts w:ascii="Times New Roman" w:hAnsi="Times New Roman"/>
            <w:sz w:val="24"/>
            <w:szCs w:val="24"/>
          </w:rPr>
          <w:t>https://sdmx.org/wp-content/uploads/SDMX_Glossary_Version_1_0_February_2016.docx</w:t>
        </w:r>
      </w:hyperlink>
      <w:r w:rsidRPr="00A061C9">
        <w:rPr>
          <w:rFonts w:ascii="Times New Roman" w:hAnsi="Times New Roman"/>
          <w:sz w:val="24"/>
          <w:szCs w:val="24"/>
        </w:rPr>
        <w:t>)</w:t>
      </w:r>
    </w:p>
    <w:p w14:paraId="767CFDF7" w14:textId="5AA7F0D6" w:rsidR="008201DD" w:rsidRPr="00303B61" w:rsidRDefault="008201DD" w:rsidP="001A3ECA">
      <w:pPr>
        <w:pStyle w:val="Heading1"/>
      </w:pPr>
      <w:bookmarkStart w:id="2034" w:name="_Toc521319788"/>
      <w:r w:rsidRPr="00303B61">
        <w:t>Reporting agency</w:t>
      </w:r>
      <w:bookmarkEnd w:id="2034"/>
      <w:r>
        <w:fldChar w:fldCharType="begin"/>
      </w:r>
      <w:r w:rsidRPr="00303B61">
        <w:instrText>tc "</w:instrText>
      </w:r>
      <w:bookmarkStart w:id="2035" w:name="_Toc427317088"/>
      <w:bookmarkStart w:id="2036" w:name="_Toc427318706"/>
      <w:bookmarkStart w:id="2037" w:name="_Toc441822455"/>
      <w:bookmarkStart w:id="2038" w:name="_Toc521320287"/>
      <w:r w:rsidRPr="00303B61">
        <w:instrText>Reporting agency</w:instrText>
      </w:r>
      <w:bookmarkEnd w:id="2035"/>
      <w:bookmarkEnd w:id="2036"/>
      <w:bookmarkEnd w:id="2037"/>
      <w:bookmarkEnd w:id="2038"/>
      <w:r w:rsidRPr="00303B61">
        <w:instrText>" \f C \l 1</w:instrText>
      </w:r>
      <w:r>
        <w:fldChar w:fldCharType="end"/>
      </w:r>
    </w:p>
    <w:p w14:paraId="3427EA29"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Organisation that supplies the data for a given instance of the statistics.</w:t>
      </w:r>
    </w:p>
    <w:p w14:paraId="7A4F036E" w14:textId="77777777" w:rsidR="008201DD" w:rsidRPr="00303B61" w:rsidRDefault="008201DD" w:rsidP="0021404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437950" w14:textId="77777777" w:rsidR="008201DD" w:rsidRPr="00BB5EFB"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B5EFB">
        <w:rPr>
          <w:rFonts w:ascii="Times New Roman" w:hAnsi="Times New Roman"/>
          <w:b/>
          <w:sz w:val="24"/>
          <w:szCs w:val="24"/>
        </w:rPr>
        <w:t>Concept ID</w:t>
      </w:r>
      <w:r w:rsidRPr="00BB5EFB">
        <w:rPr>
          <w:rFonts w:ascii="Times New Roman" w:hAnsi="Times New Roman"/>
          <w:sz w:val="24"/>
          <w:szCs w:val="24"/>
        </w:rPr>
        <w:tab/>
        <w:t>REP_AGENCY</w:t>
      </w:r>
      <w:r w:rsidRPr="00BB5EFB">
        <w:rPr>
          <w:rFonts w:ascii="Times New Roman" w:hAnsi="Times New Roman"/>
          <w:sz w:val="24"/>
          <w:szCs w:val="24"/>
        </w:rPr>
        <w:fldChar w:fldCharType="begin"/>
      </w:r>
      <w:r w:rsidRPr="00BB5EFB">
        <w:rPr>
          <w:rFonts w:ascii="Times New Roman" w:hAnsi="Times New Roman"/>
          <w:sz w:val="24"/>
          <w:szCs w:val="24"/>
        </w:rPr>
        <w:instrText>tc "</w:instrText>
      </w:r>
      <w:bookmarkStart w:id="2039" w:name="_Toc427317089"/>
      <w:bookmarkStart w:id="2040" w:name="_Toc427318707"/>
      <w:bookmarkStart w:id="2041" w:name="_Toc441822456"/>
      <w:bookmarkStart w:id="2042" w:name="_Toc521320288"/>
      <w:r w:rsidRPr="00BB5EFB">
        <w:rPr>
          <w:rFonts w:ascii="Times New Roman" w:hAnsi="Times New Roman"/>
          <w:b/>
          <w:sz w:val="24"/>
          <w:szCs w:val="24"/>
        </w:rPr>
        <w:instrText>Concept ID</w:instrText>
      </w:r>
      <w:r w:rsidRPr="00BB5EFB">
        <w:rPr>
          <w:rFonts w:ascii="Times New Roman" w:hAnsi="Times New Roman"/>
          <w:sz w:val="24"/>
          <w:szCs w:val="24"/>
        </w:rPr>
        <w:tab/>
        <w:instrText>REP_AGENCY</w:instrText>
      </w:r>
      <w:bookmarkEnd w:id="2039"/>
      <w:bookmarkEnd w:id="2040"/>
      <w:bookmarkEnd w:id="2041"/>
      <w:bookmarkEnd w:id="2042"/>
      <w:r w:rsidRPr="00BB5EFB">
        <w:rPr>
          <w:rFonts w:ascii="Times New Roman" w:hAnsi="Times New Roman"/>
          <w:sz w:val="24"/>
          <w:szCs w:val="24"/>
        </w:rPr>
        <w:instrText>" \f C \l 2</w:instrText>
      </w:r>
      <w:r w:rsidRPr="00BB5EFB">
        <w:rPr>
          <w:rFonts w:ascii="Times New Roman" w:hAnsi="Times New Roman"/>
          <w:sz w:val="24"/>
          <w:szCs w:val="24"/>
        </w:rPr>
        <w:fldChar w:fldCharType="end"/>
      </w:r>
    </w:p>
    <w:p w14:paraId="6B91D0B2" w14:textId="4C762DD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54002650" w14:textId="51B58D3E" w:rsidR="008201DD" w:rsidRPr="00C11A69"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C11A69">
        <w:rPr>
          <w:rFonts w:ascii="Times New Roman" w:hAnsi="Times New Roman"/>
          <w:b/>
          <w:sz w:val="24"/>
          <w:szCs w:val="24"/>
        </w:rPr>
        <w:t>Codelist ID</w:t>
      </w:r>
      <w:r w:rsidRPr="00C11A69">
        <w:rPr>
          <w:rFonts w:ascii="Times New Roman" w:hAnsi="Times New Roman"/>
          <w:sz w:val="24"/>
          <w:szCs w:val="24"/>
        </w:rPr>
        <w:tab/>
        <w:t>CL_ORGANISATION (used in order to use an agency-based Code</w:t>
      </w:r>
      <w:r w:rsidR="00AA1D46">
        <w:rPr>
          <w:rFonts w:ascii="Times New Roman" w:hAnsi="Times New Roman"/>
          <w:sz w:val="24"/>
          <w:szCs w:val="24"/>
        </w:rPr>
        <w:t>l</w:t>
      </w:r>
      <w:r w:rsidRPr="00C11A69">
        <w:rPr>
          <w:rFonts w:ascii="Times New Roman" w:hAnsi="Times New Roman"/>
          <w:sz w:val="24"/>
          <w:szCs w:val="24"/>
        </w:rPr>
        <w:t>ist that is also shared by other concepts; however, a different ID and separate Code</w:t>
      </w:r>
      <w:r w:rsidR="00AA1D46">
        <w:rPr>
          <w:rFonts w:ascii="Times New Roman" w:hAnsi="Times New Roman"/>
          <w:sz w:val="24"/>
          <w:szCs w:val="24"/>
        </w:rPr>
        <w:t>l</w:t>
      </w:r>
      <w:r w:rsidRPr="00C11A69">
        <w:rPr>
          <w:rFonts w:ascii="Times New Roman" w:hAnsi="Times New Roman"/>
          <w:sz w:val="24"/>
          <w:szCs w:val="24"/>
        </w:rPr>
        <w:t xml:space="preserve">ist may be suitable if the use-case of this concept is different </w:t>
      </w:r>
      <w:r w:rsidR="00AA1D46">
        <w:rPr>
          <w:rFonts w:ascii="Times New Roman" w:hAnsi="Times New Roman"/>
          <w:sz w:val="24"/>
          <w:szCs w:val="24"/>
        </w:rPr>
        <w:t>to that of an agency-based Codel</w:t>
      </w:r>
      <w:r w:rsidRPr="00C11A69">
        <w:rPr>
          <w:rFonts w:ascii="Times New Roman" w:hAnsi="Times New Roman"/>
          <w:sz w:val="24"/>
          <w:szCs w:val="24"/>
        </w:rPr>
        <w:t xml:space="preserve">ist). </w:t>
      </w:r>
      <w:r w:rsidRPr="00C11A69">
        <w:rPr>
          <w:rFonts w:ascii="Times New Roman" w:hAnsi="Times New Roman"/>
          <w:sz w:val="24"/>
          <w:szCs w:val="24"/>
        </w:rPr>
        <w:fldChar w:fldCharType="begin"/>
      </w:r>
      <w:r w:rsidRPr="00C11A69">
        <w:rPr>
          <w:rFonts w:ascii="Times New Roman" w:hAnsi="Times New Roman"/>
          <w:sz w:val="24"/>
          <w:szCs w:val="24"/>
        </w:rPr>
        <w:instrText>tc "</w:instrText>
      </w:r>
      <w:bookmarkStart w:id="2043" w:name="_Toc521320289"/>
      <w:r w:rsidRPr="00C11A69">
        <w:rPr>
          <w:rFonts w:ascii="Times New Roman" w:hAnsi="Times New Roman"/>
          <w:b/>
          <w:sz w:val="24"/>
          <w:szCs w:val="24"/>
        </w:rPr>
        <w:instrText>Codelist ID</w:instrText>
      </w:r>
      <w:r w:rsidRPr="00C11A69">
        <w:rPr>
          <w:rFonts w:ascii="Times New Roman" w:hAnsi="Times New Roman"/>
          <w:sz w:val="24"/>
          <w:szCs w:val="24"/>
        </w:rPr>
        <w:tab/>
        <w:instrText>CL_ORGANISATION</w:instrText>
      </w:r>
      <w:bookmarkEnd w:id="2043"/>
      <w:r w:rsidRPr="00C11A69">
        <w:rPr>
          <w:rFonts w:ascii="Times New Roman" w:hAnsi="Times New Roman"/>
          <w:sz w:val="24"/>
          <w:szCs w:val="24"/>
        </w:rPr>
        <w:instrText>" \f C \l 2</w:instrText>
      </w:r>
      <w:r w:rsidRPr="00C11A69">
        <w:rPr>
          <w:rFonts w:ascii="Times New Roman" w:hAnsi="Times New Roman"/>
          <w:sz w:val="24"/>
          <w:szCs w:val="24"/>
        </w:rPr>
        <w:fldChar w:fldCharType="end"/>
      </w:r>
    </w:p>
    <w:p w14:paraId="24CAA966" w14:textId="287DA6AC" w:rsidR="008201DD" w:rsidRPr="008236CB"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8236CB">
        <w:rPr>
          <w:rFonts w:ascii="Times New Roman" w:hAnsi="Times New Roman"/>
          <w:b/>
          <w:sz w:val="24"/>
          <w:szCs w:val="24"/>
        </w:rPr>
        <w:t>Source</w:t>
      </w:r>
      <w:r w:rsidRPr="008236CB">
        <w:rPr>
          <w:rFonts w:ascii="Times New Roman" w:hAnsi="Times New Roman"/>
          <w:sz w:val="24"/>
          <w:szCs w:val="24"/>
        </w:rPr>
        <w:tab/>
      </w:r>
      <w:r w:rsidRPr="006D5506">
        <w:rPr>
          <w:rFonts w:ascii="Times New Roman" w:hAnsi="Times New Roman"/>
          <w:sz w:val="24"/>
          <w:szCs w:val="24"/>
        </w:rPr>
        <w:t>SDMX, "Metadata Common Vocabulary", 2009 (</w:t>
      </w:r>
      <w:hyperlink r:id="rId237" w:history="1">
        <w:r w:rsidR="008B13C8" w:rsidRPr="002E2F75">
          <w:rPr>
            <w:rStyle w:val="Hyperlink"/>
            <w:rFonts w:ascii="Times New Roman" w:hAnsi="Times New Roman"/>
            <w:sz w:val="24"/>
            <w:szCs w:val="24"/>
          </w:rPr>
          <w:t>https://sdmx.org/wp-content/uploads/04_sdmx_cog_annex_4_mcv_2009.pdf</w:t>
        </w:r>
      </w:hyperlink>
      <w:r w:rsidRPr="006D5506">
        <w:rPr>
          <w:rFonts w:ascii="Times New Roman" w:hAnsi="Times New Roman"/>
          <w:sz w:val="24"/>
          <w:szCs w:val="24"/>
        </w:rPr>
        <w:t>)</w:t>
      </w:r>
    </w:p>
    <w:p w14:paraId="0DD17BD5" w14:textId="2A466A44" w:rsidR="008201DD" w:rsidRPr="00303B61" w:rsidRDefault="008201DD" w:rsidP="001A3ECA">
      <w:pPr>
        <w:pStyle w:val="Heading1"/>
      </w:pPr>
      <w:bookmarkStart w:id="2044" w:name="_Toc521319789"/>
      <w:r w:rsidRPr="00303B61">
        <w:t xml:space="preserve">Reporting </w:t>
      </w:r>
      <w:r>
        <w:t>C</w:t>
      </w:r>
      <w:r w:rsidRPr="00303B61">
        <w:t>ategory</w:t>
      </w:r>
      <w:bookmarkEnd w:id="2044"/>
      <w:r w:rsidR="00413A53">
        <w:fldChar w:fldCharType="begin"/>
      </w:r>
      <w:r w:rsidR="00413A53" w:rsidRPr="00303B61">
        <w:instrText>tc "</w:instrText>
      </w:r>
      <w:bookmarkStart w:id="2045" w:name="_Toc521320290"/>
      <w:r w:rsidR="00413A53" w:rsidRPr="00303B61">
        <w:instrText xml:space="preserve">Reporting </w:instrText>
      </w:r>
      <w:r w:rsidR="00413A53">
        <w:instrText>C</w:instrText>
      </w:r>
      <w:r w:rsidR="00413A53" w:rsidRPr="00303B61">
        <w:instrText>ategory\f C \l 1</w:instrText>
      </w:r>
      <w:bookmarkEnd w:id="2045"/>
      <w:r w:rsidR="00413A53">
        <w:fldChar w:fldCharType="end"/>
      </w:r>
    </w:p>
    <w:p w14:paraId="388862A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Component of a </w:t>
      </w:r>
      <w:r>
        <w:rPr>
          <w:rFonts w:ascii="Times New Roman" w:hAnsi="Times New Roman"/>
          <w:sz w:val="24"/>
          <w:szCs w:val="24"/>
        </w:rPr>
        <w:t>R</w:t>
      </w:r>
      <w:r w:rsidRPr="00303B61">
        <w:rPr>
          <w:rFonts w:ascii="Times New Roman" w:hAnsi="Times New Roman"/>
          <w:sz w:val="24"/>
          <w:szCs w:val="24"/>
        </w:rPr>
        <w:t xml:space="preserve">eporting </w:t>
      </w:r>
      <w:r>
        <w:rPr>
          <w:rFonts w:ascii="Times New Roman" w:hAnsi="Times New Roman"/>
          <w:sz w:val="24"/>
          <w:szCs w:val="24"/>
        </w:rPr>
        <w:t>T</w:t>
      </w:r>
      <w:r w:rsidRPr="00303B61">
        <w:rPr>
          <w:rFonts w:ascii="Times New Roman" w:hAnsi="Times New Roman"/>
          <w:sz w:val="24"/>
          <w:szCs w:val="24"/>
        </w:rPr>
        <w:t>axonomy that gives structure to a report and links to data and metadata.</w:t>
      </w:r>
    </w:p>
    <w:p w14:paraId="633EB847"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to group Dataflows and Metadataflows to support data publication.</w:t>
      </w:r>
    </w:p>
    <w:p w14:paraId="78305A6D" w14:textId="6951DE0C" w:rsidR="008201DD" w:rsidRPr="00303B61" w:rsidRDefault="008201DD" w:rsidP="00B4603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REP_CATEGORY</w:t>
      </w:r>
      <w:r w:rsidR="00BB5EFB" w:rsidRPr="00BB5EFB">
        <w:rPr>
          <w:rFonts w:ascii="Times New Roman" w:hAnsi="Times New Roman"/>
          <w:sz w:val="24"/>
          <w:szCs w:val="24"/>
        </w:rPr>
        <w:fldChar w:fldCharType="begin"/>
      </w:r>
      <w:r w:rsidR="00BB5EFB" w:rsidRPr="00BB5EFB">
        <w:rPr>
          <w:rFonts w:ascii="Times New Roman" w:hAnsi="Times New Roman"/>
          <w:sz w:val="24"/>
          <w:szCs w:val="24"/>
        </w:rPr>
        <w:instrText>tc "</w:instrText>
      </w:r>
      <w:bookmarkStart w:id="2046" w:name="_Toc521320291"/>
      <w:r w:rsidR="00BB5EFB" w:rsidRPr="00BB5EFB">
        <w:rPr>
          <w:rFonts w:ascii="Times New Roman" w:hAnsi="Times New Roman"/>
          <w:b/>
          <w:sz w:val="24"/>
          <w:szCs w:val="24"/>
        </w:rPr>
        <w:instrText>Concept ID</w:instrText>
      </w:r>
      <w:r w:rsidR="00BB5EFB" w:rsidRPr="00BB5EFB">
        <w:rPr>
          <w:rFonts w:ascii="Times New Roman" w:hAnsi="Times New Roman"/>
          <w:sz w:val="24"/>
          <w:szCs w:val="24"/>
        </w:rPr>
        <w:tab/>
      </w:r>
      <w:r w:rsidR="00BB5EFB" w:rsidRPr="00303B61">
        <w:rPr>
          <w:rFonts w:ascii="Times New Roman" w:hAnsi="Times New Roman"/>
          <w:sz w:val="24"/>
          <w:szCs w:val="24"/>
        </w:rPr>
        <w:instrText>REP_CATEGORY</w:instrText>
      </w:r>
      <w:bookmarkEnd w:id="2046"/>
      <w:r w:rsidR="00BB5EFB" w:rsidRPr="00BB5EFB">
        <w:rPr>
          <w:rFonts w:ascii="Times New Roman" w:hAnsi="Times New Roman"/>
          <w:sz w:val="24"/>
          <w:szCs w:val="24"/>
        </w:rPr>
        <w:instrText>" \f C \l 2</w:instrText>
      </w:r>
      <w:r w:rsidR="00BB5EFB" w:rsidRPr="00BB5EFB">
        <w:rPr>
          <w:rFonts w:ascii="Times New Roman" w:hAnsi="Times New Roman"/>
          <w:sz w:val="24"/>
          <w:szCs w:val="24"/>
        </w:rPr>
        <w:fldChar w:fldCharType="end"/>
      </w:r>
    </w:p>
    <w:p w14:paraId="7209F13E" w14:textId="77777777" w:rsidR="008201DD" w:rsidRPr="00303B61"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T</w:t>
      </w:r>
      <w:r w:rsidRPr="00303B61">
        <w:rPr>
          <w:rFonts w:ascii="Times New Roman" w:hAnsi="Times New Roman"/>
          <w:sz w:val="24"/>
          <w:szCs w:val="24"/>
        </w:rPr>
        <w:t>axonomy</w:t>
      </w:r>
    </w:p>
    <w:p w14:paraId="0278DC3A" w14:textId="77777777" w:rsidR="008201DD" w:rsidRPr="00EB3D60"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r>
      <w:r w:rsidRPr="00EB3D60">
        <w:rPr>
          <w:rFonts w:ascii="Times New Roman" w:hAnsi="Times New Roman"/>
          <w:sz w:val="24"/>
          <w:szCs w:val="24"/>
        </w:rPr>
        <w:t>Representation</w:t>
      </w:r>
    </w:p>
    <w:p w14:paraId="71A5448E" w14:textId="04C48A27"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lastRenderedPageBreak/>
        <w:t>Source</w:t>
      </w:r>
      <w:r w:rsidRPr="006D5506">
        <w:rPr>
          <w:rFonts w:ascii="Times New Roman" w:hAnsi="Times New Roman"/>
          <w:sz w:val="24"/>
          <w:szCs w:val="24"/>
        </w:rPr>
        <w:tab/>
        <w:t>SDMX, "SDMX Glossary Version 1.0", February 2016 (</w:t>
      </w:r>
      <w:hyperlink r:id="rId238"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6C43F139" w14:textId="41E35B30" w:rsidR="008201DD" w:rsidRPr="00303B61" w:rsidRDefault="008201DD" w:rsidP="001A3ECA">
      <w:pPr>
        <w:pStyle w:val="Heading1"/>
      </w:pPr>
      <w:bookmarkStart w:id="2047" w:name="_Toc521319790"/>
      <w:r w:rsidRPr="00303B61">
        <w:t xml:space="preserve">Reporting </w:t>
      </w:r>
      <w:r>
        <w:t>T</w:t>
      </w:r>
      <w:r w:rsidRPr="00303B61">
        <w:t>axonomy</w:t>
      </w:r>
      <w:bookmarkEnd w:id="2047"/>
      <w:r w:rsidR="00413A53">
        <w:fldChar w:fldCharType="begin"/>
      </w:r>
      <w:r w:rsidR="00413A53" w:rsidRPr="00303B61">
        <w:instrText>tc "</w:instrText>
      </w:r>
      <w:bookmarkStart w:id="2048" w:name="_Toc521320292"/>
      <w:r w:rsidR="00413A53" w:rsidRPr="00303B61">
        <w:instrText xml:space="preserve">Reporting </w:instrText>
      </w:r>
      <w:r w:rsidR="00413A53">
        <w:instrText>T</w:instrText>
      </w:r>
      <w:r w:rsidR="00413A53" w:rsidRPr="00303B61">
        <w:instrText>axonomy\f C \l 1</w:instrText>
      </w:r>
      <w:bookmarkEnd w:id="2048"/>
      <w:r w:rsidR="00413A53">
        <w:fldChar w:fldCharType="end"/>
      </w:r>
    </w:p>
    <w:p w14:paraId="058A0F5F"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Scheme which defines the composition structure of a data report where each </w:t>
      </w:r>
      <w:r>
        <w:rPr>
          <w:rFonts w:ascii="Times New Roman" w:hAnsi="Times New Roman"/>
          <w:sz w:val="24"/>
          <w:szCs w:val="24"/>
        </w:rPr>
        <w:t>C</w:t>
      </w:r>
      <w:r w:rsidRPr="00303B61">
        <w:rPr>
          <w:rFonts w:ascii="Times New Roman" w:hAnsi="Times New Roman"/>
          <w:sz w:val="24"/>
          <w:szCs w:val="24"/>
        </w:rPr>
        <w:t>omponent can be described by an independent Dataflow Definition or Metadataflow Definition.</w:t>
      </w:r>
    </w:p>
    <w:p w14:paraId="1C7C6623" w14:textId="77777777" w:rsidR="008201DD" w:rsidRPr="00303B61" w:rsidRDefault="008201DD" w:rsidP="003C4F1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is used to group the Reporting Categories that link to Dataflows and Metadataflows to support data publication.</w:t>
      </w:r>
    </w:p>
    <w:p w14:paraId="6B671026" w14:textId="39610432" w:rsidR="008201DD" w:rsidRPr="00303B61" w:rsidRDefault="008201DD" w:rsidP="004B29A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REP_TAXO</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49" w:name="_Toc52132029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REP_TAXO</w:instrText>
      </w:r>
      <w:bookmarkEnd w:id="2049"/>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BE36DED" w14:textId="77777777" w:rsidR="008201DD" w:rsidRPr="00303B61" w:rsidRDefault="008201DD" w:rsidP="004B29A8">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C</w:t>
      </w:r>
      <w:r w:rsidRPr="00303B61">
        <w:rPr>
          <w:rFonts w:ascii="Times New Roman" w:hAnsi="Times New Roman"/>
          <w:sz w:val="24"/>
          <w:szCs w:val="24"/>
        </w:rPr>
        <w:t>ategory</w:t>
      </w:r>
    </w:p>
    <w:p w14:paraId="0EFCFB23" w14:textId="329B1548" w:rsidR="008201DD" w:rsidRPr="006D5506"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6D5506">
        <w:rPr>
          <w:rFonts w:ascii="Times New Roman" w:hAnsi="Times New Roman"/>
          <w:b/>
          <w:sz w:val="24"/>
          <w:szCs w:val="24"/>
        </w:rPr>
        <w:t>Source</w:t>
      </w:r>
      <w:r w:rsidRPr="006D5506">
        <w:rPr>
          <w:rFonts w:ascii="Times New Roman" w:hAnsi="Times New Roman"/>
          <w:sz w:val="24"/>
          <w:szCs w:val="24"/>
        </w:rPr>
        <w:tab/>
        <w:t>SDMX, "SDMX Glossary Version 1.0", February 2016 (</w:t>
      </w:r>
      <w:hyperlink r:id="rId239" w:history="1">
        <w:r w:rsidR="008B13C8" w:rsidRPr="002E2F75">
          <w:rPr>
            <w:rStyle w:val="Hyperlink"/>
            <w:rFonts w:ascii="Times New Roman" w:hAnsi="Times New Roman"/>
            <w:sz w:val="24"/>
            <w:szCs w:val="24"/>
          </w:rPr>
          <w:t>https://sdmx.org/wp-content/uploads/SDMX_Glossary_Version_1_0_February_2016.docx</w:t>
        </w:r>
      </w:hyperlink>
      <w:r w:rsidRPr="006D5506">
        <w:rPr>
          <w:rFonts w:ascii="Times New Roman" w:hAnsi="Times New Roman"/>
          <w:sz w:val="24"/>
          <w:szCs w:val="24"/>
        </w:rPr>
        <w:t>)</w:t>
      </w:r>
    </w:p>
    <w:p w14:paraId="1A3B1FB2" w14:textId="1334F459" w:rsidR="008201DD" w:rsidRPr="00303B61" w:rsidRDefault="008201DD" w:rsidP="001A3ECA">
      <w:pPr>
        <w:pStyle w:val="Heading1"/>
      </w:pPr>
      <w:bookmarkStart w:id="2050" w:name="_Toc521319791"/>
      <w:r w:rsidRPr="00303B61">
        <w:t>Representation</w:t>
      </w:r>
      <w:bookmarkEnd w:id="2050"/>
      <w:r w:rsidR="00C15B72">
        <w:fldChar w:fldCharType="begin"/>
      </w:r>
      <w:r w:rsidR="00C15B72" w:rsidRPr="00303B61">
        <w:instrText>tc "</w:instrText>
      </w:r>
      <w:bookmarkStart w:id="2051" w:name="_Toc521320294"/>
      <w:r w:rsidR="00C15B72" w:rsidRPr="00303B61">
        <w:instrText>Representation\f C \l 1</w:instrText>
      </w:r>
      <w:bookmarkEnd w:id="2051"/>
      <w:r w:rsidR="00C15B72">
        <w:fldChar w:fldCharType="end"/>
      </w:r>
    </w:p>
    <w:p w14:paraId="693BA90F" w14:textId="77777777"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Allowable value or format for </w:t>
      </w:r>
      <w:r>
        <w:rPr>
          <w:rFonts w:ascii="Times New Roman" w:hAnsi="Times New Roman"/>
          <w:sz w:val="24"/>
          <w:szCs w:val="24"/>
        </w:rPr>
        <w:t>C</w:t>
      </w:r>
      <w:r w:rsidRPr="00303B61">
        <w:rPr>
          <w:rFonts w:ascii="Times New Roman" w:hAnsi="Times New Roman"/>
          <w:sz w:val="24"/>
          <w:szCs w:val="24"/>
        </w:rPr>
        <w:t xml:space="preserve">omponent or </w:t>
      </w:r>
      <w:r>
        <w:rPr>
          <w:rFonts w:ascii="Times New Roman" w:hAnsi="Times New Roman"/>
          <w:sz w:val="24"/>
          <w:szCs w:val="24"/>
        </w:rPr>
        <w:t>C</w:t>
      </w:r>
      <w:r w:rsidRPr="00303B61">
        <w:rPr>
          <w:rFonts w:ascii="Times New Roman" w:hAnsi="Times New Roman"/>
          <w:sz w:val="24"/>
          <w:szCs w:val="24"/>
        </w:rPr>
        <w:t>oncept when reported.</w:t>
      </w:r>
    </w:p>
    <w:p w14:paraId="30D18389" w14:textId="64D84745" w:rsidR="008201DD" w:rsidRPr="00303B61" w:rsidRDefault="008201DD" w:rsidP="00AC268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R</w:t>
      </w:r>
      <w:r w:rsidRPr="00303B61">
        <w:rPr>
          <w:rFonts w:ascii="Times New Roman" w:hAnsi="Times New Roman"/>
          <w:sz w:val="24"/>
          <w:szCs w:val="24"/>
        </w:rPr>
        <w:t xml:space="preserve">epresentation can be enumerated or non-enumerated. An enumerated </w:t>
      </w:r>
      <w:r>
        <w:rPr>
          <w:rFonts w:ascii="Times New Roman" w:hAnsi="Times New Roman"/>
          <w:sz w:val="24"/>
          <w:szCs w:val="24"/>
        </w:rPr>
        <w:t>R</w:t>
      </w:r>
      <w:r w:rsidRPr="00303B61">
        <w:rPr>
          <w:rFonts w:ascii="Times New Roman" w:hAnsi="Times New Roman"/>
          <w:sz w:val="24"/>
          <w:szCs w:val="24"/>
        </w:rPr>
        <w:t>epresentation can be a Code</w:t>
      </w:r>
      <w:r w:rsidR="00AA1D46">
        <w:rPr>
          <w:rFonts w:ascii="Times New Roman" w:hAnsi="Times New Roman"/>
          <w:sz w:val="24"/>
          <w:szCs w:val="24"/>
        </w:rPr>
        <w:t>l</w:t>
      </w:r>
      <w:r w:rsidRPr="00303B61">
        <w:rPr>
          <w:rFonts w:ascii="Times New Roman" w:hAnsi="Times New Roman"/>
          <w:sz w:val="24"/>
          <w:szCs w:val="24"/>
        </w:rPr>
        <w:t xml:space="preserve">ist, Concept Scheme, Category Scheme, Organisation Unit Scheme, Data Provider Scheme, Data Consumer Scheme, Agency Scheme. A non-enumerated </w:t>
      </w:r>
      <w:r>
        <w:rPr>
          <w:rFonts w:ascii="Times New Roman" w:hAnsi="Times New Roman"/>
          <w:sz w:val="24"/>
          <w:szCs w:val="24"/>
        </w:rPr>
        <w:t>R</w:t>
      </w:r>
      <w:r w:rsidRPr="00303B61">
        <w:rPr>
          <w:rFonts w:ascii="Times New Roman" w:hAnsi="Times New Roman"/>
          <w:sz w:val="24"/>
          <w:szCs w:val="24"/>
        </w:rPr>
        <w:t>epresentation is a specification of the valid content in terms of data types such as boolean, string, integer</w:t>
      </w:r>
      <w:r>
        <w:rPr>
          <w:rFonts w:ascii="Times New Roman" w:hAnsi="Times New Roman"/>
          <w:sz w:val="24"/>
          <w:szCs w:val="24"/>
        </w:rPr>
        <w:t xml:space="preserve">, and </w:t>
      </w:r>
      <w:r w:rsidRPr="007A2F40">
        <w:rPr>
          <w:rFonts w:ascii="Times New Roman" w:hAnsi="Times New Roman"/>
          <w:sz w:val="24"/>
          <w:szCs w:val="24"/>
        </w:rPr>
        <w:t xml:space="preserve">the time formats </w:t>
      </w:r>
      <w:r>
        <w:rPr>
          <w:rFonts w:ascii="Times New Roman" w:hAnsi="Times New Roman"/>
          <w:sz w:val="24"/>
          <w:szCs w:val="24"/>
        </w:rPr>
        <w:t xml:space="preserve">within the </w:t>
      </w:r>
      <w:r w:rsidRPr="007A2F40">
        <w:rPr>
          <w:rFonts w:ascii="Times New Roman" w:hAnsi="Times New Roman"/>
          <w:sz w:val="24"/>
          <w:szCs w:val="24"/>
        </w:rPr>
        <w:t>Observational Time Period</w:t>
      </w:r>
      <w:r>
        <w:rPr>
          <w:rFonts w:ascii="Times New Roman" w:hAnsi="Times New Roman"/>
          <w:sz w:val="24"/>
          <w:szCs w:val="24"/>
        </w:rPr>
        <w:t xml:space="preserve"> hierarchy such as </w:t>
      </w:r>
      <w:r w:rsidRPr="006865FF">
        <w:rPr>
          <w:rFonts w:ascii="Times New Roman" w:hAnsi="Times New Roman"/>
          <w:sz w:val="24"/>
          <w:szCs w:val="24"/>
        </w:rPr>
        <w:t>Standard Time Period</w:t>
      </w:r>
      <w:r>
        <w:rPr>
          <w:rFonts w:ascii="Times New Roman" w:hAnsi="Times New Roman"/>
          <w:sz w:val="24"/>
          <w:szCs w:val="24"/>
        </w:rPr>
        <w:t xml:space="preserve"> and Time Range</w:t>
      </w:r>
      <w:r w:rsidRPr="006865FF">
        <w:rPr>
          <w:rFonts w:ascii="Times New Roman" w:hAnsi="Times New Roman"/>
          <w:sz w:val="24"/>
          <w:szCs w:val="24"/>
        </w:rPr>
        <w:t>.</w:t>
      </w:r>
    </w:p>
    <w:p w14:paraId="70AFE580" w14:textId="2630545B" w:rsidR="008201DD" w:rsidRPr="00303B61" w:rsidRDefault="008201DD" w:rsidP="009A0A6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REPRESENT</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52" w:name="_Toc52132029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REPRESENT</w:instrText>
      </w:r>
      <w:bookmarkEnd w:id="2052"/>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27044B53" w14:textId="77777777" w:rsidR="008201DD" w:rsidRPr="00303B61" w:rsidRDefault="008201DD" w:rsidP="009A0A62">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Reporting </w:t>
      </w:r>
      <w:r>
        <w:rPr>
          <w:rFonts w:ascii="Times New Roman" w:hAnsi="Times New Roman"/>
          <w:sz w:val="24"/>
          <w:szCs w:val="24"/>
        </w:rPr>
        <w:t>C</w:t>
      </w:r>
      <w:r w:rsidRPr="00303B61">
        <w:rPr>
          <w:rFonts w:ascii="Times New Roman" w:hAnsi="Times New Roman"/>
          <w:sz w:val="24"/>
          <w:szCs w:val="24"/>
        </w:rPr>
        <w:t>ategory</w:t>
      </w:r>
    </w:p>
    <w:p w14:paraId="6ACA7150" w14:textId="57FA6031" w:rsidR="008201DD" w:rsidRDefault="008201DD" w:rsidP="0014310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70E6E">
        <w:rPr>
          <w:rFonts w:ascii="Times New Roman" w:hAnsi="Times New Roman"/>
          <w:b/>
          <w:sz w:val="24"/>
          <w:szCs w:val="24"/>
        </w:rPr>
        <w:t>Source</w:t>
      </w:r>
      <w:r w:rsidRPr="00870E6E">
        <w:rPr>
          <w:rFonts w:ascii="Times New Roman" w:hAnsi="Times New Roman"/>
          <w:sz w:val="24"/>
          <w:szCs w:val="24"/>
        </w:rPr>
        <w:tab/>
      </w:r>
      <w:r w:rsidR="00143107" w:rsidRPr="00143107">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143107" w:rsidRPr="00143107">
        <w:rPr>
          <w:rFonts w:ascii="Times New Roman" w:hAnsi="Times New Roman"/>
          <w:sz w:val="24"/>
          <w:szCs w:val="24"/>
        </w:rPr>
        <w:t>2018 (</w:t>
      </w:r>
      <w:hyperlink r:id="rId240" w:history="1">
        <w:r w:rsidR="00143107" w:rsidRPr="002E2F75">
          <w:rPr>
            <w:rStyle w:val="Hyperlink"/>
            <w:rFonts w:ascii="Times New Roman" w:hAnsi="Times New Roman"/>
            <w:sz w:val="24"/>
            <w:szCs w:val="24"/>
          </w:rPr>
          <w:t>https://sdmx.org/</w:t>
        </w:r>
      </w:hyperlink>
      <w:r w:rsidR="00143107" w:rsidRPr="00143107">
        <w:rPr>
          <w:rFonts w:ascii="Times New Roman" w:hAnsi="Times New Roman"/>
          <w:sz w:val="24"/>
          <w:szCs w:val="24"/>
        </w:rPr>
        <w:t>)</w:t>
      </w:r>
    </w:p>
    <w:p w14:paraId="7369F2CF" w14:textId="02B9F5CE" w:rsidR="008201DD"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b/>
          <w:sz w:val="24"/>
          <w:szCs w:val="24"/>
        </w:rPr>
      </w:pPr>
      <w:r w:rsidRPr="00303B61">
        <w:rPr>
          <w:rFonts w:ascii="Times New Roman" w:hAnsi="Times New Roman"/>
          <w:b/>
          <w:sz w:val="24"/>
          <w:szCs w:val="24"/>
        </w:rPr>
        <w:t>Other link(s)</w:t>
      </w:r>
      <w:r w:rsidRPr="00143107">
        <w:rPr>
          <w:rFonts w:ascii="Times New Roman" w:hAnsi="Times New Roman"/>
          <w:sz w:val="24"/>
          <w:szCs w:val="24"/>
        </w:rPr>
        <w:tab/>
      </w:r>
      <w:r w:rsidRPr="006865FF">
        <w:rPr>
          <w:rFonts w:ascii="Times New Roman" w:hAnsi="Times New Roman"/>
          <w:sz w:val="24"/>
          <w:szCs w:val="24"/>
        </w:rPr>
        <w:t>SDMX</w:t>
      </w:r>
      <w:r w:rsidR="00143107">
        <w:rPr>
          <w:rFonts w:ascii="Times New Roman" w:hAnsi="Times New Roman"/>
          <w:sz w:val="24"/>
          <w:szCs w:val="24"/>
        </w:rPr>
        <w:t>, "SDMX Technical</w:t>
      </w:r>
      <w:r w:rsidRPr="006865FF">
        <w:rPr>
          <w:rFonts w:ascii="Times New Roman" w:hAnsi="Times New Roman"/>
          <w:sz w:val="24"/>
          <w:szCs w:val="24"/>
        </w:rPr>
        <w:t xml:space="preserve"> </w:t>
      </w:r>
      <w:r w:rsidR="00143107">
        <w:rPr>
          <w:rFonts w:ascii="Times New Roman" w:hAnsi="Times New Roman"/>
          <w:sz w:val="24"/>
          <w:szCs w:val="24"/>
        </w:rPr>
        <w:t>Notes for SDMX Version 2.1 (Revision 1.0)" (</w:t>
      </w:r>
      <w:hyperlink r:id="rId241" w:history="1">
        <w:r w:rsidR="00143107" w:rsidRPr="002E2F75">
          <w:rPr>
            <w:rStyle w:val="Hyperlink"/>
            <w:rFonts w:ascii="Times New Roman" w:hAnsi="Times New Roman"/>
            <w:sz w:val="24"/>
            <w:szCs w:val="24"/>
          </w:rPr>
          <w:t>https://sdmx.org/?page_id=5008</w:t>
        </w:r>
      </w:hyperlink>
      <w:r w:rsidR="00143107">
        <w:rPr>
          <w:rFonts w:ascii="Times New Roman" w:hAnsi="Times New Roman"/>
          <w:sz w:val="24"/>
          <w:szCs w:val="24"/>
        </w:rPr>
        <w:t>)</w:t>
      </w:r>
    </w:p>
    <w:p w14:paraId="6655184D" w14:textId="10FBDF92" w:rsidR="008201DD" w:rsidRPr="00303B61" w:rsidRDefault="008201DD" w:rsidP="006865FF">
      <w:pPr>
        <w:pStyle w:val="Heading1"/>
        <w:ind w:left="0"/>
      </w:pPr>
      <w:bookmarkStart w:id="2053" w:name="_Toc521319792"/>
      <w:r>
        <w:t>S</w:t>
      </w:r>
      <w:r w:rsidRPr="00303B61">
        <w:t>ampling error</w:t>
      </w:r>
      <w:bookmarkEnd w:id="2053"/>
      <w:r>
        <w:fldChar w:fldCharType="begin"/>
      </w:r>
      <w:r w:rsidRPr="00303B61">
        <w:instrText>tc "</w:instrText>
      </w:r>
      <w:bookmarkStart w:id="2054" w:name="_Toc441822457"/>
      <w:bookmarkStart w:id="2055" w:name="_Toc521320296"/>
      <w:r w:rsidRPr="00303B61">
        <w:instrText>Sampling error</w:instrText>
      </w:r>
      <w:bookmarkEnd w:id="2054"/>
      <w:bookmarkEnd w:id="2055"/>
      <w:r w:rsidRPr="00303B61">
        <w:instrText>" \f C \l 1</w:instrText>
      </w:r>
      <w:r>
        <w:fldChar w:fldCharType="end"/>
      </w:r>
    </w:p>
    <w:p w14:paraId="6992331D"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Part of the difference between a population value and an estimate thereof, derived from a random sample, which is due to the fact that only a subset of the population is enumerated.</w:t>
      </w:r>
    </w:p>
    <w:p w14:paraId="28BFC404"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Sampling errors are distinct from errors due to imperfect selection, bias in response or estimation, errors of observation and recording, etc.</w:t>
      </w:r>
    </w:p>
    <w:p w14:paraId="5FCF972E"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For probability sampling, the random variation due to sampling can be calculated. For non-probability sampling, random errors cannot be calculated without reference to some kind of model. The totality of sampling errors in all possible samples of the same size generates the sampling distribution of the statistic which is being used to estimate the parent value.</w:t>
      </w:r>
    </w:p>
    <w:p w14:paraId="39E7B5B9" w14:textId="77777777" w:rsidR="008201DD" w:rsidRPr="00303B61"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09335746" w14:textId="77777777" w:rsidR="008201DD" w:rsidRPr="00640329" w:rsidRDefault="008201DD" w:rsidP="007335A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SAMPLING_ERR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056" w:name="_Toc441822458"/>
      <w:bookmarkStart w:id="2057" w:name="_Toc521320297"/>
      <w:r w:rsidRPr="00640329">
        <w:rPr>
          <w:rFonts w:ascii="Times New Roman" w:hAnsi="Times New Roman"/>
          <w:b/>
          <w:sz w:val="24"/>
          <w:szCs w:val="24"/>
        </w:rPr>
        <w:instrText>Concept ID</w:instrText>
      </w:r>
      <w:r w:rsidRPr="00640329">
        <w:rPr>
          <w:rFonts w:ascii="Times New Roman" w:hAnsi="Times New Roman"/>
          <w:sz w:val="24"/>
          <w:szCs w:val="24"/>
        </w:rPr>
        <w:tab/>
        <w:instrText>SAMPLING_ERR</w:instrText>
      </w:r>
      <w:bookmarkEnd w:id="2056"/>
      <w:bookmarkEnd w:id="2057"/>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A7BC79" w14:textId="3107762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AF62F98"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Accuracy</w:t>
      </w:r>
    </w:p>
    <w:p w14:paraId="018CB88F" w14:textId="3145C2DA" w:rsidR="008201DD" w:rsidRPr="00303B61" w:rsidRDefault="00640329"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Accuracy -</w:t>
      </w:r>
      <w:r w:rsidR="008201DD" w:rsidRPr="00303B61">
        <w:rPr>
          <w:rFonts w:ascii="Times New Roman" w:hAnsi="Times New Roman"/>
          <w:sz w:val="24"/>
          <w:szCs w:val="24"/>
        </w:rPr>
        <w:t xml:space="preserve"> overall</w:t>
      </w:r>
    </w:p>
    <w:p w14:paraId="0E90ED71"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Non-sampling error</w:t>
      </w:r>
    </w:p>
    <w:p w14:paraId="68F1B0F6" w14:textId="622081C0" w:rsidR="008201DD" w:rsidRPr="00B64D03" w:rsidRDefault="008201DD" w:rsidP="00240C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2D4B8C">
        <w:rPr>
          <w:rFonts w:ascii="Times New Roman" w:hAnsi="Times New Roman"/>
          <w:b/>
          <w:sz w:val="24"/>
          <w:szCs w:val="24"/>
        </w:rPr>
        <w:t>Source</w:t>
      </w:r>
      <w:r w:rsidRPr="002D4B8C">
        <w:rPr>
          <w:rFonts w:ascii="Times New Roman" w:hAnsi="Times New Roman"/>
          <w:sz w:val="24"/>
          <w:szCs w:val="24"/>
        </w:rPr>
        <w:tab/>
        <w:t>The Oxford Dictionary of Statistical Terms, Yadolah Dodge (ed.), Oxford University Press, Oxford, 2003</w:t>
      </w:r>
    </w:p>
    <w:p w14:paraId="1B1EB974" w14:textId="552107DF" w:rsidR="008201DD" w:rsidRPr="00303B61" w:rsidRDefault="008201DD" w:rsidP="001A3ECA">
      <w:pPr>
        <w:pStyle w:val="Heading1"/>
      </w:pPr>
      <w:bookmarkStart w:id="2058" w:name="_Toc521319793"/>
      <w:r w:rsidRPr="00303B61">
        <w:t>SDMX-EDI</w:t>
      </w:r>
      <w:bookmarkEnd w:id="2058"/>
      <w:r w:rsidR="00075792">
        <w:fldChar w:fldCharType="begin"/>
      </w:r>
      <w:r w:rsidR="00075792" w:rsidRPr="00303B61">
        <w:instrText>tc "</w:instrText>
      </w:r>
      <w:bookmarkStart w:id="2059" w:name="_Toc521320298"/>
      <w:r w:rsidR="00075792" w:rsidRPr="00303B61">
        <w:instrText>SDMX-EDI</w:instrText>
      </w:r>
      <w:bookmarkEnd w:id="2059"/>
      <w:r w:rsidR="00075792" w:rsidRPr="00303B61">
        <w:instrText>" \f C \l 1</w:instrText>
      </w:r>
      <w:r w:rsidR="00075792">
        <w:fldChar w:fldCharType="end"/>
      </w:r>
    </w:p>
    <w:p w14:paraId="04BD5E7A"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UN/EDIFACT format for exchange of SDMX-structured data and metadata for time series.</w:t>
      </w:r>
    </w:p>
    <w:p w14:paraId="6FDE1ECC"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SDMX-EDI is a message designed for the exchange of statistical information between organisations in a platform independent manner. The SDMX-EDI format is drawn from the GESMES/TS version 3.0 implementation guide, published as a standard of the SDMX initiative.</w:t>
      </w:r>
    </w:p>
    <w:p w14:paraId="375065F5" w14:textId="1314416C"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GESMES (Generic Statistical Message) is a United Nations standard (EDIFACT message) allowing partner institutions to exchange statistical multi-dimensional arrays in a generic but standardised way. GESMES/TS (TS stands for </w:t>
      </w:r>
      <w:r w:rsidR="00470B73">
        <w:rPr>
          <w:rFonts w:ascii="Times New Roman" w:hAnsi="Times New Roman"/>
          <w:sz w:val="24"/>
          <w:szCs w:val="24"/>
        </w:rPr>
        <w:t>"</w:t>
      </w:r>
      <w:r w:rsidRPr="00303B61">
        <w:rPr>
          <w:rFonts w:ascii="Times New Roman" w:hAnsi="Times New Roman"/>
          <w:sz w:val="24"/>
          <w:szCs w:val="24"/>
        </w:rPr>
        <w:t>time series</w:t>
      </w:r>
      <w:r w:rsidR="00470B73">
        <w:rPr>
          <w:rFonts w:ascii="Times New Roman" w:hAnsi="Times New Roman"/>
          <w:sz w:val="24"/>
          <w:szCs w:val="24"/>
        </w:rPr>
        <w:t>"</w:t>
      </w:r>
      <w:r w:rsidRPr="00303B61">
        <w:rPr>
          <w:rFonts w:ascii="Times New Roman" w:hAnsi="Times New Roman"/>
          <w:sz w:val="24"/>
          <w:szCs w:val="24"/>
        </w:rPr>
        <w:t xml:space="preserve"> and the specification is limited to supporting time series data) is an Implementation Guide specifying the use of GESMES for time series data and related metadata, and structural metadata</w:t>
      </w:r>
      <w:r w:rsidR="001C128D">
        <w:rPr>
          <w:rFonts w:ascii="Times New Roman" w:hAnsi="Times New Roman"/>
          <w:sz w:val="24"/>
          <w:szCs w:val="24"/>
        </w:rPr>
        <w:t>;</w:t>
      </w:r>
      <w:r w:rsidRPr="00303B61">
        <w:rPr>
          <w:rFonts w:ascii="Times New Roman" w:hAnsi="Times New Roman"/>
          <w:sz w:val="24"/>
          <w:szCs w:val="24"/>
        </w:rPr>
        <w:t xml:space="preserve"> it can be regarded as a profile of GESMES. </w:t>
      </w:r>
    </w:p>
    <w:p w14:paraId="22642692" w14:textId="4F254882"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the SDMX standard the GESMES/TS profile is known as SDMX-EDI. It defines the structures of GESMES that are available for use in SDMX-EDI thus allowing partner institutions to design and to build the applications needed to </w:t>
      </w:r>
      <w:r w:rsidR="00470B73">
        <w:rPr>
          <w:rFonts w:ascii="Times New Roman" w:hAnsi="Times New Roman"/>
          <w:sz w:val="24"/>
          <w:szCs w:val="24"/>
        </w:rPr>
        <w:t>"</w:t>
      </w:r>
      <w:r w:rsidRPr="00303B61">
        <w:rPr>
          <w:rFonts w:ascii="Times New Roman" w:hAnsi="Times New Roman"/>
          <w:sz w:val="24"/>
          <w:szCs w:val="24"/>
        </w:rPr>
        <w:t>read</w:t>
      </w:r>
      <w:r w:rsidR="00470B73">
        <w:rPr>
          <w:rFonts w:ascii="Times New Roman" w:hAnsi="Times New Roman"/>
          <w:sz w:val="24"/>
          <w:szCs w:val="24"/>
        </w:rPr>
        <w:t>"</w:t>
      </w:r>
      <w:r w:rsidRPr="00303B61">
        <w:rPr>
          <w:rFonts w:ascii="Times New Roman" w:hAnsi="Times New Roman"/>
          <w:sz w:val="24"/>
          <w:szCs w:val="24"/>
        </w:rPr>
        <w:t xml:space="preserve"> and </w:t>
      </w:r>
      <w:r w:rsidR="00470B73">
        <w:rPr>
          <w:rFonts w:ascii="Times New Roman" w:hAnsi="Times New Roman"/>
          <w:sz w:val="24"/>
          <w:szCs w:val="24"/>
        </w:rPr>
        <w:t>"</w:t>
      </w:r>
      <w:r w:rsidRPr="00303B61">
        <w:rPr>
          <w:rFonts w:ascii="Times New Roman" w:hAnsi="Times New Roman"/>
          <w:sz w:val="24"/>
          <w:szCs w:val="24"/>
        </w:rPr>
        <w:t>write</w:t>
      </w:r>
      <w:r w:rsidR="00470B73">
        <w:rPr>
          <w:rFonts w:ascii="Times New Roman" w:hAnsi="Times New Roman"/>
          <w:sz w:val="24"/>
          <w:szCs w:val="24"/>
        </w:rPr>
        <w:t>"</w:t>
      </w:r>
      <w:r w:rsidRPr="00303B61">
        <w:rPr>
          <w:rFonts w:ascii="Times New Roman" w:hAnsi="Times New Roman"/>
          <w:sz w:val="24"/>
          <w:szCs w:val="24"/>
        </w:rPr>
        <w:t xml:space="preserve"> SDMX-EDI messages.</w:t>
      </w:r>
    </w:p>
    <w:p w14:paraId="77287C36" w14:textId="5E90D8DE" w:rsidR="008201DD" w:rsidRPr="00303B61" w:rsidRDefault="008201DD" w:rsidP="00FA21B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SDMX_EDI</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60" w:name="_Toc521320299"/>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SDMX_EDI</w:instrText>
      </w:r>
      <w:bookmarkEnd w:id="2060"/>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7322744" w14:textId="77777777" w:rsidR="008201DD" w:rsidRPr="00303B61" w:rsidRDefault="008201DD" w:rsidP="00FA21B1">
      <w:pPr>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0A193B17" w14:textId="07592ECB" w:rsidR="008201DD" w:rsidRPr="00D510B5"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510B5">
        <w:rPr>
          <w:rFonts w:ascii="Times New Roman" w:hAnsi="Times New Roman"/>
          <w:b/>
          <w:sz w:val="24"/>
          <w:szCs w:val="24"/>
        </w:rPr>
        <w:t>Source</w:t>
      </w:r>
      <w:r w:rsidRPr="00D510B5">
        <w:rPr>
          <w:rFonts w:ascii="Times New Roman" w:hAnsi="Times New Roman"/>
          <w:sz w:val="24"/>
          <w:szCs w:val="24"/>
        </w:rPr>
        <w:tab/>
        <w:t>SDMX, "SDMX Glossary Version 1.0", February 2016 (</w:t>
      </w:r>
      <w:hyperlink r:id="rId242" w:history="1">
        <w:r w:rsidR="00143107" w:rsidRPr="002E2F75">
          <w:rPr>
            <w:rStyle w:val="Hyperlink"/>
            <w:rFonts w:ascii="Times New Roman" w:hAnsi="Times New Roman"/>
            <w:sz w:val="24"/>
            <w:szCs w:val="24"/>
          </w:rPr>
          <w:t>https://sdmx.org/wp-content/uploads/SDMX_Glossary_Version_1_0_February_2016.docx</w:t>
        </w:r>
      </w:hyperlink>
      <w:r w:rsidRPr="00D510B5">
        <w:rPr>
          <w:rFonts w:ascii="Times New Roman" w:hAnsi="Times New Roman"/>
          <w:sz w:val="24"/>
          <w:szCs w:val="24"/>
        </w:rPr>
        <w:t>)</w:t>
      </w:r>
    </w:p>
    <w:p w14:paraId="04FC9D9A" w14:textId="68178D34" w:rsidR="008201DD" w:rsidRPr="00303B61" w:rsidRDefault="008201DD" w:rsidP="001A3ECA">
      <w:pPr>
        <w:pStyle w:val="Heading1"/>
      </w:pPr>
      <w:bookmarkStart w:id="2061" w:name="_Toc521319794"/>
      <w:r w:rsidRPr="00303B61">
        <w:t>SDMX Information Model, SDMX-IM</w:t>
      </w:r>
      <w:bookmarkEnd w:id="2061"/>
      <w:r w:rsidR="008C496B">
        <w:fldChar w:fldCharType="begin"/>
      </w:r>
      <w:r w:rsidR="008C496B" w:rsidRPr="00303B61">
        <w:instrText>tc "</w:instrText>
      </w:r>
      <w:bookmarkStart w:id="2062" w:name="_Toc521320300"/>
      <w:r w:rsidR="008C496B" w:rsidRPr="00303B61">
        <w:instrText>SDMX Information Model, SDMX-IM</w:instrText>
      </w:r>
      <w:bookmarkEnd w:id="2062"/>
      <w:r w:rsidR="008C496B" w:rsidRPr="00303B61">
        <w:instrText>" \f C \l 1</w:instrText>
      </w:r>
      <w:r w:rsidR="008C496B">
        <w:fldChar w:fldCharType="end"/>
      </w:r>
    </w:p>
    <w:p w14:paraId="6A36D1EB" w14:textId="77777777" w:rsidR="008201DD" w:rsidRPr="00303B61" w:rsidRDefault="008201DD" w:rsidP="0036350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Conceptual model for defining and describing the classes, attributes, and relationships of the SDMX standard.</w:t>
      </w:r>
    </w:p>
    <w:p w14:paraId="54200E5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model is represented in UML (Unified Modelling Language). Section Two of the SDMX technical standard (SDMX Information Model) describes the parts of the model that pertain to structural metadata. Additional structures that relate to </w:t>
      </w:r>
      <w:r>
        <w:rPr>
          <w:rFonts w:ascii="Times New Roman" w:hAnsi="Times New Roman"/>
          <w:sz w:val="24"/>
          <w:szCs w:val="24"/>
        </w:rPr>
        <w:t>S</w:t>
      </w:r>
      <w:r w:rsidRPr="00303B61">
        <w:rPr>
          <w:rFonts w:ascii="Times New Roman" w:hAnsi="Times New Roman"/>
          <w:sz w:val="24"/>
          <w:szCs w:val="24"/>
        </w:rPr>
        <w:t xml:space="preserve">ubscription (request to be notified of changes) and </w:t>
      </w:r>
      <w:r>
        <w:rPr>
          <w:rFonts w:ascii="Times New Roman" w:hAnsi="Times New Roman"/>
          <w:sz w:val="24"/>
          <w:szCs w:val="24"/>
        </w:rPr>
        <w:t>N</w:t>
      </w:r>
      <w:r w:rsidRPr="00303B61">
        <w:rPr>
          <w:rFonts w:ascii="Times New Roman" w:hAnsi="Times New Roman"/>
          <w:sz w:val="24"/>
          <w:szCs w:val="24"/>
        </w:rPr>
        <w:t xml:space="preserve">otification (of the changes) are described in Section Five of the SDMX technical standard (Registry Specification). </w:t>
      </w:r>
    </w:p>
    <w:p w14:paraId="6CD2337B"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All implementation artefacts such as SDMX-ML and SDMX-EDI specifications for data and structures are derived from the SDMX Information Model and there is a close correlation between the model and these implementation artefacts. This close correlation results in the ability to build syntax and version independent software that can work at the level of the model but which support the various syntaxes and versions of the SDMX implementation artefacts.</w:t>
      </w:r>
    </w:p>
    <w:p w14:paraId="570DF1C4" w14:textId="7C2D109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SDMX_IM</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63" w:name="_Toc52132030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SDMX_IM</w:instrText>
      </w:r>
      <w:bookmarkEnd w:id="2063"/>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D00BE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Component</w:t>
      </w:r>
    </w:p>
    <w:p w14:paraId="308F731E"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SDMX-EDI</w:t>
      </w:r>
    </w:p>
    <w:p w14:paraId="0A4025E3"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SDMX-JSON</w:t>
      </w:r>
    </w:p>
    <w:p w14:paraId="59FA1CBA"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SDMX-ML</w:t>
      </w:r>
    </w:p>
    <w:p w14:paraId="6B2CEC4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technical specification</w:t>
      </w:r>
    </w:p>
    <w:p w14:paraId="357232EB" w14:textId="344E05C0" w:rsidR="008201DD" w:rsidRDefault="008201DD" w:rsidP="00C31250">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2D4B8C">
        <w:rPr>
          <w:rFonts w:ascii="Times New Roman" w:hAnsi="Times New Roman"/>
          <w:b/>
          <w:sz w:val="24"/>
          <w:szCs w:val="24"/>
        </w:rPr>
        <w:t>Source</w:t>
      </w:r>
      <w:r w:rsidRPr="002D4B8C">
        <w:rPr>
          <w:rFonts w:ascii="Times New Roman" w:hAnsi="Times New Roman"/>
          <w:sz w:val="24"/>
          <w:szCs w:val="24"/>
        </w:rPr>
        <w:tab/>
        <w:t>SDMX Technical Specifications (including the Information Model) (</w:t>
      </w:r>
      <w:hyperlink r:id="rId243" w:history="1">
        <w:r w:rsidRPr="002D4B8C">
          <w:rPr>
            <w:rStyle w:val="Hyperlink"/>
            <w:rFonts w:ascii="Times New Roman" w:hAnsi="Times New Roman"/>
            <w:sz w:val="24"/>
            <w:szCs w:val="24"/>
          </w:rPr>
          <w:t>https://sdmx.org/?page_id=5008</w:t>
        </w:r>
      </w:hyperlink>
      <w:r w:rsidR="00143107">
        <w:rPr>
          <w:rFonts w:ascii="Times New Roman" w:hAnsi="Times New Roman"/>
          <w:sz w:val="24"/>
          <w:szCs w:val="24"/>
        </w:rPr>
        <w:t>)</w:t>
      </w:r>
    </w:p>
    <w:p w14:paraId="79183F67" w14:textId="77777777" w:rsidR="008201DD" w:rsidRPr="00C31250" w:rsidRDefault="008201DD" w:rsidP="0014310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C31250">
        <w:rPr>
          <w:rFonts w:ascii="Times New Roman" w:hAnsi="Times New Roman"/>
          <w:sz w:val="24"/>
          <w:szCs w:val="24"/>
        </w:rPr>
        <w:t xml:space="preserve">Clickable SDMX interface </w:t>
      </w:r>
      <w:r>
        <w:rPr>
          <w:rFonts w:ascii="Times New Roman" w:hAnsi="Times New Roman"/>
          <w:sz w:val="24"/>
          <w:szCs w:val="24"/>
        </w:rPr>
        <w:t>(</w:t>
      </w:r>
      <w:r w:rsidRPr="00C31250">
        <w:rPr>
          <w:rFonts w:ascii="Times New Roman" w:hAnsi="Times New Roman"/>
          <w:sz w:val="24"/>
          <w:szCs w:val="24"/>
        </w:rPr>
        <w:t>interactive way to navigate the SDMX Information Model)</w:t>
      </w:r>
      <w:r>
        <w:rPr>
          <w:rFonts w:ascii="Times New Roman" w:hAnsi="Times New Roman"/>
          <w:sz w:val="24"/>
          <w:szCs w:val="24"/>
        </w:rPr>
        <w:t xml:space="preserve"> (</w:t>
      </w:r>
      <w:hyperlink r:id="rId244" w:history="1">
        <w:r w:rsidRPr="00A4645C">
          <w:rPr>
            <w:rStyle w:val="Hyperlink"/>
            <w:rFonts w:ascii="Times New Roman" w:hAnsi="Times New Roman"/>
            <w:sz w:val="24"/>
            <w:szCs w:val="24"/>
          </w:rPr>
          <w:t>http://www1.unece.org/stat/platform/display/ClickSDMX/Clickable+SDMX+Home</w:t>
        </w:r>
      </w:hyperlink>
      <w:r>
        <w:rPr>
          <w:rFonts w:ascii="Times New Roman" w:hAnsi="Times New Roman"/>
          <w:sz w:val="24"/>
          <w:szCs w:val="24"/>
        </w:rPr>
        <w:t xml:space="preserve">) </w:t>
      </w:r>
    </w:p>
    <w:p w14:paraId="3245510C" w14:textId="2E7BF28C" w:rsidR="008201DD" w:rsidRPr="00303B61" w:rsidRDefault="008201DD" w:rsidP="001A3ECA">
      <w:pPr>
        <w:pStyle w:val="Heading1"/>
      </w:pPr>
      <w:bookmarkStart w:id="2064" w:name="_Toc521319795"/>
      <w:r w:rsidRPr="00303B61">
        <w:t>SDMX-JSON</w:t>
      </w:r>
      <w:bookmarkEnd w:id="2064"/>
      <w:r w:rsidR="008D25FC">
        <w:fldChar w:fldCharType="begin"/>
      </w:r>
      <w:r w:rsidR="008D25FC" w:rsidRPr="00303B61">
        <w:instrText>tc "</w:instrText>
      </w:r>
      <w:bookmarkStart w:id="2065" w:name="_Toc521320302"/>
      <w:r w:rsidR="008D25FC" w:rsidRPr="00303B61">
        <w:instrText>SDMX-</w:instrText>
      </w:r>
      <w:r w:rsidR="008D25FC">
        <w:instrText>JSON</w:instrText>
      </w:r>
      <w:bookmarkEnd w:id="2065"/>
      <w:r w:rsidR="008D25FC" w:rsidRPr="00303B61">
        <w:instrText>" \f C \l 1</w:instrText>
      </w:r>
      <w:r w:rsidR="008D25FC">
        <w:fldChar w:fldCharType="end"/>
      </w:r>
    </w:p>
    <w:p w14:paraId="2843124D" w14:textId="77777777"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Definition</w:t>
      </w:r>
      <w:r w:rsidRPr="00303B61">
        <w:rPr>
          <w:rFonts w:ascii="Times New Roman" w:hAnsi="Times New Roman"/>
          <w:sz w:val="24"/>
          <w:szCs w:val="24"/>
        </w:rPr>
        <w:tab/>
        <w:t>JSON format for the dissemination of SDMX-structured data and metadata on the web</w:t>
      </w:r>
      <w:r>
        <w:rPr>
          <w:rFonts w:ascii="Times New Roman" w:hAnsi="Times New Roman"/>
          <w:sz w:val="24"/>
          <w:szCs w:val="24"/>
        </w:rPr>
        <w:t>.</w:t>
      </w:r>
    </w:p>
    <w:p w14:paraId="3021DEC1" w14:textId="77777777" w:rsidR="008201DD" w:rsidRPr="00303B61" w:rsidRDefault="008201DD" w:rsidP="00047B5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highlight w:val="yellow"/>
        </w:rPr>
      </w:pPr>
      <w:r w:rsidRPr="00303B61">
        <w:rPr>
          <w:rFonts w:ascii="Times New Roman" w:hAnsi="Times New Roman"/>
          <w:b/>
          <w:sz w:val="24"/>
          <w:szCs w:val="24"/>
        </w:rPr>
        <w:t>Context</w:t>
      </w:r>
      <w:r w:rsidRPr="00303B61">
        <w:rPr>
          <w:rFonts w:ascii="Times New Roman" w:hAnsi="Times New Roman"/>
          <w:sz w:val="24"/>
          <w:szCs w:val="24"/>
        </w:rPr>
        <w:tab/>
        <w:t>SDMX-JSON is a data exchange format for data discovery and data visualization on the web. It conforms to JSON (JavaScript Object Notation) standard specification, and it supports the SDMX 2.1 Information Model. SDMX-JSON is compatible with the SDMX RESTful Web Services API, and it supports all features of the SDMX RESTful API for data queries. The SDMX-JSON data exchange format is documented in the SDMX-JSON Data Message specification.</w:t>
      </w:r>
    </w:p>
    <w:p w14:paraId="1E6B503B" w14:textId="4A075527"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SDMX_JSON</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66" w:name="_Toc52132030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SDMX_JSON</w:instrText>
      </w:r>
      <w:bookmarkEnd w:id="2066"/>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5F1B12A" w14:textId="77777777" w:rsidR="008201DD" w:rsidRPr="00303B61" w:rsidRDefault="008201DD" w:rsidP="002762DD">
      <w:pPr>
        <w:keepLines/>
        <w:widowControl w:val="0"/>
        <w:tabs>
          <w:tab w:val="left" w:pos="1701"/>
        </w:tabs>
        <w:autoSpaceDE w:val="0"/>
        <w:autoSpaceDN w:val="0"/>
        <w:adjustRightInd w:val="0"/>
        <w:spacing w:after="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2667E7" w14:textId="78664CB4" w:rsidR="008201DD" w:rsidRPr="00A75786"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75786">
        <w:rPr>
          <w:rFonts w:ascii="Times New Roman" w:hAnsi="Times New Roman"/>
          <w:b/>
          <w:sz w:val="24"/>
          <w:szCs w:val="24"/>
        </w:rPr>
        <w:t>Source</w:t>
      </w:r>
      <w:r w:rsidRPr="00A75786">
        <w:rPr>
          <w:rFonts w:ascii="Times New Roman" w:hAnsi="Times New Roman"/>
          <w:sz w:val="24"/>
          <w:szCs w:val="24"/>
        </w:rPr>
        <w:tab/>
        <w:t>SDMX, "SDMX Glossary Version 1.0", February 2016 (</w:t>
      </w:r>
      <w:hyperlink r:id="rId245"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006D0C59" w14:textId="0CEE00A6" w:rsidR="008201DD" w:rsidRPr="00303B61" w:rsidRDefault="008201DD" w:rsidP="001A3ECA">
      <w:pPr>
        <w:pStyle w:val="Heading1"/>
      </w:pPr>
      <w:bookmarkStart w:id="2067" w:name="_Toc521319796"/>
      <w:r w:rsidRPr="00303B61">
        <w:t>SDMX-ML</w:t>
      </w:r>
      <w:bookmarkEnd w:id="2067"/>
      <w:r w:rsidR="004C4E20">
        <w:fldChar w:fldCharType="begin"/>
      </w:r>
      <w:r w:rsidR="004C4E20" w:rsidRPr="00303B61">
        <w:instrText>tc "</w:instrText>
      </w:r>
      <w:bookmarkStart w:id="2068" w:name="_Toc521320304"/>
      <w:r w:rsidR="004C4E20" w:rsidRPr="00303B61">
        <w:instrText>SDMX-</w:instrText>
      </w:r>
      <w:r w:rsidR="004C4E20">
        <w:instrText>ML</w:instrText>
      </w:r>
      <w:bookmarkEnd w:id="2068"/>
      <w:r w:rsidR="004C4E20" w:rsidRPr="00303B61">
        <w:instrText>" \f C \l 1</w:instrText>
      </w:r>
      <w:r w:rsidR="004C4E20">
        <w:fldChar w:fldCharType="end"/>
      </w:r>
    </w:p>
    <w:p w14:paraId="727F568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XML format for the exchange of SDMX-structured data and metadata.</w:t>
      </w:r>
    </w:p>
    <w:p w14:paraId="1A272242"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SDMX-ML (SDMX markup language) is an XML implementation of the SDMX Information Model. In addition to supporting the collection and dissemination of statistical multi-dimensional arrays in a generic but standardised way, the SDMX-ML supports constructs that aid data validation, data discovery, mapping (of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ets) reference metadata, and process.</w:t>
      </w:r>
    </w:p>
    <w:p w14:paraId="6A59F93E"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The markup language uses the XML syntax and the allowable markup is specified and documented in Section 3 of the SDMX technical standards (Schema and Documentation).</w:t>
      </w:r>
    </w:p>
    <w:p w14:paraId="18BBB35E" w14:textId="6A8429C5"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SDMX_ML</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69" w:name="_Toc521320305"/>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SDMX_ML</w:instrText>
      </w:r>
      <w:bookmarkEnd w:id="2069"/>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73DCC994"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82E27F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1DBF98C7" w14:textId="12465D13"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46"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5A54DBBD" w14:textId="014D57DB" w:rsidR="008201DD" w:rsidRPr="00303B61" w:rsidRDefault="008201DD" w:rsidP="001A3ECA">
      <w:pPr>
        <w:pStyle w:val="Heading1"/>
      </w:pPr>
      <w:bookmarkStart w:id="2070" w:name="_Toc521319797"/>
      <w:r w:rsidRPr="00303B61">
        <w:lastRenderedPageBreak/>
        <w:t>SDMX Registry</w:t>
      </w:r>
      <w:bookmarkEnd w:id="2070"/>
      <w:r w:rsidR="004C4E20">
        <w:fldChar w:fldCharType="begin"/>
      </w:r>
      <w:r w:rsidR="004C4E20" w:rsidRPr="00303B61">
        <w:instrText>tc "</w:instrText>
      </w:r>
      <w:bookmarkStart w:id="2071" w:name="_Toc521320306"/>
      <w:r w:rsidR="004C4E20" w:rsidRPr="00303B61">
        <w:instrText>SDMX Registry</w:instrText>
      </w:r>
      <w:bookmarkEnd w:id="2071"/>
      <w:r w:rsidR="004C4E20" w:rsidRPr="00303B61">
        <w:instrText>" \f C \l 1</w:instrText>
      </w:r>
      <w:r w:rsidR="004C4E20">
        <w:fldChar w:fldCharType="end"/>
      </w:r>
    </w:p>
    <w:p w14:paraId="047ECC83" w14:textId="2B0F1B5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Repository for structural metadata and registered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whose interfaces and behaviour comply with the SDMX technical standards.</w:t>
      </w:r>
    </w:p>
    <w:p w14:paraId="0F7871D1"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functionality and behaviour of a repository for structural metadata is specified as part of the SDMX standard. In order for this repository to be compliant with the SDMX specification it must support the ability to accept for submission SDMX structural and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 metadata and the ability to accept an SDMX-compliant query for the metadata. An SDMX Registry is provided as a web service and the technical mechanisms used for the submission and query are specified in the SDMX Registry Specification and the SDMX Web Services Guidelines. It is not obligatory for an SDMX-compliant registry to support all of the SDMX structural metadata nor all of the varieties of methods of query and response specified in the SDMX Registry Specification and SDMX Web Services Guidelines. However, in order to be SDMX-compliant an SDMX Registry must comply with the SDMX Registry Specification and the SDMX Web Services Guidelines.</w:t>
      </w:r>
    </w:p>
    <w:p w14:paraId="1AB3298F" w14:textId="4AEC57E5"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72" w:name="_Toc521320307"/>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w:instrText>
      </w:r>
      <w:bookmarkEnd w:id="2072"/>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64E032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59DADAF5"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SDMX registry interface</w:t>
      </w:r>
    </w:p>
    <w:p w14:paraId="3C0EDE44" w14:textId="2C94ACD3"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A75786">
        <w:rPr>
          <w:rFonts w:ascii="Times New Roman" w:hAnsi="Times New Roman"/>
          <w:sz w:val="24"/>
          <w:szCs w:val="24"/>
        </w:rPr>
        <w:t>SDMX, "SDMX Glossary Version 1.0", February 2016 (</w:t>
      </w:r>
      <w:hyperlink r:id="rId247" w:history="1">
        <w:r w:rsidR="00143107" w:rsidRPr="002E2F75">
          <w:rPr>
            <w:rStyle w:val="Hyperlink"/>
            <w:rFonts w:ascii="Times New Roman" w:hAnsi="Times New Roman"/>
            <w:sz w:val="24"/>
            <w:szCs w:val="24"/>
          </w:rPr>
          <w:t>https://sdmx.org/wp-content/uploads/SDMX_Glossary_Version_1_0_February_2016.docx</w:t>
        </w:r>
      </w:hyperlink>
      <w:r w:rsidRPr="00A75786">
        <w:rPr>
          <w:rFonts w:ascii="Times New Roman" w:hAnsi="Times New Roman"/>
          <w:sz w:val="24"/>
          <w:szCs w:val="24"/>
        </w:rPr>
        <w:t>)</w:t>
      </w:r>
    </w:p>
    <w:p w14:paraId="2171BACF" w14:textId="68C9E7FF" w:rsidR="008201DD" w:rsidRPr="00303B61" w:rsidRDefault="008201DD" w:rsidP="001A3ECA">
      <w:pPr>
        <w:pStyle w:val="Heading1"/>
      </w:pPr>
      <w:bookmarkStart w:id="2073" w:name="_Toc521319798"/>
      <w:r w:rsidRPr="00303B61">
        <w:t xml:space="preserve">SDMX </w:t>
      </w:r>
      <w:r>
        <w:t>R</w:t>
      </w:r>
      <w:r w:rsidRPr="00303B61">
        <w:t xml:space="preserve">egistry </w:t>
      </w:r>
      <w:r>
        <w:t>I</w:t>
      </w:r>
      <w:r w:rsidRPr="00303B61">
        <w:t>nterface (in the context of registry)</w:t>
      </w:r>
      <w:bookmarkEnd w:id="2073"/>
      <w:r w:rsidR="00131434">
        <w:fldChar w:fldCharType="begin"/>
      </w:r>
      <w:r w:rsidR="00131434" w:rsidRPr="00303B61">
        <w:instrText>tc "</w:instrText>
      </w:r>
      <w:bookmarkStart w:id="2074" w:name="_Toc521320308"/>
      <w:r w:rsidR="00131434" w:rsidRPr="00303B61">
        <w:instrText xml:space="preserve">SDMX </w:instrText>
      </w:r>
      <w:r w:rsidR="00131434">
        <w:instrText>R</w:instrText>
      </w:r>
      <w:r w:rsidR="00131434" w:rsidRPr="00303B61">
        <w:instrText xml:space="preserve">egistry </w:instrText>
      </w:r>
      <w:r w:rsidR="00131434">
        <w:instrText>I</w:instrText>
      </w:r>
      <w:r w:rsidR="00131434" w:rsidRPr="00303B61">
        <w:instrText>nterface (in the context of registry)</w:instrText>
      </w:r>
      <w:bookmarkEnd w:id="2074"/>
      <w:r w:rsidR="00131434" w:rsidRPr="00303B61">
        <w:instrText>" \f C \l 1</w:instrText>
      </w:r>
      <w:r w:rsidR="00131434">
        <w:fldChar w:fldCharType="end"/>
      </w:r>
    </w:p>
    <w:p w14:paraId="23186474"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SDMX-ML specification of the allowable constructs that an SDMX registry must consume or output in its response.</w:t>
      </w:r>
    </w:p>
    <w:p w14:paraId="79D27407" w14:textId="77777777" w:rsidR="008201DD" w:rsidRPr="00303B61" w:rsidRDefault="008201DD" w:rsidP="003F05CE">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SDMX Registry must comply with the Registry Interface API and web services specification for query. An SDMX Registry is not obliged to implement all of the APIs.</w:t>
      </w:r>
    </w:p>
    <w:p w14:paraId="19BA3219" w14:textId="41DFA96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SDMX_REG_INTERFACE</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75" w:name="_Toc521320309"/>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SDMX_REG_INTERFACE</w:instrText>
      </w:r>
      <w:bookmarkEnd w:id="2075"/>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209ECF"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SDMX-ML</w:t>
      </w:r>
    </w:p>
    <w:p w14:paraId="597927BD"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SDMX </w:t>
      </w:r>
      <w:r>
        <w:rPr>
          <w:rFonts w:ascii="Times New Roman" w:hAnsi="Times New Roman"/>
          <w:sz w:val="24"/>
          <w:szCs w:val="24"/>
        </w:rPr>
        <w:t>R</w:t>
      </w:r>
      <w:r w:rsidRPr="00303B61">
        <w:rPr>
          <w:rFonts w:ascii="Times New Roman" w:hAnsi="Times New Roman"/>
          <w:sz w:val="24"/>
          <w:szCs w:val="24"/>
        </w:rPr>
        <w:t>egistry</w:t>
      </w:r>
    </w:p>
    <w:p w14:paraId="17F674E0" w14:textId="37D3C9CB" w:rsidR="008201DD" w:rsidRPr="00AF05F9"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30D03">
        <w:rPr>
          <w:rFonts w:ascii="Times New Roman" w:hAnsi="Times New Roman"/>
          <w:sz w:val="24"/>
          <w:szCs w:val="24"/>
        </w:rPr>
        <w:t>SDMX, "SDMX Glossary Version 1.0", February 2016 (</w:t>
      </w:r>
      <w:hyperlink r:id="rId248"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64EE6879" w14:textId="3B924519" w:rsidR="008201DD" w:rsidRPr="00303B61" w:rsidRDefault="008201DD" w:rsidP="001A3ECA">
      <w:pPr>
        <w:pStyle w:val="Heading1"/>
      </w:pPr>
      <w:bookmarkStart w:id="2076" w:name="_Toc521319799"/>
      <w:r w:rsidRPr="00303B61">
        <w:t>SDMX Technical Specification</w:t>
      </w:r>
      <w:bookmarkEnd w:id="2076"/>
      <w:r w:rsidR="00131434">
        <w:fldChar w:fldCharType="begin"/>
      </w:r>
      <w:r w:rsidR="00131434" w:rsidRPr="00303B61">
        <w:instrText>tc "</w:instrText>
      </w:r>
      <w:bookmarkStart w:id="2077" w:name="_Toc521320310"/>
      <w:r w:rsidR="00131434" w:rsidRPr="00303B61">
        <w:instrText>SDMX Technical Specification</w:instrText>
      </w:r>
      <w:bookmarkEnd w:id="2077"/>
      <w:r w:rsidR="00131434" w:rsidRPr="00303B61">
        <w:instrText>" \f C \l 1</w:instrText>
      </w:r>
      <w:r w:rsidR="00131434">
        <w:fldChar w:fldCharType="end"/>
      </w:r>
    </w:p>
    <w:p w14:paraId="292AE584"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Set of standards enabling interoperable implementations within and between systems concerned with the exchange, reporting and dissemination of statistical data and related metadata.</w:t>
      </w:r>
    </w:p>
    <w:p w14:paraId="6DB3C095"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w:t>
      </w:r>
      <w:r>
        <w:rPr>
          <w:rFonts w:ascii="Times New Roman" w:hAnsi="Times New Roman"/>
          <w:sz w:val="24"/>
          <w:szCs w:val="24"/>
        </w:rPr>
        <w:t>I</w:t>
      </w:r>
      <w:r w:rsidRPr="00303B61">
        <w:rPr>
          <w:rFonts w:ascii="Times New Roman" w:hAnsi="Times New Roman"/>
          <w:sz w:val="24"/>
          <w:szCs w:val="24"/>
        </w:rPr>
        <w:t xml:space="preserve">nformation </w:t>
      </w:r>
      <w:r>
        <w:rPr>
          <w:rFonts w:ascii="Times New Roman" w:hAnsi="Times New Roman"/>
          <w:sz w:val="24"/>
          <w:szCs w:val="24"/>
        </w:rPr>
        <w:t>M</w:t>
      </w:r>
      <w:r w:rsidRPr="00303B61">
        <w:rPr>
          <w:rFonts w:ascii="Times New Roman" w:hAnsi="Times New Roman"/>
          <w:sz w:val="24"/>
          <w:szCs w:val="24"/>
        </w:rPr>
        <w:t>odel at the core of this International Standard has been developed to support statistics as collected and used by governmental and supra-national statistical organisations, and this model is also applicable to other organisational contexts involving statistical data and related metadata.</w:t>
      </w:r>
    </w:p>
    <w:p w14:paraId="23F006D9"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lastRenderedPageBreak/>
        <w:tab/>
        <w:t>This set of standards comprises a number of specifications covering the Information Model, various syntax implementations of the model, metadata registry for storage, query, and retrieval, and web services for both data and structural metadata.</w:t>
      </w:r>
    </w:p>
    <w:p w14:paraId="4A4369E7" w14:textId="0CAEDBDE"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SDMX_TECH_SPEC</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078" w:name="_Toc52132031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SDMX_TECH_SPEC</w:instrText>
      </w:r>
      <w:bookmarkEnd w:id="2078"/>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1742B02B" w14:textId="77777777" w:rsidR="008201DD" w:rsidRPr="00303B61" w:rsidRDefault="008201DD" w:rsidP="00AA5DF4">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SDMX information model, SDMX-IM</w:t>
      </w:r>
    </w:p>
    <w:p w14:paraId="746D0EA6" w14:textId="7D66E28D" w:rsidR="008201DD" w:rsidRPr="00230D03" w:rsidRDefault="008201DD" w:rsidP="006E198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30D03">
        <w:rPr>
          <w:rFonts w:ascii="Times New Roman" w:hAnsi="Times New Roman"/>
          <w:b/>
          <w:sz w:val="24"/>
          <w:szCs w:val="24"/>
        </w:rPr>
        <w:t>Source</w:t>
      </w:r>
      <w:r w:rsidRPr="00230D03">
        <w:rPr>
          <w:rFonts w:ascii="Times New Roman" w:hAnsi="Times New Roman"/>
          <w:sz w:val="24"/>
          <w:szCs w:val="24"/>
        </w:rPr>
        <w:tab/>
        <w:t>SDMX, "SDMX Glossary Version 1.0", February 2016 (</w:t>
      </w:r>
      <w:hyperlink r:id="rId249" w:history="1">
        <w:r w:rsidR="00143107" w:rsidRPr="002E2F75">
          <w:rPr>
            <w:rStyle w:val="Hyperlink"/>
            <w:rFonts w:ascii="Times New Roman" w:hAnsi="Times New Roman"/>
            <w:sz w:val="24"/>
            <w:szCs w:val="24"/>
          </w:rPr>
          <w:t>https://sdmx.org/wp-content/uploads/SDMX_Glossary_Version_1_0_February_2016.docx</w:t>
        </w:r>
      </w:hyperlink>
      <w:r w:rsidRPr="00230D03">
        <w:rPr>
          <w:rFonts w:ascii="Times New Roman" w:hAnsi="Times New Roman"/>
          <w:sz w:val="24"/>
          <w:szCs w:val="24"/>
        </w:rPr>
        <w:t>)</w:t>
      </w:r>
    </w:p>
    <w:p w14:paraId="16D7FCE1" w14:textId="11A3F793" w:rsidR="008201DD" w:rsidRPr="00303B61" w:rsidRDefault="008201DD" w:rsidP="007556E4">
      <w:pPr>
        <w:pStyle w:val="Heading1"/>
      </w:pPr>
      <w:bookmarkStart w:id="2079" w:name="_Toc521319800"/>
      <w:r w:rsidRPr="00303B61">
        <w:t>Seasonal adjustment</w:t>
      </w:r>
      <w:bookmarkEnd w:id="2079"/>
      <w:r>
        <w:fldChar w:fldCharType="begin"/>
      </w:r>
      <w:r w:rsidRPr="00303B61">
        <w:instrText>tc "</w:instrText>
      </w:r>
      <w:bookmarkStart w:id="2080" w:name="_Toc427317090"/>
      <w:bookmarkStart w:id="2081" w:name="_Toc427318708"/>
      <w:bookmarkStart w:id="2082" w:name="_Toc441822459"/>
      <w:bookmarkStart w:id="2083" w:name="_Toc521320312"/>
      <w:r w:rsidRPr="00303B61">
        <w:instrText>Seasonal adjustment</w:instrText>
      </w:r>
      <w:bookmarkEnd w:id="2080"/>
      <w:bookmarkEnd w:id="2081"/>
      <w:bookmarkEnd w:id="2082"/>
      <w:bookmarkEnd w:id="2083"/>
      <w:r w:rsidRPr="00303B61">
        <w:instrText>" \f C \l 1</w:instrText>
      </w:r>
      <w:r>
        <w:fldChar w:fldCharType="end"/>
      </w:r>
    </w:p>
    <w:p w14:paraId="770CFFE7"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technique used to remove the effects of seasonal and calendar influences operating on a data series.</w:t>
      </w:r>
    </w:p>
    <w:p w14:paraId="48C23BA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Seasonal adjustment removes the effects of events that follow a more or less regular pattern each year. These adjustments make it easier to observe the cyclical and other non-seasonal movements in a data series. </w:t>
      </w:r>
    </w:p>
    <w:p w14:paraId="5E773D86" w14:textId="77777777" w:rsidR="008201DD" w:rsidRPr="00303B61" w:rsidRDefault="008201DD" w:rsidP="007556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F801EF0"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084" w:name="_Toc427317091"/>
      <w:bookmarkStart w:id="2085" w:name="_Toc427318709"/>
      <w:bookmarkStart w:id="2086" w:name="_Toc441822460"/>
      <w:bookmarkStart w:id="2087" w:name="_Toc521320313"/>
      <w:r w:rsidRPr="00640329">
        <w:rPr>
          <w:rFonts w:ascii="Times New Roman" w:hAnsi="Times New Roman"/>
          <w:b/>
          <w:sz w:val="24"/>
          <w:szCs w:val="24"/>
        </w:rPr>
        <w:instrText>Concept ID</w:instrText>
      </w:r>
      <w:r w:rsidRPr="00640329">
        <w:rPr>
          <w:rFonts w:ascii="Times New Roman" w:hAnsi="Times New Roman"/>
          <w:sz w:val="24"/>
          <w:szCs w:val="24"/>
        </w:rPr>
        <w:tab/>
        <w:instrText>SEASONAL_ADJUST</w:instrText>
      </w:r>
      <w:bookmarkEnd w:id="2084"/>
      <w:bookmarkEnd w:id="2085"/>
      <w:bookmarkEnd w:id="2086"/>
      <w:bookmarkEnd w:id="2087"/>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112FAE30" w14:textId="3B0B32E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6D3A2879"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Codelist ID</w:t>
      </w:r>
      <w:r w:rsidRPr="00640329">
        <w:rPr>
          <w:rFonts w:ascii="Times New Roman" w:hAnsi="Times New Roman"/>
          <w:sz w:val="24"/>
          <w:szCs w:val="24"/>
        </w:rPr>
        <w:tab/>
        <w:t>CL_SEASONAL_ADJUST</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088" w:name="_Toc441822461"/>
      <w:bookmarkStart w:id="2089" w:name="_Toc521320314"/>
      <w:r w:rsidRPr="00640329">
        <w:rPr>
          <w:rFonts w:ascii="Times New Roman" w:hAnsi="Times New Roman"/>
          <w:b/>
          <w:sz w:val="24"/>
          <w:szCs w:val="24"/>
        </w:rPr>
        <w:instrText>Codelist ID</w:instrText>
      </w:r>
      <w:r w:rsidRPr="00640329">
        <w:rPr>
          <w:rFonts w:ascii="Times New Roman" w:hAnsi="Times New Roman"/>
          <w:sz w:val="24"/>
          <w:szCs w:val="24"/>
        </w:rPr>
        <w:tab/>
        <w:instrText>CL_SEASONAL_ADJUST</w:instrText>
      </w:r>
      <w:bookmarkEnd w:id="2088"/>
      <w:bookmarkEnd w:id="2089"/>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6B2F9D45"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Adjustment</w:t>
      </w:r>
    </w:p>
    <w:p w14:paraId="1CB14EE3"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Price adjustment</w:t>
      </w:r>
    </w:p>
    <w:p w14:paraId="592C26D1" w14:textId="6CAC3B1C"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t xml:space="preserve">Australian Bureau of Statistics, </w:t>
      </w:r>
      <w:r w:rsidR="00470B73">
        <w:rPr>
          <w:rFonts w:ascii="Times New Roman" w:hAnsi="Times New Roman"/>
          <w:sz w:val="24"/>
          <w:szCs w:val="24"/>
        </w:rPr>
        <w:t>"</w:t>
      </w:r>
      <w:r w:rsidRPr="00303B61">
        <w:rPr>
          <w:rFonts w:ascii="Times New Roman" w:hAnsi="Times New Roman"/>
          <w:sz w:val="24"/>
          <w:szCs w:val="24"/>
        </w:rPr>
        <w:t>An Analytical Framework for Price Indexes in Australia: Glossary and References</w:t>
      </w:r>
      <w:r w:rsidR="00470B73">
        <w:rPr>
          <w:rFonts w:ascii="Times New Roman" w:hAnsi="Times New Roman"/>
          <w:sz w:val="24"/>
          <w:szCs w:val="24"/>
        </w:rPr>
        <w:t>"</w:t>
      </w:r>
      <w:r w:rsidRPr="00303B61">
        <w:rPr>
          <w:rFonts w:ascii="Times New Roman" w:hAnsi="Times New Roman"/>
          <w:sz w:val="24"/>
          <w:szCs w:val="24"/>
        </w:rPr>
        <w:t>, Canberra, 1997 (</w:t>
      </w:r>
      <w:hyperlink r:id="rId250" w:history="1">
        <w:r w:rsidRPr="00143107">
          <w:rPr>
            <w:rStyle w:val="Hyperlink"/>
            <w:rFonts w:ascii="Times New Roman" w:hAnsi="Times New Roman"/>
            <w:sz w:val="24"/>
            <w:szCs w:val="24"/>
          </w:rPr>
          <w:t>http://www.abs.gov.au/ausstats/abs@.nsf/bb8db737e2af84b8ca2571780015701e/ff4de83064a2e425ca25697e0018fd44!OpenDocument</w:t>
        </w:r>
      </w:hyperlink>
      <w:r w:rsidRPr="00303B61">
        <w:rPr>
          <w:rStyle w:val="Hyperlink"/>
          <w:rFonts w:ascii="Times New Roman" w:hAnsi="Times New Roman"/>
          <w:sz w:val="24"/>
          <w:szCs w:val="24"/>
        </w:rPr>
        <w:t>)</w:t>
      </w:r>
    </w:p>
    <w:p w14:paraId="0DD9FD4A" w14:textId="5F3058A2" w:rsidR="008201DD" w:rsidRPr="00303B61" w:rsidRDefault="008201DD" w:rsidP="001463FE">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CL_SEASONAL_ADJUST (</w:t>
      </w:r>
      <w:hyperlink r:id="rId251"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7ED6BFCB" w14:textId="77777777" w:rsidR="008201DD" w:rsidRPr="00303B61" w:rsidRDefault="008201DD" w:rsidP="001463FE">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U.S. Bureau of Labor Statistics, Online glossary, last consulted February 2014 (</w:t>
      </w:r>
      <w:hyperlink r:id="rId252" w:history="1">
        <w:r w:rsidRPr="00303B61">
          <w:rPr>
            <w:rStyle w:val="Hyperlink"/>
            <w:rFonts w:ascii="Times New Roman" w:hAnsi="Times New Roman"/>
            <w:sz w:val="24"/>
            <w:szCs w:val="24"/>
          </w:rPr>
          <w:t>http://www.bls.gov/bls/glossary.htm</w:t>
        </w:r>
      </w:hyperlink>
      <w:r w:rsidRPr="00303B61">
        <w:rPr>
          <w:rFonts w:ascii="Times New Roman" w:hAnsi="Times New Roman"/>
          <w:sz w:val="24"/>
          <w:szCs w:val="24"/>
        </w:rPr>
        <w:t xml:space="preserve">) </w:t>
      </w:r>
    </w:p>
    <w:p w14:paraId="0F88CCA1" w14:textId="238E7170" w:rsidR="008201DD" w:rsidRPr="004119AD" w:rsidRDefault="008201DD" w:rsidP="00FD0C16">
      <w:pPr>
        <w:pStyle w:val="Heading1"/>
        <w:rPr>
          <w:rFonts w:ascii="Times New Roman" w:hAnsi="Times New Roman"/>
        </w:rPr>
      </w:pPr>
      <w:bookmarkStart w:id="2090" w:name="_Toc521319801"/>
      <w:r w:rsidRPr="004119AD">
        <w:rPr>
          <w:rFonts w:ascii="Times New Roman" w:hAnsi="Times New Roman"/>
        </w:rPr>
        <w:t>Sector</w:t>
      </w:r>
      <w:bookmarkEnd w:id="2090"/>
      <w:r w:rsidR="00131434" w:rsidRPr="004119AD">
        <w:rPr>
          <w:rFonts w:ascii="Times New Roman" w:hAnsi="Times New Roman"/>
        </w:rPr>
        <w:fldChar w:fldCharType="begin"/>
      </w:r>
      <w:r w:rsidR="00131434" w:rsidRPr="004119AD">
        <w:rPr>
          <w:rFonts w:ascii="Times New Roman" w:hAnsi="Times New Roman"/>
        </w:rPr>
        <w:instrText>tc "</w:instrText>
      </w:r>
      <w:bookmarkStart w:id="2091" w:name="_Toc521320315"/>
      <w:r w:rsidR="00131434" w:rsidRPr="004119AD">
        <w:rPr>
          <w:rFonts w:ascii="Times New Roman" w:hAnsi="Times New Roman"/>
        </w:rPr>
        <w:instrText>Sector</w:instrText>
      </w:r>
      <w:bookmarkEnd w:id="2091"/>
      <w:r w:rsidR="00131434" w:rsidRPr="004119AD">
        <w:rPr>
          <w:rFonts w:ascii="Times New Roman" w:hAnsi="Times New Roman"/>
        </w:rPr>
        <w:instrText>" \f C \l 1</w:instrText>
      </w:r>
      <w:r w:rsidR="00131434" w:rsidRPr="004119AD">
        <w:rPr>
          <w:rFonts w:ascii="Times New Roman" w:hAnsi="Times New Roman"/>
        </w:rPr>
        <w:fldChar w:fldCharType="end"/>
      </w:r>
    </w:p>
    <w:p w14:paraId="0E1EF5F6" w14:textId="07392D7F" w:rsidR="008201DD" w:rsidRPr="004119AD" w:rsidRDefault="008201DD" w:rsidP="00FD0C16">
      <w:pPr>
        <w:tabs>
          <w:tab w:val="left" w:pos="1701"/>
        </w:tabs>
        <w:autoSpaceDE w:val="0"/>
        <w:autoSpaceDN w:val="0"/>
        <w:spacing w:before="60" w:after="60" w:line="240" w:lineRule="auto"/>
        <w:ind w:left="1701" w:hanging="1701"/>
        <w:jc w:val="both"/>
        <w:rPr>
          <w:rFonts w:ascii="Times New Roman" w:hAnsi="Times New Roman"/>
          <w:sz w:val="24"/>
          <w:szCs w:val="24"/>
        </w:rPr>
      </w:pPr>
      <w:r w:rsidRPr="004119AD">
        <w:rPr>
          <w:rFonts w:ascii="Times New Roman" w:hAnsi="Times New Roman"/>
          <w:b/>
          <w:bCs/>
          <w:sz w:val="24"/>
          <w:szCs w:val="24"/>
        </w:rPr>
        <w:t>Definition</w:t>
      </w:r>
      <w:r w:rsidRPr="004119AD">
        <w:rPr>
          <w:rFonts w:ascii="Times New Roman" w:hAnsi="Times New Roman"/>
          <w:sz w:val="24"/>
          <w:szCs w:val="24"/>
        </w:rPr>
        <w:tab/>
      </w:r>
      <w:del w:id="2092" w:author="BARRACLOUGH David, STD/SAM" w:date="2019-12-09T15:44:00Z">
        <w:r w:rsidR="00143107" w:rsidRPr="004119AD" w:rsidDel="00460962">
          <w:rPr>
            <w:rFonts w:ascii="Times New Roman" w:hAnsi="Times New Roman"/>
            <w:sz w:val="24"/>
            <w:szCs w:val="24"/>
          </w:rPr>
          <w:delText>G</w:delText>
        </w:r>
        <w:r w:rsidRPr="004119AD" w:rsidDel="00460962">
          <w:rPr>
            <w:rFonts w:ascii="Times New Roman" w:hAnsi="Times New Roman"/>
            <w:sz w:val="24"/>
            <w:szCs w:val="24"/>
          </w:rPr>
          <w:delText>eneral term used to d</w:delText>
        </w:r>
      </w:del>
      <w:ins w:id="2093" w:author="BARRACLOUGH David, STD/SAM" w:date="2019-12-09T15:48:00Z">
        <w:r w:rsidR="00460962">
          <w:rPr>
            <w:rFonts w:ascii="Times New Roman" w:hAnsi="Times New Roman"/>
            <w:sz w:val="24"/>
            <w:szCs w:val="24"/>
          </w:rPr>
          <w:t>Classification</w:t>
        </w:r>
      </w:ins>
      <w:del w:id="2094" w:author="BARRACLOUGH David, STD/SAM" w:date="2019-12-09T15:45:00Z">
        <w:r w:rsidRPr="004119AD" w:rsidDel="00460962">
          <w:rPr>
            <w:rFonts w:ascii="Times New Roman" w:hAnsi="Times New Roman"/>
            <w:sz w:val="24"/>
            <w:szCs w:val="24"/>
          </w:rPr>
          <w:delText>escribe a g</w:delText>
        </w:r>
      </w:del>
      <w:del w:id="2095" w:author="BARRACLOUGH David, STD/SAM" w:date="2019-12-09T15:48:00Z">
        <w:r w:rsidRPr="004119AD" w:rsidDel="00460962">
          <w:rPr>
            <w:rFonts w:ascii="Times New Roman" w:hAnsi="Times New Roman"/>
            <w:sz w:val="24"/>
            <w:szCs w:val="24"/>
          </w:rPr>
          <w:delText>roup</w:delText>
        </w:r>
      </w:del>
      <w:r w:rsidRPr="004119AD">
        <w:rPr>
          <w:rFonts w:ascii="Times New Roman" w:hAnsi="Times New Roman"/>
          <w:sz w:val="24"/>
          <w:szCs w:val="24"/>
        </w:rPr>
        <w:t xml:space="preserve"> </w:t>
      </w:r>
      <w:ins w:id="2096" w:author="BARRACLOUGH David, STD/SAM" w:date="2019-12-09T15:46:00Z">
        <w:r w:rsidR="00460962">
          <w:rPr>
            <w:rFonts w:ascii="Times New Roman" w:hAnsi="Times New Roman"/>
            <w:sz w:val="24"/>
            <w:szCs w:val="24"/>
          </w:rPr>
          <w:t xml:space="preserve">of </w:t>
        </w:r>
      </w:ins>
      <w:ins w:id="2097" w:author="BARRACLOUGH David, STD/SAM" w:date="2019-12-09T15:48:00Z">
        <w:r w:rsidR="00460962">
          <w:rPr>
            <w:rFonts w:ascii="Times New Roman" w:hAnsi="Times New Roman"/>
            <w:sz w:val="24"/>
            <w:szCs w:val="24"/>
          </w:rPr>
          <w:t xml:space="preserve">statistical </w:t>
        </w:r>
      </w:ins>
      <w:ins w:id="2098" w:author="BARRACLOUGH David, STD/SAM" w:date="2019-12-09T15:46:00Z">
        <w:r w:rsidR="00460962">
          <w:rPr>
            <w:rFonts w:ascii="Times New Roman" w:hAnsi="Times New Roman"/>
            <w:sz w:val="24"/>
            <w:szCs w:val="24"/>
          </w:rPr>
          <w:t xml:space="preserve">entities </w:t>
        </w:r>
      </w:ins>
      <w:del w:id="2099" w:author="BARRACLOUGH David, STD/SAM" w:date="2019-12-09T15:45:00Z">
        <w:r w:rsidRPr="004119AD" w:rsidDel="00460962">
          <w:rPr>
            <w:rFonts w:ascii="Times New Roman" w:hAnsi="Times New Roman"/>
            <w:sz w:val="24"/>
            <w:szCs w:val="24"/>
          </w:rPr>
          <w:delText xml:space="preserve">of establishments </w:delText>
        </w:r>
      </w:del>
      <w:r w:rsidRPr="004119AD">
        <w:rPr>
          <w:rFonts w:ascii="Times New Roman" w:hAnsi="Times New Roman"/>
          <w:sz w:val="24"/>
          <w:szCs w:val="24"/>
        </w:rPr>
        <w:t>engage</w:t>
      </w:r>
      <w:r w:rsidR="00143107" w:rsidRPr="004119AD">
        <w:rPr>
          <w:rFonts w:ascii="Times New Roman" w:hAnsi="Times New Roman"/>
          <w:sz w:val="24"/>
          <w:szCs w:val="24"/>
        </w:rPr>
        <w:t>d</w:t>
      </w:r>
      <w:r w:rsidRPr="004119AD">
        <w:rPr>
          <w:rFonts w:ascii="Times New Roman" w:hAnsi="Times New Roman"/>
          <w:sz w:val="24"/>
          <w:szCs w:val="24"/>
        </w:rPr>
        <w:t xml:space="preserve"> in similar kinds of </w:t>
      </w:r>
      <w:del w:id="2100" w:author="BARRACLOUGH David, STD/SAM" w:date="2019-12-09T15:45:00Z">
        <w:r w:rsidRPr="004119AD" w:rsidDel="00460962">
          <w:rPr>
            <w:rFonts w:ascii="Times New Roman" w:hAnsi="Times New Roman"/>
            <w:sz w:val="24"/>
            <w:szCs w:val="24"/>
          </w:rPr>
          <w:delText xml:space="preserve">economic </w:delText>
        </w:r>
      </w:del>
      <w:r w:rsidRPr="004119AD">
        <w:rPr>
          <w:rFonts w:ascii="Times New Roman" w:hAnsi="Times New Roman"/>
          <w:sz w:val="24"/>
          <w:szCs w:val="24"/>
        </w:rPr>
        <w:t>activit</w:t>
      </w:r>
      <w:ins w:id="2101" w:author="BARRACLOUGH David, STD/SAM" w:date="2019-12-09T15:45:00Z">
        <w:r w:rsidR="00460962">
          <w:rPr>
            <w:rFonts w:ascii="Times New Roman" w:hAnsi="Times New Roman"/>
            <w:sz w:val="24"/>
            <w:szCs w:val="24"/>
          </w:rPr>
          <w:t>ies</w:t>
        </w:r>
      </w:ins>
      <w:del w:id="2102" w:author="BARRACLOUGH David, STD/SAM" w:date="2019-12-09T15:45:00Z">
        <w:r w:rsidRPr="004119AD" w:rsidDel="00460962">
          <w:rPr>
            <w:rFonts w:ascii="Times New Roman" w:hAnsi="Times New Roman"/>
            <w:sz w:val="24"/>
            <w:szCs w:val="24"/>
          </w:rPr>
          <w:delText>y</w:delText>
        </w:r>
      </w:del>
      <w:r w:rsidRPr="004119AD">
        <w:rPr>
          <w:rFonts w:ascii="Times New Roman" w:hAnsi="Times New Roman"/>
          <w:sz w:val="24"/>
          <w:szCs w:val="24"/>
        </w:rPr>
        <w:t xml:space="preserve">. </w:t>
      </w:r>
    </w:p>
    <w:p w14:paraId="05112D8F" w14:textId="7F1373DA" w:rsidR="00143107" w:rsidRPr="004119AD" w:rsidDel="00460962" w:rsidRDefault="008201DD" w:rsidP="00FD0C16">
      <w:pPr>
        <w:keepLines/>
        <w:widowControl w:val="0"/>
        <w:tabs>
          <w:tab w:val="left" w:pos="1701"/>
        </w:tabs>
        <w:autoSpaceDE w:val="0"/>
        <w:autoSpaceDN w:val="0"/>
        <w:adjustRightInd w:val="0"/>
        <w:spacing w:before="60" w:after="60" w:line="240" w:lineRule="auto"/>
        <w:ind w:left="1701" w:hanging="1718"/>
        <w:jc w:val="both"/>
        <w:rPr>
          <w:del w:id="2103" w:author="BARRACLOUGH David, STD/SAM" w:date="2019-12-09T15:52:00Z"/>
          <w:rFonts w:ascii="Times New Roman" w:hAnsi="Times New Roman"/>
          <w:sz w:val="24"/>
          <w:szCs w:val="24"/>
        </w:rPr>
      </w:pPr>
      <w:r w:rsidRPr="004119AD">
        <w:rPr>
          <w:rFonts w:ascii="Times New Roman" w:hAnsi="Times New Roman"/>
          <w:b/>
          <w:bCs/>
          <w:sz w:val="24"/>
          <w:szCs w:val="24"/>
        </w:rPr>
        <w:t>Context</w:t>
      </w:r>
      <w:r w:rsidRPr="004119AD">
        <w:rPr>
          <w:rFonts w:ascii="Times New Roman" w:hAnsi="Times New Roman"/>
          <w:sz w:val="24"/>
          <w:szCs w:val="24"/>
        </w:rPr>
        <w:tab/>
      </w:r>
      <w:commentRangeStart w:id="2104"/>
      <w:del w:id="2105" w:author="BARRACLOUGH David, STD/SAM" w:date="2019-12-09T15:49:00Z">
        <w:r w:rsidR="00143107" w:rsidRPr="004119AD" w:rsidDel="00460962">
          <w:rPr>
            <w:rFonts w:ascii="Times New Roman" w:hAnsi="Times New Roman"/>
            <w:sz w:val="24"/>
            <w:szCs w:val="24"/>
          </w:rPr>
          <w:delText>A sector can be a subgroup of an economic activity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"coal mining sector"</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 or a group of economic activities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"service sector"</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 or a cross-section of a group of economic activities -</w:delText>
        </w:r>
        <w:r w:rsidR="004119AD" w:rsidDel="00460962">
          <w:rPr>
            <w:rFonts w:ascii="Times New Roman" w:hAnsi="Times New Roman"/>
            <w:sz w:val="24"/>
            <w:szCs w:val="24"/>
          </w:rPr>
          <w:delText> </w:delText>
        </w:r>
        <w:r w:rsidR="00143107" w:rsidRPr="004119AD" w:rsidDel="00460962">
          <w:rPr>
            <w:rFonts w:ascii="Times New Roman" w:hAnsi="Times New Roman"/>
            <w:sz w:val="24"/>
            <w:szCs w:val="24"/>
          </w:rPr>
          <w:delText>as in "informal sector".</w:delText>
        </w:r>
      </w:del>
      <w:del w:id="2106" w:author="BARRACLOUGH David, STD/SAM" w:date="2019-12-09T15:53:00Z">
        <w:r w:rsidR="00143107" w:rsidRPr="004119AD" w:rsidDel="00460962">
          <w:rPr>
            <w:rFonts w:ascii="Times New Roman" w:hAnsi="Times New Roman"/>
            <w:sz w:val="20"/>
            <w:szCs w:val="20"/>
          </w:rPr>
          <w:delText xml:space="preserve"> </w:delText>
        </w:r>
      </w:del>
    </w:p>
    <w:p w14:paraId="54CE9E0E" w14:textId="0C199117" w:rsidR="008201DD" w:rsidRDefault="00143107" w:rsidP="00FD0C16">
      <w:pPr>
        <w:keepLines/>
        <w:widowControl w:val="0"/>
        <w:tabs>
          <w:tab w:val="left" w:pos="1701"/>
        </w:tabs>
        <w:autoSpaceDE w:val="0"/>
        <w:autoSpaceDN w:val="0"/>
        <w:adjustRightInd w:val="0"/>
        <w:spacing w:before="60" w:after="60" w:line="240" w:lineRule="auto"/>
        <w:ind w:left="1701" w:hanging="1718"/>
        <w:jc w:val="both"/>
        <w:rPr>
          <w:ins w:id="2107" w:author="BARRACLOUGH David, STD/SAM" w:date="2019-12-09T15:49:00Z"/>
          <w:rFonts w:ascii="Times New Roman" w:hAnsi="Times New Roman"/>
          <w:sz w:val="24"/>
          <w:szCs w:val="24"/>
        </w:rPr>
      </w:pPr>
      <w:del w:id="2108" w:author="BARRACLOUGH David, STD/SAM" w:date="2019-12-09T15:52:00Z">
        <w:r w:rsidRPr="004119AD" w:rsidDel="00460962">
          <w:rPr>
            <w:rFonts w:ascii="Times New Roman" w:hAnsi="Times New Roman"/>
            <w:bCs/>
            <w:sz w:val="24"/>
            <w:szCs w:val="24"/>
          </w:rPr>
          <w:tab/>
        </w:r>
      </w:del>
      <w:r w:rsidRPr="004119AD">
        <w:rPr>
          <w:rFonts w:ascii="Times New Roman" w:hAnsi="Times New Roman"/>
          <w:bCs/>
          <w:sz w:val="24"/>
          <w:szCs w:val="24"/>
        </w:rPr>
        <w:t xml:space="preserve">"Sector" </w:t>
      </w:r>
      <w:del w:id="2109" w:author="BARRACLOUGH David, STD/SAM" w:date="2019-12-09T15:49:00Z">
        <w:r w:rsidRPr="004119AD" w:rsidDel="00460962">
          <w:rPr>
            <w:rFonts w:ascii="Times New Roman" w:hAnsi="Times New Roman"/>
            <w:bCs/>
            <w:sz w:val="24"/>
            <w:szCs w:val="24"/>
          </w:rPr>
          <w:delText>is a</w:delText>
        </w:r>
        <w:r w:rsidR="008201DD" w:rsidRPr="004119AD" w:rsidDel="00460962">
          <w:rPr>
            <w:rFonts w:ascii="Times New Roman" w:hAnsi="Times New Roman"/>
            <w:sz w:val="24"/>
            <w:szCs w:val="24"/>
          </w:rPr>
          <w:delText>lso</w:delText>
        </w:r>
      </w:del>
      <w:ins w:id="2110" w:author="BARRACLOUGH David, STD/SAM" w:date="2019-12-09T15:49:00Z">
        <w:r w:rsidR="00460962">
          <w:rPr>
            <w:rFonts w:ascii="Times New Roman" w:hAnsi="Times New Roman"/>
            <w:bCs/>
            <w:sz w:val="24"/>
            <w:szCs w:val="24"/>
          </w:rPr>
          <w:t>is</w:t>
        </w:r>
      </w:ins>
      <w:r w:rsidR="008201DD" w:rsidRPr="004119AD">
        <w:rPr>
          <w:rFonts w:ascii="Times New Roman" w:hAnsi="Times New Roman"/>
          <w:sz w:val="24"/>
          <w:szCs w:val="24"/>
        </w:rPr>
        <w:t xml:space="preserve"> a specific term used in the </w:t>
      </w:r>
      <w:del w:id="2111" w:author="BARRACLOUGH David, STD/SAM" w:date="2019-12-09T15:50:00Z">
        <w:r w:rsidR="004119AD" w:rsidDel="00460962">
          <w:rPr>
            <w:rFonts w:ascii="Times New Roman" w:hAnsi="Times New Roman"/>
            <w:sz w:val="24"/>
            <w:szCs w:val="24"/>
          </w:rPr>
          <w:delText xml:space="preserve">1993 </w:delText>
        </w:r>
      </w:del>
      <w:r w:rsidR="004119AD" w:rsidRPr="004119AD">
        <w:rPr>
          <w:rFonts w:ascii="Times New Roman" w:hAnsi="Times New Roman"/>
          <w:sz w:val="24"/>
          <w:szCs w:val="24"/>
        </w:rPr>
        <w:t xml:space="preserve">United Nations </w:t>
      </w:r>
      <w:r w:rsidR="008201DD" w:rsidRPr="004119AD">
        <w:rPr>
          <w:rFonts w:ascii="Times New Roman" w:hAnsi="Times New Roman"/>
          <w:sz w:val="24"/>
          <w:szCs w:val="24"/>
        </w:rPr>
        <w:t>S</w:t>
      </w:r>
      <w:r w:rsidR="004119AD" w:rsidRPr="004119AD">
        <w:rPr>
          <w:rFonts w:ascii="Times New Roman" w:hAnsi="Times New Roman"/>
          <w:sz w:val="24"/>
          <w:szCs w:val="24"/>
        </w:rPr>
        <w:t xml:space="preserve">ystem of </w:t>
      </w:r>
      <w:r w:rsidR="008201DD" w:rsidRPr="004119AD">
        <w:rPr>
          <w:rFonts w:ascii="Times New Roman" w:hAnsi="Times New Roman"/>
          <w:sz w:val="24"/>
          <w:szCs w:val="24"/>
        </w:rPr>
        <w:t>N</w:t>
      </w:r>
      <w:r w:rsidR="004119AD" w:rsidRPr="004119AD">
        <w:rPr>
          <w:rFonts w:ascii="Times New Roman" w:hAnsi="Times New Roman"/>
          <w:sz w:val="24"/>
          <w:szCs w:val="24"/>
        </w:rPr>
        <w:t xml:space="preserve">ational </w:t>
      </w:r>
      <w:r w:rsidR="008201DD" w:rsidRPr="004119AD">
        <w:rPr>
          <w:rFonts w:ascii="Times New Roman" w:hAnsi="Times New Roman"/>
          <w:sz w:val="24"/>
          <w:szCs w:val="24"/>
        </w:rPr>
        <w:t>A</w:t>
      </w:r>
      <w:r w:rsidR="004119AD" w:rsidRPr="004119AD">
        <w:rPr>
          <w:rFonts w:ascii="Times New Roman" w:hAnsi="Times New Roman"/>
          <w:sz w:val="24"/>
          <w:szCs w:val="24"/>
        </w:rPr>
        <w:t>ccounts</w:t>
      </w:r>
      <w:r w:rsidR="008201DD" w:rsidRPr="004119AD">
        <w:rPr>
          <w:rFonts w:ascii="Times New Roman" w:hAnsi="Times New Roman"/>
          <w:sz w:val="24"/>
          <w:szCs w:val="24"/>
        </w:rPr>
        <w:t xml:space="preserve"> to denote one of the </w:t>
      </w:r>
      <w:del w:id="2112" w:author="BARRACLOUGH David, STD/SAM" w:date="2019-12-09T15:50:00Z">
        <w:r w:rsidR="008201DD" w:rsidRPr="004119AD" w:rsidDel="00460962">
          <w:rPr>
            <w:rFonts w:ascii="Times New Roman" w:hAnsi="Times New Roman"/>
            <w:sz w:val="24"/>
            <w:szCs w:val="24"/>
          </w:rPr>
          <w:delText xml:space="preserve">five </w:delText>
        </w:r>
      </w:del>
      <w:r w:rsidR="008201DD" w:rsidRPr="004119AD">
        <w:rPr>
          <w:rFonts w:ascii="Times New Roman" w:hAnsi="Times New Roman"/>
          <w:sz w:val="24"/>
          <w:szCs w:val="24"/>
        </w:rPr>
        <w:t xml:space="preserve">mutually exclusive institutional sectors that group together </w:t>
      </w:r>
      <w:commentRangeEnd w:id="2104"/>
      <w:r w:rsidR="00BE525E">
        <w:rPr>
          <w:rStyle w:val="CommentReference"/>
        </w:rPr>
        <w:commentReference w:id="2104"/>
      </w:r>
      <w:r w:rsidR="008201DD" w:rsidRPr="004119AD">
        <w:rPr>
          <w:rFonts w:ascii="Times New Roman" w:hAnsi="Times New Roman"/>
          <w:sz w:val="24"/>
          <w:szCs w:val="24"/>
        </w:rPr>
        <w:t xml:space="preserve">institutional units on the basis of their principal functions, behaviour and objectives, </w:t>
      </w:r>
      <w:del w:id="2113" w:author="BARRACLOUGH David, STD/SAM" w:date="2019-12-09T15:50:00Z">
        <w:r w:rsidR="008201DD" w:rsidRPr="004119AD" w:rsidDel="00460962">
          <w:rPr>
            <w:rFonts w:ascii="Times New Roman" w:hAnsi="Times New Roman"/>
            <w:sz w:val="24"/>
            <w:szCs w:val="24"/>
          </w:rPr>
          <w:delText>namely</w:delText>
        </w:r>
      </w:del>
      <w:del w:id="2114" w:author="BARRACLOUGH David, STD/SAM" w:date="2019-12-09T15:51:00Z">
        <w:r w:rsidR="008201DD" w:rsidRPr="004119AD" w:rsidDel="00460962">
          <w:rPr>
            <w:rFonts w:ascii="Times New Roman" w:hAnsi="Times New Roman"/>
            <w:sz w:val="24"/>
            <w:szCs w:val="24"/>
          </w:rPr>
          <w:delText xml:space="preserve">: </w:delText>
        </w:r>
      </w:del>
      <w:r w:rsidR="008201DD" w:rsidRPr="004119AD">
        <w:rPr>
          <w:rFonts w:ascii="Times New Roman" w:hAnsi="Times New Roman"/>
          <w:sz w:val="24"/>
          <w:szCs w:val="24"/>
        </w:rPr>
        <w:t xml:space="preserve">nonfinancial corporations, financial corporations, general government, non-profit institutions serving households </w:t>
      </w:r>
      <w:r w:rsidR="00FD0C16">
        <w:rPr>
          <w:rFonts w:ascii="Times New Roman" w:hAnsi="Times New Roman"/>
          <w:sz w:val="24"/>
          <w:szCs w:val="24"/>
        </w:rPr>
        <w:t xml:space="preserve">(NPISHs) </w:t>
      </w:r>
      <w:r w:rsidR="008201DD" w:rsidRPr="004119AD">
        <w:rPr>
          <w:rFonts w:ascii="Times New Roman" w:hAnsi="Times New Roman"/>
          <w:sz w:val="24"/>
          <w:szCs w:val="24"/>
        </w:rPr>
        <w:t>and households.</w:t>
      </w:r>
    </w:p>
    <w:p w14:paraId="0DFE3CC4" w14:textId="3F41F63F" w:rsidR="00460962" w:rsidRPr="004119AD" w:rsidRDefault="00460962" w:rsidP="00460962">
      <w:pPr>
        <w:keepLines/>
        <w:widowControl w:val="0"/>
        <w:tabs>
          <w:tab w:val="left" w:pos="1701"/>
        </w:tabs>
        <w:autoSpaceDE w:val="0"/>
        <w:autoSpaceDN w:val="0"/>
        <w:adjustRightInd w:val="0"/>
        <w:spacing w:before="60" w:after="60" w:line="240" w:lineRule="auto"/>
        <w:ind w:left="1701" w:hanging="1718"/>
        <w:jc w:val="both"/>
        <w:rPr>
          <w:ins w:id="2115" w:author="BARRACLOUGH David, STD/SAM" w:date="2019-12-09T15:49:00Z"/>
          <w:rFonts w:ascii="Times New Roman" w:hAnsi="Times New Roman"/>
          <w:sz w:val="24"/>
          <w:szCs w:val="24"/>
        </w:rPr>
      </w:pPr>
      <w:ins w:id="2116" w:author="BARRACLOUGH David, STD/SAM" w:date="2019-12-09T15:49:00Z">
        <w:r>
          <w:rPr>
            <w:rFonts w:ascii="Times New Roman" w:hAnsi="Times New Roman"/>
            <w:sz w:val="24"/>
            <w:szCs w:val="24"/>
          </w:rPr>
          <w:tab/>
        </w:r>
        <w:r w:rsidRPr="004119AD">
          <w:rPr>
            <w:rFonts w:ascii="Times New Roman" w:hAnsi="Times New Roman"/>
            <w:sz w:val="24"/>
            <w:szCs w:val="24"/>
          </w:rPr>
          <w:t>A sector can be a subgroup of an economic activity -</w:t>
        </w:r>
        <w:r>
          <w:rPr>
            <w:rFonts w:ascii="Times New Roman" w:hAnsi="Times New Roman"/>
            <w:sz w:val="24"/>
            <w:szCs w:val="24"/>
          </w:rPr>
          <w:t> </w:t>
        </w:r>
        <w:r w:rsidRPr="004119AD">
          <w:rPr>
            <w:rFonts w:ascii="Times New Roman" w:hAnsi="Times New Roman"/>
            <w:sz w:val="24"/>
            <w:szCs w:val="24"/>
          </w:rPr>
          <w:t>as in "coal mining sector"</w:t>
        </w:r>
        <w:r>
          <w:rPr>
            <w:rFonts w:ascii="Times New Roman" w:hAnsi="Times New Roman"/>
            <w:sz w:val="24"/>
            <w:szCs w:val="24"/>
          </w:rPr>
          <w:t> </w:t>
        </w:r>
        <w:r w:rsidRPr="004119AD">
          <w:rPr>
            <w:rFonts w:ascii="Times New Roman" w:hAnsi="Times New Roman"/>
            <w:sz w:val="24"/>
            <w:szCs w:val="24"/>
          </w:rPr>
          <w:t>- or a group of economic activities -</w:t>
        </w:r>
        <w:r>
          <w:rPr>
            <w:rFonts w:ascii="Times New Roman" w:hAnsi="Times New Roman"/>
            <w:sz w:val="24"/>
            <w:szCs w:val="24"/>
          </w:rPr>
          <w:t> </w:t>
        </w:r>
        <w:r w:rsidRPr="004119AD">
          <w:rPr>
            <w:rFonts w:ascii="Times New Roman" w:hAnsi="Times New Roman"/>
            <w:sz w:val="24"/>
            <w:szCs w:val="24"/>
          </w:rPr>
          <w:t>as in "service sector"</w:t>
        </w:r>
        <w:r>
          <w:rPr>
            <w:rFonts w:ascii="Times New Roman" w:hAnsi="Times New Roman"/>
            <w:sz w:val="24"/>
            <w:szCs w:val="24"/>
          </w:rPr>
          <w:t> </w:t>
        </w:r>
        <w:r w:rsidRPr="004119AD">
          <w:rPr>
            <w:rFonts w:ascii="Times New Roman" w:hAnsi="Times New Roman"/>
            <w:sz w:val="24"/>
            <w:szCs w:val="24"/>
          </w:rPr>
          <w:t>- or a cross-section of a group of economic activities -</w:t>
        </w:r>
        <w:r>
          <w:rPr>
            <w:rFonts w:ascii="Times New Roman" w:hAnsi="Times New Roman"/>
            <w:sz w:val="24"/>
            <w:szCs w:val="24"/>
          </w:rPr>
          <w:t> </w:t>
        </w:r>
        <w:r w:rsidRPr="004119AD">
          <w:rPr>
            <w:rFonts w:ascii="Times New Roman" w:hAnsi="Times New Roman"/>
            <w:sz w:val="24"/>
            <w:szCs w:val="24"/>
          </w:rPr>
          <w:t>as in "informal sector".</w:t>
        </w:r>
        <w:r w:rsidRPr="004119AD">
          <w:rPr>
            <w:rFonts w:ascii="Times New Roman" w:hAnsi="Times New Roman"/>
            <w:sz w:val="20"/>
            <w:szCs w:val="20"/>
          </w:rPr>
          <w:t xml:space="preserve"> </w:t>
        </w:r>
      </w:ins>
    </w:p>
    <w:p w14:paraId="5EC03260" w14:textId="77777777" w:rsidR="00460962" w:rsidRPr="004119AD" w:rsidRDefault="00460962"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p>
    <w:p w14:paraId="15926810" w14:textId="49D38749" w:rsidR="008201DD" w:rsidRPr="004119AD" w:rsidRDefault="008201DD" w:rsidP="00FD0C1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119AD">
        <w:rPr>
          <w:rFonts w:ascii="Times New Roman" w:hAnsi="Times New Roman"/>
          <w:b/>
          <w:bCs/>
          <w:sz w:val="24"/>
          <w:szCs w:val="24"/>
        </w:rPr>
        <w:t>Concept ID</w:t>
      </w:r>
      <w:r w:rsidRPr="004119AD">
        <w:rPr>
          <w:rFonts w:ascii="Times New Roman" w:hAnsi="Times New Roman"/>
          <w:sz w:val="24"/>
          <w:szCs w:val="24"/>
        </w:rPr>
        <w:tab/>
        <w:t>SECTOR</w:t>
      </w:r>
      <w:r w:rsidR="00640329" w:rsidRPr="004119AD">
        <w:rPr>
          <w:rFonts w:ascii="Times New Roman" w:hAnsi="Times New Roman"/>
          <w:sz w:val="24"/>
          <w:szCs w:val="24"/>
        </w:rPr>
        <w:fldChar w:fldCharType="begin"/>
      </w:r>
      <w:r w:rsidR="00640329" w:rsidRPr="004119AD">
        <w:rPr>
          <w:rFonts w:ascii="Times New Roman" w:hAnsi="Times New Roman"/>
          <w:sz w:val="24"/>
          <w:szCs w:val="24"/>
        </w:rPr>
        <w:instrText>tc "</w:instrText>
      </w:r>
      <w:bookmarkStart w:id="2117" w:name="_Toc521320316"/>
      <w:r w:rsidR="00640329" w:rsidRPr="004119AD">
        <w:rPr>
          <w:rFonts w:ascii="Times New Roman" w:hAnsi="Times New Roman"/>
          <w:b/>
          <w:sz w:val="24"/>
          <w:szCs w:val="24"/>
        </w:rPr>
        <w:instrText>Concept ID</w:instrText>
      </w:r>
      <w:r w:rsidR="00640329" w:rsidRPr="004119AD">
        <w:rPr>
          <w:rFonts w:ascii="Times New Roman" w:hAnsi="Times New Roman"/>
          <w:sz w:val="24"/>
          <w:szCs w:val="24"/>
        </w:rPr>
        <w:tab/>
        <w:instrText>SECTOR</w:instrText>
      </w:r>
      <w:bookmarkEnd w:id="2117"/>
      <w:r w:rsidR="00640329" w:rsidRPr="004119AD">
        <w:rPr>
          <w:rFonts w:ascii="Times New Roman" w:hAnsi="Times New Roman"/>
          <w:sz w:val="24"/>
          <w:szCs w:val="24"/>
        </w:rPr>
        <w:instrText>" \f C \l 2</w:instrText>
      </w:r>
      <w:r w:rsidR="00640329" w:rsidRPr="004119AD">
        <w:rPr>
          <w:rFonts w:ascii="Times New Roman" w:hAnsi="Times New Roman"/>
          <w:sz w:val="24"/>
          <w:szCs w:val="24"/>
        </w:rPr>
        <w:fldChar w:fldCharType="end"/>
      </w:r>
    </w:p>
    <w:p w14:paraId="2CAEF3A6" w14:textId="77777777" w:rsidR="008201DD" w:rsidRPr="004119AD" w:rsidRDefault="008201DD" w:rsidP="00993C03">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4119AD">
        <w:rPr>
          <w:rFonts w:ascii="Times New Roman" w:hAnsi="Times New Roman"/>
          <w:b/>
          <w:sz w:val="24"/>
          <w:szCs w:val="24"/>
        </w:rPr>
        <w:t>Related terms</w:t>
      </w:r>
      <w:r w:rsidRPr="004119AD">
        <w:rPr>
          <w:rFonts w:ascii="Times New Roman" w:hAnsi="Times New Roman"/>
          <w:b/>
          <w:sz w:val="24"/>
          <w:szCs w:val="24"/>
        </w:rPr>
        <w:tab/>
      </w:r>
      <w:r w:rsidRPr="004119AD">
        <w:rPr>
          <w:rFonts w:ascii="Times New Roman" w:hAnsi="Times New Roman"/>
          <w:sz w:val="24"/>
          <w:szCs w:val="24"/>
        </w:rPr>
        <w:t>Economic activity</w:t>
      </w:r>
    </w:p>
    <w:p w14:paraId="4EC5E5DF" w14:textId="77777777" w:rsidR="008201DD" w:rsidRPr="004119A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4119AD">
        <w:rPr>
          <w:rFonts w:ascii="Times New Roman" w:hAnsi="Times New Roman"/>
          <w:sz w:val="24"/>
          <w:szCs w:val="24"/>
        </w:rPr>
        <w:tab/>
        <w:t>Economic sector</w:t>
      </w:r>
    </w:p>
    <w:p w14:paraId="19106931" w14:textId="77777777" w:rsidR="008201DD" w:rsidRPr="004119AD" w:rsidRDefault="008201DD" w:rsidP="00993C03">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4119AD">
        <w:rPr>
          <w:rFonts w:ascii="Times New Roman" w:hAnsi="Times New Roman"/>
          <w:sz w:val="24"/>
          <w:szCs w:val="24"/>
        </w:rPr>
        <w:tab/>
        <w:t>Institutional sector</w:t>
      </w:r>
    </w:p>
    <w:p w14:paraId="25A033BA" w14:textId="067327C2" w:rsidR="008201DD" w:rsidRDefault="008201DD" w:rsidP="00FD0C16">
      <w:pPr>
        <w:keepLines/>
        <w:widowControl w:val="0"/>
        <w:tabs>
          <w:tab w:val="left" w:pos="3261"/>
        </w:tabs>
        <w:autoSpaceDE w:val="0"/>
        <w:autoSpaceDN w:val="0"/>
        <w:adjustRightInd w:val="0"/>
        <w:spacing w:before="60" w:after="60" w:line="240" w:lineRule="auto"/>
        <w:ind w:left="1701" w:hanging="1718"/>
        <w:jc w:val="both"/>
        <w:rPr>
          <w:ins w:id="2118" w:author="BARRACLOUGH David, STD/SAM" w:date="2019-12-09T15:24:00Z"/>
          <w:rFonts w:ascii="Times New Roman" w:hAnsi="Times New Roman"/>
          <w:sz w:val="24"/>
          <w:szCs w:val="24"/>
        </w:rPr>
      </w:pPr>
      <w:r w:rsidRPr="004119AD">
        <w:rPr>
          <w:rFonts w:ascii="Times New Roman" w:hAnsi="Times New Roman"/>
          <w:b/>
          <w:sz w:val="24"/>
          <w:szCs w:val="24"/>
        </w:rPr>
        <w:t>Recommended representation</w:t>
      </w:r>
      <w:r w:rsidRPr="004119AD">
        <w:rPr>
          <w:rFonts w:ascii="Times New Roman" w:hAnsi="Times New Roman"/>
          <w:b/>
          <w:sz w:val="24"/>
          <w:szCs w:val="24"/>
        </w:rPr>
        <w:tab/>
      </w:r>
      <w:r w:rsidR="001054A4">
        <w:rPr>
          <w:rFonts w:ascii="Times New Roman" w:hAnsi="Times New Roman"/>
          <w:sz w:val="24"/>
          <w:szCs w:val="24"/>
        </w:rPr>
        <w:t>Codelist</w:t>
      </w:r>
      <w:del w:id="2119" w:author="BARRACLOUGH David, STD/SAM" w:date="2019-12-09T15:24:00Z">
        <w:r w:rsidR="001054A4" w:rsidDel="007249D2">
          <w:rPr>
            <w:rFonts w:ascii="Times New Roman" w:hAnsi="Times New Roman"/>
            <w:sz w:val="24"/>
            <w:szCs w:val="24"/>
          </w:rPr>
          <w:delText>;</w:delText>
        </w:r>
        <w:r w:rsidRPr="004119AD" w:rsidDel="007249D2">
          <w:rPr>
            <w:rFonts w:ascii="Times New Roman" w:hAnsi="Times New Roman"/>
            <w:sz w:val="24"/>
            <w:szCs w:val="24"/>
          </w:rPr>
          <w:delText xml:space="preserve"> String</w:delText>
        </w:r>
      </w:del>
    </w:p>
    <w:p w14:paraId="0AC8FE4B" w14:textId="2FBA11E1" w:rsidR="007249D2" w:rsidRPr="004119AD" w:rsidRDefault="007249D2" w:rsidP="00FD0C16">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ins w:id="2120" w:author="BARRACLOUGH David, STD/SAM" w:date="2019-12-09T15:24:00Z">
        <w:r>
          <w:rPr>
            <w:rFonts w:ascii="Times New Roman" w:hAnsi="Times New Roman"/>
            <w:b/>
            <w:sz w:val="24"/>
            <w:szCs w:val="24"/>
          </w:rPr>
          <w:t>Codelist ID</w:t>
        </w:r>
        <w:r>
          <w:rPr>
            <w:rFonts w:ascii="Times New Roman" w:hAnsi="Times New Roman"/>
            <w:b/>
            <w:sz w:val="24"/>
            <w:szCs w:val="24"/>
          </w:rPr>
          <w:tab/>
          <w:t>CL_SECTOR</w:t>
        </w:r>
      </w:ins>
    </w:p>
    <w:p w14:paraId="0DED1F85" w14:textId="3B7AE5D1" w:rsidR="008201DD" w:rsidRPr="004119AD" w:rsidRDefault="008201DD" w:rsidP="00BF766E">
      <w:pPr>
        <w:tabs>
          <w:tab w:val="left" w:pos="1701"/>
        </w:tabs>
        <w:autoSpaceDE w:val="0"/>
        <w:autoSpaceDN w:val="0"/>
        <w:spacing w:before="40" w:after="240" w:line="240" w:lineRule="auto"/>
        <w:ind w:left="1701" w:hanging="1701"/>
        <w:jc w:val="both"/>
        <w:rPr>
          <w:rFonts w:ascii="Times New Roman" w:hAnsi="Times New Roman"/>
          <w:sz w:val="24"/>
          <w:szCs w:val="24"/>
        </w:rPr>
      </w:pPr>
      <w:r w:rsidRPr="004119AD">
        <w:rPr>
          <w:rFonts w:ascii="Times New Roman" w:hAnsi="Times New Roman"/>
          <w:b/>
          <w:bCs/>
          <w:sz w:val="24"/>
          <w:szCs w:val="24"/>
        </w:rPr>
        <w:t>Source</w:t>
      </w:r>
      <w:r w:rsidRPr="004119AD">
        <w:rPr>
          <w:rFonts w:ascii="Times New Roman" w:hAnsi="Times New Roman"/>
          <w:sz w:val="24"/>
          <w:szCs w:val="24"/>
        </w:rPr>
        <w:tab/>
      </w:r>
      <w:r w:rsidR="004119AD">
        <w:rPr>
          <w:rFonts w:ascii="Times New Roman" w:hAnsi="Times New Roman"/>
          <w:sz w:val="24"/>
          <w:szCs w:val="24"/>
        </w:rPr>
        <w:t>International Monetary Fund (IMF)</w:t>
      </w:r>
      <w:r w:rsidR="004119AD" w:rsidRPr="004119AD">
        <w:rPr>
          <w:rFonts w:ascii="Times New Roman" w:hAnsi="Times New Roman"/>
          <w:sz w:val="24"/>
          <w:szCs w:val="24"/>
        </w:rPr>
        <w:t xml:space="preserve">, </w:t>
      </w:r>
      <w:r w:rsidR="004119AD">
        <w:rPr>
          <w:rFonts w:ascii="Times New Roman" w:hAnsi="Times New Roman"/>
          <w:sz w:val="24"/>
          <w:szCs w:val="24"/>
        </w:rPr>
        <w:t xml:space="preserve">"Revised </w:t>
      </w:r>
      <w:r w:rsidR="004119AD" w:rsidRPr="004119AD">
        <w:rPr>
          <w:rFonts w:ascii="Times New Roman" w:hAnsi="Times New Roman"/>
          <w:sz w:val="24"/>
          <w:szCs w:val="24"/>
        </w:rPr>
        <w:t>Manual</w:t>
      </w:r>
      <w:r w:rsidR="004119AD">
        <w:rPr>
          <w:rFonts w:ascii="Times New Roman" w:hAnsi="Times New Roman"/>
          <w:sz w:val="24"/>
          <w:szCs w:val="24"/>
        </w:rPr>
        <w:t xml:space="preserve"> for the PPI - Glossary"</w:t>
      </w:r>
      <w:r w:rsidR="004119AD" w:rsidRPr="004119AD">
        <w:rPr>
          <w:rFonts w:ascii="Times New Roman" w:hAnsi="Times New Roman"/>
          <w:sz w:val="24"/>
          <w:szCs w:val="24"/>
        </w:rPr>
        <w:t>, Washington DC</w:t>
      </w:r>
      <w:r w:rsidR="004119AD">
        <w:rPr>
          <w:rFonts w:ascii="Times New Roman" w:hAnsi="Times New Roman"/>
          <w:sz w:val="24"/>
          <w:szCs w:val="24"/>
        </w:rPr>
        <w:t xml:space="preserve"> (</w:t>
      </w:r>
      <w:hyperlink r:id="rId255" w:history="1">
        <w:r w:rsidR="004119AD" w:rsidRPr="002E2F75">
          <w:rPr>
            <w:rStyle w:val="Hyperlink"/>
            <w:rFonts w:ascii="Times New Roman" w:hAnsi="Times New Roman"/>
            <w:sz w:val="24"/>
            <w:szCs w:val="24"/>
          </w:rPr>
          <w:t>http://www.imf.org/external/np/sta/tegppi/index.htm</w:t>
        </w:r>
      </w:hyperlink>
      <w:r w:rsidR="004119AD">
        <w:rPr>
          <w:rFonts w:ascii="Times New Roman" w:hAnsi="Times New Roman"/>
          <w:sz w:val="24"/>
          <w:szCs w:val="24"/>
        </w:rPr>
        <w:t>) (last consulted on 26 June 2018)</w:t>
      </w:r>
      <w:r w:rsidRPr="004119AD">
        <w:rPr>
          <w:rFonts w:ascii="Times New Roman" w:hAnsi="Times New Roman"/>
          <w:sz w:val="24"/>
          <w:szCs w:val="24"/>
        </w:rPr>
        <w:t xml:space="preserve"> </w:t>
      </w:r>
    </w:p>
    <w:p w14:paraId="50CEFCA3" w14:textId="188C8D41" w:rsidR="008201DD" w:rsidRPr="003A48C9" w:rsidRDefault="008201DD" w:rsidP="001A3ECA">
      <w:pPr>
        <w:pStyle w:val="Heading1"/>
      </w:pPr>
      <w:bookmarkStart w:id="2121" w:name="_Toc521319802"/>
      <w:r w:rsidRPr="00303B61">
        <w:t>Sector coverage</w:t>
      </w:r>
      <w:bookmarkEnd w:id="2121"/>
      <w:r w:rsidR="00721E39">
        <w:fldChar w:fldCharType="begin"/>
      </w:r>
      <w:r w:rsidR="00721E39" w:rsidRPr="00303B61">
        <w:instrText>tc "</w:instrText>
      </w:r>
      <w:bookmarkStart w:id="2122" w:name="_Toc427317092"/>
      <w:bookmarkStart w:id="2123" w:name="_Toc427318710"/>
      <w:bookmarkStart w:id="2124" w:name="_Toc441822462"/>
      <w:bookmarkStart w:id="2125" w:name="_Toc521320317"/>
      <w:r w:rsidR="00721E39" w:rsidRPr="00303B61">
        <w:instrText>Sector coverage</w:instrText>
      </w:r>
      <w:bookmarkEnd w:id="2122"/>
      <w:bookmarkEnd w:id="2123"/>
      <w:bookmarkEnd w:id="2124"/>
      <w:bookmarkEnd w:id="2125"/>
      <w:r w:rsidR="00721E39" w:rsidRPr="00303B61">
        <w:instrText>" \f C \l 1</w:instrText>
      </w:r>
      <w:r w:rsidR="00721E39">
        <w:fldChar w:fldCharType="end"/>
      </w:r>
    </w:p>
    <w:p w14:paraId="2FBED082" w14:textId="2F2037FB"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del w:id="2126" w:author="David BARRACLOUGH" w:date="2019-06-12T10:10:00Z">
        <w:r w:rsidDel="006012C9">
          <w:rPr>
            <w:rFonts w:ascii="Times New Roman" w:hAnsi="Times New Roman"/>
            <w:sz w:val="24"/>
            <w:szCs w:val="24"/>
          </w:rPr>
          <w:delText>E</w:delText>
        </w:r>
        <w:r w:rsidRPr="00303B61" w:rsidDel="006012C9">
          <w:rPr>
            <w:rFonts w:ascii="Times New Roman" w:hAnsi="Times New Roman"/>
            <w:sz w:val="24"/>
            <w:szCs w:val="24"/>
          </w:rPr>
          <w:delText>conomic or other s</w:delText>
        </w:r>
      </w:del>
      <w:ins w:id="2127" w:author="BARRACLOUGH David, STD/SAM" w:date="2019-12-09T15:33:00Z">
        <w:r w:rsidR="007249D2">
          <w:rPr>
            <w:rFonts w:ascii="Times New Roman" w:hAnsi="Times New Roman"/>
            <w:sz w:val="24"/>
            <w:szCs w:val="24"/>
          </w:rPr>
          <w:t>Description</w:t>
        </w:r>
      </w:ins>
      <w:ins w:id="2128" w:author="BARRACLOUGH David, STD/SAM" w:date="2019-12-09T15:25:00Z">
        <w:r w:rsidR="007249D2">
          <w:rPr>
            <w:rFonts w:ascii="Times New Roman" w:hAnsi="Times New Roman"/>
            <w:sz w:val="24"/>
            <w:szCs w:val="24"/>
          </w:rPr>
          <w:t xml:space="preserve"> of </w:t>
        </w:r>
      </w:ins>
      <w:ins w:id="2129" w:author="David BARRACLOUGH" w:date="2019-06-12T10:10:00Z">
        <w:del w:id="2130" w:author="BARRACLOUGH David, STD/SAM" w:date="2019-12-09T15:25:00Z">
          <w:r w:rsidR="006012C9" w:rsidDel="007249D2">
            <w:rPr>
              <w:rFonts w:ascii="Times New Roman" w:hAnsi="Times New Roman"/>
              <w:sz w:val="24"/>
              <w:szCs w:val="24"/>
            </w:rPr>
            <w:delText>S</w:delText>
          </w:r>
        </w:del>
      </w:ins>
      <w:ins w:id="2131" w:author="BARRACLOUGH David, STD/SAM" w:date="2019-12-09T15:25:00Z">
        <w:r w:rsidR="007249D2">
          <w:rPr>
            <w:rFonts w:ascii="Times New Roman" w:hAnsi="Times New Roman"/>
            <w:sz w:val="24"/>
            <w:szCs w:val="24"/>
          </w:rPr>
          <w:t>s</w:t>
        </w:r>
      </w:ins>
      <w:r w:rsidRPr="00303B61">
        <w:rPr>
          <w:rFonts w:ascii="Times New Roman" w:hAnsi="Times New Roman"/>
          <w:sz w:val="24"/>
          <w:szCs w:val="24"/>
        </w:rPr>
        <w:t>ectors covered by the statistics.</w:t>
      </w:r>
    </w:p>
    <w:p w14:paraId="4651D628" w14:textId="0DEF9F0B"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70065A" w:rsidRPr="0070065A">
        <w:rPr>
          <w:rFonts w:ascii="Times New Roman" w:hAnsi="Times New Roman"/>
          <w:sz w:val="24"/>
          <w:szCs w:val="24"/>
        </w:rPr>
        <w:t xml:space="preserve">This metadata element </w:t>
      </w:r>
      <w:del w:id="2132" w:author="BARRACLOUGH David, STD/SAM" w:date="2019-12-09T15:32:00Z">
        <w:r w:rsidR="0070065A" w:rsidRPr="0070065A" w:rsidDel="007249D2">
          <w:rPr>
            <w:rFonts w:ascii="Times New Roman" w:hAnsi="Times New Roman"/>
            <w:sz w:val="24"/>
            <w:szCs w:val="24"/>
          </w:rPr>
          <w:delText xml:space="preserve">lists </w:delText>
        </w:r>
      </w:del>
      <w:ins w:id="2133" w:author="BARRACLOUGH David, STD/SAM" w:date="2019-12-09T15:33:00Z">
        <w:r w:rsidR="007249D2">
          <w:rPr>
            <w:rFonts w:ascii="Times New Roman" w:hAnsi="Times New Roman"/>
            <w:sz w:val="24"/>
            <w:szCs w:val="24"/>
          </w:rPr>
          <w:t>describes</w:t>
        </w:r>
      </w:ins>
      <w:ins w:id="2134" w:author="BARRACLOUGH David, STD/SAM" w:date="2019-12-09T15:32:00Z">
        <w:r w:rsidR="007249D2" w:rsidRPr="0070065A">
          <w:rPr>
            <w:rFonts w:ascii="Times New Roman" w:hAnsi="Times New Roman"/>
            <w:sz w:val="24"/>
            <w:szCs w:val="24"/>
          </w:rPr>
          <w:t xml:space="preserve"> </w:t>
        </w:r>
      </w:ins>
      <w:ins w:id="2135" w:author="BARRACLOUGH David, STD/SAM" w:date="2019-12-09T15:27:00Z">
        <w:r w:rsidR="007249D2">
          <w:rPr>
            <w:rFonts w:ascii="Times New Roman" w:hAnsi="Times New Roman"/>
            <w:sz w:val="24"/>
            <w:szCs w:val="24"/>
          </w:rPr>
          <w:t xml:space="preserve">all applicable sectors </w:t>
        </w:r>
      </w:ins>
      <w:del w:id="2136" w:author="BARRACLOUGH David, STD/SAM" w:date="2019-12-09T15:27:00Z">
        <w:r w:rsidR="0070065A" w:rsidRPr="0070065A" w:rsidDel="007249D2">
          <w:rPr>
            <w:rFonts w:ascii="Times New Roman" w:hAnsi="Times New Roman"/>
            <w:sz w:val="24"/>
            <w:szCs w:val="24"/>
          </w:rPr>
          <w:delText xml:space="preserve">groups and subgroups of related activities or populations covered </w:delText>
        </w:r>
      </w:del>
      <w:ins w:id="2137" w:author="BARRACLOUGH David, STD/SAM" w:date="2019-12-09T15:27:00Z">
        <w:r w:rsidR="007249D2">
          <w:rPr>
            <w:rFonts w:ascii="Times New Roman" w:hAnsi="Times New Roman"/>
            <w:sz w:val="24"/>
            <w:szCs w:val="24"/>
          </w:rPr>
          <w:t>associated with</w:t>
        </w:r>
        <w:r w:rsidR="007249D2" w:rsidRPr="0070065A">
          <w:rPr>
            <w:rFonts w:ascii="Times New Roman" w:hAnsi="Times New Roman"/>
            <w:sz w:val="24"/>
            <w:szCs w:val="24"/>
          </w:rPr>
          <w:t xml:space="preserve"> </w:t>
        </w:r>
      </w:ins>
      <w:del w:id="2138" w:author="BARRACLOUGH David, STD/SAM" w:date="2019-12-09T15:27:00Z">
        <w:r w:rsidR="0070065A" w:rsidRPr="0070065A" w:rsidDel="007249D2">
          <w:rPr>
            <w:rFonts w:ascii="Times New Roman" w:hAnsi="Times New Roman"/>
            <w:sz w:val="24"/>
            <w:szCs w:val="24"/>
          </w:rPr>
          <w:delText xml:space="preserve">by </w:delText>
        </w:r>
      </w:del>
      <w:r w:rsidR="0070065A" w:rsidRPr="0070065A">
        <w:rPr>
          <w:rFonts w:ascii="Times New Roman" w:hAnsi="Times New Roman"/>
          <w:sz w:val="24"/>
          <w:szCs w:val="24"/>
        </w:rPr>
        <w:t>the data set</w:t>
      </w:r>
      <w:del w:id="2139" w:author="BARRACLOUGH David, STD/SAM" w:date="2019-12-09T15:27:00Z">
        <w:r w:rsidR="0070065A" w:rsidRPr="0070065A" w:rsidDel="007249D2">
          <w:rPr>
            <w:rFonts w:ascii="Times New Roman" w:hAnsi="Times New Roman"/>
            <w:sz w:val="24"/>
            <w:szCs w:val="24"/>
          </w:rPr>
          <w:delText xml:space="preserve"> produced</w:delText>
        </w:r>
      </w:del>
      <w:r w:rsidRPr="000A3B04">
        <w:rPr>
          <w:rFonts w:ascii="Times New Roman" w:hAnsi="Times New Roman"/>
          <w:sz w:val="24"/>
          <w:szCs w:val="24"/>
        </w:rPr>
        <w:t xml:space="preserve">. </w:t>
      </w:r>
      <w:ins w:id="2140" w:author="BARRACLOUGH David, STD/SAM" w:date="2019-12-09T15:42:00Z">
        <w:r w:rsidR="00AC05BF">
          <w:rPr>
            <w:rFonts w:ascii="Times New Roman" w:hAnsi="Times New Roman"/>
            <w:sz w:val="24"/>
            <w:szCs w:val="24"/>
          </w:rPr>
          <w:t>An e</w:t>
        </w:r>
      </w:ins>
      <w:ins w:id="2141" w:author="BARRACLOUGH David, STD/SAM" w:date="2019-12-09T15:34:00Z">
        <w:r w:rsidR="007249D2">
          <w:rPr>
            <w:rFonts w:ascii="Times New Roman" w:hAnsi="Times New Roman"/>
            <w:sz w:val="24"/>
            <w:szCs w:val="24"/>
          </w:rPr>
          <w:t xml:space="preserve">xample </w:t>
        </w:r>
      </w:ins>
      <w:ins w:id="2142" w:author="BARRACLOUGH David, STD/SAM" w:date="2019-12-09T15:41:00Z">
        <w:r w:rsidR="00AC05BF">
          <w:rPr>
            <w:rFonts w:ascii="Times New Roman" w:hAnsi="Times New Roman"/>
            <w:sz w:val="24"/>
            <w:szCs w:val="24"/>
          </w:rPr>
          <w:t>is “Production units and households</w:t>
        </w:r>
      </w:ins>
      <w:ins w:id="2143" w:author="BARRACLOUGH David, STD/SAM" w:date="2019-12-09T15:42:00Z">
        <w:r w:rsidR="00AC05BF">
          <w:rPr>
            <w:rFonts w:ascii="Times New Roman" w:hAnsi="Times New Roman"/>
            <w:sz w:val="24"/>
            <w:szCs w:val="24"/>
          </w:rPr>
          <w:t>”</w:t>
        </w:r>
      </w:ins>
      <w:ins w:id="2144" w:author="BARRACLOUGH David, STD/SAM" w:date="2019-12-09T15:41:00Z">
        <w:r w:rsidR="00AC05BF">
          <w:rPr>
            <w:rFonts w:ascii="Times New Roman" w:hAnsi="Times New Roman"/>
            <w:sz w:val="24"/>
            <w:szCs w:val="24"/>
          </w:rPr>
          <w:t xml:space="preserve"> in environmental accounts.</w:t>
        </w:r>
      </w:ins>
      <w:ins w:id="2145" w:author="BARRACLOUGH David, STD/SAM" w:date="2019-12-09T15:42:00Z">
        <w:r w:rsidR="00AC05BF" w:rsidRPr="000A3B04" w:rsidDel="007249D2">
          <w:rPr>
            <w:rFonts w:ascii="Times New Roman" w:hAnsi="Times New Roman"/>
            <w:sz w:val="24"/>
            <w:szCs w:val="24"/>
          </w:rPr>
          <w:t xml:space="preserve"> </w:t>
        </w:r>
      </w:ins>
      <w:del w:id="2146" w:author="BARRACLOUGH David, STD/SAM" w:date="2019-12-09T15:29:00Z">
        <w:r w:rsidRPr="000A3B04" w:rsidDel="007249D2">
          <w:rPr>
            <w:rFonts w:ascii="Times New Roman" w:hAnsi="Times New Roman"/>
            <w:sz w:val="24"/>
            <w:szCs w:val="24"/>
          </w:rPr>
          <w:delText xml:space="preserve">These sectors can be </w:delText>
        </w:r>
      </w:del>
      <w:del w:id="2147" w:author="BARRACLOUGH David, STD/SAM" w:date="2019-12-09T15:30:00Z">
        <w:r w:rsidRPr="000A3B04" w:rsidDel="007249D2">
          <w:rPr>
            <w:rFonts w:ascii="Times New Roman" w:hAnsi="Times New Roman"/>
            <w:sz w:val="24"/>
            <w:szCs w:val="24"/>
          </w:rPr>
          <w:delText>institutional sectors, economic or other sectors (e.g. local government, agriculture, forestry, or business services).</w:delText>
        </w:r>
      </w:del>
    </w:p>
    <w:p w14:paraId="4C918895" w14:textId="77777777" w:rsidR="008201DD" w:rsidRPr="000A3B04"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A3B04">
        <w:rPr>
          <w:rFonts w:ascii="Times New Roman" w:hAnsi="Times New Roman"/>
          <w:b/>
          <w:sz w:val="24"/>
          <w:szCs w:val="24"/>
        </w:rPr>
        <w:t>Type</w:t>
      </w:r>
      <w:r w:rsidRPr="000A3B04">
        <w:rPr>
          <w:rFonts w:ascii="Times New Roman" w:hAnsi="Times New Roman"/>
          <w:b/>
          <w:sz w:val="24"/>
          <w:szCs w:val="24"/>
        </w:rPr>
        <w:tab/>
      </w:r>
      <w:r w:rsidRPr="000A3B04">
        <w:rPr>
          <w:rFonts w:ascii="Times New Roman" w:hAnsi="Times New Roman"/>
          <w:sz w:val="24"/>
          <w:szCs w:val="24"/>
        </w:rPr>
        <w:t>Cross-domain concept</w:t>
      </w:r>
    </w:p>
    <w:p w14:paraId="0631A3FC"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COVERAGE_SECTOR</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48" w:name="_Toc427317093"/>
      <w:bookmarkStart w:id="2149" w:name="_Toc427318711"/>
      <w:bookmarkStart w:id="2150" w:name="_Toc441822463"/>
      <w:bookmarkStart w:id="2151" w:name="_Toc521320318"/>
      <w:r w:rsidRPr="00640329">
        <w:rPr>
          <w:rFonts w:ascii="Times New Roman" w:hAnsi="Times New Roman"/>
          <w:b/>
          <w:sz w:val="24"/>
          <w:szCs w:val="24"/>
        </w:rPr>
        <w:instrText>Concept ID</w:instrText>
      </w:r>
      <w:r w:rsidRPr="00640329">
        <w:rPr>
          <w:rFonts w:ascii="Times New Roman" w:hAnsi="Times New Roman"/>
          <w:sz w:val="24"/>
          <w:szCs w:val="24"/>
        </w:rPr>
        <w:tab/>
        <w:instrText>COVERAGE_SECTOR</w:instrText>
      </w:r>
      <w:bookmarkEnd w:id="2148"/>
      <w:bookmarkEnd w:id="2149"/>
      <w:bookmarkEnd w:id="2150"/>
      <w:bookmarkEnd w:id="2151"/>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96CA495" w14:textId="35947730"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del w:id="2152" w:author="BARRACLOUGH David, STD/SAM" w:date="2019-12-09T15:32:00Z">
        <w:r w:rsidDel="007249D2">
          <w:rPr>
            <w:rFonts w:ascii="Times New Roman" w:hAnsi="Times New Roman"/>
            <w:sz w:val="24"/>
            <w:szCs w:val="24"/>
          </w:rPr>
          <w:delText xml:space="preserve"> Codelist</w:delText>
        </w:r>
      </w:del>
    </w:p>
    <w:p w14:paraId="17F2BE26" w14:textId="0497C388" w:rsidR="008201DD" w:rsidRPr="00303B61" w:rsidDel="00AC05BF" w:rsidRDefault="008201DD" w:rsidP="00316681">
      <w:pPr>
        <w:keepLines/>
        <w:widowControl w:val="0"/>
        <w:tabs>
          <w:tab w:val="left" w:pos="3261"/>
        </w:tabs>
        <w:autoSpaceDE w:val="0"/>
        <w:autoSpaceDN w:val="0"/>
        <w:adjustRightInd w:val="0"/>
        <w:spacing w:before="60" w:after="60" w:line="240" w:lineRule="auto"/>
        <w:ind w:left="1701" w:hanging="1718"/>
        <w:jc w:val="both"/>
        <w:rPr>
          <w:del w:id="2153" w:author="BARRACLOUGH David, STD/SAM" w:date="2019-12-09T15:44:00Z"/>
          <w:rFonts w:ascii="Times New Roman" w:hAnsi="Times New Roman"/>
          <w:sz w:val="24"/>
          <w:szCs w:val="24"/>
        </w:rPr>
      </w:pPr>
      <w:del w:id="2154" w:author="BARRACLOUGH David, STD/SAM" w:date="2019-12-09T15:44:00Z">
        <w:r w:rsidRPr="00303B61" w:rsidDel="00AC05BF">
          <w:rPr>
            <w:rFonts w:ascii="Times New Roman" w:hAnsi="Times New Roman"/>
            <w:b/>
            <w:sz w:val="24"/>
            <w:szCs w:val="24"/>
          </w:rPr>
          <w:delText>Codelist ID</w:delText>
        </w:r>
        <w:r w:rsidRPr="00303B61" w:rsidDel="00AC05BF">
          <w:rPr>
            <w:rFonts w:ascii="Times New Roman" w:hAnsi="Times New Roman"/>
            <w:sz w:val="24"/>
            <w:szCs w:val="24"/>
          </w:rPr>
          <w:tab/>
          <w:delText>CL_</w:delText>
        </w:r>
        <w:r w:rsidDel="00AC05BF">
          <w:rPr>
            <w:rFonts w:ascii="Times New Roman" w:hAnsi="Times New Roman"/>
            <w:sz w:val="24"/>
            <w:szCs w:val="24"/>
          </w:rPr>
          <w:delText>COVERAGE_SECTOR</w:delText>
        </w:r>
        <w:r w:rsidR="0070065A" w:rsidRPr="00640329" w:rsidDel="00AC05BF">
          <w:rPr>
            <w:rFonts w:ascii="Times New Roman" w:hAnsi="Times New Roman"/>
            <w:sz w:val="24"/>
            <w:szCs w:val="24"/>
          </w:rPr>
          <w:fldChar w:fldCharType="begin"/>
        </w:r>
        <w:r w:rsidR="0070065A" w:rsidRPr="00640329" w:rsidDel="00AC05BF">
          <w:rPr>
            <w:rFonts w:ascii="Times New Roman" w:hAnsi="Times New Roman"/>
            <w:sz w:val="24"/>
            <w:szCs w:val="24"/>
          </w:rPr>
          <w:delInstrText>tc "</w:delInstrText>
        </w:r>
        <w:bookmarkStart w:id="2155" w:name="_Toc521320319"/>
        <w:r w:rsidR="0070065A" w:rsidRPr="00640329" w:rsidDel="00AC05BF">
          <w:rPr>
            <w:rFonts w:ascii="Times New Roman" w:hAnsi="Times New Roman"/>
            <w:b/>
            <w:sz w:val="24"/>
            <w:szCs w:val="24"/>
          </w:rPr>
          <w:delInstrText>Codelist ID</w:delInstrText>
        </w:r>
        <w:r w:rsidR="0070065A" w:rsidRPr="00640329" w:rsidDel="00AC05BF">
          <w:rPr>
            <w:rFonts w:ascii="Times New Roman" w:hAnsi="Times New Roman"/>
            <w:sz w:val="24"/>
            <w:szCs w:val="24"/>
          </w:rPr>
          <w:tab/>
        </w:r>
        <w:r w:rsidR="0070065A" w:rsidRPr="00303B61" w:rsidDel="00AC05BF">
          <w:rPr>
            <w:rFonts w:ascii="Times New Roman" w:hAnsi="Times New Roman"/>
            <w:sz w:val="24"/>
            <w:szCs w:val="24"/>
          </w:rPr>
          <w:delInstrText>CL_</w:delInstrText>
        </w:r>
        <w:r w:rsidR="0070065A" w:rsidDel="00AC05BF">
          <w:rPr>
            <w:rFonts w:ascii="Times New Roman" w:hAnsi="Times New Roman"/>
            <w:sz w:val="24"/>
            <w:szCs w:val="24"/>
          </w:rPr>
          <w:delInstrText>COVERAGE_SECTOR</w:delInstrText>
        </w:r>
        <w:bookmarkEnd w:id="2155"/>
        <w:r w:rsidR="0070065A" w:rsidRPr="00640329" w:rsidDel="00AC05BF">
          <w:rPr>
            <w:rFonts w:ascii="Times New Roman" w:hAnsi="Times New Roman"/>
            <w:sz w:val="24"/>
            <w:szCs w:val="24"/>
          </w:rPr>
          <w:delInstrText>" \f C \l 2</w:delInstrText>
        </w:r>
        <w:r w:rsidR="0070065A" w:rsidRPr="00640329" w:rsidDel="00AC05BF">
          <w:rPr>
            <w:rFonts w:ascii="Times New Roman" w:hAnsi="Times New Roman"/>
            <w:sz w:val="24"/>
            <w:szCs w:val="24"/>
          </w:rPr>
          <w:fldChar w:fldCharType="end"/>
        </w:r>
      </w:del>
    </w:p>
    <w:p w14:paraId="56757F5C" w14:textId="77777777" w:rsidR="008201DD"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p>
    <w:p w14:paraId="72FC2185" w14:textId="21AD51FE" w:rsidR="00A7475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A74751">
        <w:rPr>
          <w:rFonts w:ascii="Times New Roman" w:hAnsi="Times New Roman"/>
          <w:sz w:val="24"/>
          <w:szCs w:val="24"/>
        </w:rPr>
        <w:t>Geographical coverage</w:t>
      </w:r>
    </w:p>
    <w:p w14:paraId="4A25A810" w14:textId="2EE9E79A" w:rsidR="00A74751"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Population coverage</w:t>
      </w:r>
    </w:p>
    <w:p w14:paraId="74A3D82A" w14:textId="12D09BEF" w:rsidR="008201DD" w:rsidRPr="00043D7F" w:rsidRDefault="00A74751"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r>
      <w:r w:rsidR="008201DD">
        <w:rPr>
          <w:rFonts w:ascii="Times New Roman" w:hAnsi="Times New Roman"/>
          <w:sz w:val="24"/>
          <w:szCs w:val="24"/>
        </w:rPr>
        <w:t>Sector</w:t>
      </w:r>
    </w:p>
    <w:p w14:paraId="4CA8CB1A"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Time coverage</w:t>
      </w:r>
    </w:p>
    <w:p w14:paraId="02848A6D" w14:textId="70616B61"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4119AD" w:rsidRPr="004119AD">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4119AD" w:rsidRPr="004119AD">
        <w:rPr>
          <w:rFonts w:ascii="Times New Roman" w:hAnsi="Times New Roman"/>
          <w:sz w:val="24"/>
          <w:szCs w:val="24"/>
        </w:rPr>
        <w:t>2018 (</w:t>
      </w:r>
      <w:hyperlink r:id="rId256" w:history="1">
        <w:r w:rsidR="004119AD" w:rsidRPr="002E2F75">
          <w:rPr>
            <w:rStyle w:val="Hyperlink"/>
            <w:rFonts w:ascii="Times New Roman" w:hAnsi="Times New Roman"/>
            <w:sz w:val="24"/>
            <w:szCs w:val="24"/>
          </w:rPr>
          <w:t>https://sdmx.org/</w:t>
        </w:r>
      </w:hyperlink>
      <w:r w:rsidR="004119AD" w:rsidRPr="004119AD">
        <w:rPr>
          <w:rFonts w:ascii="Times New Roman" w:hAnsi="Times New Roman"/>
          <w:sz w:val="24"/>
          <w:szCs w:val="24"/>
        </w:rPr>
        <w:t>)</w:t>
      </w:r>
    </w:p>
    <w:p w14:paraId="31BF333E" w14:textId="0D8E9688" w:rsidR="008201DD" w:rsidRDefault="008201DD" w:rsidP="001A3ECA">
      <w:pPr>
        <w:pStyle w:val="Heading1"/>
      </w:pPr>
      <w:bookmarkStart w:id="2156" w:name="_Toc521319803"/>
      <w:r>
        <w:t>Series</w:t>
      </w:r>
      <w:bookmarkEnd w:id="2156"/>
      <w:r w:rsidR="00721E39">
        <w:fldChar w:fldCharType="begin"/>
      </w:r>
      <w:r w:rsidR="00721E39" w:rsidRPr="00303B61">
        <w:instrText>tc "</w:instrText>
      </w:r>
      <w:bookmarkStart w:id="2157" w:name="_Toc521320320"/>
      <w:r w:rsidR="00721E39">
        <w:instrText>Series</w:instrText>
      </w:r>
      <w:bookmarkEnd w:id="2157"/>
      <w:r w:rsidR="00721E39" w:rsidRPr="00303B61">
        <w:instrText>" \f C \l 1</w:instrText>
      </w:r>
      <w:r w:rsidR="00721E39">
        <w:fldChar w:fldCharType="end"/>
      </w:r>
    </w:p>
    <w:p w14:paraId="0F1D9B7C" w14:textId="5FB84655"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Definition</w:t>
      </w:r>
      <w:r w:rsidR="00640329">
        <w:rPr>
          <w:rFonts w:ascii="Times New Roman" w:hAnsi="Times New Roman"/>
          <w:sz w:val="24"/>
          <w:szCs w:val="24"/>
          <w:lang w:val="en-US"/>
        </w:rPr>
        <w:tab/>
      </w:r>
      <w:r>
        <w:rPr>
          <w:rFonts w:ascii="Times New Roman" w:hAnsi="Times New Roman"/>
          <w:sz w:val="24"/>
          <w:szCs w:val="24"/>
          <w:lang w:val="en-US"/>
        </w:rPr>
        <w:t>A set of data observations disambiguated by the values of a single dimension, usually time.</w:t>
      </w:r>
    </w:p>
    <w:p w14:paraId="78E6EA45" w14:textId="37089181" w:rsidR="002047AE" w:rsidRDefault="008201DD" w:rsidP="00764830">
      <w:pPr>
        <w:tabs>
          <w:tab w:val="left" w:pos="1701"/>
        </w:tabs>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Context</w:t>
      </w:r>
      <w:r w:rsidR="00640329">
        <w:rPr>
          <w:rFonts w:ascii="Times New Roman" w:hAnsi="Times New Roman"/>
          <w:sz w:val="24"/>
          <w:szCs w:val="24"/>
          <w:lang w:val="en-US"/>
        </w:rPr>
        <w:tab/>
      </w:r>
      <w:r w:rsidR="002047AE" w:rsidRPr="002047AE">
        <w:rPr>
          <w:rFonts w:ascii="Times New Roman" w:hAnsi="Times New Roman"/>
          <w:sz w:val="24"/>
          <w:szCs w:val="24"/>
          <w:lang w:val="en-US"/>
        </w:rPr>
        <w:t>Series are an ordered sequence of qualitative or quantitative data samples or observations used to predict or demonstrate trends through time and space. The series can be classified by the criteria used to arranged them: time (historical or chronological), geolocation (spatial or geographical), occurrence (condition or frequency).</w:t>
      </w:r>
    </w:p>
    <w:p w14:paraId="7DE292E0" w14:textId="2574743E" w:rsidR="008201DD" w:rsidRDefault="002047AE" w:rsidP="00764830">
      <w:pPr>
        <w:tabs>
          <w:tab w:val="left" w:pos="1701"/>
        </w:tabs>
        <w:autoSpaceDE w:val="0"/>
        <w:autoSpaceDN w:val="0"/>
        <w:spacing w:before="60" w:after="60" w:line="240" w:lineRule="auto"/>
        <w:ind w:left="1701" w:hanging="1701"/>
        <w:jc w:val="both"/>
        <w:rPr>
          <w:rFonts w:ascii="Times New Roman" w:hAnsi="Times New Roman"/>
          <w:sz w:val="24"/>
          <w:szCs w:val="24"/>
          <w:lang w:val="en-US"/>
        </w:rPr>
      </w:pPr>
      <w:r>
        <w:rPr>
          <w:rFonts w:ascii="Times New Roman" w:hAnsi="Times New Roman"/>
          <w:sz w:val="24"/>
          <w:szCs w:val="24"/>
          <w:lang w:val="en-US"/>
        </w:rPr>
        <w:tab/>
        <w:t>T</w:t>
      </w:r>
      <w:r w:rsidR="008201DD">
        <w:rPr>
          <w:rFonts w:ascii="Times New Roman" w:hAnsi="Times New Roman"/>
          <w:sz w:val="24"/>
          <w:szCs w:val="24"/>
          <w:lang w:val="en-US"/>
        </w:rPr>
        <w:t xml:space="preserve">ime series is a basic building-block of many datasets. It groups data that share the same dimension values except for the time dimension, allowing users to see changes in data over time, holding all other dimensions constant. Series is the generic concept, of which time series is the most common example. A series can be disambiguated by any single dimension, as long as the values for other dimensions do not change. </w:t>
      </w:r>
    </w:p>
    <w:p w14:paraId="7829895E" w14:textId="1E20121E" w:rsidR="008201DD" w:rsidRDefault="008201DD" w:rsidP="00764830">
      <w:pPr>
        <w:autoSpaceDE w:val="0"/>
        <w:autoSpaceDN w:val="0"/>
        <w:spacing w:before="60"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t>Concept ID</w:t>
      </w:r>
      <w:r w:rsidR="00640329">
        <w:rPr>
          <w:rFonts w:ascii="Times New Roman" w:hAnsi="Times New Roman"/>
          <w:sz w:val="24"/>
          <w:szCs w:val="24"/>
          <w:lang w:val="en-US"/>
        </w:rPr>
        <w:tab/>
      </w:r>
      <w:r>
        <w:rPr>
          <w:rFonts w:ascii="Times New Roman" w:hAnsi="Times New Roman"/>
          <w:sz w:val="24"/>
          <w:szCs w:val="24"/>
          <w:lang w:val="en-US"/>
        </w:rPr>
        <w:t>SERIES</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58" w:name="_Toc521320321"/>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Pr>
          <w:rFonts w:ascii="Times New Roman" w:hAnsi="Times New Roman"/>
          <w:sz w:val="24"/>
          <w:szCs w:val="24"/>
        </w:rPr>
        <w:instrText>SERIES</w:instrText>
      </w:r>
      <w:bookmarkEnd w:id="2158"/>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C87CDDC" w14:textId="46D04723" w:rsidR="008201DD" w:rsidRDefault="008201DD" w:rsidP="00764830">
      <w:pPr>
        <w:autoSpaceDE w:val="0"/>
        <w:autoSpaceDN w:val="0"/>
        <w:spacing w:after="60" w:line="240" w:lineRule="auto"/>
        <w:ind w:left="1701" w:hanging="1718"/>
        <w:jc w:val="both"/>
        <w:rPr>
          <w:rFonts w:ascii="Times New Roman" w:hAnsi="Times New Roman"/>
          <w:sz w:val="24"/>
          <w:szCs w:val="24"/>
          <w:lang w:val="en-US"/>
        </w:rPr>
      </w:pPr>
      <w:r>
        <w:rPr>
          <w:rFonts w:ascii="Times New Roman" w:hAnsi="Times New Roman"/>
          <w:b/>
          <w:bCs/>
          <w:sz w:val="24"/>
          <w:szCs w:val="24"/>
          <w:lang w:val="en-US"/>
        </w:rPr>
        <w:lastRenderedPageBreak/>
        <w:t>Related terms</w:t>
      </w:r>
      <w:r w:rsidR="00640329">
        <w:rPr>
          <w:rFonts w:ascii="Times New Roman" w:hAnsi="Times New Roman"/>
          <w:b/>
          <w:bCs/>
          <w:sz w:val="24"/>
          <w:szCs w:val="24"/>
          <w:lang w:val="en-US"/>
        </w:rPr>
        <w:tab/>
      </w:r>
      <w:r>
        <w:rPr>
          <w:rFonts w:ascii="Times New Roman" w:hAnsi="Times New Roman"/>
          <w:sz w:val="24"/>
          <w:szCs w:val="24"/>
          <w:lang w:val="en-US"/>
        </w:rPr>
        <w:t>Series key</w:t>
      </w:r>
    </w:p>
    <w:p w14:paraId="30F174B9" w14:textId="72B7E76F" w:rsidR="008201DD" w:rsidRPr="000A3B04" w:rsidRDefault="008201DD" w:rsidP="00764830">
      <w:pPr>
        <w:spacing w:line="240" w:lineRule="auto"/>
        <w:ind w:left="1710" w:hanging="1710"/>
        <w:rPr>
          <w:rFonts w:ascii="Times New Roman" w:hAnsi="Times New Roman"/>
          <w:sz w:val="24"/>
          <w:szCs w:val="24"/>
          <w:lang w:val="en-US"/>
        </w:rPr>
      </w:pPr>
      <w:r>
        <w:rPr>
          <w:rFonts w:ascii="Times New Roman" w:hAnsi="Times New Roman"/>
          <w:b/>
          <w:bCs/>
          <w:sz w:val="24"/>
          <w:szCs w:val="24"/>
          <w:lang w:val="en-US"/>
        </w:rPr>
        <w:t>Source</w:t>
      </w:r>
      <w:r w:rsidR="00640329">
        <w:rPr>
          <w:rFonts w:ascii="Times New Roman" w:hAnsi="Times New Roman"/>
          <w:sz w:val="24"/>
          <w:szCs w:val="24"/>
          <w:lang w:val="en-US"/>
        </w:rPr>
        <w:tab/>
      </w:r>
      <w:r w:rsidR="00A219B5" w:rsidRPr="00A219B5">
        <w:rPr>
          <w:rFonts w:ascii="Times New Roman" w:hAnsi="Times New Roman"/>
          <w:sz w:val="24"/>
          <w:szCs w:val="24"/>
          <w:lang w:val="en-US"/>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A219B5" w:rsidRPr="00A219B5">
        <w:rPr>
          <w:rFonts w:ascii="Times New Roman" w:hAnsi="Times New Roman"/>
          <w:sz w:val="24"/>
          <w:szCs w:val="24"/>
          <w:lang w:val="en-US"/>
        </w:rPr>
        <w:t>2018 (</w:t>
      </w:r>
      <w:hyperlink r:id="rId257" w:history="1">
        <w:r w:rsidR="00A219B5" w:rsidRPr="00CD41B8">
          <w:rPr>
            <w:rStyle w:val="Hyperlink"/>
            <w:rFonts w:ascii="Times New Roman" w:hAnsi="Times New Roman"/>
            <w:sz w:val="24"/>
            <w:szCs w:val="24"/>
            <w:lang w:val="en-US"/>
          </w:rPr>
          <w:t>https://sdmx.org/</w:t>
        </w:r>
      </w:hyperlink>
      <w:r w:rsidR="00A219B5" w:rsidRPr="00A219B5">
        <w:rPr>
          <w:rFonts w:ascii="Times New Roman" w:hAnsi="Times New Roman"/>
          <w:sz w:val="24"/>
          <w:szCs w:val="24"/>
          <w:lang w:val="en-US"/>
        </w:rPr>
        <w:t>)</w:t>
      </w:r>
    </w:p>
    <w:p w14:paraId="3A17A42A" w14:textId="6F61BB90" w:rsidR="008201DD" w:rsidRPr="00303B61" w:rsidRDefault="008201DD" w:rsidP="001A3ECA">
      <w:pPr>
        <w:pStyle w:val="Heading1"/>
        <w:rPr>
          <w:highlight w:val="yellow"/>
        </w:rPr>
      </w:pPr>
      <w:bookmarkStart w:id="2159" w:name="_Toc521319804"/>
      <w:r w:rsidRPr="00303B61">
        <w:t xml:space="preserve">Series </w:t>
      </w:r>
      <w:r w:rsidR="00721E39">
        <w:t>K</w:t>
      </w:r>
      <w:r w:rsidRPr="00303B61">
        <w:t>ey</w:t>
      </w:r>
      <w:bookmarkEnd w:id="2159"/>
      <w:r w:rsidR="00721E39">
        <w:fldChar w:fldCharType="begin"/>
      </w:r>
      <w:r w:rsidR="00721E39" w:rsidRPr="00303B61">
        <w:instrText>tc "</w:instrText>
      </w:r>
      <w:bookmarkStart w:id="2160" w:name="_Toc521320322"/>
      <w:r w:rsidR="00721E39">
        <w:instrText>Series Kery</w:instrText>
      </w:r>
      <w:bookmarkEnd w:id="2160"/>
      <w:r w:rsidR="00721E39" w:rsidRPr="00303B61">
        <w:instrText>" \f C \l 1</w:instrText>
      </w:r>
      <w:r w:rsidR="00721E39">
        <w:fldChar w:fldCharType="end"/>
      </w:r>
    </w:p>
    <w:p w14:paraId="3801B99F"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Cross product of values of </w:t>
      </w:r>
      <w:r>
        <w:rPr>
          <w:rFonts w:ascii="Times New Roman" w:hAnsi="Times New Roman"/>
          <w:sz w:val="24"/>
          <w:szCs w:val="24"/>
        </w:rPr>
        <w:t>D</w:t>
      </w:r>
      <w:r w:rsidRPr="00303B61">
        <w:rPr>
          <w:rFonts w:ascii="Times New Roman" w:hAnsi="Times New Roman"/>
          <w:sz w:val="24"/>
          <w:szCs w:val="24"/>
        </w:rPr>
        <w:t>imensions, where either the cross product or the cross product combined with a time value, identifies uniquely an observation.</w:t>
      </w:r>
    </w:p>
    <w:p w14:paraId="353AE4D9" w14:textId="69CF6E7E"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Most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 xml:space="preserve">eys are combined with a time value in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in order to identify uniquely an observation. There may be particular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eys that do not require a time value in</w:t>
      </w:r>
      <w:r w:rsidR="003115CA">
        <w:rPr>
          <w:rFonts w:ascii="Times New Roman" w:hAnsi="Times New Roman"/>
          <w:sz w:val="24"/>
          <w:szCs w:val="24"/>
        </w:rPr>
        <w:t xml:space="preserve"> order to achieve this, so the "Time Dimension"</w:t>
      </w:r>
      <w:r w:rsidRPr="00303B61">
        <w:rPr>
          <w:rFonts w:ascii="Times New Roman" w:hAnsi="Times New Roman"/>
          <w:sz w:val="24"/>
          <w:szCs w:val="24"/>
        </w:rPr>
        <w:t xml:space="preserve"> is not obligatory in an SDMX Data Structure Definition. In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there must be a value for all of the Dimensions specified in the Data Structure Definition when reporting data for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w:t>
      </w:r>
    </w:p>
    <w:p w14:paraId="2F6A3BBD"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combination of the semantic of the names of the concepts used by the Dimension (excluding time) describes a </w:t>
      </w:r>
      <w:r>
        <w:rPr>
          <w:rFonts w:ascii="Times New Roman" w:hAnsi="Times New Roman"/>
          <w:sz w:val="24"/>
          <w:szCs w:val="24"/>
        </w:rPr>
        <w:t>S</w:t>
      </w:r>
      <w:r w:rsidRPr="00303B61">
        <w:rPr>
          <w:rFonts w:ascii="Times New Roman" w:hAnsi="Times New Roman"/>
          <w:sz w:val="24"/>
          <w:szCs w:val="24"/>
        </w:rPr>
        <w:t xml:space="preserve">eries </w:t>
      </w:r>
      <w:r>
        <w:rPr>
          <w:rFonts w:ascii="Times New Roman" w:hAnsi="Times New Roman"/>
          <w:sz w:val="24"/>
          <w:szCs w:val="24"/>
        </w:rPr>
        <w:t>K</w:t>
      </w:r>
      <w:r w:rsidRPr="00303B61">
        <w:rPr>
          <w:rFonts w:ascii="Times New Roman" w:hAnsi="Times New Roman"/>
          <w:sz w:val="24"/>
          <w:szCs w:val="24"/>
        </w:rPr>
        <w:t>ey. Unless the Data Structure Definition contains multiple measures this semantic is often the semantic of the observation.</w:t>
      </w:r>
    </w:p>
    <w:p w14:paraId="19829283" w14:textId="3050712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SERIES_KEY</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61" w:name="_Toc521320323"/>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SERIES_KEY</w:instrText>
      </w:r>
      <w:bookmarkEnd w:id="2161"/>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413B5EB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Dimension</w:t>
      </w:r>
    </w:p>
    <w:p w14:paraId="1DAC817F"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u w:val="single"/>
        </w:rPr>
      </w:pPr>
      <w:r w:rsidRPr="00303B61">
        <w:rPr>
          <w:rFonts w:ascii="Times New Roman" w:hAnsi="Times New Roman"/>
          <w:sz w:val="24"/>
          <w:szCs w:val="24"/>
        </w:rPr>
        <w:tab/>
        <w:t>Sibling group</w:t>
      </w:r>
    </w:p>
    <w:p w14:paraId="7DF0ACC4" w14:textId="2F4DDFB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3A02AF">
        <w:rPr>
          <w:rFonts w:ascii="Times New Roman" w:hAnsi="Times New Roman"/>
          <w:sz w:val="24"/>
          <w:szCs w:val="24"/>
        </w:rPr>
        <w:t>SDMX, "SDMX Glossary Version 1.0", February 2016 (</w:t>
      </w:r>
      <w:hyperlink r:id="rId258" w:history="1">
        <w:r w:rsidR="004119AD" w:rsidRPr="002E2F75">
          <w:rPr>
            <w:rStyle w:val="Hyperlink"/>
            <w:rFonts w:ascii="Times New Roman" w:hAnsi="Times New Roman"/>
            <w:sz w:val="24"/>
            <w:szCs w:val="24"/>
          </w:rPr>
          <w:t>https://sdmx.org/wp-content/uploads/SDMX_Glossary_Version_1_0_February_2016.docx</w:t>
        </w:r>
      </w:hyperlink>
      <w:r w:rsidRPr="003A02AF">
        <w:rPr>
          <w:rFonts w:ascii="Times New Roman" w:hAnsi="Times New Roman"/>
          <w:sz w:val="24"/>
          <w:szCs w:val="24"/>
        </w:rPr>
        <w:t>)</w:t>
      </w:r>
    </w:p>
    <w:p w14:paraId="1520CDEC" w14:textId="2B6D5A26" w:rsidR="008201DD" w:rsidRPr="00303B61" w:rsidRDefault="008201DD" w:rsidP="001A3ECA">
      <w:pPr>
        <w:pStyle w:val="Heading1"/>
      </w:pPr>
      <w:bookmarkStart w:id="2162" w:name="_Toc521319805"/>
      <w:r w:rsidRPr="00303B61">
        <w:t>Sex</w:t>
      </w:r>
      <w:bookmarkEnd w:id="2162"/>
      <w:r>
        <w:fldChar w:fldCharType="begin"/>
      </w:r>
      <w:r w:rsidRPr="00303B61">
        <w:instrText>tc "</w:instrText>
      </w:r>
      <w:bookmarkStart w:id="2163" w:name="_Toc427317094"/>
      <w:bookmarkStart w:id="2164" w:name="_Toc427318712"/>
      <w:bookmarkStart w:id="2165" w:name="_Toc441822464"/>
      <w:bookmarkStart w:id="2166" w:name="_Toc521320324"/>
      <w:r w:rsidRPr="00303B61">
        <w:instrText>Sex</w:instrText>
      </w:r>
      <w:bookmarkEnd w:id="2163"/>
      <w:bookmarkEnd w:id="2164"/>
      <w:bookmarkEnd w:id="2165"/>
      <w:bookmarkEnd w:id="2166"/>
      <w:r w:rsidRPr="00303B61">
        <w:instrText>" \f C \l 1</w:instrText>
      </w:r>
      <w:r>
        <w:fldChar w:fldCharType="end"/>
      </w:r>
    </w:p>
    <w:p w14:paraId="26888DCF"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State of being male or female.</w:t>
      </w:r>
    </w:p>
    <w:p w14:paraId="5FB50514" w14:textId="5D731336"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concept is applied if data need to be categorised by sex. The concept is in general coded, i.e. represented through a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 It applies not only to human beings but also to animals and other living organisms.</w:t>
      </w:r>
    </w:p>
    <w:p w14:paraId="3E90CA06" w14:textId="77777777" w:rsidR="008201DD" w:rsidRPr="00303B61" w:rsidRDefault="008201DD" w:rsidP="000F39A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3A32863" w14:textId="77777777" w:rsidR="008201DD" w:rsidRPr="0064032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Concept ID</w:t>
      </w:r>
      <w:r w:rsidRPr="00640329">
        <w:rPr>
          <w:rFonts w:ascii="Times New Roman" w:hAnsi="Times New Roman"/>
          <w:sz w:val="24"/>
          <w:szCs w:val="24"/>
        </w:rPr>
        <w:tab/>
        <w:t>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67" w:name="_Toc427317095"/>
      <w:bookmarkStart w:id="2168" w:name="_Toc427318713"/>
      <w:bookmarkStart w:id="2169" w:name="_Toc441822465"/>
      <w:bookmarkStart w:id="2170" w:name="_Toc521320325"/>
      <w:r w:rsidRPr="00640329">
        <w:rPr>
          <w:rFonts w:ascii="Times New Roman" w:hAnsi="Times New Roman"/>
          <w:b/>
          <w:sz w:val="24"/>
          <w:szCs w:val="24"/>
        </w:rPr>
        <w:instrText>Concept ID</w:instrText>
      </w:r>
      <w:r w:rsidRPr="00640329">
        <w:rPr>
          <w:rFonts w:ascii="Times New Roman" w:hAnsi="Times New Roman"/>
          <w:sz w:val="24"/>
          <w:szCs w:val="24"/>
        </w:rPr>
        <w:tab/>
        <w:instrText>SEX</w:instrText>
      </w:r>
      <w:bookmarkEnd w:id="2167"/>
      <w:bookmarkEnd w:id="2168"/>
      <w:bookmarkEnd w:id="2169"/>
      <w:bookmarkEnd w:id="2170"/>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3551407F" w14:textId="7FBC91F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09241C82" w14:textId="77777777" w:rsidR="008201DD" w:rsidRPr="00640329" w:rsidRDefault="008201DD" w:rsidP="00676B3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640329">
        <w:rPr>
          <w:rFonts w:ascii="Times New Roman" w:hAnsi="Times New Roman"/>
          <w:b/>
          <w:sz w:val="24"/>
          <w:szCs w:val="24"/>
        </w:rPr>
        <w:t>Codelist ID</w:t>
      </w:r>
      <w:r w:rsidRPr="00640329">
        <w:rPr>
          <w:rFonts w:ascii="Times New Roman" w:hAnsi="Times New Roman"/>
          <w:sz w:val="24"/>
          <w:szCs w:val="24"/>
        </w:rPr>
        <w:tab/>
        <w:t>CL_SEX</w:t>
      </w:r>
      <w:r w:rsidRPr="00640329">
        <w:rPr>
          <w:rFonts w:ascii="Times New Roman" w:hAnsi="Times New Roman"/>
          <w:sz w:val="24"/>
          <w:szCs w:val="24"/>
        </w:rPr>
        <w:fldChar w:fldCharType="begin"/>
      </w:r>
      <w:r w:rsidRPr="00640329">
        <w:rPr>
          <w:rFonts w:ascii="Times New Roman" w:hAnsi="Times New Roman"/>
          <w:sz w:val="24"/>
          <w:szCs w:val="24"/>
        </w:rPr>
        <w:instrText>tc "</w:instrText>
      </w:r>
      <w:bookmarkStart w:id="2171" w:name="_Toc427317096"/>
      <w:bookmarkStart w:id="2172" w:name="_Toc427318714"/>
      <w:bookmarkStart w:id="2173" w:name="_Toc441822466"/>
      <w:bookmarkStart w:id="2174" w:name="_Toc521320326"/>
      <w:r w:rsidRPr="00640329">
        <w:rPr>
          <w:rFonts w:ascii="Times New Roman" w:hAnsi="Times New Roman"/>
          <w:b/>
          <w:sz w:val="24"/>
          <w:szCs w:val="24"/>
        </w:rPr>
        <w:instrText>Codelist ID</w:instrText>
      </w:r>
      <w:r w:rsidRPr="00640329">
        <w:rPr>
          <w:rFonts w:ascii="Times New Roman" w:hAnsi="Times New Roman"/>
          <w:sz w:val="24"/>
          <w:szCs w:val="24"/>
        </w:rPr>
        <w:tab/>
        <w:instrText>CL_SEX</w:instrText>
      </w:r>
      <w:bookmarkEnd w:id="2171"/>
      <w:bookmarkEnd w:id="2172"/>
      <w:bookmarkEnd w:id="2173"/>
      <w:bookmarkEnd w:id="2174"/>
      <w:r w:rsidRPr="00640329">
        <w:rPr>
          <w:rFonts w:ascii="Times New Roman" w:hAnsi="Times New Roman"/>
          <w:sz w:val="24"/>
          <w:szCs w:val="24"/>
        </w:rPr>
        <w:instrText>" \f C \l 2</w:instrText>
      </w:r>
      <w:r w:rsidRPr="00640329">
        <w:rPr>
          <w:rFonts w:ascii="Times New Roman" w:hAnsi="Times New Roman"/>
          <w:sz w:val="24"/>
          <w:szCs w:val="24"/>
        </w:rPr>
        <w:fldChar w:fldCharType="end"/>
      </w:r>
    </w:p>
    <w:p w14:paraId="49666EEF" w14:textId="58CF1B44" w:rsidR="008201DD" w:rsidRPr="00AF05F9"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5C5636">
        <w:rPr>
          <w:rFonts w:ascii="Times New Roman" w:hAnsi="Times New Roman"/>
          <w:sz w:val="24"/>
          <w:szCs w:val="24"/>
        </w:rPr>
        <w:t>SDMX, "SDMX Glossary Version 1.0", February 2016 (</w:t>
      </w:r>
      <w:hyperlink r:id="rId259" w:history="1">
        <w:r w:rsidR="004119AD" w:rsidRPr="002E2F75">
          <w:rPr>
            <w:rStyle w:val="Hyperlink"/>
            <w:rFonts w:ascii="Times New Roman" w:hAnsi="Times New Roman"/>
            <w:sz w:val="24"/>
            <w:szCs w:val="24"/>
          </w:rPr>
          <w:t>https://sdmx.org/wp-content/uploads/SDMX_Glossary_Version_1_0_February_2016.docx</w:t>
        </w:r>
      </w:hyperlink>
      <w:r w:rsidRPr="005C5636">
        <w:rPr>
          <w:rFonts w:ascii="Times New Roman" w:hAnsi="Times New Roman"/>
          <w:sz w:val="24"/>
          <w:szCs w:val="24"/>
        </w:rPr>
        <w:t>)</w:t>
      </w:r>
    </w:p>
    <w:p w14:paraId="79BA9A24" w14:textId="651AB239" w:rsidR="008201DD" w:rsidRPr="00303B61" w:rsidRDefault="008201DD" w:rsidP="00BE6F99">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CL_SEX (</w:t>
      </w:r>
      <w:hyperlink r:id="rId260"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06B856AF" w14:textId="0A688AA9" w:rsidR="008201DD" w:rsidRPr="00303B61" w:rsidRDefault="008201DD" w:rsidP="001A3ECA">
      <w:pPr>
        <w:pStyle w:val="Heading1"/>
      </w:pPr>
      <w:bookmarkStart w:id="2175" w:name="_Toc521319806"/>
      <w:r w:rsidRPr="00303B61">
        <w:t>Sibling group</w:t>
      </w:r>
      <w:bookmarkEnd w:id="2175"/>
      <w:r w:rsidR="00721E39">
        <w:fldChar w:fldCharType="begin"/>
      </w:r>
      <w:r w:rsidR="00721E39" w:rsidRPr="00303B61">
        <w:instrText>tc "</w:instrText>
      </w:r>
      <w:bookmarkStart w:id="2176" w:name="_Toc521320327"/>
      <w:r w:rsidR="00721E39" w:rsidRPr="00303B61">
        <w:instrText>Sibling group</w:instrText>
      </w:r>
      <w:bookmarkEnd w:id="2176"/>
      <w:r w:rsidR="00721E39" w:rsidRPr="00303B61">
        <w:instrText>" \f C \l 1</w:instrText>
      </w:r>
      <w:r w:rsidR="00721E39">
        <w:fldChar w:fldCharType="end"/>
      </w:r>
    </w:p>
    <w:p w14:paraId="68E237EF" w14:textId="77777777"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Set of time series whose </w:t>
      </w:r>
      <w:r>
        <w:rPr>
          <w:rFonts w:ascii="Times New Roman" w:hAnsi="Times New Roman"/>
          <w:sz w:val="24"/>
          <w:szCs w:val="24"/>
        </w:rPr>
        <w:t>K</w:t>
      </w:r>
      <w:r w:rsidRPr="00303B61">
        <w:rPr>
          <w:rFonts w:ascii="Times New Roman" w:hAnsi="Times New Roman"/>
          <w:sz w:val="24"/>
          <w:szCs w:val="24"/>
        </w:rPr>
        <w:t xml:space="preserve">eys differ only in the value taken by the frequency </w:t>
      </w:r>
      <w:r>
        <w:rPr>
          <w:rFonts w:ascii="Times New Roman" w:hAnsi="Times New Roman"/>
          <w:sz w:val="24"/>
          <w:szCs w:val="24"/>
        </w:rPr>
        <w:t>D</w:t>
      </w:r>
      <w:r w:rsidRPr="00303B61">
        <w:rPr>
          <w:rFonts w:ascii="Times New Roman" w:hAnsi="Times New Roman"/>
          <w:sz w:val="24"/>
          <w:szCs w:val="24"/>
        </w:rPr>
        <w:t>imension.</w:t>
      </w:r>
    </w:p>
    <w:p w14:paraId="4988CD26" w14:textId="77777777" w:rsidR="008201DD" w:rsidRPr="00303B61" w:rsidRDefault="008201DD" w:rsidP="00F426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Originally from SDMX-EDI, a sibling group is uniquely identified by a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identifier combined with the sibling group key.</w:t>
      </w:r>
    </w:p>
    <w:p w14:paraId="20331847" w14:textId="4284C247" w:rsidR="008201DD" w:rsidRPr="00303B61" w:rsidRDefault="008201DD" w:rsidP="00B2272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SIBLING_GR</w:t>
      </w:r>
      <w:r w:rsidR="00640329" w:rsidRPr="00BB5EFB">
        <w:rPr>
          <w:rFonts w:ascii="Times New Roman" w:hAnsi="Times New Roman"/>
          <w:sz w:val="24"/>
          <w:szCs w:val="24"/>
        </w:rPr>
        <w:fldChar w:fldCharType="begin"/>
      </w:r>
      <w:r w:rsidR="00640329" w:rsidRPr="00BB5EFB">
        <w:rPr>
          <w:rFonts w:ascii="Times New Roman" w:hAnsi="Times New Roman"/>
          <w:sz w:val="24"/>
          <w:szCs w:val="24"/>
        </w:rPr>
        <w:instrText>tc "</w:instrText>
      </w:r>
      <w:bookmarkStart w:id="2177" w:name="_Toc521320328"/>
      <w:r w:rsidR="00640329" w:rsidRPr="00BB5EFB">
        <w:rPr>
          <w:rFonts w:ascii="Times New Roman" w:hAnsi="Times New Roman"/>
          <w:b/>
          <w:sz w:val="24"/>
          <w:szCs w:val="24"/>
        </w:rPr>
        <w:instrText>Concept ID</w:instrText>
      </w:r>
      <w:r w:rsidR="00640329" w:rsidRPr="00BB5EFB">
        <w:rPr>
          <w:rFonts w:ascii="Times New Roman" w:hAnsi="Times New Roman"/>
          <w:sz w:val="24"/>
          <w:szCs w:val="24"/>
        </w:rPr>
        <w:tab/>
      </w:r>
      <w:r w:rsidR="00640329" w:rsidRPr="00303B61">
        <w:rPr>
          <w:rFonts w:ascii="Times New Roman" w:hAnsi="Times New Roman"/>
          <w:sz w:val="24"/>
          <w:szCs w:val="24"/>
        </w:rPr>
        <w:instrText>SIBLING_GR</w:instrText>
      </w:r>
      <w:bookmarkEnd w:id="2177"/>
      <w:r w:rsidR="00640329" w:rsidRPr="00BB5EFB">
        <w:rPr>
          <w:rFonts w:ascii="Times New Roman" w:hAnsi="Times New Roman"/>
          <w:sz w:val="24"/>
          <w:szCs w:val="24"/>
        </w:rPr>
        <w:instrText>" \f C \l 2</w:instrText>
      </w:r>
      <w:r w:rsidR="00640329" w:rsidRPr="00BB5EFB">
        <w:rPr>
          <w:rFonts w:ascii="Times New Roman" w:hAnsi="Times New Roman"/>
          <w:sz w:val="24"/>
          <w:szCs w:val="24"/>
        </w:rPr>
        <w:fldChar w:fldCharType="end"/>
      </w:r>
    </w:p>
    <w:p w14:paraId="63371DBA" w14:textId="77777777" w:rsidR="008201DD" w:rsidRPr="00303B61" w:rsidRDefault="008201DD" w:rsidP="00B2272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Series</w:t>
      </w:r>
      <w:r w:rsidRPr="00303B61">
        <w:rPr>
          <w:rFonts w:ascii="Times New Roman" w:hAnsi="Times New Roman"/>
          <w:b/>
          <w:sz w:val="24"/>
          <w:szCs w:val="24"/>
        </w:rPr>
        <w:t xml:space="preserve"> </w:t>
      </w:r>
      <w:r w:rsidRPr="00303B61">
        <w:rPr>
          <w:rFonts w:ascii="Times New Roman" w:hAnsi="Times New Roman"/>
          <w:sz w:val="24"/>
          <w:szCs w:val="24"/>
        </w:rPr>
        <w:t>Key</w:t>
      </w:r>
    </w:p>
    <w:p w14:paraId="547C62C7" w14:textId="67869024" w:rsidR="008201DD" w:rsidRPr="00303B61" w:rsidRDefault="008201DD" w:rsidP="00FD0C16">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Source</w:t>
      </w:r>
      <w:r w:rsidRPr="00303B61">
        <w:rPr>
          <w:rFonts w:ascii="Times New Roman" w:hAnsi="Times New Roman"/>
          <w:sz w:val="24"/>
          <w:szCs w:val="24"/>
        </w:rPr>
        <w:tab/>
      </w:r>
      <w:r w:rsidR="002B6931" w:rsidRPr="002B693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B6931" w:rsidRPr="002B6931">
        <w:rPr>
          <w:rFonts w:ascii="Times New Roman" w:hAnsi="Times New Roman"/>
          <w:sz w:val="24"/>
          <w:szCs w:val="24"/>
        </w:rPr>
        <w:t>2018 (</w:t>
      </w:r>
      <w:hyperlink r:id="rId261" w:history="1">
        <w:r w:rsidR="002B6931" w:rsidRPr="000F1D84">
          <w:rPr>
            <w:rStyle w:val="Hyperlink"/>
            <w:rFonts w:ascii="Times New Roman" w:hAnsi="Times New Roman"/>
            <w:sz w:val="24"/>
            <w:szCs w:val="24"/>
          </w:rPr>
          <w:t>https://sdmx.org/</w:t>
        </w:r>
      </w:hyperlink>
      <w:r w:rsidR="002B6931" w:rsidRPr="002B6931">
        <w:rPr>
          <w:rFonts w:ascii="Times New Roman" w:hAnsi="Times New Roman"/>
          <w:sz w:val="24"/>
          <w:szCs w:val="24"/>
        </w:rPr>
        <w:t>)</w:t>
      </w:r>
    </w:p>
    <w:p w14:paraId="42E64FF3" w14:textId="47ACDB8C" w:rsidR="008201DD" w:rsidRPr="00303B61" w:rsidRDefault="008201DD" w:rsidP="001A3ECA">
      <w:pPr>
        <w:pStyle w:val="Heading1"/>
      </w:pPr>
      <w:bookmarkStart w:id="2178" w:name="_Toc521319807"/>
      <w:r w:rsidRPr="00303B61">
        <w:lastRenderedPageBreak/>
        <w:t>Source data type</w:t>
      </w:r>
      <w:bookmarkEnd w:id="2178"/>
      <w:r>
        <w:fldChar w:fldCharType="begin"/>
      </w:r>
      <w:r w:rsidRPr="00303B61">
        <w:instrText>tc "</w:instrText>
      </w:r>
      <w:bookmarkStart w:id="2179" w:name="_Toc427317097"/>
      <w:bookmarkStart w:id="2180" w:name="_Toc427318715"/>
      <w:bookmarkStart w:id="2181" w:name="_Toc441822467"/>
      <w:bookmarkStart w:id="2182" w:name="_Toc521320329"/>
      <w:r w:rsidRPr="00303B61">
        <w:instrText>Source data type</w:instrText>
      </w:r>
      <w:bookmarkEnd w:id="2179"/>
      <w:bookmarkEnd w:id="2180"/>
      <w:bookmarkEnd w:id="2181"/>
      <w:bookmarkEnd w:id="2182"/>
      <w:r w:rsidRPr="00303B61">
        <w:instrText>" \f C \l 1</w:instrText>
      </w:r>
      <w:r>
        <w:fldChar w:fldCharType="end"/>
      </w:r>
    </w:p>
    <w:p w14:paraId="1895E716"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Characteristics and components of the raw statistical data used for compiling statistical aggregates.</w:t>
      </w:r>
    </w:p>
    <w:p w14:paraId="49CEE73F"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metadata element is used to indicate whether the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is based on a survey, on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ources, on a mix of multiple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or on data from other statistical activities. If sample surveys are used, some sample characteristics should also be given (e.g. population size, gross and net sample size, type of sampling design, reporting domain etc.). If administrative registers are used, the description of registers should be given (source, primary purpose, etc.).</w:t>
      </w:r>
    </w:p>
    <w:p w14:paraId="218A34D4" w14:textId="77777777" w:rsidR="008201DD" w:rsidRPr="00303B61" w:rsidRDefault="008201DD" w:rsidP="00446C7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E1973CB"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t>Concept ID</w:t>
      </w:r>
      <w:r w:rsidRPr="00D203DC">
        <w:rPr>
          <w:rFonts w:ascii="Times New Roman" w:hAnsi="Times New Roman"/>
          <w:sz w:val="24"/>
          <w:szCs w:val="24"/>
        </w:rPr>
        <w:tab/>
        <w:t>SOURCE_TYPE</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183" w:name="_Toc427317098"/>
      <w:bookmarkStart w:id="2184" w:name="_Toc427318716"/>
      <w:bookmarkStart w:id="2185" w:name="_Toc441822468"/>
      <w:bookmarkStart w:id="2186" w:name="_Toc521320330"/>
      <w:r w:rsidRPr="00D203DC">
        <w:rPr>
          <w:rFonts w:ascii="Times New Roman" w:hAnsi="Times New Roman"/>
          <w:b/>
          <w:sz w:val="24"/>
          <w:szCs w:val="24"/>
        </w:rPr>
        <w:instrText>Concept ID</w:instrText>
      </w:r>
      <w:r w:rsidRPr="00D203DC">
        <w:rPr>
          <w:rFonts w:ascii="Times New Roman" w:hAnsi="Times New Roman"/>
          <w:sz w:val="24"/>
          <w:szCs w:val="24"/>
        </w:rPr>
        <w:tab/>
        <w:instrText>SOURCE_TYPE</w:instrText>
      </w:r>
      <w:bookmarkEnd w:id="2183"/>
      <w:bookmarkEnd w:id="2184"/>
      <w:bookmarkEnd w:id="2185"/>
      <w:bookmarkEnd w:id="2186"/>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417C173A" w14:textId="20CF1E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093D5CD" w14:textId="4C5C8E35"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2E013B">
        <w:rPr>
          <w:rFonts w:ascii="Times New Roman" w:hAnsi="Times New Roman"/>
          <w:sz w:val="24"/>
          <w:szCs w:val="24"/>
        </w:rPr>
        <w:t>SDMX, "SDMX Glossary Version 1.0", February 2016 (</w:t>
      </w:r>
      <w:hyperlink r:id="rId262" w:history="1">
        <w:r w:rsidR="004119AD" w:rsidRPr="002E2F75">
          <w:rPr>
            <w:rStyle w:val="Hyperlink"/>
            <w:rFonts w:ascii="Times New Roman" w:hAnsi="Times New Roman"/>
            <w:sz w:val="24"/>
            <w:szCs w:val="24"/>
          </w:rPr>
          <w:t>https://sdmx.org/wp-content/uploads/SDMX_Glossary_Version_1_0_February_2016.docx</w:t>
        </w:r>
      </w:hyperlink>
      <w:r w:rsidRPr="002E013B">
        <w:rPr>
          <w:rFonts w:ascii="Times New Roman" w:hAnsi="Times New Roman"/>
          <w:sz w:val="24"/>
          <w:szCs w:val="24"/>
        </w:rPr>
        <w:t>)</w:t>
      </w:r>
    </w:p>
    <w:p w14:paraId="527DE91F" w14:textId="77777777" w:rsidR="008201DD" w:rsidRPr="00303B61" w:rsidRDefault="008201DD" w:rsidP="00B2616A">
      <w:pPr>
        <w:pStyle w:val="Heading1"/>
      </w:pPr>
      <w:bookmarkStart w:id="2187" w:name="_Toc521319808"/>
      <w:r>
        <w:t>Statistical Classification</w:t>
      </w:r>
      <w:bookmarkEnd w:id="2187"/>
      <w:r>
        <w:fldChar w:fldCharType="begin"/>
      </w:r>
      <w:r w:rsidRPr="00303B61">
        <w:instrText>tc "</w:instrText>
      </w:r>
      <w:bookmarkStart w:id="2188" w:name="_Toc521320331"/>
      <w:r w:rsidRPr="00303B61">
        <w:instrText>Statistical Classification</w:instrText>
      </w:r>
      <w:bookmarkEnd w:id="2188"/>
      <w:r w:rsidRPr="00303B61">
        <w:instrText>" \f C \l 1</w:instrText>
      </w:r>
      <w:r>
        <w:fldChar w:fldCharType="end"/>
      </w:r>
    </w:p>
    <w:p w14:paraId="43652753" w14:textId="2D383A80" w:rsidR="008201DD"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w:t>
      </w:r>
      <w:r w:rsidRPr="003152CD">
        <w:rPr>
          <w:rFonts w:ascii="Times New Roman" w:hAnsi="Times New Roman"/>
          <w:sz w:val="24"/>
          <w:szCs w:val="24"/>
        </w:rPr>
        <w:t xml:space="preserve">et of </w:t>
      </w:r>
      <w:r>
        <w:rPr>
          <w:rFonts w:ascii="Times New Roman" w:hAnsi="Times New Roman"/>
          <w:sz w:val="24"/>
          <w:szCs w:val="24"/>
        </w:rPr>
        <w:t>c</w:t>
      </w:r>
      <w:r w:rsidRPr="003152CD">
        <w:rPr>
          <w:rFonts w:ascii="Times New Roman" w:hAnsi="Times New Roman"/>
          <w:sz w:val="24"/>
          <w:szCs w:val="24"/>
        </w:rPr>
        <w:t xml:space="preserve">ategories </w:t>
      </w:r>
      <w:r>
        <w:rPr>
          <w:rFonts w:ascii="Times New Roman" w:hAnsi="Times New Roman"/>
          <w:sz w:val="24"/>
          <w:szCs w:val="24"/>
        </w:rPr>
        <w:t xml:space="preserve">(in the </w:t>
      </w:r>
      <w:r w:rsidRPr="000330ED">
        <w:rPr>
          <w:rFonts w:ascii="Times New Roman" w:hAnsi="Times New Roman"/>
          <w:sz w:val="24"/>
          <w:szCs w:val="24"/>
        </w:rPr>
        <w:t xml:space="preserve">Generic Statistical Information Model </w:t>
      </w:r>
      <w:r>
        <w:rPr>
          <w:rFonts w:ascii="Times New Roman" w:hAnsi="Times New Roman"/>
          <w:sz w:val="24"/>
          <w:szCs w:val="24"/>
        </w:rPr>
        <w:t xml:space="preserve">sense) </w:t>
      </w:r>
      <w:r w:rsidRPr="003152CD">
        <w:rPr>
          <w:rFonts w:ascii="Times New Roman" w:hAnsi="Times New Roman"/>
          <w:sz w:val="24"/>
          <w:szCs w:val="24"/>
        </w:rPr>
        <w:t>which may be assigned to one or more variables registered in statistical surveys or administrative files, and used in the production a</w:t>
      </w:r>
      <w:r>
        <w:rPr>
          <w:rFonts w:ascii="Times New Roman" w:hAnsi="Times New Roman"/>
          <w:sz w:val="24"/>
          <w:szCs w:val="24"/>
        </w:rPr>
        <w:t>nd dissemination of statistics.</w:t>
      </w:r>
    </w:p>
    <w:p w14:paraId="1AA2658F" w14:textId="77777777" w:rsidR="008201DD" w:rsidRPr="007404E6"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b/>
          <w:sz w:val="24"/>
          <w:szCs w:val="24"/>
        </w:rPr>
        <w:tab/>
      </w:r>
      <w:r w:rsidRPr="003152CD">
        <w:rPr>
          <w:rFonts w:ascii="Times New Roman" w:hAnsi="Times New Roman"/>
          <w:sz w:val="24"/>
          <w:szCs w:val="24"/>
        </w:rPr>
        <w:t xml:space="preserve">The </w:t>
      </w:r>
      <w:r>
        <w:rPr>
          <w:rFonts w:ascii="Times New Roman" w:hAnsi="Times New Roman"/>
          <w:sz w:val="24"/>
          <w:szCs w:val="24"/>
        </w:rPr>
        <w:t>c</w:t>
      </w:r>
      <w:r w:rsidRPr="003152CD">
        <w:rPr>
          <w:rFonts w:ascii="Times New Roman" w:hAnsi="Times New Roman"/>
          <w:sz w:val="24"/>
          <w:szCs w:val="24"/>
        </w:rPr>
        <w:t xml:space="preserve">ategories at each </w:t>
      </w:r>
      <w:r>
        <w:rPr>
          <w:rFonts w:ascii="Times New Roman" w:hAnsi="Times New Roman"/>
          <w:sz w:val="24"/>
          <w:szCs w:val="24"/>
        </w:rPr>
        <w:t>l</w:t>
      </w:r>
      <w:r w:rsidRPr="003152CD">
        <w:rPr>
          <w:rFonts w:ascii="Times New Roman" w:hAnsi="Times New Roman"/>
          <w:sz w:val="24"/>
          <w:szCs w:val="24"/>
        </w:rPr>
        <w:t>evel of the classification structure must be mutually exclusive and jointly exhaustive of all objects/units in the population of interest.</w:t>
      </w:r>
      <w:r>
        <w:rPr>
          <w:rFonts w:ascii="Times New Roman" w:hAnsi="Times New Roman"/>
          <w:sz w:val="24"/>
          <w:szCs w:val="24"/>
        </w:rPr>
        <w:t xml:space="preserve"> </w:t>
      </w:r>
      <w:r w:rsidRPr="003152CD">
        <w:rPr>
          <w:rFonts w:ascii="Times New Roman" w:hAnsi="Times New Roman"/>
          <w:sz w:val="24"/>
          <w:szCs w:val="24"/>
        </w:rPr>
        <w:t>The</w:t>
      </w:r>
      <w:r>
        <w:rPr>
          <w:rFonts w:ascii="Times New Roman" w:hAnsi="Times New Roman"/>
          <w:sz w:val="24"/>
          <w:szCs w:val="24"/>
        </w:rPr>
        <w:t xml:space="preserve">y </w:t>
      </w:r>
      <w:r w:rsidRPr="003152CD">
        <w:rPr>
          <w:rFonts w:ascii="Times New Roman" w:hAnsi="Times New Roman"/>
          <w:sz w:val="24"/>
          <w:szCs w:val="24"/>
        </w:rPr>
        <w:t xml:space="preserve">are defined with reference to one or more characteristics of a </w:t>
      </w:r>
      <w:r w:rsidRPr="007404E6">
        <w:rPr>
          <w:rFonts w:ascii="Times New Roman" w:hAnsi="Times New Roman"/>
          <w:sz w:val="24"/>
          <w:szCs w:val="24"/>
        </w:rPr>
        <w:t xml:space="preserve">particular population of units of observation. A </w:t>
      </w:r>
      <w:r>
        <w:rPr>
          <w:rFonts w:ascii="Times New Roman" w:hAnsi="Times New Roman"/>
          <w:sz w:val="24"/>
          <w:szCs w:val="24"/>
        </w:rPr>
        <w:t>s</w:t>
      </w:r>
      <w:r w:rsidRPr="007404E6">
        <w:rPr>
          <w:rFonts w:ascii="Times New Roman" w:hAnsi="Times New Roman"/>
          <w:sz w:val="24"/>
          <w:szCs w:val="24"/>
        </w:rPr>
        <w:t xml:space="preserve">tatistical </w:t>
      </w:r>
      <w:r>
        <w:rPr>
          <w:rFonts w:ascii="Times New Roman" w:hAnsi="Times New Roman"/>
          <w:sz w:val="24"/>
          <w:szCs w:val="24"/>
        </w:rPr>
        <w:t>c</w:t>
      </w:r>
      <w:r w:rsidRPr="007404E6">
        <w:rPr>
          <w:rFonts w:ascii="Times New Roman" w:hAnsi="Times New Roman"/>
          <w:sz w:val="24"/>
          <w:szCs w:val="24"/>
        </w:rPr>
        <w:t>lassification may have a flat, linear structure or may be hierarchically structured, such that all categories at lower levels are sub-categories of categories at the next level up.</w:t>
      </w:r>
    </w:p>
    <w:p w14:paraId="631EE096"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Type</w:t>
      </w:r>
      <w:r w:rsidRPr="002B6931">
        <w:rPr>
          <w:rFonts w:ascii="Times New Roman" w:hAnsi="Times New Roman"/>
          <w:b/>
          <w:sz w:val="24"/>
          <w:szCs w:val="24"/>
          <w:lang w:val="en-US"/>
        </w:rPr>
        <w:tab/>
      </w:r>
      <w:r w:rsidRPr="002B6931">
        <w:rPr>
          <w:rFonts w:ascii="Times New Roman" w:hAnsi="Times New Roman"/>
          <w:sz w:val="24"/>
          <w:szCs w:val="24"/>
          <w:lang w:val="en-US"/>
        </w:rPr>
        <w:t>Cross-domain concept</w:t>
      </w:r>
    </w:p>
    <w:p w14:paraId="329AB8D4" w14:textId="77777777" w:rsidR="008201DD" w:rsidRPr="002B6931" w:rsidRDefault="008201DD" w:rsidP="00B2616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en-US"/>
        </w:rPr>
      </w:pPr>
      <w:r w:rsidRPr="002B6931">
        <w:rPr>
          <w:rFonts w:ascii="Times New Roman" w:hAnsi="Times New Roman"/>
          <w:b/>
          <w:sz w:val="24"/>
          <w:szCs w:val="24"/>
          <w:lang w:val="en-US"/>
        </w:rPr>
        <w:t>Concept ID</w:t>
      </w:r>
      <w:r w:rsidRPr="002B6931">
        <w:rPr>
          <w:rFonts w:ascii="Times New Roman" w:hAnsi="Times New Roman"/>
          <w:sz w:val="24"/>
          <w:szCs w:val="24"/>
          <w:lang w:val="en-US"/>
        </w:rPr>
        <w:tab/>
        <w:t>STAT_CLASSIFICATION</w:t>
      </w:r>
      <w:r>
        <w:rPr>
          <w:rFonts w:ascii="Times New Roman" w:hAnsi="Times New Roman"/>
          <w:sz w:val="24"/>
          <w:szCs w:val="24"/>
        </w:rPr>
        <w:fldChar w:fldCharType="begin"/>
      </w:r>
      <w:r w:rsidRPr="002B6931">
        <w:rPr>
          <w:rFonts w:ascii="Times New Roman" w:hAnsi="Times New Roman"/>
          <w:sz w:val="24"/>
          <w:szCs w:val="24"/>
          <w:lang w:val="en-US"/>
        </w:rPr>
        <w:instrText>tc "</w:instrText>
      </w:r>
      <w:bookmarkStart w:id="2189" w:name="_Toc521320332"/>
      <w:r w:rsidRPr="002B6931">
        <w:rPr>
          <w:rFonts w:ascii="Times New Roman" w:hAnsi="Times New Roman"/>
          <w:b/>
          <w:sz w:val="24"/>
          <w:szCs w:val="24"/>
          <w:lang w:val="en-US"/>
        </w:rPr>
        <w:instrText>Concept ID</w:instrText>
      </w:r>
      <w:r w:rsidRPr="002B6931">
        <w:rPr>
          <w:rFonts w:ascii="Times New Roman" w:hAnsi="Times New Roman"/>
          <w:sz w:val="24"/>
          <w:szCs w:val="24"/>
          <w:lang w:val="en-US"/>
        </w:rPr>
        <w:tab/>
        <w:instrText>STAT_CLASSIFICATION</w:instrText>
      </w:r>
      <w:bookmarkEnd w:id="2189"/>
      <w:r w:rsidRPr="002B6931">
        <w:rPr>
          <w:rFonts w:ascii="Times New Roman" w:hAnsi="Times New Roman"/>
          <w:sz w:val="24"/>
          <w:szCs w:val="24"/>
          <w:lang w:val="en-US"/>
        </w:rPr>
        <w:instrText>" \f C \l 2</w:instrText>
      </w:r>
      <w:r>
        <w:rPr>
          <w:rFonts w:ascii="Times New Roman" w:hAnsi="Times New Roman"/>
          <w:sz w:val="24"/>
          <w:szCs w:val="24"/>
        </w:rPr>
        <w:fldChar w:fldCharType="end"/>
      </w:r>
    </w:p>
    <w:p w14:paraId="74B16ACA" w14:textId="0E60D922" w:rsidR="008201DD" w:rsidRPr="00EE58F4" w:rsidRDefault="008201DD" w:rsidP="00B2616A">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Recommended representation</w:t>
      </w:r>
      <w:r w:rsidRPr="00EE58F4">
        <w:rPr>
          <w:rFonts w:ascii="Times New Roman" w:hAnsi="Times New Roman"/>
          <w:b/>
          <w:sz w:val="24"/>
          <w:szCs w:val="24"/>
          <w:lang w:val="en-US"/>
        </w:rPr>
        <w:tab/>
      </w:r>
      <w:r w:rsidR="00AA1D46">
        <w:rPr>
          <w:rFonts w:ascii="Times New Roman" w:hAnsi="Times New Roman"/>
          <w:sz w:val="24"/>
          <w:szCs w:val="24"/>
          <w:lang w:val="en-US"/>
        </w:rPr>
        <w:t>Code</w:t>
      </w:r>
      <w:r w:rsidR="00292EAF" w:rsidRPr="00EE58F4">
        <w:rPr>
          <w:rFonts w:ascii="Times New Roman" w:hAnsi="Times New Roman"/>
          <w:sz w:val="24"/>
          <w:szCs w:val="24"/>
          <w:lang w:val="en-US"/>
        </w:rPr>
        <w:t xml:space="preserve">list; </w:t>
      </w:r>
      <w:r w:rsidRPr="00EE58F4">
        <w:rPr>
          <w:rFonts w:ascii="Times New Roman" w:hAnsi="Times New Roman"/>
          <w:sz w:val="24"/>
          <w:szCs w:val="24"/>
          <w:lang w:val="en-US"/>
        </w:rPr>
        <w:t>String</w:t>
      </w:r>
    </w:p>
    <w:p w14:paraId="555AB60D" w14:textId="77777777" w:rsidR="008201DD" w:rsidRPr="00EE58F4" w:rsidRDefault="008201DD" w:rsidP="00646B29">
      <w:pPr>
        <w:tabs>
          <w:tab w:val="left" w:pos="1701"/>
        </w:tabs>
        <w:spacing w:before="60" w:after="60" w:line="240" w:lineRule="auto"/>
        <w:ind w:left="1701" w:hanging="1718"/>
        <w:rPr>
          <w:rFonts w:ascii="Times New Roman" w:hAnsi="Times New Roman"/>
          <w:sz w:val="24"/>
          <w:szCs w:val="24"/>
          <w:lang w:val="en-US"/>
        </w:rPr>
      </w:pPr>
      <w:r w:rsidRPr="00EE58F4">
        <w:rPr>
          <w:rFonts w:ascii="Times New Roman" w:hAnsi="Times New Roman"/>
          <w:b/>
          <w:sz w:val="24"/>
          <w:szCs w:val="24"/>
          <w:lang w:val="en-US"/>
        </w:rPr>
        <w:t>Related terms</w:t>
      </w:r>
      <w:r w:rsidRPr="00EE58F4">
        <w:rPr>
          <w:rFonts w:ascii="Times New Roman" w:hAnsi="Times New Roman"/>
          <w:b/>
          <w:sz w:val="24"/>
          <w:szCs w:val="24"/>
          <w:lang w:val="en-US"/>
        </w:rPr>
        <w:tab/>
      </w:r>
      <w:r w:rsidRPr="00EE58F4">
        <w:rPr>
          <w:rFonts w:ascii="Times New Roman" w:hAnsi="Times New Roman"/>
          <w:sz w:val="24"/>
          <w:szCs w:val="24"/>
          <w:lang w:val="en-US"/>
        </w:rPr>
        <w:t>Classification system</w:t>
      </w:r>
    </w:p>
    <w:p w14:paraId="1406F581" w14:textId="2AF0CDC8" w:rsidR="008201DD" w:rsidRPr="00EE58F4" w:rsidRDefault="008201DD" w:rsidP="00B2616A">
      <w:pPr>
        <w:keepNext/>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lang w:val="en-US"/>
        </w:rPr>
      </w:pPr>
      <w:r w:rsidRPr="00EE58F4">
        <w:rPr>
          <w:rFonts w:ascii="Times New Roman" w:hAnsi="Times New Roman"/>
          <w:b/>
          <w:sz w:val="24"/>
          <w:szCs w:val="24"/>
          <w:lang w:val="en-US"/>
        </w:rPr>
        <w:t>Source</w:t>
      </w:r>
      <w:r w:rsidRPr="00EE58F4">
        <w:rPr>
          <w:rFonts w:ascii="Times New Roman" w:hAnsi="Times New Roman"/>
          <w:sz w:val="24"/>
          <w:szCs w:val="24"/>
          <w:lang w:val="en-US"/>
        </w:rPr>
        <w:tab/>
        <w:t xml:space="preserve">United Nations Economic Commission for Europe (UNECE), </w:t>
      </w:r>
      <w:r w:rsidR="00292EAF" w:rsidRPr="00EE58F4">
        <w:rPr>
          <w:rFonts w:ascii="Times New Roman" w:hAnsi="Times New Roman"/>
          <w:sz w:val="24"/>
          <w:szCs w:val="24"/>
          <w:lang w:val="en-US"/>
        </w:rPr>
        <w:t>"</w:t>
      </w:r>
      <w:r w:rsidRPr="00EE58F4">
        <w:rPr>
          <w:rFonts w:ascii="Times New Roman" w:hAnsi="Times New Roman"/>
          <w:sz w:val="24"/>
          <w:szCs w:val="24"/>
          <w:lang w:val="en-US"/>
        </w:rPr>
        <w:t>Generic Statistical Information Model (GSIM)</w:t>
      </w:r>
      <w:r w:rsidR="00292EAF" w:rsidRPr="00EE58F4">
        <w:rPr>
          <w:rFonts w:ascii="Times New Roman" w:hAnsi="Times New Roman"/>
          <w:sz w:val="24"/>
          <w:szCs w:val="24"/>
          <w:lang w:val="en-US"/>
        </w:rPr>
        <w:t>"</w:t>
      </w:r>
      <w:r w:rsidRPr="00EE58F4">
        <w:rPr>
          <w:rFonts w:ascii="Times New Roman" w:hAnsi="Times New Roman"/>
          <w:sz w:val="24"/>
          <w:szCs w:val="24"/>
          <w:lang w:val="en-US"/>
        </w:rPr>
        <w:t>, Statistical Classification Model v1.1 (2013) (</w:t>
      </w:r>
      <w:hyperlink r:id="rId263" w:history="1">
        <w:r w:rsidRPr="00EE58F4">
          <w:rPr>
            <w:rStyle w:val="Hyperlink"/>
            <w:rFonts w:ascii="Times New Roman" w:hAnsi="Times New Roman"/>
            <w:sz w:val="24"/>
            <w:szCs w:val="24"/>
            <w:lang w:val="en-US"/>
          </w:rPr>
          <w:t>https://statswiki.unece.org/display/gsim/Generic+Statistical+Information+Model</w:t>
        </w:r>
      </w:hyperlink>
      <w:r w:rsidRPr="00EE58F4">
        <w:rPr>
          <w:rFonts w:ascii="Times New Roman" w:hAnsi="Times New Roman"/>
          <w:sz w:val="24"/>
          <w:szCs w:val="24"/>
          <w:lang w:val="en-US"/>
        </w:rPr>
        <w:t>)</w:t>
      </w:r>
    </w:p>
    <w:p w14:paraId="6A05151A" w14:textId="437EE0DA" w:rsidR="008201DD" w:rsidRPr="00303B61" w:rsidRDefault="008201DD" w:rsidP="001A3ECA">
      <w:pPr>
        <w:pStyle w:val="Heading1"/>
      </w:pPr>
      <w:bookmarkStart w:id="2190" w:name="_Toc521319809"/>
      <w:r w:rsidRPr="00303B61">
        <w:t>Statistical concepts and definitions</w:t>
      </w:r>
      <w:bookmarkEnd w:id="2190"/>
      <w:r>
        <w:fldChar w:fldCharType="begin"/>
      </w:r>
      <w:r w:rsidRPr="00303B61">
        <w:instrText>tc "</w:instrText>
      </w:r>
      <w:bookmarkStart w:id="2191" w:name="_Toc427317099"/>
      <w:bookmarkStart w:id="2192" w:name="_Toc427318717"/>
      <w:bookmarkStart w:id="2193" w:name="_Toc441822469"/>
      <w:bookmarkStart w:id="2194" w:name="_Toc521320333"/>
      <w:r w:rsidRPr="00303B61">
        <w:instrText>Statistical concepts and definitions</w:instrText>
      </w:r>
      <w:bookmarkEnd w:id="2191"/>
      <w:bookmarkEnd w:id="2192"/>
      <w:bookmarkEnd w:id="2193"/>
      <w:bookmarkEnd w:id="2194"/>
      <w:r w:rsidRPr="00303B61">
        <w:instrText>" \f C \l 1</w:instrText>
      </w:r>
      <w:r>
        <w:fldChar w:fldCharType="end"/>
      </w:r>
    </w:p>
    <w:p w14:paraId="60076BF9" w14:textId="3086A38C"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878D9">
        <w:rPr>
          <w:rFonts w:ascii="Times New Roman" w:hAnsi="Times New Roman"/>
          <w:sz w:val="24"/>
          <w:szCs w:val="24"/>
        </w:rPr>
        <w:t>D</w:t>
      </w:r>
      <w:r>
        <w:rPr>
          <w:rFonts w:ascii="Times New Roman" w:hAnsi="Times New Roman"/>
          <w:sz w:val="24"/>
          <w:szCs w:val="24"/>
        </w:rPr>
        <w:t xml:space="preserve">efinitions and descriptions of the </w:t>
      </w:r>
      <w:r w:rsidRPr="00303B61">
        <w:rPr>
          <w:rFonts w:ascii="Times New Roman" w:hAnsi="Times New Roman"/>
          <w:sz w:val="24"/>
          <w:szCs w:val="24"/>
        </w:rPr>
        <w:t xml:space="preserve">main variables provided. </w:t>
      </w:r>
    </w:p>
    <w:p w14:paraId="17C60E05" w14:textId="77777777" w:rsidR="008201DD" w:rsidRPr="00303B61" w:rsidRDefault="008201DD" w:rsidP="001B2F98">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This metadata element is used to define and describe the type</w:t>
      </w:r>
      <w:r>
        <w:rPr>
          <w:rFonts w:ascii="Times New Roman" w:hAnsi="Times New Roman"/>
          <w:sz w:val="24"/>
          <w:szCs w:val="24"/>
        </w:rPr>
        <w:t>s</w:t>
      </w:r>
      <w:r w:rsidRPr="00303B61">
        <w:rPr>
          <w:rFonts w:ascii="Times New Roman" w:hAnsi="Times New Roman"/>
          <w:sz w:val="24"/>
          <w:szCs w:val="24"/>
        </w:rPr>
        <w:t xml:space="preserve"> of variable</w:t>
      </w:r>
      <w:r>
        <w:rPr>
          <w:rFonts w:ascii="Times New Roman" w:hAnsi="Times New Roman"/>
          <w:sz w:val="24"/>
          <w:szCs w:val="24"/>
        </w:rPr>
        <w:t>s</w:t>
      </w:r>
      <w:r w:rsidRPr="00303B61">
        <w:rPr>
          <w:rFonts w:ascii="Times New Roman" w:hAnsi="Times New Roman"/>
          <w:sz w:val="24"/>
          <w:szCs w:val="24"/>
        </w:rPr>
        <w:t xml:space="preserve"> provided (raw figures, annual growth rates, index, flow or stock data, etc.) referring to internationally accepted statistical standards, guidelines, or good practices on which the concepts and definitions that are used for compiling the statistics are based. Discrepancies should be documented.</w:t>
      </w:r>
    </w:p>
    <w:p w14:paraId="24149223" w14:textId="77777777" w:rsidR="008201DD" w:rsidRPr="00303B61" w:rsidRDefault="008201DD" w:rsidP="00F10D3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43704A8" w14:textId="77777777" w:rsidR="008201DD" w:rsidRPr="00D203DC"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203DC">
        <w:rPr>
          <w:rFonts w:ascii="Times New Roman" w:hAnsi="Times New Roman"/>
          <w:b/>
          <w:sz w:val="24"/>
          <w:szCs w:val="24"/>
        </w:rPr>
        <w:lastRenderedPageBreak/>
        <w:t>Concept ID</w:t>
      </w:r>
      <w:r w:rsidRPr="00D203DC">
        <w:rPr>
          <w:rFonts w:ascii="Times New Roman" w:hAnsi="Times New Roman"/>
          <w:sz w:val="24"/>
          <w:szCs w:val="24"/>
        </w:rPr>
        <w:tab/>
        <w:t>STAT_CONC_DEF</w:t>
      </w:r>
      <w:r w:rsidRPr="00D203DC">
        <w:rPr>
          <w:rFonts w:ascii="Times New Roman" w:hAnsi="Times New Roman"/>
          <w:sz w:val="24"/>
          <w:szCs w:val="24"/>
        </w:rPr>
        <w:fldChar w:fldCharType="begin"/>
      </w:r>
      <w:r w:rsidRPr="00D203DC">
        <w:rPr>
          <w:rFonts w:ascii="Times New Roman" w:hAnsi="Times New Roman"/>
          <w:sz w:val="24"/>
          <w:szCs w:val="24"/>
        </w:rPr>
        <w:instrText>tc "</w:instrText>
      </w:r>
      <w:bookmarkStart w:id="2195" w:name="_Toc427317100"/>
      <w:bookmarkStart w:id="2196" w:name="_Toc427318718"/>
      <w:bookmarkStart w:id="2197" w:name="_Toc441822470"/>
      <w:bookmarkStart w:id="2198" w:name="_Toc521320334"/>
      <w:r w:rsidRPr="00D203DC">
        <w:rPr>
          <w:rFonts w:ascii="Times New Roman" w:hAnsi="Times New Roman"/>
          <w:b/>
          <w:sz w:val="24"/>
          <w:szCs w:val="24"/>
        </w:rPr>
        <w:instrText>Concept ID</w:instrText>
      </w:r>
      <w:r w:rsidRPr="00D203DC">
        <w:rPr>
          <w:rFonts w:ascii="Times New Roman" w:hAnsi="Times New Roman"/>
          <w:sz w:val="24"/>
          <w:szCs w:val="24"/>
        </w:rPr>
        <w:tab/>
        <w:instrText>STAT_CONC_DEF</w:instrText>
      </w:r>
      <w:bookmarkEnd w:id="2195"/>
      <w:bookmarkEnd w:id="2196"/>
      <w:bookmarkEnd w:id="2197"/>
      <w:bookmarkEnd w:id="2198"/>
      <w:r w:rsidRPr="00D203DC">
        <w:rPr>
          <w:rFonts w:ascii="Times New Roman" w:hAnsi="Times New Roman"/>
          <w:sz w:val="24"/>
          <w:szCs w:val="24"/>
        </w:rPr>
        <w:instrText>" \f C \l 2</w:instrText>
      </w:r>
      <w:r w:rsidRPr="00D203DC">
        <w:rPr>
          <w:rFonts w:ascii="Times New Roman" w:hAnsi="Times New Roman"/>
          <w:sz w:val="24"/>
          <w:szCs w:val="24"/>
        </w:rPr>
        <w:fldChar w:fldCharType="end"/>
      </w:r>
    </w:p>
    <w:p w14:paraId="0DBA86DD" w14:textId="492D3313"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7D479FE" w14:textId="33FBFCC4"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D076B">
        <w:rPr>
          <w:rFonts w:ascii="Times New Roman" w:hAnsi="Times New Roman"/>
          <w:sz w:val="24"/>
          <w:szCs w:val="24"/>
        </w:rPr>
        <w:t>SDMX, "SDMX Glossary Version 1.0", February 2016 (</w:t>
      </w:r>
      <w:hyperlink r:id="rId264" w:history="1">
        <w:r w:rsidR="00292EAF" w:rsidRPr="002E2F75">
          <w:rPr>
            <w:rStyle w:val="Hyperlink"/>
            <w:rFonts w:ascii="Times New Roman" w:hAnsi="Times New Roman"/>
            <w:sz w:val="24"/>
            <w:szCs w:val="24"/>
          </w:rPr>
          <w:t>https://sdmx.org/wp-content/uploads/SDMX_Glossary_Version_1_0_February_2016.docx</w:t>
        </w:r>
      </w:hyperlink>
      <w:r w:rsidRPr="00CD076B">
        <w:rPr>
          <w:rFonts w:ascii="Times New Roman" w:hAnsi="Times New Roman"/>
          <w:sz w:val="24"/>
          <w:szCs w:val="24"/>
        </w:rPr>
        <w:t>)</w:t>
      </w:r>
    </w:p>
    <w:p w14:paraId="3D58D778" w14:textId="4BF33887" w:rsidR="008201DD" w:rsidRPr="00303B61" w:rsidRDefault="008201DD" w:rsidP="001A3ECA">
      <w:pPr>
        <w:pStyle w:val="Heading1"/>
      </w:pPr>
      <w:bookmarkStart w:id="2199" w:name="_Toc521319810"/>
      <w:r w:rsidRPr="00303B61">
        <w:t xml:space="preserve">Statistical </w:t>
      </w:r>
      <w:r>
        <w:t>D</w:t>
      </w:r>
      <w:r w:rsidRPr="00303B61">
        <w:t xml:space="preserve">ata and </w:t>
      </w:r>
      <w:r>
        <w:t>M</w:t>
      </w:r>
      <w:r w:rsidRPr="00303B61">
        <w:t>etadata e</w:t>
      </w:r>
      <w:r>
        <w:t>X</w:t>
      </w:r>
      <w:r w:rsidRPr="00303B61">
        <w:t>change, SDMX</w:t>
      </w:r>
      <w:bookmarkEnd w:id="2199"/>
      <w:r w:rsidR="00721E39">
        <w:fldChar w:fldCharType="begin"/>
      </w:r>
      <w:r w:rsidR="00721E39" w:rsidRPr="00303B61">
        <w:instrText>tc "</w:instrText>
      </w:r>
      <w:bookmarkStart w:id="2200" w:name="_Toc521320335"/>
      <w:r w:rsidR="00721E39" w:rsidRPr="00303B61">
        <w:instrText xml:space="preserve">Statistical </w:instrText>
      </w:r>
      <w:r w:rsidR="00721E39">
        <w:instrText>D</w:instrText>
      </w:r>
      <w:r w:rsidR="00721E39" w:rsidRPr="00303B61">
        <w:instrText xml:space="preserve">ata and </w:instrText>
      </w:r>
      <w:r w:rsidR="00721E39">
        <w:instrText>M</w:instrText>
      </w:r>
      <w:r w:rsidR="00721E39" w:rsidRPr="00303B61">
        <w:instrText>etadata e</w:instrText>
      </w:r>
      <w:r w:rsidR="00721E39">
        <w:instrText>X</w:instrText>
      </w:r>
      <w:r w:rsidR="00721E39" w:rsidRPr="00303B61">
        <w:instrText>change, SDMX</w:instrText>
      </w:r>
      <w:bookmarkEnd w:id="2200"/>
      <w:r w:rsidR="00721E39" w:rsidRPr="00303B61">
        <w:instrText>" \f C \l 1</w:instrText>
      </w:r>
      <w:r w:rsidR="00721E39">
        <w:fldChar w:fldCharType="end"/>
      </w:r>
    </w:p>
    <w:p w14:paraId="144EFA67"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standard and content-oriented guidelines for the exchange and sharing of statistical information between organisations.</w:t>
      </w:r>
    </w:p>
    <w:p w14:paraId="34E8F2CC"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SDMX is an ISO standard designed to describe statistical data and metadata, normalise their exchange, and improve their efficient sharing across organisations. The SDMX initiative is sponsored by seven international organisations (Bank of International Settlements, European Central Bank, Eurostat, International Monetary Fund, Organisation for Economic Co-operation and Development, United Nations Statistical Division and World Bank) to facilitate the exchange of statistical data and metadata using information technologies. This standard provides an integrated approach to facilitating statistical data and metadata exchange, enabling interoperable implementations within and between systems concerned with the exchange, reporting and dissemination of statistical data and their related meta-information. It is not just a format for data exchange: it includes a set of technical standards and content-oriented guidelines, and is supported by an IT architecture and tools to be used for the efficient exchange and sharing of statistical data and metadata. Taken together, those elements may be used to support improved business processes for any statistical organisation.</w:t>
      </w:r>
    </w:p>
    <w:p w14:paraId="67B74A7B" w14:textId="21047C01"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SDMX</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01" w:name="_Toc521320336"/>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EB3D60">
        <w:rPr>
          <w:rFonts w:ascii="Times New Roman" w:hAnsi="Times New Roman"/>
          <w:sz w:val="24"/>
          <w:szCs w:val="24"/>
        </w:rPr>
        <w:instrText>SDMX</w:instrText>
      </w:r>
      <w:bookmarkEnd w:id="2201"/>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7DB150BC" w14:textId="668E34CE" w:rsidR="008201DD" w:rsidRPr="002B4D5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2B4D59">
        <w:rPr>
          <w:rFonts w:ascii="Times New Roman" w:hAnsi="Times New Roman"/>
          <w:b/>
          <w:sz w:val="24"/>
          <w:szCs w:val="24"/>
        </w:rPr>
        <w:t>Source</w:t>
      </w:r>
      <w:r w:rsidRPr="002B4D59">
        <w:rPr>
          <w:rFonts w:ascii="Times New Roman" w:hAnsi="Times New Roman"/>
          <w:sz w:val="24"/>
          <w:szCs w:val="24"/>
        </w:rPr>
        <w:tab/>
        <w:t>SDMX, "SDMX Glossary Version 1.0", February 2016 (</w:t>
      </w:r>
      <w:hyperlink r:id="rId265" w:history="1">
        <w:r w:rsidR="00292EAF" w:rsidRPr="002E2F75">
          <w:rPr>
            <w:rStyle w:val="Hyperlink"/>
            <w:rFonts w:ascii="Times New Roman" w:hAnsi="Times New Roman"/>
            <w:sz w:val="24"/>
            <w:szCs w:val="24"/>
          </w:rPr>
          <w:t>https://sdmx.org/wp-content/uploads/SDMX_Glossary_Version_1_0_February_2016.docx</w:t>
        </w:r>
      </w:hyperlink>
      <w:r w:rsidRPr="002B4D59">
        <w:rPr>
          <w:rFonts w:ascii="Times New Roman" w:hAnsi="Times New Roman"/>
          <w:sz w:val="24"/>
          <w:szCs w:val="24"/>
        </w:rPr>
        <w:t>)</w:t>
      </w:r>
    </w:p>
    <w:p w14:paraId="16732666" w14:textId="78D4B43B" w:rsidR="008201DD" w:rsidRPr="00303B61" w:rsidRDefault="008201DD" w:rsidP="00E86E90">
      <w:pPr>
        <w:pStyle w:val="Heading1"/>
      </w:pPr>
      <w:bookmarkStart w:id="2202" w:name="_Toc521319811"/>
      <w:r w:rsidRPr="00303B61">
        <w:t>Statistical indicator</w:t>
      </w:r>
      <w:bookmarkEnd w:id="2202"/>
      <w:r w:rsidR="00721E39">
        <w:fldChar w:fldCharType="begin"/>
      </w:r>
      <w:r w:rsidR="00721E39" w:rsidRPr="00303B61">
        <w:instrText>tc "</w:instrText>
      </w:r>
      <w:bookmarkStart w:id="2203" w:name="_Toc521320337"/>
      <w:r w:rsidR="00721E39" w:rsidRPr="00303B61">
        <w:instrText xml:space="preserve">Statistical </w:instrText>
      </w:r>
      <w:r w:rsidR="00721E39">
        <w:instrText>indicator</w:instrText>
      </w:r>
      <w:bookmarkEnd w:id="2203"/>
      <w:r w:rsidR="00721E39" w:rsidRPr="00303B61">
        <w:instrText>" \f C \l 1</w:instrText>
      </w:r>
      <w:r w:rsidR="00721E39">
        <w:fldChar w:fldCharType="end"/>
      </w:r>
    </w:p>
    <w:p w14:paraId="5A94D252" w14:textId="6E13021D" w:rsidR="008201DD" w:rsidRPr="00303B61"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B04157" w:rsidRPr="00B04157">
        <w:rPr>
          <w:rFonts w:ascii="Times New Roman" w:hAnsi="Times New Roman"/>
          <w:sz w:val="24"/>
          <w:szCs w:val="24"/>
        </w:rPr>
        <w:t>Data element that represents statistical data for a set of characteristics, one of which allows for meaningful comparisons of the data.</w:t>
      </w:r>
    </w:p>
    <w:p w14:paraId="1A5587A1" w14:textId="05C05F28"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B04157" w:rsidRPr="00B04157">
        <w:rPr>
          <w:rFonts w:ascii="Times New Roman" w:hAnsi="Times New Roman"/>
          <w:sz w:val="24"/>
          <w:szCs w:val="24"/>
        </w:rPr>
        <w:t>A</w:t>
      </w:r>
      <w:r w:rsidR="00B04157">
        <w:rPr>
          <w:rFonts w:ascii="Times New Roman" w:hAnsi="Times New Roman"/>
          <w:sz w:val="24"/>
          <w:szCs w:val="24"/>
        </w:rPr>
        <w:t>n</w:t>
      </w:r>
      <w:r w:rsidR="00B04157" w:rsidRPr="00B04157">
        <w:rPr>
          <w:rFonts w:ascii="Times New Roman" w:hAnsi="Times New Roman"/>
          <w:sz w:val="24"/>
          <w:szCs w:val="24"/>
        </w:rPr>
        <w:t xml:space="preserve"> aggregation such as the number of accidents, total income or female members of parliament, are not in themselves indicators for comparison across countries, as they are not comparable between populations. However, if a transformation is applied to make the data comparable, e.g. number of accidents per thousand of population, average income, or female members of parliament as a percentage of the total, the result meets the criteria for an indicator.</w:t>
      </w:r>
    </w:p>
    <w:p w14:paraId="5E40FE48" w14:textId="77777777" w:rsidR="008201DD" w:rsidRDefault="008201DD" w:rsidP="00E86E90">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sidRPr="00FF00DF">
        <w:rPr>
          <w:rFonts w:ascii="Times New Roman" w:hAnsi="Times New Roman"/>
          <w:sz w:val="24"/>
          <w:szCs w:val="24"/>
        </w:rPr>
        <w:t>Indicators can be used to reveal relative positions and/or show positive or negative change.</w:t>
      </w:r>
    </w:p>
    <w:p w14:paraId="7E680557" w14:textId="5CFF7390" w:rsidR="008201DD" w:rsidRPr="00E0408B" w:rsidRDefault="008201DD" w:rsidP="00E86E90">
      <w:pPr>
        <w:keepLines/>
        <w:widowControl w:val="0"/>
        <w:tabs>
          <w:tab w:val="left" w:pos="1701"/>
        </w:tabs>
        <w:autoSpaceDE w:val="0"/>
        <w:autoSpaceDN w:val="0"/>
        <w:adjustRightInd w:val="0"/>
        <w:spacing w:before="60" w:after="60" w:line="240" w:lineRule="auto"/>
        <w:ind w:left="1701"/>
        <w:jc w:val="both"/>
        <w:rPr>
          <w:rFonts w:ascii="Times New Roman" w:hAnsi="Times New Roman"/>
          <w:sz w:val="24"/>
          <w:szCs w:val="24"/>
        </w:rPr>
      </w:pPr>
      <w:r>
        <w:rPr>
          <w:rFonts w:ascii="Times New Roman" w:hAnsi="Times New Roman"/>
          <w:sz w:val="24"/>
          <w:szCs w:val="24"/>
        </w:rPr>
        <w:t xml:space="preserve">In an SDMX </w:t>
      </w:r>
      <w:r w:rsidRPr="00E0408B">
        <w:rPr>
          <w:rFonts w:ascii="Times New Roman" w:hAnsi="Times New Roman"/>
          <w:sz w:val="24"/>
          <w:szCs w:val="24"/>
        </w:rPr>
        <w:t>data modelling exercise</w:t>
      </w:r>
      <w:r>
        <w:rPr>
          <w:rFonts w:ascii="Times New Roman" w:hAnsi="Times New Roman"/>
          <w:sz w:val="24"/>
          <w:szCs w:val="24"/>
        </w:rPr>
        <w:t>, the modeller may typically decompose</w:t>
      </w:r>
      <w:r w:rsidRPr="00E0408B">
        <w:rPr>
          <w:rFonts w:ascii="Times New Roman" w:hAnsi="Times New Roman"/>
          <w:sz w:val="24"/>
          <w:szCs w:val="24"/>
        </w:rPr>
        <w:t xml:space="preserve"> existing </w:t>
      </w:r>
      <w:r>
        <w:rPr>
          <w:rFonts w:ascii="Times New Roman" w:hAnsi="Times New Roman"/>
          <w:sz w:val="24"/>
          <w:szCs w:val="24"/>
        </w:rPr>
        <w:t>statistical i</w:t>
      </w:r>
      <w:r w:rsidRPr="00E0408B">
        <w:rPr>
          <w:rFonts w:ascii="Times New Roman" w:hAnsi="Times New Roman"/>
          <w:sz w:val="24"/>
          <w:szCs w:val="24"/>
        </w:rPr>
        <w:t>ndicator</w:t>
      </w:r>
      <w:r>
        <w:rPr>
          <w:rFonts w:ascii="Times New Roman" w:hAnsi="Times New Roman"/>
          <w:sz w:val="24"/>
          <w:szCs w:val="24"/>
        </w:rPr>
        <w:t>s</w:t>
      </w:r>
      <w:r w:rsidRPr="00E0408B">
        <w:rPr>
          <w:rFonts w:ascii="Times New Roman" w:hAnsi="Times New Roman"/>
          <w:sz w:val="24"/>
          <w:szCs w:val="24"/>
        </w:rPr>
        <w:t xml:space="preserve"> </w:t>
      </w:r>
      <w:r>
        <w:rPr>
          <w:rFonts w:ascii="Times New Roman" w:hAnsi="Times New Roman"/>
          <w:sz w:val="24"/>
          <w:szCs w:val="24"/>
        </w:rPr>
        <w:t xml:space="preserve">(say, from an existing exchange framework) </w:t>
      </w:r>
      <w:r w:rsidRPr="00E0408B">
        <w:rPr>
          <w:rFonts w:ascii="Times New Roman" w:hAnsi="Times New Roman"/>
          <w:sz w:val="24"/>
          <w:szCs w:val="24"/>
        </w:rPr>
        <w:t>into standard</w:t>
      </w:r>
      <w:r>
        <w:rPr>
          <w:rFonts w:ascii="Times New Roman" w:hAnsi="Times New Roman"/>
          <w:sz w:val="24"/>
          <w:szCs w:val="24"/>
        </w:rPr>
        <w:t>,</w:t>
      </w:r>
      <w:r w:rsidRPr="00E0408B">
        <w:rPr>
          <w:rFonts w:ascii="Times New Roman" w:hAnsi="Times New Roman"/>
          <w:sz w:val="24"/>
          <w:szCs w:val="24"/>
        </w:rPr>
        <w:t xml:space="preserve"> normalised concepts such as Unit of Measure and other characteristics. An example is to take an </w:t>
      </w:r>
      <w:r>
        <w:rPr>
          <w:rFonts w:ascii="Times New Roman" w:hAnsi="Times New Roman"/>
          <w:bCs/>
          <w:sz w:val="24"/>
          <w:szCs w:val="24"/>
        </w:rPr>
        <w:t>i</w:t>
      </w:r>
      <w:r w:rsidRPr="00E0408B">
        <w:rPr>
          <w:rFonts w:ascii="Times New Roman" w:hAnsi="Times New Roman"/>
          <w:bCs/>
          <w:sz w:val="24"/>
          <w:szCs w:val="24"/>
        </w:rPr>
        <w:t>ndicator</w:t>
      </w:r>
      <w:r w:rsidRPr="00E0408B">
        <w:rPr>
          <w:rFonts w:ascii="Times New Roman" w:hAnsi="Times New Roman"/>
          <w:sz w:val="24"/>
          <w:szCs w:val="24"/>
        </w:rPr>
        <w:t xml:space="preserve"> of </w:t>
      </w:r>
      <w:r w:rsidRPr="00E0408B">
        <w:rPr>
          <w:rFonts w:ascii="Times New Roman" w:hAnsi="Times New Roman"/>
          <w:i/>
          <w:iCs/>
          <w:sz w:val="24"/>
          <w:szCs w:val="24"/>
        </w:rPr>
        <w:t>Average weekly wage rate</w:t>
      </w:r>
      <w:r w:rsidRPr="00E0408B">
        <w:rPr>
          <w:rFonts w:ascii="Times New Roman" w:hAnsi="Times New Roman"/>
          <w:sz w:val="24"/>
          <w:szCs w:val="24"/>
        </w:rPr>
        <w:t>, and decompose it into the follow</w:t>
      </w:r>
      <w:r w:rsidR="00B04157">
        <w:rPr>
          <w:rFonts w:ascii="Times New Roman" w:hAnsi="Times New Roman"/>
          <w:sz w:val="24"/>
          <w:szCs w:val="24"/>
        </w:rPr>
        <w:t>ing</w:t>
      </w:r>
      <w:r w:rsidRPr="00E0408B">
        <w:rPr>
          <w:rFonts w:ascii="Times New Roman" w:hAnsi="Times New Roman"/>
          <w:sz w:val="24"/>
          <w:szCs w:val="24"/>
        </w:rPr>
        <w:t xml:space="preserve"> concepts including Measure and its ancillary concepts:</w:t>
      </w:r>
    </w:p>
    <w:p w14:paraId="77A1DE1A" w14:textId="471FA70E"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Measure: Wage rate</w:t>
      </w:r>
      <w:r w:rsidR="00B04157">
        <w:rPr>
          <w:rFonts w:ascii="Times New Roman" w:hAnsi="Times New Roman"/>
          <w:iCs/>
          <w:sz w:val="24"/>
          <w:szCs w:val="24"/>
        </w:rPr>
        <w:t>;</w:t>
      </w:r>
    </w:p>
    <w:p w14:paraId="17D28342" w14:textId="76279D4E"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lastRenderedPageBreak/>
        <w:t>Unit of Measure: Currency per person</w:t>
      </w:r>
      <w:r w:rsidR="00B04157">
        <w:rPr>
          <w:rFonts w:ascii="Times New Roman" w:hAnsi="Times New Roman"/>
          <w:iCs/>
          <w:sz w:val="24"/>
          <w:szCs w:val="24"/>
        </w:rPr>
        <w:t>;</w:t>
      </w:r>
    </w:p>
    <w:p w14:paraId="02023F8A" w14:textId="4E107899" w:rsidR="008201DD" w:rsidRPr="00E0408B" w:rsidRDefault="008201DD" w:rsidP="00E86E90">
      <w:pPr>
        <w:pStyle w:val="ListBullet"/>
        <w:numPr>
          <w:ilvl w:val="0"/>
          <w:numId w:val="32"/>
        </w:numPr>
        <w:spacing w:line="240" w:lineRule="auto"/>
        <w:rPr>
          <w:rFonts w:ascii="Times New Roman" w:hAnsi="Times New Roman"/>
          <w:iCs/>
          <w:sz w:val="24"/>
          <w:szCs w:val="24"/>
        </w:rPr>
      </w:pPr>
      <w:r w:rsidRPr="00E0408B">
        <w:rPr>
          <w:rFonts w:ascii="Times New Roman" w:hAnsi="Times New Roman"/>
          <w:iCs/>
          <w:sz w:val="24"/>
          <w:szCs w:val="24"/>
        </w:rPr>
        <w:t>Aggregation operation: Mean</w:t>
      </w:r>
      <w:r w:rsidR="00B04157">
        <w:rPr>
          <w:rFonts w:ascii="Times New Roman" w:hAnsi="Times New Roman"/>
          <w:iCs/>
          <w:sz w:val="24"/>
          <w:szCs w:val="24"/>
        </w:rPr>
        <w:t>;</w:t>
      </w:r>
    </w:p>
    <w:p w14:paraId="2B4C4C54" w14:textId="100013AD" w:rsidR="008201DD" w:rsidRDefault="008201DD" w:rsidP="00B34950">
      <w:pPr>
        <w:pStyle w:val="ListBullet"/>
        <w:numPr>
          <w:ilvl w:val="0"/>
          <w:numId w:val="32"/>
        </w:numPr>
        <w:spacing w:after="60" w:line="240" w:lineRule="auto"/>
        <w:ind w:left="2415" w:hanging="357"/>
        <w:rPr>
          <w:rFonts w:ascii="Times New Roman" w:hAnsi="Times New Roman"/>
          <w:iCs/>
          <w:sz w:val="24"/>
          <w:szCs w:val="24"/>
        </w:rPr>
      </w:pPr>
      <w:r w:rsidRPr="00E0408B">
        <w:rPr>
          <w:rFonts w:ascii="Times New Roman" w:hAnsi="Times New Roman"/>
          <w:iCs/>
          <w:sz w:val="24"/>
          <w:szCs w:val="24"/>
        </w:rPr>
        <w:t>Indicator period: Weekly</w:t>
      </w:r>
      <w:r w:rsidR="00B04157">
        <w:rPr>
          <w:rFonts w:ascii="Times New Roman" w:hAnsi="Times New Roman"/>
          <w:iCs/>
          <w:sz w:val="24"/>
          <w:szCs w:val="24"/>
        </w:rPr>
        <w:t>.</w:t>
      </w:r>
    </w:p>
    <w:p w14:paraId="6DFF8227" w14:textId="1512C66C" w:rsidR="009F70FE" w:rsidRPr="00E0408B" w:rsidRDefault="009F70FE" w:rsidP="009F70FE">
      <w:pPr>
        <w:keepLines/>
        <w:widowControl w:val="0"/>
        <w:tabs>
          <w:tab w:val="left" w:pos="1701"/>
        </w:tabs>
        <w:autoSpaceDE w:val="0"/>
        <w:autoSpaceDN w:val="0"/>
        <w:adjustRightInd w:val="0"/>
        <w:spacing w:before="60" w:after="60" w:line="240" w:lineRule="auto"/>
        <w:ind w:left="1701"/>
        <w:jc w:val="both"/>
        <w:rPr>
          <w:rFonts w:ascii="Times New Roman" w:hAnsi="Times New Roman"/>
          <w:iCs/>
          <w:sz w:val="24"/>
          <w:szCs w:val="24"/>
        </w:rPr>
      </w:pPr>
      <w:r w:rsidRPr="009F70FE">
        <w:rPr>
          <w:rFonts w:ascii="Times New Roman" w:hAnsi="Times New Roman"/>
          <w:sz w:val="24"/>
          <w:szCs w:val="24"/>
        </w:rPr>
        <w:t xml:space="preserve">The terms </w:t>
      </w:r>
      <w:r w:rsidRPr="009644A8">
        <w:rPr>
          <w:rFonts w:ascii="Times New Roman" w:hAnsi="Times New Roman"/>
          <w:sz w:val="24"/>
          <w:szCs w:val="24"/>
        </w:rPr>
        <w:t>"</w:t>
      </w:r>
      <w:r w:rsidRPr="009F70FE">
        <w:rPr>
          <w:rFonts w:ascii="Times New Roman" w:hAnsi="Times New Roman"/>
          <w:sz w:val="24"/>
          <w:szCs w:val="24"/>
        </w:rPr>
        <w:t>Measure</w:t>
      </w:r>
      <w:r w:rsidRPr="009644A8">
        <w:rPr>
          <w:rFonts w:ascii="Times New Roman" w:hAnsi="Times New Roman"/>
          <w:sz w:val="24"/>
          <w:szCs w:val="24"/>
        </w:rPr>
        <w:t>"</w:t>
      </w:r>
      <w:r w:rsidRPr="009F70FE">
        <w:rPr>
          <w:rFonts w:ascii="Times New Roman" w:hAnsi="Times New Roman"/>
          <w:sz w:val="24"/>
          <w:szCs w:val="24"/>
        </w:rPr>
        <w:t xml:space="preserve"> and </w:t>
      </w:r>
      <w:r w:rsidRPr="009644A8">
        <w:rPr>
          <w:rFonts w:ascii="Times New Roman" w:hAnsi="Times New Roman"/>
          <w:sz w:val="24"/>
          <w:szCs w:val="24"/>
        </w:rPr>
        <w:t>"</w:t>
      </w:r>
      <w:r w:rsidRPr="009F70FE">
        <w:rPr>
          <w:rFonts w:ascii="Times New Roman" w:hAnsi="Times New Roman"/>
          <w:sz w:val="24"/>
          <w:szCs w:val="24"/>
        </w:rPr>
        <w:t>Statistical indicator</w:t>
      </w:r>
      <w:r w:rsidRPr="009644A8">
        <w:rPr>
          <w:rFonts w:ascii="Times New Roman" w:hAnsi="Times New Roman"/>
          <w:sz w:val="24"/>
          <w:szCs w:val="24"/>
        </w:rPr>
        <w:t>"</w:t>
      </w:r>
      <w:r w:rsidRPr="009F70FE">
        <w:rPr>
          <w:rFonts w:ascii="Times New Roman" w:hAnsi="Times New Roman"/>
          <w:sz w:val="24"/>
          <w:szCs w:val="24"/>
        </w:rPr>
        <w:t xml:space="preserve"> have often been used interchangeably, therefore the existing uses of the terms may differ from the definitions described here.</w:t>
      </w:r>
    </w:p>
    <w:p w14:paraId="3E16491A" w14:textId="345C8C24" w:rsidR="008201DD" w:rsidRPr="00893F5F"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93F5F">
        <w:rPr>
          <w:rFonts w:ascii="Times New Roman" w:hAnsi="Times New Roman"/>
          <w:b/>
          <w:sz w:val="24"/>
          <w:szCs w:val="24"/>
        </w:rPr>
        <w:t>Concept ID</w:t>
      </w:r>
      <w:r w:rsidRPr="00893F5F">
        <w:rPr>
          <w:rFonts w:ascii="Times New Roman" w:hAnsi="Times New Roman"/>
          <w:sz w:val="24"/>
          <w:szCs w:val="24"/>
        </w:rPr>
        <w:tab/>
        <w:t>INDICATOR</w:t>
      </w:r>
      <w:r w:rsidR="00D203DC" w:rsidRPr="00BB5EFB">
        <w:rPr>
          <w:rFonts w:ascii="Times New Roman" w:hAnsi="Times New Roman"/>
          <w:sz w:val="24"/>
          <w:szCs w:val="24"/>
        </w:rPr>
        <w:fldChar w:fldCharType="begin"/>
      </w:r>
      <w:r w:rsidR="00D203DC" w:rsidRPr="00BB5EFB">
        <w:rPr>
          <w:rFonts w:ascii="Times New Roman" w:hAnsi="Times New Roman"/>
          <w:sz w:val="24"/>
          <w:szCs w:val="24"/>
        </w:rPr>
        <w:instrText>tc "</w:instrText>
      </w:r>
      <w:bookmarkStart w:id="2204" w:name="_Toc521320338"/>
      <w:r w:rsidR="00D203DC" w:rsidRPr="00BB5EFB">
        <w:rPr>
          <w:rFonts w:ascii="Times New Roman" w:hAnsi="Times New Roman"/>
          <w:b/>
          <w:sz w:val="24"/>
          <w:szCs w:val="24"/>
        </w:rPr>
        <w:instrText>Concept ID</w:instrText>
      </w:r>
      <w:r w:rsidR="00D203DC" w:rsidRPr="00BB5EFB">
        <w:rPr>
          <w:rFonts w:ascii="Times New Roman" w:hAnsi="Times New Roman"/>
          <w:sz w:val="24"/>
          <w:szCs w:val="24"/>
        </w:rPr>
        <w:tab/>
      </w:r>
      <w:r w:rsidR="00D203DC" w:rsidRPr="00893F5F">
        <w:rPr>
          <w:rFonts w:ascii="Times New Roman" w:hAnsi="Times New Roman"/>
          <w:sz w:val="24"/>
          <w:szCs w:val="24"/>
        </w:rPr>
        <w:instrText>INDICATOR</w:instrText>
      </w:r>
      <w:bookmarkEnd w:id="2204"/>
      <w:r w:rsidR="00D203DC" w:rsidRPr="00BB5EFB">
        <w:rPr>
          <w:rFonts w:ascii="Times New Roman" w:hAnsi="Times New Roman"/>
          <w:sz w:val="24"/>
          <w:szCs w:val="24"/>
        </w:rPr>
        <w:instrText>" \f C \l 2</w:instrText>
      </w:r>
      <w:r w:rsidR="00D203DC" w:rsidRPr="00BB5EFB">
        <w:rPr>
          <w:rFonts w:ascii="Times New Roman" w:hAnsi="Times New Roman"/>
          <w:sz w:val="24"/>
          <w:szCs w:val="24"/>
        </w:rPr>
        <w:fldChar w:fldCharType="end"/>
      </w:r>
    </w:p>
    <w:p w14:paraId="63549E26" w14:textId="77777777" w:rsidR="00993C03" w:rsidRPr="00AF05F9" w:rsidRDefault="00993C03" w:rsidP="00993C0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FE5896">
        <w:rPr>
          <w:rFonts w:ascii="Times New Roman" w:hAnsi="Times New Roman"/>
          <w:sz w:val="24"/>
          <w:szCs w:val="24"/>
        </w:rPr>
        <w:t>Measure</w:t>
      </w:r>
    </w:p>
    <w:p w14:paraId="77FF2FD3" w14:textId="7C3CB07E" w:rsidR="008201DD" w:rsidRDefault="008201DD" w:rsidP="00993C03">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365A09" w:rsidRPr="00365A09">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365A09" w:rsidRPr="00365A09">
        <w:rPr>
          <w:rFonts w:ascii="Times New Roman" w:hAnsi="Times New Roman"/>
          <w:sz w:val="24"/>
          <w:szCs w:val="24"/>
        </w:rPr>
        <w:t>2018 (</w:t>
      </w:r>
      <w:hyperlink r:id="rId266" w:history="1">
        <w:r w:rsidR="00723A63" w:rsidRPr="00CD41B8">
          <w:rPr>
            <w:rStyle w:val="Hyperlink"/>
            <w:rFonts w:ascii="Times New Roman" w:hAnsi="Times New Roman"/>
            <w:sz w:val="24"/>
            <w:szCs w:val="24"/>
          </w:rPr>
          <w:t>https://sdmx.org/</w:t>
        </w:r>
      </w:hyperlink>
      <w:r w:rsidR="00365A09" w:rsidRPr="00365A09">
        <w:rPr>
          <w:rFonts w:ascii="Times New Roman" w:hAnsi="Times New Roman"/>
          <w:sz w:val="24"/>
          <w:szCs w:val="24"/>
        </w:rPr>
        <w:t>)</w:t>
      </w:r>
    </w:p>
    <w:p w14:paraId="490B231D" w14:textId="62BAA340" w:rsidR="008201DD" w:rsidRPr="00893F5F" w:rsidRDefault="008201DD" w:rsidP="001A3ECA">
      <w:pPr>
        <w:pStyle w:val="Heading1"/>
      </w:pPr>
      <w:bookmarkStart w:id="2205" w:name="_Toc521319812"/>
      <w:r w:rsidRPr="00893F5F">
        <w:t>Statistical population</w:t>
      </w:r>
      <w:bookmarkEnd w:id="2205"/>
      <w:r>
        <w:fldChar w:fldCharType="begin"/>
      </w:r>
      <w:r w:rsidRPr="00893F5F">
        <w:instrText>tc "</w:instrText>
      </w:r>
      <w:bookmarkStart w:id="2206" w:name="_Toc427317101"/>
      <w:bookmarkStart w:id="2207" w:name="_Toc427318719"/>
      <w:bookmarkStart w:id="2208" w:name="_Toc441822471"/>
      <w:bookmarkStart w:id="2209" w:name="_Toc521320339"/>
      <w:r w:rsidRPr="00893F5F">
        <w:instrText>Statistical population</w:instrText>
      </w:r>
      <w:bookmarkEnd w:id="2206"/>
      <w:bookmarkEnd w:id="2207"/>
      <w:bookmarkEnd w:id="2208"/>
      <w:bookmarkEnd w:id="2209"/>
      <w:r w:rsidRPr="00893F5F">
        <w:instrText>" \f C \l 1</w:instrText>
      </w:r>
      <w:r>
        <w:fldChar w:fldCharType="end"/>
      </w:r>
    </w:p>
    <w:p w14:paraId="4B4EF18A" w14:textId="052FD37B"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Total membership or population or </w:t>
      </w:r>
      <w:r w:rsidR="003115CA">
        <w:rPr>
          <w:rFonts w:ascii="Times New Roman" w:hAnsi="Times New Roman"/>
          <w:sz w:val="24"/>
          <w:szCs w:val="24"/>
        </w:rPr>
        <w:t>"</w:t>
      </w:r>
      <w:r w:rsidRPr="00303B61">
        <w:rPr>
          <w:rFonts w:ascii="Times New Roman" w:hAnsi="Times New Roman"/>
          <w:sz w:val="24"/>
          <w:szCs w:val="24"/>
        </w:rPr>
        <w:t>universe</w:t>
      </w:r>
      <w:r w:rsidR="003115CA">
        <w:rPr>
          <w:rFonts w:ascii="Times New Roman" w:hAnsi="Times New Roman"/>
          <w:sz w:val="24"/>
          <w:szCs w:val="24"/>
        </w:rPr>
        <w:t>"</w:t>
      </w:r>
      <w:r w:rsidRPr="00303B61">
        <w:rPr>
          <w:rFonts w:ascii="Times New Roman" w:hAnsi="Times New Roman"/>
          <w:sz w:val="24"/>
          <w:szCs w:val="24"/>
        </w:rPr>
        <w:t xml:space="preserve"> of a defined class of people, objects or events.</w:t>
      </w:r>
    </w:p>
    <w:p w14:paraId="2E952B74" w14:textId="310F0E45"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There are two types of population: target population and survey population. A </w:t>
      </w:r>
      <w:r w:rsidR="003115CA">
        <w:rPr>
          <w:rFonts w:ascii="Times New Roman" w:hAnsi="Times New Roman"/>
          <w:sz w:val="24"/>
          <w:szCs w:val="24"/>
        </w:rPr>
        <w:t>"</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is the population outlined in the survey objects about which inf</w:t>
      </w:r>
      <w:r w:rsidR="003115CA">
        <w:rPr>
          <w:rFonts w:ascii="Times New Roman" w:hAnsi="Times New Roman"/>
          <w:sz w:val="24"/>
          <w:szCs w:val="24"/>
        </w:rPr>
        <w:t>ormation is to be sought and a "</w:t>
      </w:r>
      <w:r w:rsidRPr="00303B61">
        <w:rPr>
          <w:rFonts w:ascii="Times New Roman" w:hAnsi="Times New Roman"/>
          <w:sz w:val="24"/>
          <w:szCs w:val="24"/>
        </w:rPr>
        <w:t>survey population</w:t>
      </w:r>
      <w:r w:rsidR="003115CA">
        <w:rPr>
          <w:rFonts w:ascii="Times New Roman" w:hAnsi="Times New Roman"/>
          <w:sz w:val="24"/>
          <w:szCs w:val="24"/>
        </w:rPr>
        <w:t>"</w:t>
      </w:r>
      <w:r w:rsidRPr="00303B61">
        <w:rPr>
          <w:rFonts w:ascii="Times New Roman" w:hAnsi="Times New Roman"/>
          <w:sz w:val="24"/>
          <w:szCs w:val="24"/>
        </w:rPr>
        <w:t xml:space="preserve"> is the population from which information is obtained in a survey. The target population is also known as the scope of the survey and the survey population as the coverage of the survey. For administrative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ources, the cor</w:t>
      </w:r>
      <w:r w:rsidR="003115CA">
        <w:rPr>
          <w:rFonts w:ascii="Times New Roman" w:hAnsi="Times New Roman"/>
          <w:sz w:val="24"/>
          <w:szCs w:val="24"/>
        </w:rPr>
        <w:t>responding populations are the "</w:t>
      </w:r>
      <w:r w:rsidRPr="00303B61">
        <w:rPr>
          <w:rFonts w:ascii="Times New Roman" w:hAnsi="Times New Roman"/>
          <w:sz w:val="24"/>
          <w:szCs w:val="24"/>
        </w:rPr>
        <w:t>target population</w:t>
      </w:r>
      <w:r w:rsidR="003115CA">
        <w:rPr>
          <w:rFonts w:ascii="Times New Roman" w:hAnsi="Times New Roman"/>
          <w:sz w:val="24"/>
          <w:szCs w:val="24"/>
        </w:rPr>
        <w:t>"</w:t>
      </w:r>
      <w:r w:rsidRPr="00303B61">
        <w:rPr>
          <w:rFonts w:ascii="Times New Roman" w:hAnsi="Times New Roman"/>
          <w:sz w:val="24"/>
          <w:szCs w:val="24"/>
        </w:rPr>
        <w:t xml:space="preserve">, as defined by the relevant legislation and regulations, and the actual </w:t>
      </w:r>
      <w:r w:rsidR="003115CA">
        <w:rPr>
          <w:rFonts w:ascii="Times New Roman" w:hAnsi="Times New Roman"/>
          <w:sz w:val="24"/>
          <w:szCs w:val="24"/>
        </w:rPr>
        <w:t>"</w:t>
      </w:r>
      <w:r w:rsidRPr="00303B61">
        <w:rPr>
          <w:rFonts w:ascii="Times New Roman" w:hAnsi="Times New Roman"/>
          <w:sz w:val="24"/>
          <w:szCs w:val="24"/>
        </w:rPr>
        <w:t>client population</w:t>
      </w:r>
      <w:r w:rsidR="003115CA">
        <w:rPr>
          <w:rFonts w:ascii="Times New Roman" w:hAnsi="Times New Roman"/>
          <w:sz w:val="24"/>
          <w:szCs w:val="24"/>
        </w:rPr>
        <w:t>"</w:t>
      </w:r>
      <w:r w:rsidRPr="00303B61">
        <w:rPr>
          <w:rFonts w:ascii="Times New Roman" w:hAnsi="Times New Roman"/>
          <w:sz w:val="24"/>
          <w:szCs w:val="24"/>
        </w:rPr>
        <w:t>.</w:t>
      </w:r>
    </w:p>
    <w:p w14:paraId="2BB0BF55"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6A8F094"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STAT_POP</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10" w:name="_Toc427317102"/>
      <w:bookmarkStart w:id="2211" w:name="_Toc427318720"/>
      <w:bookmarkStart w:id="2212" w:name="_Toc441822472"/>
      <w:bookmarkStart w:id="2213" w:name="_Toc521320340"/>
      <w:r w:rsidRPr="00FE5896">
        <w:rPr>
          <w:rFonts w:ascii="Times New Roman" w:hAnsi="Times New Roman"/>
          <w:b/>
          <w:sz w:val="24"/>
          <w:szCs w:val="24"/>
        </w:rPr>
        <w:instrText>Concept ID</w:instrText>
      </w:r>
      <w:r w:rsidRPr="00FE5896">
        <w:rPr>
          <w:rFonts w:ascii="Times New Roman" w:hAnsi="Times New Roman"/>
          <w:sz w:val="24"/>
          <w:szCs w:val="24"/>
        </w:rPr>
        <w:tab/>
        <w:instrText>STAT_POP</w:instrText>
      </w:r>
      <w:bookmarkEnd w:id="2210"/>
      <w:bookmarkEnd w:id="2211"/>
      <w:bookmarkEnd w:id="2212"/>
      <w:bookmarkEnd w:id="2213"/>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0A22294C" w14:textId="6C94A74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5B96FFAE" w14:textId="173F538E" w:rsidR="008201DD" w:rsidRPr="00DB709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DB7099">
        <w:rPr>
          <w:rFonts w:ascii="Times New Roman" w:hAnsi="Times New Roman"/>
          <w:b/>
          <w:sz w:val="24"/>
          <w:szCs w:val="24"/>
        </w:rPr>
        <w:t>Source</w:t>
      </w:r>
      <w:r w:rsidRPr="00DB7099">
        <w:rPr>
          <w:rFonts w:ascii="Times New Roman" w:hAnsi="Times New Roman"/>
          <w:sz w:val="24"/>
          <w:szCs w:val="24"/>
        </w:rPr>
        <w:tab/>
      </w:r>
      <w:r w:rsidR="00292EAF" w:rsidRPr="00303B61">
        <w:rPr>
          <w:rFonts w:ascii="Times New Roman" w:hAnsi="Times New Roman"/>
          <w:color w:val="000000"/>
          <w:sz w:val="24"/>
          <w:szCs w:val="24"/>
        </w:rPr>
        <w:t>United Nations Glossary of Classification Terms; prepared by the Expert Group on International Economic and Social Classifications, unpublished on paper</w:t>
      </w:r>
    </w:p>
    <w:p w14:paraId="4ADBA375" w14:textId="23784F4C" w:rsidR="008201DD" w:rsidRPr="00303B61" w:rsidRDefault="008201DD" w:rsidP="001A3ECA">
      <w:pPr>
        <w:pStyle w:val="Heading1"/>
      </w:pPr>
      <w:bookmarkStart w:id="2214" w:name="_Toc521319813"/>
      <w:r w:rsidRPr="00303B61">
        <w:t>Statistical subject-matter domain</w:t>
      </w:r>
      <w:bookmarkEnd w:id="2214"/>
      <w:r w:rsidR="00D751F2">
        <w:fldChar w:fldCharType="begin"/>
      </w:r>
      <w:r w:rsidR="00D751F2" w:rsidRPr="00893F5F">
        <w:instrText>tc "</w:instrText>
      </w:r>
      <w:bookmarkStart w:id="2215" w:name="_Toc521320341"/>
      <w:r w:rsidR="00D751F2" w:rsidRPr="00303B61">
        <w:instrText>Statistical subject-matter domain</w:instrText>
      </w:r>
      <w:bookmarkEnd w:id="2215"/>
      <w:r w:rsidR="00D751F2" w:rsidRPr="00893F5F">
        <w:instrText>" \f C \l 1</w:instrText>
      </w:r>
      <w:r w:rsidR="00D751F2">
        <w:fldChar w:fldCharType="end"/>
      </w:r>
    </w:p>
    <w:p w14:paraId="671A92E6"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Statistical activity that has common characteristics with respect to concepts and methodologies for data collection, manipulation and transformation.</w:t>
      </w:r>
    </w:p>
    <w:p w14:paraId="018261C4" w14:textId="77777777" w:rsidR="008201DD" w:rsidRPr="00303B61" w:rsidRDefault="008201DD" w:rsidP="0083426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Within SDMX, the list of </w:t>
      </w:r>
      <w:r>
        <w:rPr>
          <w:rFonts w:ascii="Times New Roman" w:hAnsi="Times New Roman"/>
          <w:sz w:val="24"/>
          <w:szCs w:val="24"/>
        </w:rPr>
        <w:t>s</w:t>
      </w:r>
      <w:r w:rsidRPr="00303B61">
        <w:rPr>
          <w:rFonts w:ascii="Times New Roman" w:hAnsi="Times New Roman"/>
          <w:sz w:val="24"/>
          <w:szCs w:val="24"/>
        </w:rPr>
        <w:t xml:space="preserve">tatistical </w:t>
      </w:r>
      <w:r>
        <w:rPr>
          <w:rFonts w:ascii="Times New Roman" w:hAnsi="Times New Roman"/>
          <w:sz w:val="24"/>
          <w:szCs w:val="24"/>
        </w:rPr>
        <w:t>s</w:t>
      </w:r>
      <w:r w:rsidRPr="00303B61">
        <w:rPr>
          <w:rFonts w:ascii="Times New Roman" w:hAnsi="Times New Roman"/>
          <w:sz w:val="24"/>
          <w:szCs w:val="24"/>
        </w:rPr>
        <w:t>ubject-</w:t>
      </w:r>
      <w:r>
        <w:rPr>
          <w:rFonts w:ascii="Times New Roman" w:hAnsi="Times New Roman"/>
          <w:sz w:val="24"/>
          <w:szCs w:val="24"/>
        </w:rPr>
        <w:t>m</w:t>
      </w:r>
      <w:r w:rsidRPr="00303B61">
        <w:rPr>
          <w:rFonts w:ascii="Times New Roman" w:hAnsi="Times New Roman"/>
          <w:sz w:val="24"/>
          <w:szCs w:val="24"/>
        </w:rPr>
        <w:t xml:space="preserve">atter </w:t>
      </w:r>
      <w:r>
        <w:rPr>
          <w:rFonts w:ascii="Times New Roman" w:hAnsi="Times New Roman"/>
          <w:sz w:val="24"/>
          <w:szCs w:val="24"/>
        </w:rPr>
        <w:t>d</w:t>
      </w:r>
      <w:r w:rsidRPr="00303B61">
        <w:rPr>
          <w:rFonts w:ascii="Times New Roman" w:hAnsi="Times New Roman"/>
          <w:sz w:val="24"/>
          <w:szCs w:val="24"/>
        </w:rPr>
        <w:t xml:space="preserve">omains (aligned to the Classification of International Statistical Activities maintained by the Conference of European Statisticians of the United Nations Economic Commission for Europe, UNECE) is a standard reference list against which the categorisation schemes of various participants in exchange arrangements can be mapped to facilitate data and metadata exchange. This allows the identification of subject-matter domain groups involved in the development of guidelines and recommendations relevant to one or more statistical domains. Each of these groups could define domain-specific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tructure </w:t>
      </w:r>
      <w:r>
        <w:rPr>
          <w:rFonts w:ascii="Times New Roman" w:hAnsi="Times New Roman"/>
          <w:sz w:val="24"/>
          <w:szCs w:val="24"/>
        </w:rPr>
        <w:t>D</w:t>
      </w:r>
      <w:r w:rsidRPr="00303B61">
        <w:rPr>
          <w:rFonts w:ascii="Times New Roman" w:hAnsi="Times New Roman"/>
          <w:sz w:val="24"/>
          <w:szCs w:val="24"/>
        </w:rPr>
        <w:t xml:space="preserve">efinitions, </w:t>
      </w:r>
      <w:r>
        <w:rPr>
          <w:rFonts w:ascii="Times New Roman" w:hAnsi="Times New Roman"/>
          <w:sz w:val="24"/>
          <w:szCs w:val="24"/>
        </w:rPr>
        <w:t>C</w:t>
      </w:r>
      <w:r w:rsidRPr="00303B61">
        <w:rPr>
          <w:rFonts w:ascii="Times New Roman" w:hAnsi="Times New Roman"/>
          <w:sz w:val="24"/>
          <w:szCs w:val="24"/>
        </w:rPr>
        <w:t>oncepts, etc.</w:t>
      </w:r>
    </w:p>
    <w:p w14:paraId="01ED5860" w14:textId="3103E6D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STAT_SUBJECT_MATTER</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216" w:name="_Toc521320342"/>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303B61">
        <w:rPr>
          <w:rFonts w:ascii="Times New Roman" w:hAnsi="Times New Roman"/>
          <w:sz w:val="24"/>
          <w:szCs w:val="24"/>
        </w:rPr>
        <w:instrText>STAT_SUBJECT_MATTER</w:instrText>
      </w:r>
      <w:bookmarkEnd w:id="2216"/>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096408E3" w14:textId="77777777" w:rsidR="008201DD" w:rsidRPr="00303B61" w:rsidRDefault="008201DD" w:rsidP="005C7E91">
      <w:pPr>
        <w:keepNext/>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sidRPr="00303B61">
        <w:rPr>
          <w:rFonts w:ascii="Times New Roman" w:hAnsi="Times New Roman"/>
          <w:b/>
          <w:sz w:val="24"/>
          <w:szCs w:val="24"/>
        </w:rPr>
        <w:t>Related terms</w:t>
      </w:r>
      <w:r w:rsidRPr="00303B61">
        <w:rPr>
          <w:rFonts w:ascii="Times New Roman" w:hAnsi="Times New Roman"/>
          <w:sz w:val="24"/>
          <w:szCs w:val="24"/>
        </w:rPr>
        <w:tab/>
        <w:t>Content-Oriented Guidelines, COG</w:t>
      </w:r>
    </w:p>
    <w:p w14:paraId="5DB5994E" w14:textId="30BDFA68" w:rsidR="008201DD" w:rsidRPr="008D3294" w:rsidRDefault="008201DD" w:rsidP="00360F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8D3294">
        <w:rPr>
          <w:rFonts w:ascii="Times New Roman" w:hAnsi="Times New Roman"/>
          <w:b/>
          <w:sz w:val="24"/>
          <w:szCs w:val="24"/>
        </w:rPr>
        <w:t>Source</w:t>
      </w:r>
      <w:r w:rsidRPr="008D3294">
        <w:rPr>
          <w:rFonts w:ascii="Times New Roman" w:hAnsi="Times New Roman"/>
          <w:sz w:val="24"/>
          <w:szCs w:val="24"/>
        </w:rPr>
        <w:tab/>
        <w:t>SDMX, "Metadata Common Vocabulary", 2009 (</w:t>
      </w:r>
      <w:hyperlink r:id="rId267" w:history="1">
        <w:r w:rsidR="00292EAF" w:rsidRPr="002E2F75">
          <w:rPr>
            <w:rStyle w:val="Hyperlink"/>
            <w:rFonts w:ascii="Times New Roman" w:hAnsi="Times New Roman"/>
            <w:sz w:val="24"/>
            <w:szCs w:val="24"/>
          </w:rPr>
          <w:t>https://sdmx.org/wp-content/uploads/04_sdmx_cog_annex_4_mcv_2009.pdf</w:t>
        </w:r>
      </w:hyperlink>
      <w:r w:rsidRPr="008D3294">
        <w:rPr>
          <w:rFonts w:ascii="Times New Roman" w:hAnsi="Times New Roman"/>
          <w:sz w:val="24"/>
          <w:szCs w:val="24"/>
        </w:rPr>
        <w:t>)</w:t>
      </w:r>
    </w:p>
    <w:p w14:paraId="1AC736AD" w14:textId="0F9AD139" w:rsidR="008201DD" w:rsidRPr="00292EAF" w:rsidRDefault="008201DD" w:rsidP="00F40D41">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rPr>
      </w:pPr>
      <w:r w:rsidRPr="00303B61">
        <w:rPr>
          <w:rFonts w:ascii="Times New Roman" w:hAnsi="Times New Roman"/>
          <w:b/>
          <w:sz w:val="24"/>
          <w:szCs w:val="24"/>
        </w:rPr>
        <w:lastRenderedPageBreak/>
        <w:t>Other link(s)</w:t>
      </w:r>
      <w:r w:rsidRPr="00303B61">
        <w:rPr>
          <w:rFonts w:ascii="Times New Roman" w:hAnsi="Times New Roman"/>
          <w:b/>
          <w:sz w:val="24"/>
          <w:szCs w:val="24"/>
        </w:rPr>
        <w:tab/>
      </w:r>
      <w:r w:rsidRPr="00303B61">
        <w:rPr>
          <w:rFonts w:ascii="Times New Roman" w:hAnsi="Times New Roman"/>
          <w:sz w:val="24"/>
          <w:szCs w:val="24"/>
        </w:rPr>
        <w:t>List of subject-matter domains</w:t>
      </w:r>
      <w:r>
        <w:rPr>
          <w:rFonts w:ascii="Times New Roman" w:hAnsi="Times New Roman"/>
          <w:sz w:val="24"/>
          <w:szCs w:val="24"/>
        </w:rPr>
        <w:br/>
      </w:r>
      <w:r w:rsidR="00292EAF">
        <w:rPr>
          <w:rFonts w:ascii="Times New Roman" w:hAnsi="Times New Roman"/>
          <w:sz w:val="24"/>
          <w:szCs w:val="24"/>
        </w:rPr>
        <w:fldChar w:fldCharType="begin"/>
      </w:r>
      <w:r w:rsidR="00292EAF">
        <w:rPr>
          <w:rFonts w:ascii="Times New Roman" w:hAnsi="Times New Roman"/>
          <w:sz w:val="24"/>
          <w:szCs w:val="24"/>
        </w:rPr>
        <w:instrText xml:space="preserve"> HYPERLINK "https://sdmx.org/wp-content/uploads/03_sdmx_cog_annex_3_smd_2009.pdf" </w:instrText>
      </w:r>
      <w:r w:rsidR="00292EAF">
        <w:rPr>
          <w:rFonts w:ascii="Times New Roman" w:hAnsi="Times New Roman"/>
          <w:sz w:val="24"/>
          <w:szCs w:val="24"/>
        </w:rPr>
        <w:fldChar w:fldCharType="separate"/>
      </w:r>
      <w:r w:rsidRPr="00292EAF">
        <w:rPr>
          <w:rStyle w:val="Hyperlink"/>
          <w:rFonts w:ascii="Times New Roman" w:hAnsi="Times New Roman"/>
          <w:sz w:val="24"/>
          <w:szCs w:val="24"/>
        </w:rPr>
        <w:t xml:space="preserve">(https://sdmx.org/wp-content/uploads/03_sdmx_cog_annex_3_smd_2009.pdf) </w:t>
      </w:r>
    </w:p>
    <w:p w14:paraId="67895673" w14:textId="46758DA4" w:rsidR="008201DD" w:rsidRPr="00303B61" w:rsidRDefault="00292EAF" w:rsidP="001A3ECA">
      <w:pPr>
        <w:pStyle w:val="Heading1"/>
      </w:pPr>
      <w:r>
        <w:rPr>
          <w:rFonts w:ascii="Times New Roman" w:hAnsi="Times New Roman"/>
          <w:b w:val="0"/>
        </w:rPr>
        <w:fldChar w:fldCharType="end"/>
      </w:r>
      <w:bookmarkStart w:id="2217" w:name="_Toc521319814"/>
      <w:r w:rsidR="008201DD" w:rsidRPr="00303B61">
        <w:t>Statistical unit</w:t>
      </w:r>
      <w:bookmarkEnd w:id="2217"/>
      <w:r w:rsidR="008201DD">
        <w:fldChar w:fldCharType="begin"/>
      </w:r>
      <w:r w:rsidR="008201DD" w:rsidRPr="00303B61">
        <w:instrText>tc "</w:instrText>
      </w:r>
      <w:bookmarkStart w:id="2218" w:name="_Toc427317103"/>
      <w:bookmarkStart w:id="2219" w:name="_Toc427318721"/>
      <w:bookmarkStart w:id="2220" w:name="_Toc441822473"/>
      <w:bookmarkStart w:id="2221" w:name="_Toc521320343"/>
      <w:r w:rsidR="008201DD" w:rsidRPr="00303B61">
        <w:instrText>Statistical unit</w:instrText>
      </w:r>
      <w:bookmarkEnd w:id="2218"/>
      <w:bookmarkEnd w:id="2219"/>
      <w:bookmarkEnd w:id="2220"/>
      <w:bookmarkEnd w:id="2221"/>
      <w:r w:rsidR="008201DD" w:rsidRPr="00303B61">
        <w:instrText>" \f C \l 1</w:instrText>
      </w:r>
      <w:r w:rsidR="008201DD">
        <w:fldChar w:fldCharType="end"/>
      </w:r>
    </w:p>
    <w:p w14:paraId="1AC65E2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Entity for which information is sought and for which statistics are ultimately compiled.</w:t>
      </w:r>
    </w:p>
    <w:p w14:paraId="4717F3D6" w14:textId="37A699BB" w:rsidR="008201DD"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statistical unit is the object of a statistical survey and the bearer of statistical characteristics. </w:t>
      </w:r>
    </w:p>
    <w:p w14:paraId="7CF22C82" w14:textId="6706E7C9"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 xml:space="preserve">Statistical units can </w:t>
      </w:r>
      <w:r>
        <w:rPr>
          <w:rFonts w:ascii="Times New Roman" w:hAnsi="Times New Roman"/>
          <w:sz w:val="24"/>
          <w:szCs w:val="24"/>
        </w:rPr>
        <w:t xml:space="preserve">also </w:t>
      </w:r>
      <w:r w:rsidRPr="00303B61">
        <w:rPr>
          <w:rFonts w:ascii="Times New Roman" w:hAnsi="Times New Roman"/>
          <w:sz w:val="24"/>
          <w:szCs w:val="24"/>
        </w:rPr>
        <w:t>be categorised into basic statistical units, i.e. those for which data are collected</w:t>
      </w:r>
      <w:r w:rsidR="00436782">
        <w:rPr>
          <w:rFonts w:ascii="Times New Roman" w:hAnsi="Times New Roman"/>
          <w:sz w:val="24"/>
          <w:szCs w:val="24"/>
        </w:rPr>
        <w:t xml:space="preserve"> (also known as observation units)</w:t>
      </w:r>
      <w:r w:rsidRPr="00303B61">
        <w:rPr>
          <w:rFonts w:ascii="Times New Roman" w:hAnsi="Times New Roman"/>
          <w:sz w:val="24"/>
          <w:szCs w:val="24"/>
        </w:rPr>
        <w:t>, and derived statistical units, i.e. those which are constructed during the statistical production process</w:t>
      </w:r>
      <w:r w:rsidR="00436782">
        <w:rPr>
          <w:rFonts w:ascii="Times New Roman" w:hAnsi="Times New Roman"/>
          <w:sz w:val="24"/>
          <w:szCs w:val="24"/>
        </w:rPr>
        <w:t xml:space="preserve"> (also known as analytical units)</w:t>
      </w:r>
      <w:r w:rsidRPr="00303B61">
        <w:rPr>
          <w:rFonts w:ascii="Times New Roman" w:hAnsi="Times New Roman"/>
          <w:sz w:val="24"/>
          <w:szCs w:val="24"/>
        </w:rPr>
        <w:t>. A basic statistical unit is the most detailed level to which the obtained characteristics can be attached.</w:t>
      </w:r>
    </w:p>
    <w:p w14:paraId="0139C3CC" w14:textId="52F4504A" w:rsidR="008201DD" w:rsidRDefault="008201DD" w:rsidP="00561A0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Statistical units for economic statistics comprise the enterprise, enterprise group, kind-of-activity unit (KAU), local unit, establishment, homogeneous unit of production, etc. </w:t>
      </w:r>
      <w:r w:rsidRPr="00561A09">
        <w:rPr>
          <w:rFonts w:ascii="Times New Roman" w:hAnsi="Times New Roman"/>
          <w:sz w:val="24"/>
          <w:szCs w:val="24"/>
        </w:rPr>
        <w:t>In other statistical domains, statistical units can include persons, households, geographical areas, events etc.</w:t>
      </w:r>
    </w:p>
    <w:p w14:paraId="2637CF1F" w14:textId="77777777" w:rsidR="008201DD" w:rsidRPr="00303B61" w:rsidRDefault="008201DD" w:rsidP="00ED15E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611A01E" w14:textId="77777777" w:rsidR="008201DD" w:rsidRPr="00FE5896"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Pr="00FE5896">
        <w:rPr>
          <w:rFonts w:ascii="Times New Roman" w:hAnsi="Times New Roman"/>
          <w:sz w:val="24"/>
          <w:szCs w:val="24"/>
        </w:rPr>
        <w:tab/>
        <w:t>STAT_UNIT</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22" w:name="_Toc427317104"/>
      <w:bookmarkStart w:id="2223" w:name="_Toc427318722"/>
      <w:bookmarkStart w:id="2224" w:name="_Toc441822474"/>
      <w:bookmarkStart w:id="2225" w:name="_Toc521320344"/>
      <w:r w:rsidRPr="00FE5896">
        <w:rPr>
          <w:rFonts w:ascii="Times New Roman" w:hAnsi="Times New Roman"/>
          <w:b/>
          <w:sz w:val="24"/>
          <w:szCs w:val="24"/>
        </w:rPr>
        <w:instrText>Concept ID</w:instrText>
      </w:r>
      <w:r w:rsidRPr="00FE5896">
        <w:rPr>
          <w:rFonts w:ascii="Times New Roman" w:hAnsi="Times New Roman"/>
          <w:sz w:val="24"/>
          <w:szCs w:val="24"/>
        </w:rPr>
        <w:tab/>
        <w:instrText>STAT_UNIT</w:instrText>
      </w:r>
      <w:bookmarkEnd w:id="2222"/>
      <w:bookmarkEnd w:id="2223"/>
      <w:bookmarkEnd w:id="2224"/>
      <w:bookmarkEnd w:id="2225"/>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2D388028" w14:textId="1FAC3938"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6B994F87" w14:textId="6F2591F3" w:rsidR="008201DD" w:rsidRPr="00F81A8C" w:rsidRDefault="008201DD" w:rsidP="0041600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F81A8C">
        <w:rPr>
          <w:rFonts w:ascii="Times New Roman" w:hAnsi="Times New Roman"/>
          <w:b/>
          <w:sz w:val="24"/>
          <w:szCs w:val="24"/>
        </w:rPr>
        <w:t>Source</w:t>
      </w:r>
      <w:r w:rsidRPr="00F81A8C">
        <w:rPr>
          <w:rFonts w:ascii="Times New Roman" w:hAnsi="Times New Roman"/>
          <w:sz w:val="24"/>
          <w:szCs w:val="24"/>
        </w:rPr>
        <w:tab/>
      </w:r>
      <w:r w:rsidRPr="007224C8">
        <w:rPr>
          <w:rFonts w:ascii="Times New Roman" w:hAnsi="Times New Roman"/>
          <w:sz w:val="24"/>
          <w:szCs w:val="24"/>
        </w:rPr>
        <w:t>SDMX, "SDMX Glossary Version 1.0", February 2016 (</w:t>
      </w:r>
      <w:hyperlink r:id="rId268" w:history="1">
        <w:r w:rsidR="00292EAF" w:rsidRPr="002E2F75">
          <w:rPr>
            <w:rStyle w:val="Hyperlink"/>
            <w:rFonts w:ascii="Times New Roman" w:hAnsi="Times New Roman"/>
            <w:sz w:val="24"/>
            <w:szCs w:val="24"/>
          </w:rPr>
          <w:t>https://sdmx.org/wp-content/uploads/SDMX_Glossary_Version_1_0_February_2016.docx</w:t>
        </w:r>
      </w:hyperlink>
      <w:r w:rsidRPr="007224C8">
        <w:rPr>
          <w:rFonts w:ascii="Times New Roman" w:hAnsi="Times New Roman"/>
          <w:sz w:val="24"/>
          <w:szCs w:val="24"/>
        </w:rPr>
        <w:t>)</w:t>
      </w:r>
    </w:p>
    <w:p w14:paraId="7CE5435D" w14:textId="47CC3035" w:rsidR="008201DD" w:rsidRPr="00303B61" w:rsidRDefault="008201DD" w:rsidP="0052081F">
      <w:pPr>
        <w:pStyle w:val="Heading1"/>
      </w:pPr>
      <w:bookmarkStart w:id="2226" w:name="_Toc521319815"/>
      <w:r w:rsidRPr="00303B61">
        <w:t>Statistical variable</w:t>
      </w:r>
      <w:bookmarkEnd w:id="2226"/>
      <w:r w:rsidR="005A4ECF">
        <w:fldChar w:fldCharType="begin"/>
      </w:r>
      <w:r w:rsidR="005A4ECF" w:rsidRPr="00303B61">
        <w:instrText>tc "</w:instrText>
      </w:r>
      <w:bookmarkStart w:id="2227" w:name="_Toc521320345"/>
      <w:r w:rsidR="005A4ECF" w:rsidRPr="00303B61">
        <w:instrText>Statistical variable</w:instrText>
      </w:r>
      <w:bookmarkEnd w:id="2227"/>
      <w:r w:rsidR="005A4ECF" w:rsidRPr="00303B61">
        <w:instrText>" \f C \l 1</w:instrText>
      </w:r>
      <w:r w:rsidR="005A4ECF">
        <w:fldChar w:fldCharType="end"/>
      </w:r>
    </w:p>
    <w:p w14:paraId="0256359C" w14:textId="25F14716"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F4387">
        <w:rPr>
          <w:rFonts w:ascii="Times New Roman" w:hAnsi="Times New Roman"/>
          <w:sz w:val="24"/>
          <w:szCs w:val="24"/>
        </w:rPr>
        <w:t xml:space="preserve">Concept </w:t>
      </w:r>
      <w:r>
        <w:rPr>
          <w:rFonts w:ascii="Times New Roman" w:hAnsi="Times New Roman"/>
          <w:sz w:val="24"/>
          <w:szCs w:val="24"/>
        </w:rPr>
        <w:t xml:space="preserve">used </w:t>
      </w:r>
      <w:r w:rsidRPr="00FF4387">
        <w:rPr>
          <w:rFonts w:ascii="Times New Roman" w:hAnsi="Times New Roman"/>
          <w:sz w:val="24"/>
          <w:szCs w:val="24"/>
        </w:rPr>
        <w:t>as a characteristic</w:t>
      </w:r>
      <w:r>
        <w:rPr>
          <w:rFonts w:ascii="Times New Roman" w:hAnsi="Times New Roman"/>
          <w:sz w:val="24"/>
          <w:szCs w:val="24"/>
        </w:rPr>
        <w:t xml:space="preserve"> </w:t>
      </w:r>
      <w:r w:rsidRPr="00303B61">
        <w:rPr>
          <w:rFonts w:ascii="Times New Roman" w:hAnsi="Times New Roman"/>
          <w:sz w:val="24"/>
          <w:szCs w:val="24"/>
        </w:rPr>
        <w:t xml:space="preserve">of a unit being observed that may assume more than one of a set of values to which a numerical measure or a category from a classification can be assigned. </w:t>
      </w:r>
    </w:p>
    <w:p w14:paraId="405347A9" w14:textId="3C15EA15" w:rsidR="008201DD" w:rsidRPr="00303B61"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term </w:t>
      </w:r>
      <w:r w:rsidR="00624DDA">
        <w:rPr>
          <w:rFonts w:ascii="Times New Roman" w:hAnsi="Times New Roman"/>
          <w:sz w:val="24"/>
          <w:szCs w:val="24"/>
        </w:rPr>
        <w:t>"</w:t>
      </w:r>
      <w:r w:rsidRPr="00303B61">
        <w:rPr>
          <w:rFonts w:ascii="Times New Roman" w:hAnsi="Times New Roman"/>
          <w:sz w:val="24"/>
          <w:szCs w:val="24"/>
        </w:rPr>
        <w:t>variable</w:t>
      </w:r>
      <w:r w:rsidR="00624DDA">
        <w:rPr>
          <w:rFonts w:ascii="Times New Roman" w:hAnsi="Times New Roman"/>
          <w:sz w:val="24"/>
          <w:szCs w:val="24"/>
        </w:rPr>
        <w:t>"</w:t>
      </w:r>
      <w:r w:rsidRPr="00303B61">
        <w:rPr>
          <w:rFonts w:ascii="Times New Roman" w:hAnsi="Times New Roman"/>
          <w:sz w:val="24"/>
          <w:szCs w:val="24"/>
        </w:rPr>
        <w:t xml:space="preserve"> is meant here in the mathematical sense, i.e. a quantity which may take any one of specified set of values. It is convenient to apply the same word to denote non-measurable characteristics, e.g., </w:t>
      </w:r>
      <w:r w:rsidR="00624DDA">
        <w:rPr>
          <w:rFonts w:ascii="Times New Roman" w:hAnsi="Times New Roman"/>
          <w:sz w:val="24"/>
          <w:szCs w:val="24"/>
        </w:rPr>
        <w:t>"</w:t>
      </w:r>
      <w:r w:rsidRPr="00303B61">
        <w:rPr>
          <w:rFonts w:ascii="Times New Roman" w:hAnsi="Times New Roman"/>
          <w:sz w:val="24"/>
          <w:szCs w:val="24"/>
        </w:rPr>
        <w:t>sex</w:t>
      </w:r>
      <w:r w:rsidR="00624DDA">
        <w:rPr>
          <w:rFonts w:ascii="Times New Roman" w:hAnsi="Times New Roman"/>
          <w:sz w:val="24"/>
          <w:szCs w:val="24"/>
        </w:rPr>
        <w:t>"</w:t>
      </w:r>
      <w:r w:rsidRPr="00303B61">
        <w:rPr>
          <w:rFonts w:ascii="Times New Roman" w:hAnsi="Times New Roman"/>
          <w:sz w:val="24"/>
          <w:szCs w:val="24"/>
        </w:rPr>
        <w:t xml:space="preserve"> is a variable in this sense since any human individual may take one of two </w:t>
      </w:r>
      <w:r w:rsidR="00624DDA">
        <w:rPr>
          <w:rFonts w:ascii="Times New Roman" w:hAnsi="Times New Roman"/>
          <w:sz w:val="24"/>
          <w:szCs w:val="24"/>
        </w:rPr>
        <w:t>"</w:t>
      </w:r>
      <w:r w:rsidRPr="00303B61">
        <w:rPr>
          <w:rFonts w:ascii="Times New Roman" w:hAnsi="Times New Roman"/>
          <w:sz w:val="24"/>
          <w:szCs w:val="24"/>
        </w:rPr>
        <w:t>values</w:t>
      </w:r>
      <w:r w:rsidR="00624DDA">
        <w:rPr>
          <w:rFonts w:ascii="Times New Roman" w:hAnsi="Times New Roman"/>
          <w:sz w:val="24"/>
          <w:szCs w:val="24"/>
        </w:rPr>
        <w:t>"</w:t>
      </w:r>
      <w:r w:rsidRPr="00303B61">
        <w:rPr>
          <w:rFonts w:ascii="Times New Roman" w:hAnsi="Times New Roman"/>
          <w:sz w:val="24"/>
          <w:szCs w:val="24"/>
        </w:rPr>
        <w:t xml:space="preserve">, male or female. </w:t>
      </w:r>
    </w:p>
    <w:p w14:paraId="55F0FBC2" w14:textId="65267EF7" w:rsidR="008201DD" w:rsidRPr="00EB3D60" w:rsidRDefault="008201DD" w:rsidP="0052081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VARIABLE</w:t>
      </w:r>
      <w:r w:rsidR="00FE5896" w:rsidRPr="00BB5EFB">
        <w:rPr>
          <w:rFonts w:ascii="Times New Roman" w:hAnsi="Times New Roman"/>
          <w:sz w:val="24"/>
          <w:szCs w:val="24"/>
        </w:rPr>
        <w:fldChar w:fldCharType="begin"/>
      </w:r>
      <w:r w:rsidR="00FE5896" w:rsidRPr="00BB5EFB">
        <w:rPr>
          <w:rFonts w:ascii="Times New Roman" w:hAnsi="Times New Roman"/>
          <w:sz w:val="24"/>
          <w:szCs w:val="24"/>
        </w:rPr>
        <w:instrText>tc "</w:instrText>
      </w:r>
      <w:bookmarkStart w:id="2228" w:name="_Toc521320346"/>
      <w:r w:rsidR="00FE5896" w:rsidRPr="00BB5EFB">
        <w:rPr>
          <w:rFonts w:ascii="Times New Roman" w:hAnsi="Times New Roman"/>
          <w:b/>
          <w:sz w:val="24"/>
          <w:szCs w:val="24"/>
        </w:rPr>
        <w:instrText>Concept ID</w:instrText>
      </w:r>
      <w:r w:rsidR="00FE5896" w:rsidRPr="00BB5EFB">
        <w:rPr>
          <w:rFonts w:ascii="Times New Roman" w:hAnsi="Times New Roman"/>
          <w:sz w:val="24"/>
          <w:szCs w:val="24"/>
        </w:rPr>
        <w:tab/>
      </w:r>
      <w:r w:rsidR="00FE5896" w:rsidRPr="00EB3D60">
        <w:rPr>
          <w:rFonts w:ascii="Times New Roman" w:hAnsi="Times New Roman"/>
          <w:sz w:val="24"/>
          <w:szCs w:val="24"/>
        </w:rPr>
        <w:instrText>VARIABLE</w:instrText>
      </w:r>
      <w:bookmarkEnd w:id="2228"/>
      <w:r w:rsidR="00FE5896" w:rsidRPr="00BB5EFB">
        <w:rPr>
          <w:rFonts w:ascii="Times New Roman" w:hAnsi="Times New Roman"/>
          <w:sz w:val="24"/>
          <w:szCs w:val="24"/>
        </w:rPr>
        <w:instrText>" \f C \l 2</w:instrText>
      </w:r>
      <w:r w:rsidR="00FE5896" w:rsidRPr="00BB5EFB">
        <w:rPr>
          <w:rFonts w:ascii="Times New Roman" w:hAnsi="Times New Roman"/>
          <w:sz w:val="24"/>
          <w:szCs w:val="24"/>
        </w:rPr>
        <w:fldChar w:fldCharType="end"/>
      </w:r>
    </w:p>
    <w:p w14:paraId="18F71865" w14:textId="724BAB8F" w:rsidR="008201DD" w:rsidRPr="00A22215"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22215">
        <w:rPr>
          <w:rFonts w:ascii="Times New Roman" w:hAnsi="Times New Roman"/>
          <w:b/>
          <w:sz w:val="24"/>
          <w:szCs w:val="24"/>
        </w:rPr>
        <w:t>Source</w:t>
      </w:r>
      <w:r w:rsidRPr="00A22215">
        <w:rPr>
          <w:rFonts w:ascii="Times New Roman" w:hAnsi="Times New Roman"/>
          <w:sz w:val="24"/>
          <w:szCs w:val="24"/>
        </w:rPr>
        <w:tab/>
        <w:t xml:space="preserve">SDMX, "SDMX Glossary Version </w:t>
      </w:r>
      <w:r w:rsidR="000150F5">
        <w:rPr>
          <w:rFonts w:ascii="Times New Roman" w:hAnsi="Times New Roman"/>
          <w:sz w:val="24"/>
          <w:szCs w:val="24"/>
        </w:rPr>
        <w:t>2</w:t>
      </w:r>
      <w:r w:rsidRPr="00A22215">
        <w:rPr>
          <w:rFonts w:ascii="Times New Roman" w:hAnsi="Times New Roman"/>
          <w:sz w:val="24"/>
          <w:szCs w:val="24"/>
        </w:rPr>
        <w:t xml:space="preserve">.0", </w:t>
      </w:r>
      <w:r w:rsidR="000150F5">
        <w:rPr>
          <w:rFonts w:ascii="Times New Roman" w:hAnsi="Times New Roman"/>
          <w:sz w:val="24"/>
          <w:szCs w:val="24"/>
        </w:rPr>
        <w:t>August</w:t>
      </w:r>
      <w:r w:rsidRPr="00A22215">
        <w:rPr>
          <w:rFonts w:ascii="Times New Roman" w:hAnsi="Times New Roman"/>
          <w:sz w:val="24"/>
          <w:szCs w:val="24"/>
        </w:rPr>
        <w:t xml:space="preserve"> 201</w:t>
      </w:r>
      <w:r w:rsidR="000150F5">
        <w:rPr>
          <w:rFonts w:ascii="Times New Roman" w:hAnsi="Times New Roman"/>
          <w:sz w:val="24"/>
          <w:szCs w:val="24"/>
        </w:rPr>
        <w:t>8</w:t>
      </w:r>
    </w:p>
    <w:p w14:paraId="5A6FA924" w14:textId="0DE97AD4" w:rsidR="008201DD" w:rsidRDefault="008201DD" w:rsidP="003052F4">
      <w:pPr>
        <w:pStyle w:val="Heading1"/>
      </w:pPr>
      <w:bookmarkStart w:id="2229" w:name="_Toc521319816"/>
      <w:r>
        <w:t>Status in employment</w:t>
      </w:r>
      <w:bookmarkEnd w:id="2229"/>
      <w:r w:rsidR="005A4ECF">
        <w:fldChar w:fldCharType="begin"/>
      </w:r>
      <w:r w:rsidR="005A4ECF" w:rsidRPr="00303B61">
        <w:instrText>tc "</w:instrText>
      </w:r>
      <w:bookmarkStart w:id="2230" w:name="_Toc521320347"/>
      <w:r w:rsidR="005A4ECF">
        <w:instrText>Status in employment</w:instrText>
      </w:r>
      <w:bookmarkEnd w:id="2230"/>
      <w:r w:rsidR="005A4ECF" w:rsidRPr="00303B61">
        <w:instrText>" \f C \l 1</w:instrText>
      </w:r>
      <w:r w:rsidR="005A4ECF">
        <w:fldChar w:fldCharType="end"/>
      </w:r>
    </w:p>
    <w:p w14:paraId="08B8AABD"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Type of explicit or implicit contract of employment which an employed person has in their job. </w:t>
      </w:r>
    </w:p>
    <w:p w14:paraId="2F7AD447"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in employment is a key characteristic of the job held by an employed person. It is established based on the type of authority that the employed person is able to exercise in relation to the work performed and the type of economic risk to which the employed person is exposed. </w:t>
      </w:r>
    </w:p>
    <w:p w14:paraId="162E637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0CA989A5" w14:textId="53227928"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t>Concept ID</w:t>
      </w:r>
      <w:r w:rsidR="00FE5896">
        <w:rPr>
          <w:rFonts w:ascii="Times New Roman" w:hAnsi="Times New Roman"/>
          <w:sz w:val="24"/>
          <w:szCs w:val="24"/>
        </w:rPr>
        <w:tab/>
      </w:r>
      <w:r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31" w:name="_Toc521320348"/>
      <w:r w:rsidRPr="00FE5896">
        <w:rPr>
          <w:rFonts w:ascii="Times New Roman" w:hAnsi="Times New Roman"/>
          <w:b/>
          <w:sz w:val="24"/>
          <w:szCs w:val="24"/>
        </w:rPr>
        <w:instrText>Concept ID</w:instrText>
      </w:r>
      <w:r w:rsidR="00FE5896">
        <w:rPr>
          <w:rFonts w:ascii="Times New Roman" w:hAnsi="Times New Roman"/>
          <w:b/>
          <w:sz w:val="24"/>
          <w:szCs w:val="24"/>
        </w:rPr>
        <w:tab/>
      </w:r>
      <w:r w:rsidR="00FE5896"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231"/>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F123D21" w14:textId="6EE53C72"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Pr>
          <w:rFonts w:ascii="Times New Roman" w:hAnsi="Times New Roman"/>
          <w:sz w:val="24"/>
          <w:szCs w:val="24"/>
        </w:rPr>
        <w:t>Codelist</w:t>
      </w:r>
    </w:p>
    <w:p w14:paraId="59C0120C" w14:textId="743AFCD2" w:rsidR="008201DD" w:rsidRPr="00FE5896"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FE5896">
        <w:rPr>
          <w:rFonts w:ascii="Times New Roman" w:hAnsi="Times New Roman"/>
          <w:b/>
          <w:sz w:val="24"/>
          <w:szCs w:val="24"/>
        </w:rPr>
        <w:lastRenderedPageBreak/>
        <w:t>Codelist ID</w:t>
      </w:r>
      <w:r w:rsidRPr="00FE5896">
        <w:rPr>
          <w:rFonts w:ascii="Times New Roman" w:hAnsi="Times New Roman"/>
          <w:sz w:val="24"/>
          <w:szCs w:val="24"/>
        </w:rPr>
        <w:tab/>
        <w:t>CL_</w:t>
      </w:r>
      <w:r w:rsidR="001A4118" w:rsidRPr="00FE5896">
        <w:rPr>
          <w:rFonts w:ascii="Times New Roman" w:hAnsi="Times New Roman"/>
          <w:sz w:val="24"/>
          <w:szCs w:val="24"/>
        </w:rPr>
        <w:t>EMPLOYMENT</w:t>
      </w:r>
      <w:r w:rsidR="001A4118">
        <w:rPr>
          <w:rFonts w:ascii="Times New Roman" w:hAnsi="Times New Roman"/>
          <w:sz w:val="24"/>
          <w:szCs w:val="24"/>
        </w:rPr>
        <w:t>_STATUS</w:t>
      </w:r>
      <w:r w:rsidRPr="00FE5896">
        <w:rPr>
          <w:rFonts w:ascii="Times New Roman" w:hAnsi="Times New Roman"/>
          <w:sz w:val="24"/>
          <w:szCs w:val="24"/>
        </w:rPr>
        <w:fldChar w:fldCharType="begin"/>
      </w:r>
      <w:r w:rsidRPr="00FE5896">
        <w:rPr>
          <w:rFonts w:ascii="Times New Roman" w:hAnsi="Times New Roman"/>
          <w:sz w:val="24"/>
          <w:szCs w:val="24"/>
        </w:rPr>
        <w:instrText>tc "</w:instrText>
      </w:r>
      <w:bookmarkStart w:id="2232" w:name="_Toc521320349"/>
      <w:r w:rsidRPr="00FE5896">
        <w:rPr>
          <w:rFonts w:ascii="Times New Roman" w:hAnsi="Times New Roman"/>
          <w:b/>
          <w:sz w:val="24"/>
          <w:szCs w:val="24"/>
        </w:rPr>
        <w:instrText>Codelist ID</w:instrText>
      </w:r>
      <w:r w:rsidR="00FE5896" w:rsidRPr="00FE5896">
        <w:rPr>
          <w:rFonts w:ascii="Times New Roman" w:hAnsi="Times New Roman"/>
          <w:b/>
          <w:sz w:val="24"/>
          <w:szCs w:val="24"/>
        </w:rPr>
        <w:tab/>
      </w:r>
      <w:r w:rsidR="00FE5896" w:rsidRPr="00FE5896">
        <w:rPr>
          <w:rFonts w:ascii="Times New Roman" w:hAnsi="Times New Roman"/>
          <w:sz w:val="24"/>
          <w:szCs w:val="24"/>
        </w:rPr>
        <w:instrText>CL_</w:instrText>
      </w:r>
      <w:r w:rsidR="001A4118" w:rsidRPr="00FE5896">
        <w:rPr>
          <w:rFonts w:ascii="Times New Roman" w:hAnsi="Times New Roman"/>
          <w:sz w:val="24"/>
          <w:szCs w:val="24"/>
        </w:rPr>
        <w:instrText>EMPLOYMENT</w:instrText>
      </w:r>
      <w:r w:rsidR="001A4118">
        <w:rPr>
          <w:rFonts w:ascii="Times New Roman" w:hAnsi="Times New Roman"/>
          <w:sz w:val="24"/>
          <w:szCs w:val="24"/>
        </w:rPr>
        <w:instrText>_STATUS</w:instrText>
      </w:r>
      <w:bookmarkEnd w:id="2232"/>
      <w:r w:rsidRPr="00FE5896">
        <w:rPr>
          <w:rFonts w:ascii="Times New Roman" w:hAnsi="Times New Roman"/>
          <w:sz w:val="24"/>
          <w:szCs w:val="24"/>
        </w:rPr>
        <w:instrText>" \f C \l 2</w:instrText>
      </w:r>
      <w:r w:rsidRPr="00FE5896">
        <w:rPr>
          <w:rFonts w:ascii="Times New Roman" w:hAnsi="Times New Roman"/>
          <w:sz w:val="24"/>
          <w:szCs w:val="24"/>
        </w:rPr>
        <w:fldChar w:fldCharType="end"/>
      </w:r>
    </w:p>
    <w:p w14:paraId="52BD9CAF" w14:textId="49CF58B2"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799E2AA" w14:textId="232EE5C8" w:rsidR="00292EAF" w:rsidRPr="003052F4" w:rsidRDefault="00292EAF" w:rsidP="00292EAF">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r>
      <w:r w:rsidR="00DA6397">
        <w:rPr>
          <w:rFonts w:ascii="Times New Roman" w:hAnsi="Times New Roman"/>
          <w:sz w:val="24"/>
          <w:szCs w:val="24"/>
        </w:rPr>
        <w:t xml:space="preserve">International Labour Organization (ILO), </w:t>
      </w:r>
      <w:r w:rsidR="00DA6397" w:rsidRPr="00DA6397">
        <w:rPr>
          <w:rFonts w:ascii="Times New Roman" w:hAnsi="Times New Roman"/>
          <w:sz w:val="24"/>
          <w:szCs w:val="24"/>
        </w:rPr>
        <w:t>Resolution concerning the International Classificatio</w:t>
      </w:r>
      <w:r w:rsidR="00DA6397">
        <w:rPr>
          <w:rFonts w:ascii="Times New Roman" w:hAnsi="Times New Roman"/>
          <w:sz w:val="24"/>
          <w:szCs w:val="24"/>
        </w:rPr>
        <w:t xml:space="preserve">n of Status in Employment </w:t>
      </w:r>
      <w:r w:rsidR="00DA6397" w:rsidRPr="00DA6397">
        <w:rPr>
          <w:rFonts w:ascii="Times New Roman" w:hAnsi="Times New Roman"/>
          <w:sz w:val="24"/>
          <w:szCs w:val="24"/>
        </w:rPr>
        <w:t>(ICSE-93)</w:t>
      </w:r>
      <w:r w:rsidR="00DA6397">
        <w:rPr>
          <w:rFonts w:ascii="Times New Roman" w:hAnsi="Times New Roman"/>
          <w:sz w:val="24"/>
          <w:szCs w:val="24"/>
        </w:rPr>
        <w:t>,</w:t>
      </w:r>
      <w:r w:rsidR="00DA6397" w:rsidRPr="00DA6397">
        <w:rPr>
          <w:rFonts w:ascii="Times New Roman" w:hAnsi="Times New Roman"/>
          <w:sz w:val="24"/>
          <w:szCs w:val="24"/>
        </w:rPr>
        <w:t xml:space="preserve"> adopted by the 15th International Conference of Labour Statisticians (ICLS) in </w:t>
      </w:r>
      <w:r w:rsidR="00DA6397">
        <w:rPr>
          <w:rFonts w:ascii="Times New Roman" w:hAnsi="Times New Roman"/>
          <w:sz w:val="24"/>
          <w:szCs w:val="24"/>
        </w:rPr>
        <w:t xml:space="preserve">January </w:t>
      </w:r>
      <w:r w:rsidR="00DA6397" w:rsidRPr="00DA6397">
        <w:rPr>
          <w:rFonts w:ascii="Times New Roman" w:hAnsi="Times New Roman"/>
          <w:sz w:val="24"/>
          <w:szCs w:val="24"/>
        </w:rPr>
        <w:t>1993</w:t>
      </w:r>
      <w:r w:rsidR="00DA6397">
        <w:rPr>
          <w:rFonts w:ascii="Times New Roman" w:hAnsi="Times New Roman"/>
          <w:sz w:val="24"/>
          <w:szCs w:val="24"/>
        </w:rPr>
        <w:t xml:space="preserve"> (</w:t>
      </w:r>
      <w:hyperlink r:id="rId269" w:history="1">
        <w:r w:rsidR="00DA6397" w:rsidRPr="00DA6397">
          <w:rPr>
            <w:rStyle w:val="Hyperlink"/>
            <w:rFonts w:ascii="Times New Roman" w:hAnsi="Times New Roman"/>
            <w:sz w:val="24"/>
            <w:szCs w:val="24"/>
          </w:rPr>
          <w:t>http://www.ilo.org/global/statistics-and-databases/standards-and-guidelines/resolutions-adopted-by-international-conferences-of-labour-statisticians/WCMS_087562/lang--en/index.htm</w:t>
        </w:r>
      </w:hyperlink>
      <w:r w:rsidR="00DA6397">
        <w:rPr>
          <w:rFonts w:ascii="Times New Roman" w:hAnsi="Times New Roman"/>
          <w:sz w:val="24"/>
          <w:szCs w:val="24"/>
        </w:rPr>
        <w:t>)</w:t>
      </w:r>
    </w:p>
    <w:p w14:paraId="4F30D2D2" w14:textId="1904ABC0" w:rsidR="008201DD" w:rsidRDefault="008201DD" w:rsidP="003052F4">
      <w:pPr>
        <w:pStyle w:val="Heading1"/>
      </w:pPr>
      <w:bookmarkStart w:id="2233" w:name="_Toc521319817"/>
      <w:r>
        <w:t>Status of worker</w:t>
      </w:r>
      <w:bookmarkEnd w:id="2233"/>
      <w:r w:rsidR="005A4ECF">
        <w:fldChar w:fldCharType="begin"/>
      </w:r>
      <w:r w:rsidR="005A4ECF" w:rsidRPr="00303B61">
        <w:instrText>tc "</w:instrText>
      </w:r>
      <w:bookmarkStart w:id="2234" w:name="_Toc521320350"/>
      <w:r w:rsidR="005A4ECF">
        <w:instrText>Status of worker</w:instrText>
      </w:r>
      <w:bookmarkEnd w:id="2234"/>
      <w:r w:rsidR="005A4ECF" w:rsidRPr="00303B61">
        <w:instrText>" \f C \l 1</w:instrText>
      </w:r>
      <w:r w:rsidR="005A4ECF">
        <w:fldChar w:fldCharType="end"/>
      </w:r>
    </w:p>
    <w:p w14:paraId="1F1495B0"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Definition</w:t>
      </w:r>
      <w:r>
        <w:rPr>
          <w:rFonts w:ascii="Times New Roman" w:hAnsi="Times New Roman"/>
          <w:sz w:val="24"/>
          <w:szCs w:val="24"/>
        </w:rPr>
        <w:tab/>
        <w:t xml:space="preserve">Nature of the relationship between a worker and the economic unit in which or for which the work is performed. </w:t>
      </w:r>
    </w:p>
    <w:p w14:paraId="73BF3AC8"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Context</w:t>
      </w:r>
      <w:r>
        <w:rPr>
          <w:rFonts w:ascii="Times New Roman" w:hAnsi="Times New Roman"/>
          <w:sz w:val="24"/>
          <w:szCs w:val="24"/>
        </w:rPr>
        <w:tab/>
        <w:t xml:space="preserve">Status of worker is a key characteristic of the job or work activity performed by a person in an economic unit. It is established based on the type of authority that the worker is able to exercise in relation to the work performed and the type of economic risk to which the worker is exposed. The classification of status of worker applies to all forms of work including own-use production work, employment, volunteer work, unpaid trainee work and other forms of work. </w:t>
      </w:r>
    </w:p>
    <w:p w14:paraId="0A3EED31" w14:textId="77777777"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Type</w:t>
      </w:r>
      <w:r>
        <w:rPr>
          <w:rFonts w:ascii="Times New Roman" w:hAnsi="Times New Roman"/>
          <w:b/>
          <w:sz w:val="24"/>
          <w:szCs w:val="24"/>
        </w:rPr>
        <w:tab/>
      </w:r>
      <w:r>
        <w:rPr>
          <w:rFonts w:ascii="Times New Roman" w:hAnsi="Times New Roman"/>
          <w:sz w:val="24"/>
          <w:szCs w:val="24"/>
        </w:rPr>
        <w:t>Cross-domain concept</w:t>
      </w:r>
    </w:p>
    <w:p w14:paraId="2B1E1EE2" w14:textId="5CFE047D" w:rsidR="008201DD" w:rsidRPr="004E42F9"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004E42F9" w:rsidRPr="004E42F9">
        <w:rPr>
          <w:rFonts w:ascii="Times New Roman" w:hAnsi="Times New Roman"/>
          <w:sz w:val="24"/>
          <w:szCs w:val="24"/>
        </w:rPr>
        <w:tab/>
      </w:r>
      <w:r w:rsidRPr="004E42F9">
        <w:rPr>
          <w:rFonts w:ascii="Times New Roman" w:hAnsi="Times New Roman"/>
          <w:sz w:val="24"/>
          <w:szCs w:val="24"/>
        </w:rPr>
        <w:t>WORKER</w:t>
      </w:r>
      <w:r w:rsidR="00DA6397">
        <w:rPr>
          <w:rFonts w:ascii="Times New Roman" w:hAnsi="Times New Roman"/>
          <w:sz w:val="24"/>
          <w:szCs w:val="24"/>
        </w:rPr>
        <w:t>_STATUS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235" w:name="_Toc521320351"/>
      <w:r w:rsidRPr="004E42F9">
        <w:rPr>
          <w:rFonts w:ascii="Times New Roman" w:hAnsi="Times New Roman"/>
          <w:b/>
          <w:sz w:val="24"/>
          <w:szCs w:val="24"/>
        </w:rPr>
        <w:instrText>Concept ID</w:instrText>
      </w:r>
      <w:r w:rsidR="004E42F9" w:rsidRPr="004E42F9">
        <w:rPr>
          <w:rFonts w:ascii="Times New Roman" w:hAnsi="Times New Roman"/>
          <w:sz w:val="24"/>
          <w:szCs w:val="24"/>
        </w:rPr>
        <w:tab/>
        <w:instrText>WORKER</w:instrText>
      </w:r>
      <w:r w:rsidR="00DA6397">
        <w:rPr>
          <w:rFonts w:ascii="Times New Roman" w:hAnsi="Times New Roman"/>
          <w:sz w:val="24"/>
          <w:szCs w:val="24"/>
        </w:rPr>
        <w:instrText>_STATUS</w:instrText>
      </w:r>
      <w:bookmarkEnd w:id="2235"/>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D9392C7" w14:textId="1F773821" w:rsidR="008201DD" w:rsidRDefault="008201DD" w:rsidP="003052F4">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Recommended representation</w:t>
      </w:r>
      <w:r>
        <w:rPr>
          <w:rFonts w:ascii="Times New Roman" w:hAnsi="Times New Roman"/>
          <w:b/>
          <w:sz w:val="24"/>
          <w:szCs w:val="24"/>
        </w:rPr>
        <w:tab/>
      </w:r>
      <w:r w:rsidR="00AA1D46">
        <w:rPr>
          <w:rFonts w:ascii="Times New Roman" w:hAnsi="Times New Roman"/>
          <w:sz w:val="24"/>
          <w:szCs w:val="24"/>
        </w:rPr>
        <w:t>Code</w:t>
      </w:r>
      <w:r>
        <w:rPr>
          <w:rFonts w:ascii="Times New Roman" w:hAnsi="Times New Roman"/>
          <w:sz w:val="24"/>
          <w:szCs w:val="24"/>
        </w:rPr>
        <w:t>list</w:t>
      </w:r>
    </w:p>
    <w:p w14:paraId="6172AB7E" w14:textId="12A626FF" w:rsidR="008201DD"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sz w:val="24"/>
          <w:szCs w:val="24"/>
        </w:rPr>
        <w:tab/>
        <w:t>CL_WORKER_STATUS</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236" w:name="_Toc521320352"/>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CL_WORKER_STATUS</w:instrText>
      </w:r>
      <w:bookmarkEnd w:id="2236"/>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0729DA64" w14:textId="5D78A852" w:rsidR="008201DD" w:rsidRPr="00DA6397" w:rsidRDefault="008201DD"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Related terms</w:t>
      </w:r>
      <w:r>
        <w:rPr>
          <w:rFonts w:ascii="Times New Roman" w:hAnsi="Times New Roman"/>
          <w:b/>
          <w:sz w:val="24"/>
          <w:szCs w:val="24"/>
        </w:rPr>
        <w:tab/>
      </w:r>
      <w:r w:rsidRPr="003052F4">
        <w:rPr>
          <w:rFonts w:ascii="Times New Roman" w:hAnsi="Times New Roman"/>
          <w:sz w:val="24"/>
          <w:szCs w:val="24"/>
        </w:rPr>
        <w:t>Job</w:t>
      </w:r>
    </w:p>
    <w:p w14:paraId="78DE397D" w14:textId="334FC08B" w:rsidR="00DA6397" w:rsidRPr="00DA6397" w:rsidRDefault="00DA6397" w:rsidP="003052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6397">
        <w:rPr>
          <w:rFonts w:ascii="Times New Roman" w:hAnsi="Times New Roman"/>
          <w:sz w:val="24"/>
          <w:szCs w:val="24"/>
        </w:rPr>
        <w:tab/>
        <w:t>Status in empl</w:t>
      </w:r>
      <w:r>
        <w:rPr>
          <w:rFonts w:ascii="Times New Roman" w:hAnsi="Times New Roman"/>
          <w:sz w:val="24"/>
          <w:szCs w:val="24"/>
        </w:rPr>
        <w:t>o</w:t>
      </w:r>
      <w:r w:rsidRPr="00DA6397">
        <w:rPr>
          <w:rFonts w:ascii="Times New Roman" w:hAnsi="Times New Roman"/>
          <w:sz w:val="24"/>
          <w:szCs w:val="24"/>
        </w:rPr>
        <w:t>yment</w:t>
      </w:r>
    </w:p>
    <w:p w14:paraId="6BABEB18" w14:textId="06E642B9" w:rsidR="008201DD" w:rsidRPr="003052F4" w:rsidRDefault="008201DD" w:rsidP="00DA639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Pr>
          <w:rFonts w:ascii="Times New Roman" w:hAnsi="Times New Roman"/>
          <w:b/>
          <w:sz w:val="24"/>
          <w:szCs w:val="24"/>
        </w:rPr>
        <w:t>Source</w:t>
      </w:r>
      <w:r>
        <w:rPr>
          <w:rFonts w:ascii="Times New Roman" w:hAnsi="Times New Roman"/>
          <w:sz w:val="24"/>
          <w:szCs w:val="24"/>
        </w:rPr>
        <w:tab/>
        <w:t>Internat</w:t>
      </w:r>
      <w:r w:rsidR="00DA6397">
        <w:rPr>
          <w:rFonts w:ascii="Times New Roman" w:hAnsi="Times New Roman"/>
          <w:sz w:val="24"/>
          <w:szCs w:val="24"/>
        </w:rPr>
        <w:t xml:space="preserve">ional Labour Organization (ILO), </w:t>
      </w:r>
      <w:r w:rsidR="00DA6397" w:rsidRPr="00DA6397">
        <w:rPr>
          <w:rFonts w:ascii="Times New Roman" w:hAnsi="Times New Roman"/>
          <w:sz w:val="24"/>
          <w:szCs w:val="24"/>
        </w:rPr>
        <w:t>Revised draft resolution concerning statistics on work relationships</w:t>
      </w:r>
      <w:r w:rsidR="00DA6397">
        <w:rPr>
          <w:rFonts w:ascii="Times New Roman" w:hAnsi="Times New Roman"/>
          <w:sz w:val="24"/>
          <w:szCs w:val="24"/>
        </w:rPr>
        <w:t xml:space="preserve"> (</w:t>
      </w:r>
      <w:hyperlink r:id="rId270" w:history="1">
        <w:r w:rsidR="00DA6397" w:rsidRPr="00EE30B1">
          <w:rPr>
            <w:rStyle w:val="Hyperlink"/>
            <w:rFonts w:ascii="Times New Roman" w:hAnsi="Times New Roman"/>
            <w:sz w:val="24"/>
            <w:szCs w:val="24"/>
          </w:rPr>
          <w:t>http://www.ilo.org/global/statistics-and-databases/meetings-and-events/international-conference-of-labour-statisticians/20/preparatory-meetings/WCMS_619086/lang--en/index.htm</w:t>
        </w:r>
      </w:hyperlink>
      <w:r w:rsidR="00DA6397">
        <w:rPr>
          <w:rFonts w:ascii="Times New Roman" w:hAnsi="Times New Roman"/>
          <w:sz w:val="24"/>
          <w:szCs w:val="24"/>
        </w:rPr>
        <w:t>)</w:t>
      </w:r>
    </w:p>
    <w:p w14:paraId="3D66DD79" w14:textId="349584E0" w:rsidR="008201DD" w:rsidRPr="00303B61" w:rsidRDefault="008201DD" w:rsidP="001A3ECA">
      <w:pPr>
        <w:pStyle w:val="Heading1"/>
      </w:pPr>
      <w:bookmarkStart w:id="2237" w:name="_Toc521319818"/>
      <w:r w:rsidRPr="00303B61">
        <w:t>Structural metadata</w:t>
      </w:r>
      <w:bookmarkEnd w:id="2237"/>
      <w:r w:rsidR="00AB0F54">
        <w:fldChar w:fldCharType="begin"/>
      </w:r>
      <w:r w:rsidR="00AB0F54" w:rsidRPr="00303B61">
        <w:instrText>tc "</w:instrText>
      </w:r>
      <w:bookmarkStart w:id="2238" w:name="_Toc521320353"/>
      <w:r w:rsidR="00AB0F54" w:rsidRPr="00303B61">
        <w:instrText>Structural metadata</w:instrText>
      </w:r>
      <w:bookmarkEnd w:id="2238"/>
      <w:r w:rsidR="00AB0F54" w:rsidRPr="00303B61">
        <w:instrText>" \f C \l 1</w:instrText>
      </w:r>
      <w:r w:rsidR="00AB0F54">
        <w:fldChar w:fldCharType="end"/>
      </w:r>
    </w:p>
    <w:p w14:paraId="2E4B3836"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Metadata that identify and describe data and reference metadata.</w:t>
      </w:r>
    </w:p>
    <w:p w14:paraId="16B82D83"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Structural metadata are needed to identify, use, and process data matrixes and data cubes, e.g. names of columns or </w:t>
      </w:r>
      <w:r>
        <w:rPr>
          <w:rFonts w:ascii="Times New Roman" w:hAnsi="Times New Roman"/>
          <w:sz w:val="24"/>
          <w:szCs w:val="24"/>
        </w:rPr>
        <w:t>D</w:t>
      </w:r>
      <w:r w:rsidRPr="00303B61">
        <w:rPr>
          <w:rFonts w:ascii="Times New Roman" w:hAnsi="Times New Roman"/>
          <w:sz w:val="24"/>
          <w:szCs w:val="24"/>
        </w:rPr>
        <w:t>imensions of statistical cubes. Structural metadata must be associated with the statistical data and reference metadata, otherwise it becomes impossible to identify, retrieve and navigate the data or reference metadata.</w:t>
      </w:r>
    </w:p>
    <w:p w14:paraId="32B6AF6A"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structural metadata are not limited to describing the structure of data and reference metadata. The structural metadata in SDMX include many of the other constructs to be found in the SDMX Information Model including data discovery, data and metadata </w:t>
      </w:r>
      <w:r>
        <w:rPr>
          <w:rFonts w:ascii="Times New Roman" w:hAnsi="Times New Roman"/>
          <w:sz w:val="24"/>
          <w:szCs w:val="24"/>
        </w:rPr>
        <w:t>C</w:t>
      </w:r>
      <w:r w:rsidRPr="00303B61">
        <w:rPr>
          <w:rFonts w:ascii="Times New Roman" w:hAnsi="Times New Roman"/>
          <w:sz w:val="24"/>
          <w:szCs w:val="24"/>
        </w:rPr>
        <w:t>onstraints (used for both data validation and data discovery), data and structure mapping, data and metadata reporting, statistical processes</w:t>
      </w:r>
      <w:r>
        <w:rPr>
          <w:rFonts w:ascii="Times New Roman" w:hAnsi="Times New Roman"/>
          <w:sz w:val="24"/>
          <w:szCs w:val="24"/>
        </w:rPr>
        <w:t>.</w:t>
      </w:r>
    </w:p>
    <w:p w14:paraId="53334531" w14:textId="77777777" w:rsidR="00065D4A" w:rsidRPr="00303B61" w:rsidRDefault="00065D4A" w:rsidP="00065D4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5745186" w14:textId="09C94330"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STRUCT_META</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239" w:name="_Toc521320354"/>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STRUCT_META</w:instrText>
      </w:r>
      <w:bookmarkEnd w:id="2239"/>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7A683740"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Related terms</w:t>
      </w:r>
      <w:r w:rsidRPr="00303B61">
        <w:rPr>
          <w:rFonts w:ascii="Times New Roman" w:hAnsi="Times New Roman"/>
          <w:b/>
          <w:sz w:val="24"/>
          <w:szCs w:val="24"/>
        </w:rPr>
        <w:tab/>
      </w:r>
      <w:r w:rsidRPr="00303B61">
        <w:rPr>
          <w:rFonts w:ascii="Times New Roman" w:hAnsi="Times New Roman"/>
          <w:sz w:val="24"/>
          <w:szCs w:val="24"/>
        </w:rPr>
        <w:t>Cross-domain concept, CDC</w:t>
      </w:r>
    </w:p>
    <w:p w14:paraId="0B1C8D96"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Reference metadata</w:t>
      </w:r>
      <w:r w:rsidRPr="00303B61">
        <w:rPr>
          <w:rFonts w:ascii="Times New Roman" w:hAnsi="Times New Roman"/>
          <w:sz w:val="24"/>
          <w:szCs w:val="24"/>
        </w:rPr>
        <w:tab/>
      </w:r>
    </w:p>
    <w:p w14:paraId="6170665E"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validation</w:t>
      </w:r>
    </w:p>
    <w:p w14:paraId="30140ACD" w14:textId="5C43E6AD"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D71172">
        <w:rPr>
          <w:rFonts w:ascii="Times New Roman" w:hAnsi="Times New Roman"/>
          <w:sz w:val="24"/>
          <w:szCs w:val="24"/>
        </w:rPr>
        <w:t>SDMX, "SDMX Glossary Version 1.0", February 2016 (</w:t>
      </w:r>
      <w:hyperlink r:id="rId271" w:history="1">
        <w:r w:rsidR="00C95072" w:rsidRPr="002E2F75">
          <w:rPr>
            <w:rStyle w:val="Hyperlink"/>
            <w:rFonts w:ascii="Times New Roman" w:hAnsi="Times New Roman"/>
            <w:sz w:val="24"/>
            <w:szCs w:val="24"/>
          </w:rPr>
          <w:t>https://sdmx.org/wp-content/uploads/SDMX_Glossary_Version_1_0_February_2016.docx</w:t>
        </w:r>
      </w:hyperlink>
      <w:r w:rsidRPr="00D71172">
        <w:rPr>
          <w:rFonts w:ascii="Times New Roman" w:hAnsi="Times New Roman"/>
          <w:sz w:val="24"/>
          <w:szCs w:val="24"/>
        </w:rPr>
        <w:t>)</w:t>
      </w:r>
    </w:p>
    <w:p w14:paraId="0BEF2E79" w14:textId="3DA396C2" w:rsidR="008201DD" w:rsidRPr="00303B61" w:rsidRDefault="008201DD" w:rsidP="001A3ECA">
      <w:pPr>
        <w:pStyle w:val="Heading1"/>
      </w:pPr>
      <w:bookmarkStart w:id="2240" w:name="_Toc521319819"/>
      <w:r w:rsidRPr="00303B61">
        <w:t>Structural validation</w:t>
      </w:r>
      <w:bookmarkEnd w:id="2240"/>
      <w:r w:rsidR="00BB07C1">
        <w:fldChar w:fldCharType="begin"/>
      </w:r>
      <w:r w:rsidR="00BB07C1" w:rsidRPr="00303B61">
        <w:instrText>tc "</w:instrText>
      </w:r>
      <w:bookmarkStart w:id="2241" w:name="_Toc521320355"/>
      <w:r w:rsidR="00BB07C1" w:rsidRPr="00303B61">
        <w:instrText>Structural validation</w:instrText>
      </w:r>
      <w:bookmarkEnd w:id="2241"/>
      <w:r w:rsidR="00BB07C1" w:rsidRPr="00303B61">
        <w:instrText>" \f C \l 1</w:instrText>
      </w:r>
      <w:r w:rsidR="00BB07C1">
        <w:fldChar w:fldCharType="end"/>
      </w:r>
    </w:p>
    <w:p w14:paraId="71D67CD2"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Process to determine the validity of data and reference metadata using structural metadata.</w:t>
      </w:r>
    </w:p>
    <w:p w14:paraId="4C7F6C37"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In part the validation can be performed by processes that check the syntax of the data for conformance with the standard, for example a process for validating an XML instance (e.g. an SDMX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 xml:space="preserve">et) against the XML schema that defines the allowable structure and content of the instance. </w:t>
      </w:r>
    </w:p>
    <w:p w14:paraId="4F67516C" w14:textId="098A796D"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the structural metadata contain additional metadata that can be used for validation but which cannot be expressed in an XML schema. Examples of these additional metadata include Constraints and Data Providers. The Constraint is used to specify the codes that are contained in a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 xml:space="preserve">ist and which are valid for the type (sub set) of data that are to be expressed in </w:t>
      </w:r>
      <w:r>
        <w:rPr>
          <w:rFonts w:ascii="Times New Roman" w:hAnsi="Times New Roman"/>
          <w:sz w:val="24"/>
          <w:szCs w:val="24"/>
        </w:rPr>
        <w:t>D</w:t>
      </w:r>
      <w:r w:rsidRPr="00303B61">
        <w:rPr>
          <w:rFonts w:ascii="Times New Roman" w:hAnsi="Times New Roman"/>
          <w:sz w:val="24"/>
          <w:szCs w:val="24"/>
        </w:rPr>
        <w:t xml:space="preserve">ata </w:t>
      </w:r>
      <w:r>
        <w:rPr>
          <w:rFonts w:ascii="Times New Roman" w:hAnsi="Times New Roman"/>
          <w:sz w:val="24"/>
          <w:szCs w:val="24"/>
        </w:rPr>
        <w:t>S</w:t>
      </w:r>
      <w:r w:rsidRPr="00303B61">
        <w:rPr>
          <w:rFonts w:ascii="Times New Roman" w:hAnsi="Times New Roman"/>
          <w:sz w:val="24"/>
          <w:szCs w:val="24"/>
        </w:rPr>
        <w:t>et in given context. The Data Provider specifies which type of data is expected or allowed to be reported or disseminated by a specific individual or organisation.</w:t>
      </w:r>
    </w:p>
    <w:p w14:paraId="49AB7519" w14:textId="0E43BD83"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STRUCT_VALIDATION</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242" w:name="_Toc521320356"/>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STRUCT_VALIDATION</w:instrText>
      </w:r>
      <w:bookmarkEnd w:id="2242"/>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51B82A41" w14:textId="77777777" w:rsidR="008201DD" w:rsidRPr="00303B61" w:rsidRDefault="008201DD" w:rsidP="00993C03">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metadata</w:t>
      </w:r>
    </w:p>
    <w:p w14:paraId="2139E837" w14:textId="77777777" w:rsidR="008201DD" w:rsidRPr="00303B61" w:rsidRDefault="008201DD" w:rsidP="00993C0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Structural metadata</w:t>
      </w:r>
    </w:p>
    <w:p w14:paraId="458E4F56" w14:textId="47305D5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272"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7F866969" w14:textId="70C981DB" w:rsidR="008201DD" w:rsidRPr="00B64D03" w:rsidRDefault="008201DD" w:rsidP="001A3ECA">
      <w:pPr>
        <w:pStyle w:val="Heading1"/>
        <w:rPr>
          <w:lang w:val="en-US"/>
        </w:rPr>
      </w:pPr>
      <w:bookmarkStart w:id="2243" w:name="_Toc521319820"/>
      <w:r w:rsidRPr="00303B61">
        <w:t xml:space="preserve">Structure </w:t>
      </w:r>
      <w:r>
        <w:t>S</w:t>
      </w:r>
      <w:r w:rsidRPr="00303B61">
        <w:t>et</w:t>
      </w:r>
      <w:bookmarkEnd w:id="2243"/>
      <w:r w:rsidR="00BB07C1">
        <w:fldChar w:fldCharType="begin"/>
      </w:r>
      <w:r w:rsidR="00BB07C1" w:rsidRPr="00303B61">
        <w:instrText>tc "</w:instrText>
      </w:r>
      <w:bookmarkStart w:id="2244" w:name="_Toc521320357"/>
      <w:r w:rsidR="00BB07C1" w:rsidRPr="00303B61">
        <w:instrText xml:space="preserve">Structure </w:instrText>
      </w:r>
      <w:r w:rsidR="00BB07C1">
        <w:instrText>S</w:instrText>
      </w:r>
      <w:r w:rsidR="00BB07C1" w:rsidRPr="00303B61">
        <w:instrText>et</w:instrText>
      </w:r>
      <w:bookmarkEnd w:id="2244"/>
      <w:r w:rsidR="00BB07C1" w:rsidRPr="00303B61">
        <w:instrText>" \f C \l 1</w:instrText>
      </w:r>
      <w:r w:rsidR="00BB07C1">
        <w:fldChar w:fldCharType="end"/>
      </w:r>
    </w:p>
    <w:p w14:paraId="6286D2CF" w14:textId="77777777"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Maintainable collection of Structure Maps that link </w:t>
      </w:r>
      <w:r>
        <w:rPr>
          <w:rFonts w:ascii="Times New Roman" w:hAnsi="Times New Roman"/>
          <w:sz w:val="24"/>
          <w:szCs w:val="24"/>
        </w:rPr>
        <w:t>C</w:t>
      </w:r>
      <w:r w:rsidRPr="00303B61">
        <w:rPr>
          <w:rFonts w:ascii="Times New Roman" w:hAnsi="Times New Roman"/>
          <w:sz w:val="24"/>
          <w:szCs w:val="24"/>
        </w:rPr>
        <w:t xml:space="preserve">omponents together in a source/target relationship where there is a semantic equivalence between the source and the target </w:t>
      </w:r>
      <w:r>
        <w:rPr>
          <w:rFonts w:ascii="Times New Roman" w:hAnsi="Times New Roman"/>
          <w:sz w:val="24"/>
          <w:szCs w:val="24"/>
        </w:rPr>
        <w:t>C</w:t>
      </w:r>
      <w:r w:rsidRPr="00303B61">
        <w:rPr>
          <w:rFonts w:ascii="Times New Roman" w:hAnsi="Times New Roman"/>
          <w:sz w:val="24"/>
          <w:szCs w:val="24"/>
        </w:rPr>
        <w:t>omponents.</w:t>
      </w:r>
    </w:p>
    <w:p w14:paraId="69523E2A" w14:textId="0402B3D3"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Structure Set can contain maps between two </w:t>
      </w:r>
      <w:r>
        <w:rPr>
          <w:rFonts w:ascii="Times New Roman" w:hAnsi="Times New Roman"/>
          <w:sz w:val="24"/>
          <w:szCs w:val="24"/>
        </w:rPr>
        <w:t>I</w:t>
      </w:r>
      <w:r w:rsidRPr="00303B61">
        <w:rPr>
          <w:rFonts w:ascii="Times New Roman" w:hAnsi="Times New Roman"/>
          <w:sz w:val="24"/>
          <w:szCs w:val="24"/>
        </w:rPr>
        <w:t xml:space="preserve">tem </w:t>
      </w:r>
      <w:r>
        <w:rPr>
          <w:rFonts w:ascii="Times New Roman" w:hAnsi="Times New Roman"/>
          <w:sz w:val="24"/>
          <w:szCs w:val="24"/>
        </w:rPr>
        <w:t>S</w:t>
      </w:r>
      <w:r w:rsidR="00AA1D46">
        <w:rPr>
          <w:rFonts w:ascii="Times New Roman" w:hAnsi="Times New Roman"/>
          <w:sz w:val="24"/>
          <w:szCs w:val="24"/>
        </w:rPr>
        <w:t>chemes of the same type: Codel</w:t>
      </w:r>
      <w:r w:rsidRPr="00303B61">
        <w:rPr>
          <w:rFonts w:ascii="Times New Roman" w:hAnsi="Times New Roman"/>
          <w:sz w:val="24"/>
          <w:szCs w:val="24"/>
        </w:rPr>
        <w:t xml:space="preserve">ist, Concept Scheme, Organisation Unit Scheme, Data Provider Scheme, Data Consumer Scheme. The Structure Set can also contain a map between two Data Structures i.e. map of the Dimensions and Attributes and corresponding code values where these are also mapped. </w:t>
      </w:r>
    </w:p>
    <w:p w14:paraId="1327D1D6" w14:textId="37EE999E" w:rsidR="008201DD" w:rsidRPr="00303B61" w:rsidRDefault="008201DD" w:rsidP="00B724F1">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A typical use of Structure Sets </w:t>
      </w:r>
      <w:r>
        <w:rPr>
          <w:rFonts w:ascii="Times New Roman" w:hAnsi="Times New Roman"/>
          <w:sz w:val="24"/>
          <w:szCs w:val="24"/>
        </w:rPr>
        <w:t>is</w:t>
      </w:r>
      <w:r w:rsidRPr="00303B61">
        <w:rPr>
          <w:rFonts w:ascii="Times New Roman" w:hAnsi="Times New Roman"/>
          <w:sz w:val="24"/>
          <w:szCs w:val="24"/>
        </w:rPr>
        <w:t xml:space="preserve"> to provide mappings between an SDMX data structure used in an internal system with an SDMX structure of an external dataset when imported to or exported from the internal system.</w:t>
      </w:r>
    </w:p>
    <w:p w14:paraId="79A9CCE4" w14:textId="6BCC6FB9"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STRUCT_SET</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245" w:name="_Toc521320358"/>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STRUCT_SET</w:instrText>
      </w:r>
      <w:bookmarkEnd w:id="2245"/>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022631FB" w14:textId="60CD85A6" w:rsidR="008201DD" w:rsidRPr="00AF05F9" w:rsidRDefault="008201DD" w:rsidP="00360FC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8E52F2">
        <w:rPr>
          <w:rFonts w:ascii="Times New Roman" w:hAnsi="Times New Roman"/>
          <w:sz w:val="24"/>
          <w:szCs w:val="24"/>
        </w:rPr>
        <w:t>SDMX, "SDMX Glossary Version 1.0", February 2016 (</w:t>
      </w:r>
      <w:hyperlink r:id="rId273" w:history="1">
        <w:r w:rsidR="00C95072" w:rsidRPr="002E2F75">
          <w:rPr>
            <w:rStyle w:val="Hyperlink"/>
            <w:rFonts w:ascii="Times New Roman" w:hAnsi="Times New Roman"/>
            <w:sz w:val="24"/>
            <w:szCs w:val="24"/>
          </w:rPr>
          <w:t>https://sdmx.org/wp-content/uploads/SDMX_Glossary_Version_1_0_February_2016.docx</w:t>
        </w:r>
      </w:hyperlink>
      <w:r w:rsidRPr="008E52F2">
        <w:rPr>
          <w:rFonts w:ascii="Times New Roman" w:hAnsi="Times New Roman"/>
          <w:sz w:val="24"/>
          <w:szCs w:val="24"/>
        </w:rPr>
        <w:t>)</w:t>
      </w:r>
    </w:p>
    <w:p w14:paraId="0E581412" w14:textId="7036AC79" w:rsidR="008201DD" w:rsidRPr="00303B61" w:rsidRDefault="008201DD" w:rsidP="001A3ECA">
      <w:pPr>
        <w:pStyle w:val="Heading1"/>
      </w:pPr>
      <w:bookmarkStart w:id="2246" w:name="_Toc521319821"/>
      <w:r w:rsidRPr="00303B61">
        <w:t>Subscription</w:t>
      </w:r>
      <w:bookmarkEnd w:id="2246"/>
      <w:r w:rsidR="005649F1">
        <w:fldChar w:fldCharType="begin"/>
      </w:r>
      <w:r w:rsidR="005649F1" w:rsidRPr="00303B61">
        <w:instrText>tc "</w:instrText>
      </w:r>
      <w:bookmarkStart w:id="2247" w:name="_Toc521320359"/>
      <w:r w:rsidR="003003E1" w:rsidRPr="00303B61">
        <w:instrText>Subscription</w:instrText>
      </w:r>
      <w:bookmarkEnd w:id="2247"/>
      <w:r w:rsidR="005649F1" w:rsidRPr="00303B61">
        <w:instrText>" \f C \l 1</w:instrText>
      </w:r>
      <w:r w:rsidR="005649F1">
        <w:fldChar w:fldCharType="end"/>
      </w:r>
    </w:p>
    <w:p w14:paraId="6406BE9F" w14:textId="1735D7B3" w:rsidR="008201DD" w:rsidRPr="00303B61" w:rsidRDefault="008201DD" w:rsidP="009D4E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Indication that a person or application</w:t>
      </w:r>
      <w:r w:rsidR="003003E1">
        <w:rPr>
          <w:rFonts w:ascii="Times New Roman" w:hAnsi="Times New Roman"/>
          <w:sz w:val="24"/>
          <w:szCs w:val="24"/>
        </w:rPr>
        <w:t xml:space="preserve"> is to be notified</w:t>
      </w:r>
      <w:r w:rsidRPr="00303B61">
        <w:rPr>
          <w:rFonts w:ascii="Times New Roman" w:hAnsi="Times New Roman"/>
          <w:sz w:val="24"/>
          <w:szCs w:val="24"/>
        </w:rPr>
        <w:t>when a predefined event occurs in an SDMX registry.</w:t>
      </w:r>
    </w:p>
    <w:p w14:paraId="71CBC090" w14:textId="379EF262" w:rsidR="008201DD" w:rsidRPr="00303B61" w:rsidRDefault="008201DD" w:rsidP="00037AF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The SDMX Global Registry has a facility that enables a user to subscribe to events in the registry such as a change to a Code</w:t>
      </w:r>
      <w:r w:rsidR="00AA1D46">
        <w:rPr>
          <w:rFonts w:ascii="Times New Roman" w:hAnsi="Times New Roman"/>
          <w:sz w:val="24"/>
          <w:szCs w:val="24"/>
        </w:rPr>
        <w:t>l</w:t>
      </w:r>
      <w:r w:rsidRPr="00303B61">
        <w:rPr>
          <w:rFonts w:ascii="Times New Roman" w:hAnsi="Times New Roman"/>
          <w:sz w:val="24"/>
          <w:szCs w:val="24"/>
        </w:rPr>
        <w:t>ist, a deletion of a Code</w:t>
      </w:r>
      <w:r w:rsidR="00AA1D46">
        <w:rPr>
          <w:rFonts w:ascii="Times New Roman" w:hAnsi="Times New Roman"/>
          <w:sz w:val="24"/>
          <w:szCs w:val="24"/>
        </w:rPr>
        <w:t>l</w:t>
      </w:r>
      <w:r w:rsidRPr="00303B61">
        <w:rPr>
          <w:rFonts w:ascii="Times New Roman" w:hAnsi="Times New Roman"/>
          <w:sz w:val="24"/>
          <w:szCs w:val="24"/>
        </w:rPr>
        <w:t>ist, or the addition of a new Code</w:t>
      </w:r>
      <w:r w:rsidR="00AA1D46">
        <w:rPr>
          <w:rFonts w:ascii="Times New Roman" w:hAnsi="Times New Roman"/>
          <w:sz w:val="24"/>
          <w:szCs w:val="24"/>
        </w:rPr>
        <w:t>l</w:t>
      </w:r>
      <w:r w:rsidRPr="00303B61">
        <w:rPr>
          <w:rFonts w:ascii="Times New Roman" w:hAnsi="Times New Roman"/>
          <w:sz w:val="24"/>
          <w:szCs w:val="24"/>
        </w:rPr>
        <w:t xml:space="preserve">ist. </w:t>
      </w:r>
    </w:p>
    <w:p w14:paraId="30A7363F" w14:textId="77777777" w:rsidR="008201DD" w:rsidRPr="00303B61" w:rsidRDefault="008201DD" w:rsidP="00B52D4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When such an event takes place the registry will send an SDMX Notification message to the email or URL address in the Subscription.</w:t>
      </w:r>
    </w:p>
    <w:p w14:paraId="19D8D1F3" w14:textId="3CD5ABC2" w:rsidR="008201DD" w:rsidRPr="00303B61"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SUBSCRIPT</w:t>
      </w:r>
      <w:r w:rsidR="004E42F9" w:rsidRPr="004E42F9">
        <w:rPr>
          <w:rFonts w:ascii="Times New Roman" w:hAnsi="Times New Roman"/>
          <w:sz w:val="24"/>
          <w:szCs w:val="24"/>
        </w:rPr>
        <w:fldChar w:fldCharType="begin"/>
      </w:r>
      <w:r w:rsidR="004E42F9" w:rsidRPr="004E42F9">
        <w:rPr>
          <w:rFonts w:ascii="Times New Roman" w:hAnsi="Times New Roman"/>
          <w:sz w:val="24"/>
          <w:szCs w:val="24"/>
        </w:rPr>
        <w:instrText>tc "</w:instrText>
      </w:r>
      <w:bookmarkStart w:id="2248" w:name="_Toc521320360"/>
      <w:r w:rsidR="004E42F9" w:rsidRPr="004E42F9">
        <w:rPr>
          <w:rFonts w:ascii="Times New Roman" w:hAnsi="Times New Roman"/>
          <w:b/>
          <w:sz w:val="24"/>
          <w:szCs w:val="24"/>
        </w:rPr>
        <w:instrText>Concept ID</w:instrText>
      </w:r>
      <w:r w:rsidR="004E42F9">
        <w:rPr>
          <w:rFonts w:ascii="Times New Roman" w:hAnsi="Times New Roman"/>
          <w:sz w:val="24"/>
          <w:szCs w:val="24"/>
        </w:rPr>
        <w:tab/>
      </w:r>
      <w:r w:rsidR="004E42F9" w:rsidRPr="00303B61">
        <w:rPr>
          <w:rFonts w:ascii="Times New Roman" w:hAnsi="Times New Roman"/>
          <w:sz w:val="24"/>
          <w:szCs w:val="24"/>
        </w:rPr>
        <w:instrText>SUBSCRIPT</w:instrText>
      </w:r>
      <w:bookmarkEnd w:id="2248"/>
      <w:r w:rsidR="004E42F9" w:rsidRPr="004E42F9">
        <w:rPr>
          <w:rFonts w:ascii="Times New Roman" w:hAnsi="Times New Roman"/>
          <w:sz w:val="24"/>
          <w:szCs w:val="24"/>
        </w:rPr>
        <w:instrText>" \f C \l 2</w:instrText>
      </w:r>
      <w:r w:rsidR="004E42F9" w:rsidRPr="004E42F9">
        <w:rPr>
          <w:rFonts w:ascii="Times New Roman" w:hAnsi="Times New Roman"/>
          <w:sz w:val="24"/>
          <w:szCs w:val="24"/>
        </w:rPr>
        <w:fldChar w:fldCharType="end"/>
      </w:r>
    </w:p>
    <w:p w14:paraId="2DFB208F" w14:textId="77777777" w:rsidR="008201DD" w:rsidRPr="00303B61" w:rsidRDefault="008201DD" w:rsidP="008600EE">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Notification</w:t>
      </w:r>
    </w:p>
    <w:p w14:paraId="161CDA27" w14:textId="715FA44F" w:rsidR="008201DD" w:rsidRDefault="008201DD" w:rsidP="00A35B37">
      <w:pPr>
        <w:keepLines/>
        <w:widowControl w:val="0"/>
        <w:tabs>
          <w:tab w:val="left" w:pos="1701"/>
        </w:tabs>
        <w:autoSpaceDE w:val="0"/>
        <w:autoSpaceDN w:val="0"/>
        <w:adjustRightInd w:val="0"/>
        <w:spacing w:before="60" w:after="240" w:line="240" w:lineRule="auto"/>
        <w:ind w:left="1701" w:hanging="1718"/>
        <w:jc w:val="both"/>
        <w:rPr>
          <w:ins w:id="2249" w:author="BARRACLOUGH David, SDD/SDPS" w:date="2019-12-11T09:37:00Z"/>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274"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7D2F6474" w14:textId="77777777" w:rsidR="0051186F" w:rsidRPr="004961A4" w:rsidRDefault="0051186F"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p>
    <w:p w14:paraId="35B68E78" w14:textId="251F123F" w:rsidR="0051186F" w:rsidRPr="00303B61" w:rsidRDefault="0051186F" w:rsidP="0051186F">
      <w:pPr>
        <w:pStyle w:val="Heading1"/>
        <w:rPr>
          <w:ins w:id="2250" w:author="BARRACLOUGH David, SDD/SDPS" w:date="2019-12-11T09:37:00Z"/>
        </w:rPr>
      </w:pPr>
      <w:bookmarkStart w:id="2251" w:name="_Toc216585652"/>
      <w:bookmarkStart w:id="2252" w:name="_Toc216589713"/>
      <w:bookmarkStart w:id="2253" w:name="_Toc216589848"/>
      <w:bookmarkStart w:id="2254" w:name="_Toc216590132"/>
      <w:bookmarkStart w:id="2255" w:name="_Toc216590339"/>
      <w:bookmarkStart w:id="2256" w:name="_Toc216590474"/>
      <w:bookmarkStart w:id="2257" w:name="_Toc216590609"/>
      <w:bookmarkStart w:id="2258" w:name="_Toc216590744"/>
      <w:bookmarkStart w:id="2259" w:name="_Toc216591016"/>
      <w:bookmarkStart w:id="2260" w:name="_Toc216692705"/>
      <w:bookmarkStart w:id="2261" w:name="_Toc521319822"/>
      <w:ins w:id="2262" w:author="BARRACLOUGH David, SDD/SDPS" w:date="2019-12-11T09:37:00Z">
        <w:r>
          <w:t>Technical information</w:t>
        </w:r>
      </w:ins>
    </w:p>
    <w:p w14:paraId="4B859A81" w14:textId="7A0AA701" w:rsidR="0051186F" w:rsidRDefault="0051186F" w:rsidP="0051186F">
      <w:pPr>
        <w:keepLines/>
        <w:widowControl w:val="0"/>
        <w:tabs>
          <w:tab w:val="left" w:pos="1701"/>
        </w:tabs>
        <w:autoSpaceDE w:val="0"/>
        <w:autoSpaceDN w:val="0"/>
        <w:adjustRightInd w:val="0"/>
        <w:spacing w:before="60" w:after="60" w:line="240" w:lineRule="auto"/>
        <w:ind w:left="1701" w:hanging="1718"/>
        <w:jc w:val="both"/>
        <w:rPr>
          <w:ins w:id="2263" w:author="BARRACLOUGH David, SDD/SDPS" w:date="2019-12-11T09:37:00Z"/>
          <w:rFonts w:ascii="Times New Roman" w:hAnsi="Times New Roman"/>
          <w:sz w:val="24"/>
          <w:szCs w:val="24"/>
        </w:rPr>
      </w:pPr>
      <w:ins w:id="2264" w:author="BARRACLOUGH David, SDD/SDPS" w:date="2019-12-11T09:37:00Z">
        <w:r w:rsidRPr="00303B61">
          <w:rPr>
            <w:rFonts w:ascii="Times New Roman" w:hAnsi="Times New Roman"/>
            <w:b/>
            <w:sz w:val="24"/>
            <w:szCs w:val="24"/>
          </w:rPr>
          <w:t>Definition</w:t>
        </w:r>
        <w:r w:rsidRPr="00303B61">
          <w:rPr>
            <w:rFonts w:ascii="Times New Roman" w:hAnsi="Times New Roman"/>
            <w:sz w:val="24"/>
            <w:szCs w:val="24"/>
          </w:rPr>
          <w:tab/>
        </w:r>
        <w:r w:rsidRPr="0051186F">
          <w:rPr>
            <w:rFonts w:ascii="Times New Roman" w:hAnsi="Times New Roman"/>
            <w:sz w:val="24"/>
            <w:szCs w:val="24"/>
          </w:rPr>
          <w:t>Technical details related to the data.</w:t>
        </w:r>
      </w:ins>
    </w:p>
    <w:p w14:paraId="6ED24AB7" w14:textId="14108103"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ins w:id="2265" w:author="BARRACLOUGH David, SDD/SDPS" w:date="2019-12-11T09:37:00Z"/>
          <w:rFonts w:ascii="Times New Roman" w:hAnsi="Times New Roman"/>
          <w:sz w:val="24"/>
          <w:szCs w:val="24"/>
        </w:rPr>
      </w:pPr>
      <w:ins w:id="2266" w:author="BARRACLOUGH David, SDD/SDPS" w:date="2019-12-11T09:37:00Z">
        <w:r w:rsidRPr="00303B61">
          <w:rPr>
            <w:rFonts w:ascii="Times New Roman" w:hAnsi="Times New Roman"/>
            <w:b/>
            <w:sz w:val="24"/>
            <w:szCs w:val="24"/>
          </w:rPr>
          <w:t>Context</w:t>
        </w:r>
        <w:r w:rsidRPr="00303B61">
          <w:rPr>
            <w:rFonts w:ascii="Times New Roman" w:hAnsi="Times New Roman"/>
            <w:sz w:val="24"/>
            <w:szCs w:val="24"/>
          </w:rPr>
          <w:tab/>
        </w:r>
        <w:r w:rsidR="0068336D">
          <w:rPr>
            <w:rFonts w:ascii="Times New Roman" w:hAnsi="Times New Roman"/>
            <w:sz w:val="24"/>
            <w:szCs w:val="24"/>
          </w:rPr>
          <w:t xml:space="preserve">This metadata element </w:t>
        </w:r>
      </w:ins>
      <w:ins w:id="2267" w:author="BARRACLOUGH David, SDD/SDPS" w:date="2019-12-13T10:31:00Z">
        <w:r w:rsidR="0068336D">
          <w:rPr>
            <w:rFonts w:ascii="Times New Roman" w:hAnsi="Times New Roman"/>
            <w:sz w:val="24"/>
            <w:szCs w:val="24"/>
          </w:rPr>
          <w:t xml:space="preserve">can be used to </w:t>
        </w:r>
      </w:ins>
      <w:ins w:id="2268" w:author="BARRACLOUGH David, SDD/SDPS" w:date="2019-12-11T09:37:00Z">
        <w:r w:rsidR="0068336D">
          <w:rPr>
            <w:rFonts w:ascii="Times New Roman" w:hAnsi="Times New Roman"/>
            <w:sz w:val="24"/>
            <w:szCs w:val="24"/>
          </w:rPr>
          <w:t xml:space="preserve">describe </w:t>
        </w:r>
      </w:ins>
      <w:ins w:id="2269" w:author="BARRACLOUGH David, SDD/SDPS" w:date="2019-12-13T10:31:00Z">
        <w:r w:rsidR="0068336D">
          <w:rPr>
            <w:rFonts w:ascii="Times New Roman" w:hAnsi="Times New Roman"/>
            <w:sz w:val="24"/>
            <w:szCs w:val="24"/>
          </w:rPr>
          <w:t xml:space="preserve">IT </w:t>
        </w:r>
      </w:ins>
      <w:ins w:id="2270" w:author="BARRACLOUGH David, SDD/SDPS" w:date="2019-12-13T10:32:00Z">
        <w:r w:rsidR="0068336D">
          <w:rPr>
            <w:rFonts w:ascii="Times New Roman" w:hAnsi="Times New Roman"/>
            <w:sz w:val="24"/>
            <w:szCs w:val="24"/>
          </w:rPr>
          <w:t xml:space="preserve">aspects </w:t>
        </w:r>
      </w:ins>
      <w:ins w:id="2271" w:author="BARRACLOUGH David, SDD/SDPS" w:date="2019-12-13T19:32:00Z">
        <w:r w:rsidR="009E0BDA">
          <w:rPr>
            <w:rFonts w:ascii="Times New Roman" w:hAnsi="Times New Roman"/>
            <w:sz w:val="24"/>
            <w:szCs w:val="24"/>
          </w:rPr>
          <w:t>about</w:t>
        </w:r>
      </w:ins>
      <w:ins w:id="2272" w:author="BARRACLOUGH David, SDD/SDPS" w:date="2019-12-13T10:32:00Z">
        <w:r w:rsidR="0068336D">
          <w:rPr>
            <w:rFonts w:ascii="Times New Roman" w:hAnsi="Times New Roman"/>
            <w:sz w:val="24"/>
            <w:szCs w:val="24"/>
          </w:rPr>
          <w:t xml:space="preserve"> the data, </w:t>
        </w:r>
      </w:ins>
      <w:ins w:id="2273" w:author="BARRACLOUGH David, SDD/SDPS" w:date="2019-12-11T09:37:00Z">
        <w:r w:rsidR="0068336D">
          <w:rPr>
            <w:rFonts w:ascii="Times New Roman" w:hAnsi="Times New Roman"/>
            <w:sz w:val="24"/>
            <w:szCs w:val="24"/>
          </w:rPr>
          <w:t>f</w:t>
        </w:r>
      </w:ins>
      <w:ins w:id="2274" w:author="BARRACLOUGH David, SDD/SDPS" w:date="2019-12-13T10:30:00Z">
        <w:r w:rsidR="0068336D" w:rsidRPr="0051186F">
          <w:rPr>
            <w:rFonts w:ascii="Times New Roman" w:hAnsi="Times New Roman"/>
            <w:sz w:val="24"/>
            <w:szCs w:val="24"/>
          </w:rPr>
          <w:t>or example the storage system used, or technical systems related to the exchange</w:t>
        </w:r>
      </w:ins>
      <w:ins w:id="2275" w:author="BARRACLOUGH David, SDD/SDPS" w:date="2019-12-13T10:32:00Z">
        <w:r w:rsidR="0068336D">
          <w:rPr>
            <w:rFonts w:ascii="Times New Roman" w:hAnsi="Times New Roman"/>
            <w:sz w:val="24"/>
            <w:szCs w:val="24"/>
          </w:rPr>
          <w:t>.</w:t>
        </w:r>
      </w:ins>
    </w:p>
    <w:p w14:paraId="14895308" w14:textId="77777777" w:rsidR="0051186F" w:rsidRPr="00303B61" w:rsidRDefault="0051186F" w:rsidP="0051186F">
      <w:pPr>
        <w:keepLines/>
        <w:widowControl w:val="0"/>
        <w:tabs>
          <w:tab w:val="left" w:pos="1701"/>
        </w:tabs>
        <w:autoSpaceDE w:val="0"/>
        <w:autoSpaceDN w:val="0"/>
        <w:adjustRightInd w:val="0"/>
        <w:spacing w:before="60" w:after="60" w:line="240" w:lineRule="auto"/>
        <w:ind w:left="1701" w:hanging="1718"/>
        <w:jc w:val="both"/>
        <w:rPr>
          <w:ins w:id="2276" w:author="BARRACLOUGH David, SDD/SDPS" w:date="2019-12-11T09:37:00Z"/>
          <w:rFonts w:ascii="Times New Roman" w:hAnsi="Times New Roman"/>
          <w:sz w:val="24"/>
          <w:szCs w:val="24"/>
        </w:rPr>
      </w:pPr>
      <w:ins w:id="2277" w:author="BARRACLOUGH David, SDD/SDPS" w:date="2019-12-11T09:37:00Z">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ins>
    </w:p>
    <w:p w14:paraId="734319D1" w14:textId="1AC62118" w:rsidR="0051186F" w:rsidRPr="004E42F9" w:rsidRDefault="0051186F" w:rsidP="0051186F">
      <w:pPr>
        <w:keepLines/>
        <w:widowControl w:val="0"/>
        <w:tabs>
          <w:tab w:val="left" w:pos="1701"/>
        </w:tabs>
        <w:autoSpaceDE w:val="0"/>
        <w:autoSpaceDN w:val="0"/>
        <w:adjustRightInd w:val="0"/>
        <w:spacing w:before="60" w:after="60" w:line="240" w:lineRule="auto"/>
        <w:ind w:left="1701" w:hanging="1718"/>
        <w:jc w:val="both"/>
        <w:rPr>
          <w:ins w:id="2278" w:author="BARRACLOUGH David, SDD/SDPS" w:date="2019-12-11T09:37:00Z"/>
          <w:rFonts w:ascii="Times New Roman" w:hAnsi="Times New Roman"/>
          <w:sz w:val="24"/>
          <w:szCs w:val="24"/>
        </w:rPr>
      </w:pPr>
      <w:ins w:id="2279" w:author="BARRACLOUGH David, SDD/SDPS" w:date="2019-12-11T09:37:00Z">
        <w:r w:rsidRPr="004E42F9">
          <w:rPr>
            <w:rFonts w:ascii="Times New Roman" w:hAnsi="Times New Roman"/>
            <w:b/>
            <w:sz w:val="24"/>
            <w:szCs w:val="24"/>
          </w:rPr>
          <w:t>Concept ID</w:t>
        </w:r>
        <w:r w:rsidRPr="004E42F9">
          <w:rPr>
            <w:rFonts w:ascii="Times New Roman" w:hAnsi="Times New Roman"/>
            <w:sz w:val="24"/>
            <w:szCs w:val="24"/>
          </w:rPr>
          <w:tab/>
        </w:r>
      </w:ins>
      <w:ins w:id="2280" w:author="BARRACLOUGH David, SDD/SDPS" w:date="2019-12-11T09:42:00Z">
        <w:r w:rsidRPr="0051186F">
          <w:rPr>
            <w:rFonts w:ascii="Times New Roman" w:hAnsi="Times New Roman"/>
            <w:sz w:val="24"/>
            <w:szCs w:val="24"/>
          </w:rPr>
          <w:t>TECH_INFO</w:t>
        </w:r>
      </w:ins>
      <w:ins w:id="2281" w:author="BARRACLOUGH David, SDD/SDPS" w:date="2019-12-11T09:37:00Z">
        <w:r w:rsidRPr="004E42F9">
          <w:rPr>
            <w:rFonts w:ascii="Times New Roman" w:hAnsi="Times New Roman"/>
            <w:sz w:val="24"/>
            <w:szCs w:val="24"/>
          </w:rPr>
          <w:fldChar w:fldCharType="begin"/>
        </w:r>
        <w:r w:rsidRPr="004E42F9">
          <w:rPr>
            <w:rFonts w:ascii="Times New Roman" w:hAnsi="Times New Roman"/>
            <w:sz w:val="24"/>
            <w:szCs w:val="24"/>
          </w:rPr>
          <w:instrText>tc "</w:instrText>
        </w:r>
        <w:r w:rsidRPr="004E42F9">
          <w:rPr>
            <w:rFonts w:ascii="Times New Roman" w:hAnsi="Times New Roman"/>
            <w:b/>
            <w:sz w:val="24"/>
            <w:szCs w:val="24"/>
          </w:rPr>
          <w:instrText>Concept ID</w:instrText>
        </w:r>
        <w:r w:rsidRPr="004E42F9">
          <w:rPr>
            <w:rFonts w:ascii="Times New Roman" w:hAnsi="Times New Roman"/>
            <w:sz w:val="24"/>
            <w:szCs w:val="24"/>
          </w:rPr>
          <w:tab/>
          <w:instrText>COVERAGE_TIME" \f C \l 2</w:instrText>
        </w:r>
        <w:r w:rsidRPr="004E42F9">
          <w:rPr>
            <w:rFonts w:ascii="Times New Roman" w:hAnsi="Times New Roman"/>
            <w:sz w:val="24"/>
            <w:szCs w:val="24"/>
          </w:rPr>
          <w:fldChar w:fldCharType="end"/>
        </w:r>
      </w:ins>
    </w:p>
    <w:p w14:paraId="704264CD" w14:textId="11F3861C" w:rsidR="0051186F" w:rsidRDefault="0051186F" w:rsidP="0051186F">
      <w:pPr>
        <w:keepLines/>
        <w:widowControl w:val="0"/>
        <w:tabs>
          <w:tab w:val="left" w:pos="3261"/>
        </w:tabs>
        <w:autoSpaceDE w:val="0"/>
        <w:autoSpaceDN w:val="0"/>
        <w:adjustRightInd w:val="0"/>
        <w:spacing w:before="60" w:after="60" w:line="240" w:lineRule="auto"/>
        <w:ind w:left="1701" w:hanging="1718"/>
        <w:jc w:val="both"/>
        <w:rPr>
          <w:ins w:id="2282" w:author="BARRACLOUGH David, SDD/SDPS" w:date="2019-12-11T09:37:00Z"/>
          <w:rFonts w:ascii="Times New Roman" w:hAnsi="Times New Roman"/>
          <w:sz w:val="24"/>
          <w:szCs w:val="24"/>
        </w:rPr>
      </w:pPr>
      <w:ins w:id="2283" w:author="BARRACLOUGH David, SDD/SDPS" w:date="2019-12-11T09:37:00Z">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 xml:space="preserve"> </w:t>
        </w:r>
        <w:r w:rsidRPr="0097044C">
          <w:rPr>
            <w:rFonts w:ascii="Times New Roman" w:hAnsi="Times New Roman"/>
            <w:sz w:val="24"/>
            <w:szCs w:val="24"/>
          </w:rPr>
          <w:t>String</w:t>
        </w:r>
      </w:ins>
    </w:p>
    <w:p w14:paraId="155C7D0D" w14:textId="71BD9F67" w:rsidR="0051186F" w:rsidRPr="00303B61" w:rsidRDefault="0051186F">
      <w:pPr>
        <w:keepNext/>
        <w:keepLines/>
        <w:widowControl w:val="0"/>
        <w:tabs>
          <w:tab w:val="left" w:pos="1701"/>
        </w:tabs>
        <w:autoSpaceDE w:val="0"/>
        <w:autoSpaceDN w:val="0"/>
        <w:adjustRightInd w:val="0"/>
        <w:spacing w:after="0" w:line="240" w:lineRule="auto"/>
        <w:ind w:left="1701" w:hanging="1718"/>
        <w:jc w:val="both"/>
        <w:rPr>
          <w:ins w:id="2284" w:author="BARRACLOUGH David, SDD/SDPS" w:date="2019-12-11T09:37:00Z"/>
          <w:rFonts w:ascii="Times New Roman" w:hAnsi="Times New Roman"/>
          <w:sz w:val="24"/>
          <w:szCs w:val="24"/>
        </w:rPr>
        <w:pPrChange w:id="2285" w:author="BARRACLOUGH David, SDD/SDPS" w:date="2019-12-11T09:42:00Z">
          <w:pPr>
            <w:keepLines/>
            <w:widowControl w:val="0"/>
            <w:tabs>
              <w:tab w:val="left" w:pos="1701"/>
            </w:tabs>
            <w:autoSpaceDE w:val="0"/>
            <w:autoSpaceDN w:val="0"/>
            <w:adjustRightInd w:val="0"/>
            <w:spacing w:after="0" w:line="240" w:lineRule="auto"/>
            <w:ind w:left="1701" w:hanging="1718"/>
            <w:jc w:val="both"/>
          </w:pPr>
        </w:pPrChange>
      </w:pPr>
      <w:ins w:id="2286" w:author="BARRACLOUGH David, SDD/SDPS" w:date="2019-12-11T09:37:00Z">
        <w:r w:rsidRPr="00303B61">
          <w:rPr>
            <w:rFonts w:ascii="Times New Roman" w:hAnsi="Times New Roman"/>
            <w:b/>
            <w:sz w:val="24"/>
            <w:szCs w:val="24"/>
          </w:rPr>
          <w:t>Related terms</w:t>
        </w:r>
        <w:r w:rsidRPr="00303B61">
          <w:rPr>
            <w:rFonts w:ascii="Times New Roman" w:hAnsi="Times New Roman"/>
            <w:b/>
            <w:sz w:val="24"/>
            <w:szCs w:val="24"/>
          </w:rPr>
          <w:tab/>
        </w:r>
      </w:ins>
      <w:ins w:id="2287" w:author="BARRACLOUGH David, SDD/SDPS" w:date="2019-12-11T09:43:00Z">
        <w:r w:rsidRPr="0068336D">
          <w:rPr>
            <w:rFonts w:ascii="Times New Roman" w:hAnsi="Times New Roman"/>
            <w:sz w:val="24"/>
            <w:szCs w:val="24"/>
            <w:rPrChange w:id="2288" w:author="BARRACLOUGH David, SDD/SDPS" w:date="2019-12-13T10:29:00Z">
              <w:rPr/>
            </w:rPrChange>
          </w:rPr>
          <w:t>Recommended uses and limitations</w:t>
        </w:r>
      </w:ins>
    </w:p>
    <w:p w14:paraId="18362468" w14:textId="1485EB7B" w:rsidR="0051186F" w:rsidRPr="00AF05F9" w:rsidRDefault="0051186F" w:rsidP="0051186F">
      <w:pPr>
        <w:keepLines/>
        <w:widowControl w:val="0"/>
        <w:tabs>
          <w:tab w:val="left" w:pos="1701"/>
        </w:tabs>
        <w:autoSpaceDE w:val="0"/>
        <w:autoSpaceDN w:val="0"/>
        <w:adjustRightInd w:val="0"/>
        <w:spacing w:before="60" w:after="240" w:line="240" w:lineRule="auto"/>
        <w:ind w:left="1701" w:hanging="1718"/>
        <w:jc w:val="both"/>
        <w:rPr>
          <w:ins w:id="2289" w:author="BARRACLOUGH David, SDD/SDPS" w:date="2019-12-11T09:37:00Z"/>
          <w:rFonts w:ascii="Times New Roman" w:hAnsi="Times New Roman"/>
          <w:sz w:val="24"/>
          <w:szCs w:val="24"/>
        </w:rPr>
      </w:pPr>
      <w:ins w:id="2290" w:author="BARRACLOUGH David, SDD/SDPS" w:date="2019-12-11T09:37:00Z">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 xml:space="preserve">SDMX, "SDMX Glossary Version </w:t>
        </w:r>
      </w:ins>
      <w:ins w:id="2291" w:author="BARRACLOUGH David, SDD/SDPS" w:date="2019-12-11T09:43:00Z">
        <w:r>
          <w:rPr>
            <w:rFonts w:ascii="Times New Roman" w:hAnsi="Times New Roman"/>
            <w:sz w:val="24"/>
            <w:szCs w:val="24"/>
          </w:rPr>
          <w:t>2</w:t>
        </w:r>
      </w:ins>
      <w:ins w:id="2292" w:author="BARRACLOUGH David, SDD/SDPS" w:date="2019-12-11T09:37:00Z">
        <w:r w:rsidRPr="004961A4">
          <w:rPr>
            <w:rFonts w:ascii="Times New Roman" w:hAnsi="Times New Roman"/>
            <w:sz w:val="24"/>
            <w:szCs w:val="24"/>
          </w:rPr>
          <w:t>.</w:t>
        </w:r>
      </w:ins>
      <w:ins w:id="2293" w:author="BARRACLOUGH David, SDD/SDPS" w:date="2019-12-11T09:43:00Z">
        <w:r>
          <w:rPr>
            <w:rFonts w:ascii="Times New Roman" w:hAnsi="Times New Roman"/>
            <w:sz w:val="24"/>
            <w:szCs w:val="24"/>
          </w:rPr>
          <w:t>1</w:t>
        </w:r>
      </w:ins>
      <w:ins w:id="2294" w:author="BARRACLOUGH David, SDD/SDPS" w:date="2019-12-11T09:37:00Z">
        <w:r w:rsidRPr="004961A4">
          <w:rPr>
            <w:rFonts w:ascii="Times New Roman" w:hAnsi="Times New Roman"/>
            <w:sz w:val="24"/>
            <w:szCs w:val="24"/>
          </w:rPr>
          <w:t>"</w:t>
        </w:r>
      </w:ins>
    </w:p>
    <w:p w14:paraId="75C90771" w14:textId="5564D366" w:rsidR="0051186F" w:rsidDel="0051186F" w:rsidRDefault="0051186F">
      <w:pPr>
        <w:rPr>
          <w:ins w:id="2295" w:author="BARRACLOUGH David, STD/SAM" w:date="2019-12-09T17:56:00Z"/>
          <w:del w:id="2296" w:author="BARRACLOUGH David, SDD/SDPS" w:date="2019-12-11T09:43:00Z"/>
        </w:rPr>
        <w:pPrChange w:id="2297" w:author="BARRACLOUGH David, STD/SAM" w:date="2019-12-09T17:56:00Z">
          <w:pPr>
            <w:pStyle w:val="Heading1"/>
          </w:pPr>
        </w:pPrChange>
      </w:pPr>
    </w:p>
    <w:p w14:paraId="6BE9D997" w14:textId="10209442" w:rsidR="008201DD" w:rsidRPr="00303B61" w:rsidRDefault="008201DD" w:rsidP="001A3ECA">
      <w:pPr>
        <w:pStyle w:val="Heading1"/>
      </w:pPr>
      <w:r w:rsidRPr="00303B61">
        <w:t>Time</w:t>
      </w:r>
      <w:bookmarkEnd w:id="2251"/>
      <w:bookmarkEnd w:id="2252"/>
      <w:bookmarkEnd w:id="2253"/>
      <w:bookmarkEnd w:id="2254"/>
      <w:bookmarkEnd w:id="2255"/>
      <w:bookmarkEnd w:id="2256"/>
      <w:bookmarkEnd w:id="2257"/>
      <w:bookmarkEnd w:id="2258"/>
      <w:bookmarkEnd w:id="2259"/>
      <w:bookmarkEnd w:id="2260"/>
      <w:r w:rsidRPr="00303B61">
        <w:t xml:space="preserve"> coverage</w:t>
      </w:r>
      <w:bookmarkEnd w:id="2261"/>
      <w:r>
        <w:fldChar w:fldCharType="begin"/>
      </w:r>
      <w:r w:rsidRPr="00303B61">
        <w:instrText>tc "</w:instrText>
      </w:r>
      <w:bookmarkStart w:id="2298" w:name="_Toc427317105"/>
      <w:bookmarkStart w:id="2299" w:name="_Toc427318723"/>
      <w:bookmarkStart w:id="2300" w:name="_Toc441822475"/>
      <w:bookmarkStart w:id="2301" w:name="_Toc521320361"/>
      <w:r w:rsidRPr="00303B61">
        <w:instrText>Time coverage</w:instrText>
      </w:r>
      <w:bookmarkEnd w:id="2298"/>
      <w:bookmarkEnd w:id="2299"/>
      <w:bookmarkEnd w:id="2300"/>
      <w:bookmarkEnd w:id="2301"/>
      <w:r w:rsidRPr="00303B61">
        <w:instrText>" \f C \l 1</w:instrText>
      </w:r>
      <w:r>
        <w:fldChar w:fldCharType="end"/>
      </w:r>
    </w:p>
    <w:p w14:paraId="054D6461" w14:textId="5F26792D"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FB1290">
        <w:rPr>
          <w:rFonts w:ascii="Times New Roman" w:hAnsi="Times New Roman"/>
          <w:sz w:val="24"/>
          <w:szCs w:val="24"/>
        </w:rPr>
        <w:t>Period of time for which data are provided.</w:t>
      </w:r>
    </w:p>
    <w:p w14:paraId="05108DB9" w14:textId="6C31ED96"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Pr="00FB1290">
        <w:rPr>
          <w:rFonts w:ascii="Times New Roman" w:hAnsi="Times New Roman"/>
          <w:sz w:val="24"/>
          <w:szCs w:val="24"/>
        </w:rPr>
        <w:t xml:space="preserve">This metadata element describes the time period(s) covered by the data set. </w:t>
      </w:r>
      <w:r w:rsidRPr="00303B61">
        <w:rPr>
          <w:rFonts w:ascii="Times New Roman" w:hAnsi="Times New Roman"/>
          <w:sz w:val="24"/>
          <w:szCs w:val="24"/>
        </w:rPr>
        <w:t xml:space="preserve">The time period covered can be indicated as a time interval, e.g. </w:t>
      </w:r>
      <w:r w:rsidR="00065D4A">
        <w:rPr>
          <w:rFonts w:ascii="Times New Roman" w:hAnsi="Times New Roman"/>
          <w:sz w:val="24"/>
          <w:szCs w:val="24"/>
        </w:rPr>
        <w:t>"</w:t>
      </w:r>
      <w:r w:rsidRPr="00303B61">
        <w:rPr>
          <w:rFonts w:ascii="Times New Roman" w:hAnsi="Times New Roman"/>
          <w:sz w:val="24"/>
          <w:szCs w:val="24"/>
        </w:rPr>
        <w:t>1985 to 2006</w:t>
      </w:r>
      <w:r w:rsidR="00065D4A">
        <w:rPr>
          <w:rFonts w:ascii="Times New Roman" w:hAnsi="Times New Roman"/>
          <w:sz w:val="24"/>
          <w:szCs w:val="24"/>
        </w:rPr>
        <w:t>"</w:t>
      </w:r>
      <w:r w:rsidRPr="00303B61">
        <w:rPr>
          <w:rFonts w:ascii="Times New Roman" w:hAnsi="Times New Roman"/>
          <w:sz w:val="24"/>
          <w:szCs w:val="24"/>
        </w:rPr>
        <w:t xml:space="preserve"> for annual time series data, or as several intervals or values of time.</w:t>
      </w:r>
    </w:p>
    <w:p w14:paraId="67199353"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B35BBEE"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COVERAGE_TIME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02" w:name="_Toc427317106"/>
      <w:bookmarkStart w:id="2303" w:name="_Toc427318724"/>
      <w:bookmarkStart w:id="2304" w:name="_Toc441822476"/>
      <w:bookmarkStart w:id="2305" w:name="_Toc521320362"/>
      <w:r w:rsidRPr="004E42F9">
        <w:rPr>
          <w:rFonts w:ascii="Times New Roman" w:hAnsi="Times New Roman"/>
          <w:b/>
          <w:sz w:val="24"/>
          <w:szCs w:val="24"/>
        </w:rPr>
        <w:instrText>Concept ID</w:instrText>
      </w:r>
      <w:r w:rsidRPr="004E42F9">
        <w:rPr>
          <w:rFonts w:ascii="Times New Roman" w:hAnsi="Times New Roman"/>
          <w:sz w:val="24"/>
          <w:szCs w:val="24"/>
        </w:rPr>
        <w:tab/>
        <w:instrText>COVERAGE_TIME</w:instrText>
      </w:r>
      <w:bookmarkEnd w:id="2302"/>
      <w:bookmarkEnd w:id="2303"/>
      <w:bookmarkEnd w:id="2304"/>
      <w:bookmarkEnd w:id="2305"/>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37777F11" w14:textId="7E6FB036" w:rsidR="008201DD"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 xml:space="preserve"> Code</w:t>
      </w:r>
      <w:r w:rsidRPr="0097044C">
        <w:rPr>
          <w:rFonts w:ascii="Times New Roman" w:hAnsi="Times New Roman"/>
          <w:sz w:val="24"/>
          <w:szCs w:val="24"/>
        </w:rPr>
        <w:t>list; String</w:t>
      </w:r>
    </w:p>
    <w:p w14:paraId="7E526E56" w14:textId="550E34F1"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Codelist ID</w:t>
      </w:r>
      <w:r>
        <w:rPr>
          <w:rFonts w:ascii="Times New Roman" w:hAnsi="Times New Roman"/>
          <w:b/>
          <w:sz w:val="24"/>
          <w:szCs w:val="24"/>
        </w:rPr>
        <w:tab/>
      </w:r>
      <w:r w:rsidRPr="002E1C1C">
        <w:rPr>
          <w:rFonts w:ascii="Times New Roman" w:hAnsi="Times New Roman"/>
          <w:sz w:val="24"/>
          <w:szCs w:val="24"/>
        </w:rPr>
        <w:t>CL_COVERAGE_TIME</w:t>
      </w:r>
      <w:r w:rsidR="004E42F9" w:rsidRPr="00FE5896">
        <w:rPr>
          <w:rFonts w:ascii="Times New Roman" w:hAnsi="Times New Roman"/>
          <w:sz w:val="24"/>
          <w:szCs w:val="24"/>
        </w:rPr>
        <w:fldChar w:fldCharType="begin"/>
      </w:r>
      <w:r w:rsidR="004E42F9" w:rsidRPr="00FE5896">
        <w:rPr>
          <w:rFonts w:ascii="Times New Roman" w:hAnsi="Times New Roman"/>
          <w:sz w:val="24"/>
          <w:szCs w:val="24"/>
        </w:rPr>
        <w:instrText>tc "</w:instrText>
      </w:r>
      <w:bookmarkStart w:id="2306" w:name="_Toc521320363"/>
      <w:r w:rsidR="004E42F9" w:rsidRPr="00FE5896">
        <w:rPr>
          <w:rFonts w:ascii="Times New Roman" w:hAnsi="Times New Roman"/>
          <w:b/>
          <w:sz w:val="24"/>
          <w:szCs w:val="24"/>
        </w:rPr>
        <w:instrText>Codelist ID</w:instrText>
      </w:r>
      <w:r w:rsidR="004E42F9" w:rsidRPr="00FE5896">
        <w:rPr>
          <w:rFonts w:ascii="Times New Roman" w:hAnsi="Times New Roman"/>
          <w:b/>
          <w:sz w:val="24"/>
          <w:szCs w:val="24"/>
        </w:rPr>
        <w:tab/>
      </w:r>
      <w:r w:rsidR="004E42F9">
        <w:rPr>
          <w:rFonts w:ascii="Times New Roman" w:hAnsi="Times New Roman"/>
          <w:sz w:val="24"/>
          <w:szCs w:val="24"/>
        </w:rPr>
        <w:instrText>CL_COVERAGE_TIME</w:instrText>
      </w:r>
      <w:bookmarkEnd w:id="2306"/>
      <w:r w:rsidR="004E42F9" w:rsidRPr="00FE5896">
        <w:rPr>
          <w:rFonts w:ascii="Times New Roman" w:hAnsi="Times New Roman"/>
          <w:sz w:val="24"/>
          <w:szCs w:val="24"/>
        </w:rPr>
        <w:instrText>" \f C \l 2</w:instrText>
      </w:r>
      <w:r w:rsidR="004E42F9" w:rsidRPr="00FE5896">
        <w:rPr>
          <w:rFonts w:ascii="Times New Roman" w:hAnsi="Times New Roman"/>
          <w:sz w:val="24"/>
          <w:szCs w:val="24"/>
        </w:rPr>
        <w:fldChar w:fldCharType="end"/>
      </w:r>
    </w:p>
    <w:p w14:paraId="3B5FDE2A" w14:textId="6FE47B29"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043D7F">
        <w:rPr>
          <w:rFonts w:ascii="Times New Roman" w:hAnsi="Times New Roman"/>
          <w:sz w:val="24"/>
          <w:szCs w:val="24"/>
        </w:rPr>
        <w:t>Coverage</w:t>
      </w:r>
      <w:bookmarkStart w:id="2307" w:name="_GoBack"/>
      <w:bookmarkEnd w:id="2307"/>
    </w:p>
    <w:p w14:paraId="5EC640D5" w14:textId="43A27894"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t>Geographical coverage</w:t>
      </w:r>
    </w:p>
    <w:p w14:paraId="46BC9378" w14:textId="6B3DC78D" w:rsidR="00A74751" w:rsidRPr="00A74751" w:rsidRDefault="00A74751"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A74751">
        <w:rPr>
          <w:rFonts w:ascii="Times New Roman" w:hAnsi="Times New Roman"/>
          <w:sz w:val="24"/>
          <w:szCs w:val="24"/>
        </w:rPr>
        <w:tab/>
      </w:r>
      <w:r>
        <w:rPr>
          <w:rFonts w:ascii="Times New Roman" w:hAnsi="Times New Roman"/>
          <w:sz w:val="24"/>
          <w:szCs w:val="24"/>
        </w:rPr>
        <w:t>Population coverage</w:t>
      </w:r>
    </w:p>
    <w:p w14:paraId="67DAD416" w14:textId="4B724E44"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b/>
          <w:sz w:val="24"/>
          <w:szCs w:val="24"/>
        </w:rPr>
        <w:tab/>
      </w:r>
      <w:r w:rsidRPr="00303B61">
        <w:rPr>
          <w:rFonts w:ascii="Times New Roman" w:hAnsi="Times New Roman"/>
          <w:sz w:val="24"/>
          <w:szCs w:val="24"/>
        </w:rPr>
        <w:t>Sector coverage</w:t>
      </w:r>
    </w:p>
    <w:p w14:paraId="3C1D4CF5" w14:textId="1E6FDEA8" w:rsidR="00A74751" w:rsidRPr="00303B61" w:rsidRDefault="00A74751"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Time coverage</w:t>
      </w:r>
    </w:p>
    <w:p w14:paraId="5107403C" w14:textId="44EDBBD9"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4961A4">
        <w:rPr>
          <w:rFonts w:ascii="Times New Roman" w:hAnsi="Times New Roman"/>
          <w:sz w:val="24"/>
          <w:szCs w:val="24"/>
        </w:rPr>
        <w:t>SDMX, "SDMX Glossary Version 1.0", February 2016 (</w:t>
      </w:r>
      <w:hyperlink r:id="rId275" w:history="1">
        <w:r w:rsidR="00C95072"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1E381B62" w14:textId="4666558D" w:rsidR="008201DD" w:rsidRPr="00303B61" w:rsidRDefault="008201DD" w:rsidP="001A3ECA">
      <w:pPr>
        <w:pStyle w:val="Heading1"/>
      </w:pPr>
      <w:bookmarkStart w:id="2308" w:name="_Toc521319823"/>
      <w:r w:rsidRPr="00303B61">
        <w:t>Time format</w:t>
      </w:r>
      <w:bookmarkEnd w:id="2308"/>
      <w:r>
        <w:fldChar w:fldCharType="begin"/>
      </w:r>
      <w:r w:rsidRPr="00303B61">
        <w:instrText>tc "</w:instrText>
      </w:r>
      <w:bookmarkStart w:id="2309" w:name="_Toc427317107"/>
      <w:bookmarkStart w:id="2310" w:name="_Toc427318725"/>
      <w:bookmarkStart w:id="2311" w:name="_Toc441822477"/>
      <w:bookmarkStart w:id="2312" w:name="_Toc521320364"/>
      <w:r w:rsidRPr="00303B61">
        <w:instrText>Time format</w:instrText>
      </w:r>
      <w:bookmarkEnd w:id="2309"/>
      <w:bookmarkEnd w:id="2310"/>
      <w:bookmarkEnd w:id="2311"/>
      <w:bookmarkEnd w:id="2312"/>
      <w:r w:rsidRPr="00303B61">
        <w:instrText>" \f C \l 1</w:instrText>
      </w:r>
      <w:r>
        <w:fldChar w:fldCharType="end"/>
      </w:r>
    </w:p>
    <w:p w14:paraId="697F536B"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Technical format for the representation of time.</w:t>
      </w:r>
    </w:p>
    <w:p w14:paraId="54B02163" w14:textId="0B0164D0" w:rsidR="008201DD" w:rsidRPr="000A3B04"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 xml:space="preserve">The technical time format and its related </w:t>
      </w:r>
      <w:r>
        <w:rPr>
          <w:rFonts w:ascii="Times New Roman" w:hAnsi="Times New Roman"/>
          <w:sz w:val="24"/>
          <w:szCs w:val="24"/>
        </w:rPr>
        <w:t>C</w:t>
      </w:r>
      <w:r w:rsidRPr="00303B61">
        <w:rPr>
          <w:rFonts w:ascii="Times New Roman" w:hAnsi="Times New Roman"/>
          <w:sz w:val="24"/>
          <w:szCs w:val="24"/>
        </w:rPr>
        <w:t>ode</w:t>
      </w:r>
      <w:r w:rsidR="00AA1D46">
        <w:rPr>
          <w:rFonts w:ascii="Times New Roman" w:hAnsi="Times New Roman"/>
          <w:sz w:val="24"/>
          <w:szCs w:val="24"/>
        </w:rPr>
        <w:t>l</w:t>
      </w:r>
      <w:r w:rsidRPr="00303B61">
        <w:rPr>
          <w:rFonts w:ascii="Times New Roman" w:hAnsi="Times New Roman"/>
          <w:sz w:val="24"/>
          <w:szCs w:val="24"/>
        </w:rPr>
        <w:t>ist are part of the technical standards for SDMX-EDI and SDMX-XML.</w:t>
      </w:r>
    </w:p>
    <w:p w14:paraId="03FDB3ED" w14:textId="77777777" w:rsidR="008201DD" w:rsidRPr="00303B61" w:rsidRDefault="008201DD" w:rsidP="002C253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b/>
          <w:sz w:val="24"/>
          <w:szCs w:val="24"/>
        </w:rPr>
        <w:tab/>
      </w:r>
      <w:r w:rsidRPr="002C253A">
        <w:rPr>
          <w:rFonts w:ascii="Times New Roman" w:hAnsi="Times New Roman"/>
          <w:sz w:val="24"/>
          <w:szCs w:val="24"/>
        </w:rPr>
        <w:t>In version 2.0 of SDMX there is a recommendation to use the time format attribute to</w:t>
      </w:r>
      <w:r>
        <w:rPr>
          <w:rFonts w:ascii="Times New Roman" w:hAnsi="Times New Roman"/>
          <w:sz w:val="24"/>
          <w:szCs w:val="24"/>
        </w:rPr>
        <w:t xml:space="preserve"> </w:t>
      </w:r>
      <w:r w:rsidRPr="002C253A">
        <w:rPr>
          <w:rFonts w:ascii="Times New Roman" w:hAnsi="Times New Roman"/>
          <w:sz w:val="24"/>
          <w:szCs w:val="24"/>
        </w:rPr>
        <w:t>gives additional information on the way time is represented in the message.</w:t>
      </w:r>
      <w:r>
        <w:rPr>
          <w:rFonts w:ascii="Times New Roman" w:hAnsi="Times New Roman"/>
          <w:sz w:val="24"/>
          <w:szCs w:val="24"/>
        </w:rPr>
        <w:t xml:space="preserve"> </w:t>
      </w:r>
      <w:r w:rsidRPr="002C253A">
        <w:rPr>
          <w:rFonts w:ascii="Times New Roman" w:hAnsi="Times New Roman"/>
          <w:sz w:val="24"/>
          <w:szCs w:val="24"/>
        </w:rPr>
        <w:t>Following an appraisal of its usefulness this is no longer required. However, it is still possible, if required, to include the time format attribute in SDMX-ML.</w:t>
      </w:r>
    </w:p>
    <w:p w14:paraId="36EC4039" w14:textId="77777777" w:rsidR="008201DD" w:rsidRPr="00303B61" w:rsidRDefault="008201DD" w:rsidP="00320EE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20689C3B"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13" w:name="_Toc427317108"/>
      <w:bookmarkStart w:id="2314" w:name="_Toc427318726"/>
      <w:bookmarkStart w:id="2315" w:name="_Toc441822478"/>
      <w:bookmarkStart w:id="2316" w:name="_Toc521320365"/>
      <w:r w:rsidRPr="004E42F9">
        <w:rPr>
          <w:rFonts w:ascii="Times New Roman" w:hAnsi="Times New Roman"/>
          <w:b/>
          <w:sz w:val="24"/>
          <w:szCs w:val="24"/>
        </w:rPr>
        <w:instrText>Concept ID</w:instrText>
      </w:r>
      <w:r w:rsidRPr="004E42F9">
        <w:rPr>
          <w:rFonts w:ascii="Times New Roman" w:hAnsi="Times New Roman"/>
          <w:sz w:val="24"/>
          <w:szCs w:val="24"/>
        </w:rPr>
        <w:tab/>
        <w:instrText>TIME_FORMAT</w:instrText>
      </w:r>
      <w:bookmarkEnd w:id="2313"/>
      <w:bookmarkEnd w:id="2314"/>
      <w:bookmarkEnd w:id="2315"/>
      <w:bookmarkEnd w:id="2316"/>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83E4EE2" w14:textId="18CC25D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w:t>
      </w:r>
    </w:p>
    <w:p w14:paraId="396530EF" w14:textId="77777777" w:rsidR="008201DD" w:rsidRPr="004E42F9"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Codelist ID</w:t>
      </w:r>
      <w:r w:rsidRPr="004E42F9">
        <w:rPr>
          <w:rFonts w:ascii="Times New Roman" w:hAnsi="Times New Roman"/>
          <w:sz w:val="24"/>
          <w:szCs w:val="24"/>
        </w:rPr>
        <w:tab/>
        <w:t>CL_TIME_FORMAT</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17" w:name="_Toc427317109"/>
      <w:bookmarkStart w:id="2318" w:name="_Toc427318727"/>
      <w:bookmarkStart w:id="2319" w:name="_Toc441822479"/>
      <w:bookmarkStart w:id="2320" w:name="_Toc521320366"/>
      <w:r w:rsidRPr="004E42F9">
        <w:rPr>
          <w:rFonts w:ascii="Times New Roman" w:hAnsi="Times New Roman"/>
          <w:b/>
          <w:sz w:val="24"/>
          <w:szCs w:val="24"/>
        </w:rPr>
        <w:instrText>Codelist ID</w:instrText>
      </w:r>
      <w:r w:rsidRPr="004E42F9">
        <w:rPr>
          <w:rFonts w:ascii="Times New Roman" w:hAnsi="Times New Roman"/>
          <w:sz w:val="24"/>
          <w:szCs w:val="24"/>
        </w:rPr>
        <w:tab/>
        <w:instrText>CL_TIME_FORMAT</w:instrText>
      </w:r>
      <w:bookmarkEnd w:id="2317"/>
      <w:bookmarkEnd w:id="2318"/>
      <w:bookmarkEnd w:id="2319"/>
      <w:bookmarkEnd w:id="2320"/>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7A130BD3" w14:textId="1566B2E6" w:rsidR="008201DD" w:rsidRPr="004961A4"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961A4">
        <w:rPr>
          <w:rFonts w:ascii="Times New Roman" w:hAnsi="Times New Roman"/>
          <w:b/>
          <w:sz w:val="24"/>
          <w:szCs w:val="24"/>
        </w:rPr>
        <w:t>Source</w:t>
      </w:r>
      <w:r w:rsidRPr="004961A4">
        <w:rPr>
          <w:rFonts w:ascii="Times New Roman" w:hAnsi="Times New Roman"/>
          <w:sz w:val="24"/>
          <w:szCs w:val="24"/>
        </w:rPr>
        <w:tab/>
        <w:t>SDMX, "SDMX Glossary Version 1.0", February 2016 (</w:t>
      </w:r>
      <w:hyperlink r:id="rId276" w:history="1">
        <w:r w:rsidR="00233CBF" w:rsidRPr="002E2F75">
          <w:rPr>
            <w:rStyle w:val="Hyperlink"/>
            <w:rFonts w:ascii="Times New Roman" w:hAnsi="Times New Roman"/>
            <w:sz w:val="24"/>
            <w:szCs w:val="24"/>
          </w:rPr>
          <w:t>https://sdmx.org/wp-content/uploads/SDMX_Glossary_Version_1_0_February_2016.docx</w:t>
        </w:r>
      </w:hyperlink>
      <w:r w:rsidRPr="004961A4">
        <w:rPr>
          <w:rFonts w:ascii="Times New Roman" w:hAnsi="Times New Roman"/>
          <w:sz w:val="24"/>
          <w:szCs w:val="24"/>
        </w:rPr>
        <w:t>)</w:t>
      </w:r>
    </w:p>
    <w:p w14:paraId="47B99709" w14:textId="4EBF41E7" w:rsidR="008201DD" w:rsidRPr="00303B61" w:rsidRDefault="008201DD" w:rsidP="004B6F5D">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00AA1D46">
        <w:rPr>
          <w:rFonts w:ascii="Times New Roman" w:hAnsi="Times New Roman"/>
          <w:sz w:val="24"/>
          <w:szCs w:val="24"/>
        </w:rPr>
        <w:t>Code</w:t>
      </w:r>
      <w:r w:rsidRPr="00303B61">
        <w:rPr>
          <w:rFonts w:ascii="Times New Roman" w:hAnsi="Times New Roman"/>
          <w:sz w:val="24"/>
          <w:szCs w:val="24"/>
        </w:rPr>
        <w:t>list CL_TIME_FORMAT (</w:t>
      </w:r>
      <w:hyperlink r:id="rId277"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35E41800" w14:textId="759DC601" w:rsidR="008201DD" w:rsidRPr="00303B61" w:rsidRDefault="008201DD" w:rsidP="0042596C">
      <w:pPr>
        <w:pStyle w:val="Heading1"/>
      </w:pPr>
      <w:bookmarkStart w:id="2321" w:name="_Toc521319824"/>
      <w:r w:rsidRPr="00303B61">
        <w:t>Time lag</w:t>
      </w:r>
      <w:bookmarkEnd w:id="2321"/>
      <w:r>
        <w:fldChar w:fldCharType="begin"/>
      </w:r>
      <w:r w:rsidRPr="00303B61">
        <w:instrText>tc "</w:instrText>
      </w:r>
      <w:bookmarkStart w:id="2322" w:name="_Toc441822482"/>
      <w:bookmarkStart w:id="2323" w:name="_Toc521320367"/>
      <w:r w:rsidRPr="00303B61">
        <w:instrText>Time lag</w:instrText>
      </w:r>
      <w:bookmarkEnd w:id="2322"/>
      <w:bookmarkEnd w:id="2323"/>
      <w:r w:rsidRPr="00303B61">
        <w:instrText>" \f C \l 1</w:instrText>
      </w:r>
      <w:r>
        <w:fldChar w:fldCharType="end"/>
      </w:r>
    </w:p>
    <w:p w14:paraId="0A7988C7" w14:textId="67E0A450"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 xml:space="preserve">Interval of time (expressed in </w:t>
      </w:r>
      <w:r w:rsidRPr="00303B61">
        <w:rPr>
          <w:rFonts w:ascii="Times New Roman" w:hAnsi="Times New Roman"/>
          <w:sz w:val="24"/>
          <w:szCs w:val="24"/>
        </w:rPr>
        <w:t>days</w:t>
      </w:r>
      <w:r>
        <w:rPr>
          <w:rFonts w:ascii="Times New Roman" w:hAnsi="Times New Roman"/>
          <w:sz w:val="24"/>
          <w:szCs w:val="24"/>
        </w:rPr>
        <w:t>,</w:t>
      </w:r>
      <w:r w:rsidRPr="00303B61">
        <w:rPr>
          <w:rFonts w:ascii="Times New Roman" w:hAnsi="Times New Roman"/>
          <w:sz w:val="24"/>
          <w:szCs w:val="24"/>
        </w:rPr>
        <w:t xml:space="preserve"> weeks</w:t>
      </w:r>
      <w:r>
        <w:rPr>
          <w:rFonts w:ascii="Times New Roman" w:hAnsi="Times New Roman"/>
          <w:sz w:val="24"/>
          <w:szCs w:val="24"/>
        </w:rPr>
        <w:t>, etc.</w:t>
      </w:r>
      <w:r w:rsidRPr="00303B61">
        <w:rPr>
          <w:rFonts w:ascii="Times New Roman" w:hAnsi="Times New Roman"/>
          <w:sz w:val="24"/>
          <w:szCs w:val="24"/>
        </w:rPr>
        <w:t>) from the last day of the reference period to the day of publication of results.</w:t>
      </w:r>
    </w:p>
    <w:p w14:paraId="7380E66C" w14:textId="42045B36"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This </w:t>
      </w:r>
      <w:r>
        <w:rPr>
          <w:rFonts w:ascii="Times New Roman" w:hAnsi="Times New Roman"/>
          <w:sz w:val="24"/>
          <w:szCs w:val="24"/>
        </w:rPr>
        <w:t xml:space="preserve">reference metadata element </w:t>
      </w:r>
      <w:r w:rsidRPr="00303B61">
        <w:rPr>
          <w:rFonts w:ascii="Times New Roman" w:hAnsi="Times New Roman"/>
          <w:sz w:val="24"/>
          <w:szCs w:val="24"/>
        </w:rPr>
        <w:t xml:space="preserve">quantifies the </w:t>
      </w:r>
      <w:r>
        <w:rPr>
          <w:rFonts w:ascii="Times New Roman" w:hAnsi="Times New Roman"/>
          <w:sz w:val="24"/>
          <w:szCs w:val="24"/>
        </w:rPr>
        <w:t>interval of time</w:t>
      </w:r>
      <w:r w:rsidRPr="00303B61">
        <w:rPr>
          <w:rFonts w:ascii="Times New Roman" w:hAnsi="Times New Roman"/>
          <w:sz w:val="24"/>
          <w:szCs w:val="24"/>
        </w:rPr>
        <w:t xml:space="preserve"> between the release date of results and the date of reference for the data.</w:t>
      </w:r>
    </w:p>
    <w:p w14:paraId="3314BCEA" w14:textId="77777777" w:rsidR="008201DD" w:rsidRPr="00303B61"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DA02444" w14:textId="36608D3D" w:rsidR="008201DD" w:rsidRPr="004E42F9" w:rsidRDefault="008201DD" w:rsidP="0042596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TIMELAG</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24" w:name="_Toc441822483"/>
      <w:bookmarkStart w:id="2325" w:name="_Toc521320368"/>
      <w:r w:rsidRPr="004E42F9">
        <w:rPr>
          <w:rFonts w:ascii="Times New Roman" w:hAnsi="Times New Roman"/>
          <w:b/>
          <w:sz w:val="24"/>
          <w:szCs w:val="24"/>
        </w:rPr>
        <w:instrText>Concept ID</w:instrText>
      </w:r>
      <w:r w:rsidRPr="004E42F9">
        <w:rPr>
          <w:rFonts w:ascii="Times New Roman" w:hAnsi="Times New Roman"/>
          <w:sz w:val="24"/>
          <w:szCs w:val="24"/>
        </w:rPr>
        <w:tab/>
        <w:instrText>TIMELAG</w:instrText>
      </w:r>
      <w:bookmarkEnd w:id="2324"/>
      <w:bookmarkEnd w:id="2325"/>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439C1494" w14:textId="1594211C"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AB7314">
        <w:rPr>
          <w:rFonts w:ascii="Times New Roman" w:hAnsi="Times New Roman"/>
          <w:sz w:val="24"/>
          <w:szCs w:val="24"/>
        </w:rPr>
        <w:tab/>
      </w:r>
      <w:r w:rsidR="00AB7314" w:rsidRPr="00AB7314">
        <w:rPr>
          <w:rFonts w:ascii="Times New Roman" w:hAnsi="Times New Roman"/>
          <w:sz w:val="24"/>
          <w:szCs w:val="24"/>
        </w:rPr>
        <w:t>Observational</w:t>
      </w:r>
      <w:r w:rsidR="006A4387">
        <w:rPr>
          <w:rFonts w:ascii="Times New Roman" w:hAnsi="Times New Roman"/>
          <w:sz w:val="24"/>
          <w:szCs w:val="24"/>
        </w:rPr>
        <w:t xml:space="preserve"> </w:t>
      </w:r>
      <w:r w:rsidRPr="00AA14B3">
        <w:rPr>
          <w:rFonts w:ascii="Times New Roman" w:hAnsi="Times New Roman"/>
          <w:sz w:val="24"/>
          <w:szCs w:val="24"/>
        </w:rPr>
        <w:t>Time</w:t>
      </w:r>
      <w:r w:rsidR="006A4387">
        <w:rPr>
          <w:rFonts w:ascii="Times New Roman" w:hAnsi="Times New Roman"/>
          <w:sz w:val="24"/>
          <w:szCs w:val="24"/>
        </w:rPr>
        <w:t xml:space="preserve"> </w:t>
      </w:r>
      <w:r w:rsidRPr="00AA14B3">
        <w:rPr>
          <w:rFonts w:ascii="Times New Roman" w:hAnsi="Times New Roman"/>
          <w:sz w:val="24"/>
          <w:szCs w:val="24"/>
        </w:rPr>
        <w:t>Period</w:t>
      </w:r>
      <w:r w:rsidR="006A4387">
        <w:rPr>
          <w:rFonts w:ascii="Times New Roman" w:hAnsi="Times New Roman"/>
          <w:sz w:val="24"/>
          <w:szCs w:val="24"/>
        </w:rPr>
        <w:t>; Time Range</w:t>
      </w:r>
    </w:p>
    <w:p w14:paraId="6415238D" w14:textId="5FACACD8" w:rsidR="008201DD" w:rsidRPr="00303B61" w:rsidRDefault="008201DD" w:rsidP="0042596C">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1A01C15A" w14:textId="67527999" w:rsidR="008201DD" w:rsidRPr="00303B61" w:rsidRDefault="008201DD" w:rsidP="00F40D41">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303B61">
        <w:rPr>
          <w:rFonts w:ascii="Times New Roman" w:hAnsi="Times New Roman"/>
          <w:b/>
          <w:sz w:val="24"/>
          <w:szCs w:val="24"/>
        </w:rPr>
        <w:t>Source</w:t>
      </w:r>
      <w:r w:rsidR="00065D4A">
        <w:rPr>
          <w:rFonts w:ascii="Times New Roman" w:hAnsi="Times New Roman"/>
          <w:sz w:val="24"/>
          <w:szCs w:val="24"/>
        </w:rPr>
        <w:tab/>
      </w:r>
      <w:r w:rsidR="00233CBF" w:rsidRPr="00233CBF">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233CBF" w:rsidRPr="00233CBF">
        <w:rPr>
          <w:rFonts w:ascii="Times New Roman" w:hAnsi="Times New Roman"/>
          <w:sz w:val="24"/>
          <w:szCs w:val="24"/>
        </w:rPr>
        <w:t>2018 (</w:t>
      </w:r>
      <w:hyperlink r:id="rId278" w:history="1">
        <w:r w:rsidR="0077751E" w:rsidRPr="002E2F75">
          <w:rPr>
            <w:rStyle w:val="Hyperlink"/>
            <w:rFonts w:ascii="Times New Roman" w:hAnsi="Times New Roman"/>
            <w:sz w:val="24"/>
            <w:szCs w:val="24"/>
          </w:rPr>
          <w:t>https://sdmx.org/</w:t>
        </w:r>
      </w:hyperlink>
      <w:r w:rsidR="00233CBF" w:rsidRPr="00233CBF">
        <w:rPr>
          <w:rFonts w:ascii="Times New Roman" w:hAnsi="Times New Roman"/>
          <w:sz w:val="24"/>
          <w:szCs w:val="24"/>
        </w:rPr>
        <w:t>)</w:t>
      </w:r>
    </w:p>
    <w:p w14:paraId="5063471A" w14:textId="631121B8" w:rsidR="008201DD" w:rsidRPr="00303B61" w:rsidRDefault="008201DD" w:rsidP="00390AE4">
      <w:pPr>
        <w:pStyle w:val="Heading1"/>
      </w:pPr>
      <w:bookmarkStart w:id="2326" w:name="_Toc521319825"/>
      <w:r w:rsidRPr="00303B61">
        <w:t>Timeliness</w:t>
      </w:r>
      <w:bookmarkEnd w:id="2326"/>
      <w:r>
        <w:fldChar w:fldCharType="begin"/>
      </w:r>
      <w:r w:rsidRPr="00303B61">
        <w:instrText>tc "</w:instrText>
      </w:r>
      <w:bookmarkStart w:id="2327" w:name="_Toc427317110"/>
      <w:bookmarkStart w:id="2328" w:name="_Toc427318728"/>
      <w:bookmarkStart w:id="2329" w:name="_Toc441822484"/>
      <w:bookmarkStart w:id="2330" w:name="_Toc521320369"/>
      <w:r w:rsidRPr="00303B61">
        <w:instrText>Timeliness</w:instrText>
      </w:r>
      <w:bookmarkEnd w:id="2327"/>
      <w:bookmarkEnd w:id="2328"/>
      <w:bookmarkEnd w:id="2329"/>
      <w:bookmarkEnd w:id="2330"/>
      <w:r w:rsidRPr="00303B61">
        <w:instrText>" \f C \l 1</w:instrText>
      </w:r>
      <w:r>
        <w:fldChar w:fldCharType="end"/>
      </w:r>
    </w:p>
    <w:p w14:paraId="0BAB8D23"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Length of time between data availability and the event or phenomenon they describe</w:t>
      </w:r>
      <w:r>
        <w:rPr>
          <w:rFonts w:ascii="Times New Roman" w:hAnsi="Times New Roman"/>
          <w:sz w:val="24"/>
          <w:szCs w:val="24"/>
        </w:rPr>
        <w:t>.</w:t>
      </w:r>
    </w:p>
    <w:p w14:paraId="4F521F47"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Timeliness refers to the speed of data availability, whether for dissemination or for further processing, and it is measured with respect to the time lag between the end of the reference period and the release of data. Timeliness is a crucial element of data quality: adequate timeliness corresponds to a situation where policy-makers can take informed decisions in time for achieving the targeted results. In quality assessment, timeliness is often associated with punctuality, which refers to the time lag between the release date of data and the target date announced in some official release calendar.</w:t>
      </w:r>
    </w:p>
    <w:p w14:paraId="1C86BD0A"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780EDEBA"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TIMELINESS</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31" w:name="_Toc427317111"/>
      <w:bookmarkStart w:id="2332" w:name="_Toc427318729"/>
      <w:bookmarkStart w:id="2333" w:name="_Toc441822485"/>
      <w:bookmarkStart w:id="2334" w:name="_Toc521320370"/>
      <w:r w:rsidRPr="004E42F9">
        <w:rPr>
          <w:rFonts w:ascii="Times New Roman" w:hAnsi="Times New Roman"/>
          <w:b/>
          <w:sz w:val="24"/>
          <w:szCs w:val="24"/>
        </w:rPr>
        <w:instrText>Concept ID</w:instrText>
      </w:r>
      <w:r w:rsidRPr="004E42F9">
        <w:rPr>
          <w:rFonts w:ascii="Times New Roman" w:hAnsi="Times New Roman"/>
          <w:sz w:val="24"/>
          <w:szCs w:val="24"/>
        </w:rPr>
        <w:tab/>
        <w:instrText>TIMELINESS</w:instrText>
      </w:r>
      <w:bookmarkEnd w:id="2331"/>
      <w:bookmarkEnd w:id="2332"/>
      <w:bookmarkEnd w:id="2333"/>
      <w:bookmarkEnd w:id="2334"/>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6D838B51" w14:textId="281C196F"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78F33F30" w14:textId="4BDC1C3A"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lag</w:t>
      </w:r>
    </w:p>
    <w:p w14:paraId="26CC013C" w14:textId="4AE0B7CF"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Timeliness </w:t>
      </w:r>
      <w:r w:rsidR="00232D5E">
        <w:rPr>
          <w:rFonts w:ascii="Times New Roman" w:hAnsi="Times New Roman"/>
          <w:sz w:val="24"/>
          <w:szCs w:val="24"/>
        </w:rPr>
        <w:t>-</w:t>
      </w:r>
      <w:r w:rsidRPr="00303B61">
        <w:rPr>
          <w:rFonts w:ascii="Times New Roman" w:hAnsi="Times New Roman"/>
          <w:sz w:val="24"/>
          <w:szCs w:val="24"/>
        </w:rPr>
        <w:t xml:space="preserve"> source data</w:t>
      </w:r>
    </w:p>
    <w:p w14:paraId="7B582ABE" w14:textId="6F2B9597" w:rsidR="008201DD" w:rsidRPr="00C05263"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05263">
        <w:rPr>
          <w:rFonts w:ascii="Times New Roman" w:hAnsi="Times New Roman"/>
          <w:b/>
          <w:sz w:val="24"/>
          <w:szCs w:val="24"/>
        </w:rPr>
        <w:lastRenderedPageBreak/>
        <w:t>Source</w:t>
      </w:r>
      <w:r w:rsidRPr="00C05263">
        <w:rPr>
          <w:rFonts w:ascii="Times New Roman" w:hAnsi="Times New Roman"/>
          <w:sz w:val="24"/>
          <w:szCs w:val="24"/>
        </w:rPr>
        <w:tab/>
        <w:t>SDMX, "Metadata Common Vocabulary", 2009 (</w:t>
      </w:r>
      <w:hyperlink r:id="rId279"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006CB3F6" w14:textId="6490D713" w:rsidR="008201DD" w:rsidRPr="00303B61" w:rsidRDefault="008201DD" w:rsidP="00390AE4">
      <w:pPr>
        <w:pStyle w:val="Heading1"/>
      </w:pPr>
      <w:bookmarkStart w:id="2335" w:name="_Toc521319826"/>
      <w:r w:rsidRPr="00303B61">
        <w:t xml:space="preserve">Timeliness </w:t>
      </w:r>
      <w:r w:rsidR="0073281D" w:rsidRPr="00C05263">
        <w:rPr>
          <w:rFonts w:ascii="Times New Roman" w:hAnsi="Times New Roman"/>
        </w:rPr>
        <w:t>-</w:t>
      </w:r>
      <w:r w:rsidRPr="00303B61">
        <w:t xml:space="preserve"> source data</w:t>
      </w:r>
      <w:bookmarkEnd w:id="2335"/>
      <w:r>
        <w:fldChar w:fldCharType="begin"/>
      </w:r>
      <w:r w:rsidRPr="00303B61">
        <w:instrText>tc "</w:instrText>
      </w:r>
      <w:bookmarkStart w:id="2336" w:name="_Toc427317112"/>
      <w:bookmarkStart w:id="2337" w:name="_Toc427318730"/>
      <w:bookmarkStart w:id="2338" w:name="_Toc441822486"/>
      <w:bookmarkStart w:id="2339" w:name="_Toc521320371"/>
      <w:r w:rsidRPr="00303B61">
        <w:instrText xml:space="preserve">Timeliness </w:instrText>
      </w:r>
      <w:r w:rsidR="00323867" w:rsidRPr="00C05263">
        <w:rPr>
          <w:rFonts w:ascii="Times New Roman" w:hAnsi="Times New Roman"/>
        </w:rPr>
        <w:instrText>-</w:instrText>
      </w:r>
      <w:r w:rsidRPr="00303B61">
        <w:instrText xml:space="preserve"> source data</w:instrText>
      </w:r>
      <w:bookmarkEnd w:id="2336"/>
      <w:bookmarkEnd w:id="2337"/>
      <w:bookmarkEnd w:id="2338"/>
      <w:bookmarkEnd w:id="2339"/>
      <w:r w:rsidRPr="00303B61">
        <w:instrText>" \f C \l 1</w:instrText>
      </w:r>
      <w:r>
        <w:fldChar w:fldCharType="end"/>
      </w:r>
      <w:r w:rsidRPr="00303B61">
        <w:t xml:space="preserve"> </w:t>
      </w:r>
    </w:p>
    <w:p w14:paraId="65409E6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Time between the end of a reference period and </w:t>
      </w:r>
      <w:r>
        <w:rPr>
          <w:rFonts w:ascii="Times New Roman" w:hAnsi="Times New Roman"/>
          <w:sz w:val="24"/>
          <w:szCs w:val="24"/>
        </w:rPr>
        <w:t xml:space="preserve">the </w:t>
      </w:r>
      <w:r w:rsidRPr="00303B61">
        <w:rPr>
          <w:rFonts w:ascii="Times New Roman" w:hAnsi="Times New Roman"/>
          <w:sz w:val="24"/>
          <w:szCs w:val="24"/>
        </w:rPr>
        <w:t>actual receipt of the data by the compiling agency.</w:t>
      </w:r>
    </w:p>
    <w:p w14:paraId="7B0AFFC2"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Compared to the parent concept - timeliness - this concept only covers the time period between the end of the reference period and the receipt of the data by the data compiling agency. This time period is determined by factors such as delays reflecting the institutional arrangements for data transmission.</w:t>
      </w:r>
    </w:p>
    <w:p w14:paraId="7002AF4F" w14:textId="77777777" w:rsidR="008201DD" w:rsidRPr="00303B61" w:rsidRDefault="008201DD" w:rsidP="00390AE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20C5107" w14:textId="77777777" w:rsidR="008201DD" w:rsidRPr="004E42F9"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4E42F9">
        <w:rPr>
          <w:rFonts w:ascii="Times New Roman" w:hAnsi="Times New Roman"/>
          <w:b/>
          <w:sz w:val="24"/>
          <w:szCs w:val="24"/>
        </w:rPr>
        <w:t>Concept ID</w:t>
      </w:r>
      <w:r w:rsidRPr="004E42F9">
        <w:rPr>
          <w:rFonts w:ascii="Times New Roman" w:hAnsi="Times New Roman"/>
          <w:sz w:val="24"/>
          <w:szCs w:val="24"/>
        </w:rPr>
        <w:tab/>
        <w:t>TIME_SOURCE</w:t>
      </w:r>
      <w:r w:rsidRPr="004E42F9">
        <w:rPr>
          <w:rFonts w:ascii="Times New Roman" w:hAnsi="Times New Roman"/>
          <w:sz w:val="24"/>
          <w:szCs w:val="24"/>
        </w:rPr>
        <w:fldChar w:fldCharType="begin"/>
      </w:r>
      <w:r w:rsidRPr="004E42F9">
        <w:rPr>
          <w:rFonts w:ascii="Times New Roman" w:hAnsi="Times New Roman"/>
          <w:sz w:val="24"/>
          <w:szCs w:val="24"/>
        </w:rPr>
        <w:instrText>tc "</w:instrText>
      </w:r>
      <w:bookmarkStart w:id="2340" w:name="_Toc427317113"/>
      <w:bookmarkStart w:id="2341" w:name="_Toc427318731"/>
      <w:bookmarkStart w:id="2342" w:name="_Toc441822487"/>
      <w:bookmarkStart w:id="2343" w:name="_Toc521320372"/>
      <w:r w:rsidRPr="004E42F9">
        <w:rPr>
          <w:rFonts w:ascii="Times New Roman" w:hAnsi="Times New Roman"/>
          <w:b/>
          <w:sz w:val="24"/>
          <w:szCs w:val="24"/>
        </w:rPr>
        <w:instrText>Concept ID</w:instrText>
      </w:r>
      <w:r w:rsidRPr="004E42F9">
        <w:rPr>
          <w:rFonts w:ascii="Times New Roman" w:hAnsi="Times New Roman"/>
          <w:sz w:val="24"/>
          <w:szCs w:val="24"/>
        </w:rPr>
        <w:tab/>
        <w:instrText>TIME_SOURCE</w:instrText>
      </w:r>
      <w:bookmarkEnd w:id="2340"/>
      <w:bookmarkEnd w:id="2341"/>
      <w:bookmarkEnd w:id="2342"/>
      <w:bookmarkEnd w:id="2343"/>
      <w:r w:rsidRPr="004E42F9">
        <w:rPr>
          <w:rFonts w:ascii="Times New Roman" w:hAnsi="Times New Roman"/>
          <w:sz w:val="24"/>
          <w:szCs w:val="24"/>
        </w:rPr>
        <w:instrText>" \f C \l 2</w:instrText>
      </w:r>
      <w:r w:rsidRPr="004E42F9">
        <w:rPr>
          <w:rFonts w:ascii="Times New Roman" w:hAnsi="Times New Roman"/>
          <w:sz w:val="24"/>
          <w:szCs w:val="24"/>
        </w:rPr>
        <w:fldChar w:fldCharType="end"/>
      </w:r>
    </w:p>
    <w:p w14:paraId="1D8D3F9A" w14:textId="688EF155"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4ECDCA6A" w14:textId="77777777" w:rsidR="008201DD" w:rsidRPr="00303B61" w:rsidRDefault="008201DD" w:rsidP="00E748BC">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Timeliness</w:t>
      </w:r>
    </w:p>
    <w:p w14:paraId="47DB2BAF" w14:textId="6A1CA6BB" w:rsidR="008201DD" w:rsidRPr="00C05263"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05263">
        <w:rPr>
          <w:rFonts w:ascii="Times New Roman" w:hAnsi="Times New Roman"/>
          <w:b/>
          <w:sz w:val="24"/>
          <w:szCs w:val="24"/>
        </w:rPr>
        <w:t>Source</w:t>
      </w:r>
      <w:r w:rsidRPr="00C05263">
        <w:rPr>
          <w:rFonts w:ascii="Times New Roman" w:hAnsi="Times New Roman"/>
          <w:sz w:val="24"/>
          <w:szCs w:val="24"/>
        </w:rPr>
        <w:tab/>
        <w:t>SDMX, "Metadata Common Vocabulary", 2009 (</w:t>
      </w:r>
      <w:hyperlink r:id="rId280" w:history="1">
        <w:r w:rsidR="009C4DD7" w:rsidRPr="002E2F75">
          <w:rPr>
            <w:rStyle w:val="Hyperlink"/>
            <w:rFonts w:ascii="Times New Roman" w:hAnsi="Times New Roman"/>
            <w:sz w:val="24"/>
            <w:szCs w:val="24"/>
          </w:rPr>
          <w:t>https://sdmx.org/wp-content/uploads/04_sdmx_cog_annex_4_mcv_2009.pdf</w:t>
        </w:r>
      </w:hyperlink>
      <w:r w:rsidRPr="00C05263">
        <w:rPr>
          <w:rFonts w:ascii="Times New Roman" w:hAnsi="Times New Roman"/>
          <w:sz w:val="24"/>
          <w:szCs w:val="24"/>
        </w:rPr>
        <w:t>)</w:t>
      </w:r>
    </w:p>
    <w:p w14:paraId="3E27B6FC" w14:textId="2C1628E3" w:rsidR="008201DD" w:rsidRPr="00303B61" w:rsidRDefault="008201DD" w:rsidP="001A3ECA">
      <w:pPr>
        <w:pStyle w:val="Heading1"/>
      </w:pPr>
      <w:bookmarkStart w:id="2344" w:name="_Toc521319827"/>
      <w:r w:rsidRPr="00303B61">
        <w:t>Time period</w:t>
      </w:r>
      <w:bookmarkEnd w:id="2344"/>
      <w:r>
        <w:fldChar w:fldCharType="begin"/>
      </w:r>
      <w:r w:rsidRPr="00303B61">
        <w:instrText>tc "</w:instrText>
      </w:r>
      <w:bookmarkStart w:id="2345" w:name="_Toc427317114"/>
      <w:bookmarkStart w:id="2346" w:name="_Toc427318732"/>
      <w:bookmarkStart w:id="2347" w:name="_Toc441822488"/>
      <w:bookmarkStart w:id="2348" w:name="_Toc521320373"/>
      <w:r w:rsidRPr="00303B61">
        <w:instrText>Time period</w:instrText>
      </w:r>
      <w:bookmarkEnd w:id="2345"/>
      <w:bookmarkEnd w:id="2346"/>
      <w:bookmarkEnd w:id="2347"/>
      <w:bookmarkEnd w:id="2348"/>
      <w:r w:rsidRPr="00303B61">
        <w:instrText>" \f C \l 1</w:instrText>
      </w:r>
      <w:r>
        <w:fldChar w:fldCharType="end"/>
      </w:r>
    </w:p>
    <w:p w14:paraId="14A3B64B"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Timespan or point in time to which the observation actually refers.</w:t>
      </w:r>
    </w:p>
    <w:p w14:paraId="67951F6E" w14:textId="5E3B034B"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observation corresponds to a specific point in time (e.g. a single day) or a period (e.g. a month, a fiscal year, or a calendar year). This is used as a time stamp and is of particular importance for time series data. In cases where the actual time period of the data differs from the target reference period, </w:t>
      </w:r>
      <w:r w:rsidR="00065D4A">
        <w:rPr>
          <w:rFonts w:ascii="Times New Roman" w:hAnsi="Times New Roman"/>
          <w:sz w:val="24"/>
          <w:szCs w:val="24"/>
        </w:rPr>
        <w:t>"</w:t>
      </w:r>
      <w:r w:rsidRPr="00303B61">
        <w:rPr>
          <w:rFonts w:ascii="Times New Roman" w:hAnsi="Times New Roman"/>
          <w:sz w:val="24"/>
          <w:szCs w:val="24"/>
        </w:rPr>
        <w:t>time period</w:t>
      </w:r>
      <w:r w:rsidR="00065D4A">
        <w:rPr>
          <w:rFonts w:ascii="Times New Roman" w:hAnsi="Times New Roman"/>
          <w:sz w:val="24"/>
          <w:szCs w:val="24"/>
        </w:rPr>
        <w:t>"</w:t>
      </w:r>
      <w:r w:rsidRPr="00303B61">
        <w:rPr>
          <w:rFonts w:ascii="Times New Roman" w:hAnsi="Times New Roman"/>
          <w:sz w:val="24"/>
          <w:szCs w:val="24"/>
        </w:rPr>
        <w:t xml:space="preserve"> refers to the actual period.</w:t>
      </w:r>
    </w:p>
    <w:p w14:paraId="5EE3A40A"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5E18EEBE"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TIME_PERIOD</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349" w:name="_Toc427317115"/>
      <w:bookmarkStart w:id="2350" w:name="_Toc427318733"/>
      <w:bookmarkStart w:id="2351" w:name="_Toc441822489"/>
      <w:bookmarkStart w:id="2352" w:name="_Toc521320374"/>
      <w:r w:rsidRPr="00B94734">
        <w:rPr>
          <w:rFonts w:ascii="Times New Roman" w:hAnsi="Times New Roman"/>
          <w:b/>
          <w:sz w:val="24"/>
          <w:szCs w:val="24"/>
        </w:rPr>
        <w:instrText>Concept ID</w:instrText>
      </w:r>
      <w:r w:rsidRPr="00B94734">
        <w:rPr>
          <w:rFonts w:ascii="Times New Roman" w:hAnsi="Times New Roman"/>
          <w:sz w:val="24"/>
          <w:szCs w:val="24"/>
        </w:rPr>
        <w:tab/>
        <w:instrText>TIME_PERIOD</w:instrText>
      </w:r>
      <w:bookmarkEnd w:id="2349"/>
      <w:bookmarkEnd w:id="2350"/>
      <w:bookmarkEnd w:id="2351"/>
      <w:bookmarkEnd w:id="2352"/>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DF88DB3" w14:textId="7F9A3CC2" w:rsidR="0097044C" w:rsidRDefault="008201DD" w:rsidP="00A84F2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AA14B3">
        <w:rPr>
          <w:rFonts w:ascii="Times New Roman" w:hAnsi="Times New Roman"/>
          <w:sz w:val="24"/>
          <w:szCs w:val="24"/>
        </w:rPr>
        <w:t>Observational</w:t>
      </w:r>
      <w:r w:rsidR="007D3ECC">
        <w:rPr>
          <w:rFonts w:ascii="Times New Roman" w:hAnsi="Times New Roman"/>
          <w:sz w:val="24"/>
          <w:szCs w:val="24"/>
        </w:rPr>
        <w:t xml:space="preserve"> </w:t>
      </w:r>
      <w:r w:rsidRPr="00AA14B3">
        <w:rPr>
          <w:rFonts w:ascii="Times New Roman" w:hAnsi="Times New Roman"/>
          <w:sz w:val="24"/>
          <w:szCs w:val="24"/>
        </w:rPr>
        <w:t>Time</w:t>
      </w:r>
      <w:r w:rsidR="007D3ECC">
        <w:rPr>
          <w:rFonts w:ascii="Times New Roman" w:hAnsi="Times New Roman"/>
          <w:sz w:val="24"/>
          <w:szCs w:val="24"/>
        </w:rPr>
        <w:t xml:space="preserve"> </w:t>
      </w:r>
      <w:r w:rsidRPr="00AA14B3">
        <w:rPr>
          <w:rFonts w:ascii="Times New Roman" w:hAnsi="Times New Roman"/>
          <w:sz w:val="24"/>
          <w:szCs w:val="24"/>
        </w:rPr>
        <w:t>Period</w:t>
      </w:r>
    </w:p>
    <w:p w14:paraId="7BAD5E04" w14:textId="380DA17A" w:rsidR="008201DD" w:rsidRPr="00303B61" w:rsidRDefault="008201DD" w:rsidP="0001685F">
      <w:pPr>
        <w:keepNext/>
        <w:keepLines/>
        <w:widowControl w:val="0"/>
        <w:tabs>
          <w:tab w:val="left" w:pos="1701"/>
        </w:tabs>
        <w:autoSpaceDE w:val="0"/>
        <w:autoSpaceDN w:val="0"/>
        <w:adjustRightInd w:val="0"/>
        <w:spacing w:before="60"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Reference period</w:t>
      </w:r>
    </w:p>
    <w:p w14:paraId="44FCBA8F" w14:textId="275D25EF" w:rsidR="008201DD" w:rsidRPr="00303B61" w:rsidRDefault="008201DD" w:rsidP="0001685F">
      <w:pPr>
        <w:keepLines/>
        <w:widowControl w:val="0"/>
        <w:tabs>
          <w:tab w:val="left" w:pos="1701"/>
        </w:tabs>
        <w:autoSpaceDE w:val="0"/>
        <w:autoSpaceDN w:val="0"/>
        <w:adjustRightInd w:val="0"/>
        <w:spacing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Time period </w:t>
      </w:r>
      <w:r w:rsidR="00A442BD">
        <w:rPr>
          <w:rFonts w:ascii="Times New Roman" w:hAnsi="Times New Roman"/>
          <w:sz w:val="24"/>
          <w:szCs w:val="24"/>
        </w:rPr>
        <w:t>-</w:t>
      </w:r>
      <w:r w:rsidRPr="00303B61">
        <w:rPr>
          <w:rFonts w:ascii="Times New Roman" w:hAnsi="Times New Roman"/>
          <w:sz w:val="24"/>
          <w:szCs w:val="24"/>
        </w:rPr>
        <w:t xml:space="preserve"> collection</w:t>
      </w:r>
    </w:p>
    <w:p w14:paraId="2E8DEA93" w14:textId="225A4BFE" w:rsidR="008201DD" w:rsidRDefault="008201DD" w:rsidP="00E86E90">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05263">
        <w:rPr>
          <w:rFonts w:ascii="Times New Roman" w:hAnsi="Times New Roman"/>
          <w:sz w:val="24"/>
          <w:szCs w:val="24"/>
        </w:rPr>
        <w:t>SDMX, "SDMX Glossary Version 1.0", February 2016 (</w:t>
      </w:r>
      <w:hyperlink r:id="rId281" w:history="1">
        <w:r w:rsidR="009C4DD7" w:rsidRPr="002E2F75">
          <w:rPr>
            <w:rStyle w:val="Hyperlink"/>
            <w:rFonts w:ascii="Times New Roman" w:hAnsi="Times New Roman"/>
            <w:sz w:val="24"/>
            <w:szCs w:val="24"/>
          </w:rPr>
          <w:t>https://sdmx.org/wp-content/uploads/SDMX_Glossary_Version_1_0_February_2016.docx</w:t>
        </w:r>
      </w:hyperlink>
      <w:r w:rsidRPr="00C05263">
        <w:rPr>
          <w:rFonts w:ascii="Times New Roman" w:hAnsi="Times New Roman"/>
          <w:sz w:val="24"/>
          <w:szCs w:val="24"/>
        </w:rPr>
        <w:t>)</w:t>
      </w:r>
    </w:p>
    <w:p w14:paraId="156CCF17" w14:textId="6B48C442" w:rsidR="008201DD" w:rsidRPr="0097044C" w:rsidRDefault="008201DD" w:rsidP="00AD0AC9">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97044C">
        <w:rPr>
          <w:rFonts w:ascii="Times New Roman" w:hAnsi="Times New Roman"/>
          <w:b/>
          <w:sz w:val="24"/>
          <w:szCs w:val="24"/>
        </w:rPr>
        <w:t>Other link(s)</w:t>
      </w:r>
      <w:r w:rsidRPr="0097044C">
        <w:rPr>
          <w:rFonts w:ascii="Times New Roman" w:hAnsi="Times New Roman"/>
          <w:b/>
          <w:sz w:val="24"/>
          <w:szCs w:val="24"/>
        </w:rPr>
        <w:tab/>
      </w:r>
      <w:r w:rsidR="009C4DD7">
        <w:rPr>
          <w:rFonts w:ascii="Times New Roman" w:hAnsi="Times New Roman"/>
          <w:sz w:val="24"/>
          <w:szCs w:val="24"/>
        </w:rPr>
        <w:t>SDMX, "Guidelines on Non-Calendar Year Reporting of Data" (</w:t>
      </w:r>
      <w:hyperlink r:id="rId282" w:history="1">
        <w:r w:rsidR="009C4DD7" w:rsidRPr="002E2F75">
          <w:rPr>
            <w:rStyle w:val="Hyperlink"/>
            <w:rFonts w:ascii="Times New Roman" w:hAnsi="Times New Roman"/>
            <w:sz w:val="24"/>
            <w:szCs w:val="24"/>
          </w:rPr>
          <w:t>https://sdmx.org/?page_id=4345</w:t>
        </w:r>
      </w:hyperlink>
      <w:r w:rsidR="009C4DD7">
        <w:rPr>
          <w:rFonts w:ascii="Times New Roman" w:hAnsi="Times New Roman"/>
          <w:sz w:val="24"/>
          <w:szCs w:val="24"/>
        </w:rPr>
        <w:t>)</w:t>
      </w:r>
    </w:p>
    <w:p w14:paraId="0A5155FD" w14:textId="5DC59D48" w:rsidR="008201DD" w:rsidRPr="00303B61" w:rsidRDefault="008201DD" w:rsidP="001A3ECA">
      <w:pPr>
        <w:pStyle w:val="Heading1"/>
      </w:pPr>
      <w:bookmarkStart w:id="2353" w:name="_Toc216585737"/>
      <w:bookmarkStart w:id="2354" w:name="_Toc216589798"/>
      <w:bookmarkStart w:id="2355" w:name="_Toc216589933"/>
      <w:bookmarkStart w:id="2356" w:name="_Toc216590217"/>
      <w:bookmarkStart w:id="2357" w:name="_Toc216590424"/>
      <w:bookmarkStart w:id="2358" w:name="_Toc216590559"/>
      <w:bookmarkStart w:id="2359" w:name="_Toc216590694"/>
      <w:bookmarkStart w:id="2360" w:name="_Toc216590829"/>
      <w:bookmarkStart w:id="2361" w:name="_Toc216591101"/>
      <w:bookmarkStart w:id="2362" w:name="_Toc216692790"/>
      <w:bookmarkStart w:id="2363" w:name="_Toc521319828"/>
      <w:r w:rsidRPr="00303B61">
        <w:t xml:space="preserve">Time period </w:t>
      </w:r>
      <w:r w:rsidR="00323867" w:rsidRPr="00C05263">
        <w:rPr>
          <w:rFonts w:ascii="Times New Roman" w:hAnsi="Times New Roman"/>
        </w:rPr>
        <w:t>-</w:t>
      </w:r>
      <w:r w:rsidRPr="00303B61">
        <w:t xml:space="preserve"> collection</w:t>
      </w:r>
      <w:bookmarkEnd w:id="2353"/>
      <w:bookmarkEnd w:id="2354"/>
      <w:bookmarkEnd w:id="2355"/>
      <w:bookmarkEnd w:id="2356"/>
      <w:bookmarkEnd w:id="2357"/>
      <w:bookmarkEnd w:id="2358"/>
      <w:bookmarkEnd w:id="2359"/>
      <w:bookmarkEnd w:id="2360"/>
      <w:bookmarkEnd w:id="2361"/>
      <w:bookmarkEnd w:id="2362"/>
      <w:bookmarkEnd w:id="2363"/>
      <w:r>
        <w:fldChar w:fldCharType="begin"/>
      </w:r>
      <w:r w:rsidRPr="00303B61">
        <w:instrText>tc "</w:instrText>
      </w:r>
      <w:bookmarkStart w:id="2364" w:name="_Toc427317116"/>
      <w:bookmarkStart w:id="2365" w:name="_Toc427318734"/>
      <w:bookmarkStart w:id="2366" w:name="_Toc441822490"/>
      <w:bookmarkStart w:id="2367" w:name="_Toc521320375"/>
      <w:r w:rsidRPr="00303B61">
        <w:instrText xml:space="preserve">Time period </w:instrText>
      </w:r>
      <w:r w:rsidR="00323867" w:rsidRPr="00C05263">
        <w:rPr>
          <w:rFonts w:ascii="Times New Roman" w:hAnsi="Times New Roman"/>
        </w:rPr>
        <w:instrText>-</w:instrText>
      </w:r>
      <w:r w:rsidRPr="00303B61">
        <w:instrText xml:space="preserve"> collection</w:instrText>
      </w:r>
      <w:bookmarkEnd w:id="2364"/>
      <w:bookmarkEnd w:id="2365"/>
      <w:bookmarkEnd w:id="2366"/>
      <w:bookmarkEnd w:id="2367"/>
      <w:r w:rsidRPr="00303B61">
        <w:instrText>" \f C \l 1</w:instrText>
      </w:r>
      <w:r>
        <w:fldChar w:fldCharType="end"/>
      </w:r>
      <w:r w:rsidRPr="00303B61">
        <w:t xml:space="preserve"> </w:t>
      </w:r>
    </w:p>
    <w:p w14:paraId="6D5C79F6" w14:textId="4592C9CB"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0077751E">
        <w:rPr>
          <w:rFonts w:ascii="Times New Roman" w:hAnsi="Times New Roman"/>
          <w:sz w:val="24"/>
          <w:szCs w:val="24"/>
        </w:rPr>
        <w:t>S</w:t>
      </w:r>
      <w:r>
        <w:rPr>
          <w:rFonts w:ascii="Times New Roman" w:hAnsi="Times New Roman"/>
          <w:sz w:val="24"/>
          <w:szCs w:val="24"/>
        </w:rPr>
        <w:t xml:space="preserve">egment(s) of the time period for </w:t>
      </w:r>
      <w:r w:rsidRPr="00303B61">
        <w:rPr>
          <w:rFonts w:ascii="Times New Roman" w:hAnsi="Times New Roman"/>
          <w:sz w:val="24"/>
          <w:szCs w:val="24"/>
        </w:rPr>
        <w:t>which the observations have been collected (such as middle, average or end of period) for the target reference period.</w:t>
      </w:r>
    </w:p>
    <w:p w14:paraId="0FBFD545" w14:textId="77777777" w:rsidR="008201DD"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DA312C">
        <w:rPr>
          <w:rFonts w:ascii="Times New Roman" w:hAnsi="Times New Roman"/>
          <w:b/>
          <w:sz w:val="24"/>
          <w:szCs w:val="24"/>
        </w:rPr>
        <w:t>Context</w:t>
      </w:r>
      <w:r w:rsidRPr="00DA312C">
        <w:rPr>
          <w:rFonts w:ascii="Times New Roman" w:hAnsi="Times New Roman"/>
          <w:b/>
          <w:sz w:val="24"/>
          <w:szCs w:val="24"/>
        </w:rPr>
        <w:tab/>
      </w:r>
      <w:r w:rsidRPr="00DA312C">
        <w:rPr>
          <w:rFonts w:ascii="Times New Roman" w:hAnsi="Times New Roman"/>
          <w:sz w:val="24"/>
          <w:szCs w:val="24"/>
        </w:rPr>
        <w:t>Th</w:t>
      </w:r>
      <w:r>
        <w:rPr>
          <w:rFonts w:ascii="Times New Roman" w:hAnsi="Times New Roman"/>
          <w:sz w:val="24"/>
          <w:szCs w:val="24"/>
        </w:rPr>
        <w:t>is</w:t>
      </w:r>
      <w:r w:rsidRPr="00DA312C">
        <w:rPr>
          <w:rFonts w:ascii="Times New Roman" w:hAnsi="Times New Roman"/>
          <w:sz w:val="24"/>
          <w:szCs w:val="24"/>
        </w:rPr>
        <w:t xml:space="preserve"> </w:t>
      </w:r>
      <w:r>
        <w:rPr>
          <w:rFonts w:ascii="Times New Roman" w:hAnsi="Times New Roman"/>
          <w:sz w:val="24"/>
          <w:szCs w:val="24"/>
        </w:rPr>
        <w:t xml:space="preserve">is not a </w:t>
      </w:r>
      <w:r w:rsidRPr="00DA312C">
        <w:rPr>
          <w:rFonts w:ascii="Times New Roman" w:hAnsi="Times New Roman"/>
          <w:sz w:val="24"/>
          <w:szCs w:val="24"/>
        </w:rPr>
        <w:t>stand-alone concept; it is related to the concept TIME_PERIOD which it further specifies (e.g. TIME_PERIOD "Monthly" and TIME_PER_COLLECT "End of period").</w:t>
      </w:r>
      <w:r>
        <w:rPr>
          <w:rFonts w:ascii="Times New Roman" w:hAnsi="Times New Roman"/>
          <w:sz w:val="24"/>
          <w:szCs w:val="24"/>
        </w:rPr>
        <w:t xml:space="preserve"> </w:t>
      </w:r>
    </w:p>
    <w:p w14:paraId="4D657821" w14:textId="0DA5E1B3" w:rsidR="008201DD" w:rsidRPr="00DA312C"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b/>
          <w:sz w:val="24"/>
          <w:szCs w:val="24"/>
        </w:rPr>
      </w:pPr>
      <w:r>
        <w:rPr>
          <w:rFonts w:ascii="Times New Roman" w:hAnsi="Times New Roman"/>
          <w:b/>
          <w:sz w:val="24"/>
          <w:szCs w:val="24"/>
        </w:rPr>
        <w:tab/>
      </w:r>
      <w:r>
        <w:rPr>
          <w:rFonts w:ascii="Times New Roman" w:hAnsi="Times New Roman"/>
          <w:sz w:val="24"/>
          <w:szCs w:val="24"/>
        </w:rPr>
        <w:t xml:space="preserve">This concept is crucial </w:t>
      </w:r>
      <w:r w:rsidR="0077751E">
        <w:rPr>
          <w:rFonts w:ascii="Times New Roman" w:hAnsi="Times New Roman"/>
          <w:sz w:val="24"/>
          <w:szCs w:val="24"/>
        </w:rPr>
        <w:t xml:space="preserve">in case of </w:t>
      </w:r>
      <w:r>
        <w:rPr>
          <w:rFonts w:ascii="Times New Roman" w:hAnsi="Times New Roman"/>
          <w:sz w:val="24"/>
          <w:szCs w:val="24"/>
        </w:rPr>
        <w:t xml:space="preserve">time period transformations. </w:t>
      </w:r>
    </w:p>
    <w:p w14:paraId="48BE6F71" w14:textId="77777777" w:rsidR="008201DD" w:rsidRPr="00303B61" w:rsidRDefault="008201DD" w:rsidP="00A63C2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CC619A4"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TIME_PER_COLLECT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368" w:name="_Toc427317117"/>
      <w:bookmarkStart w:id="2369" w:name="_Toc427318735"/>
      <w:bookmarkStart w:id="2370" w:name="_Toc441822491"/>
      <w:bookmarkStart w:id="2371" w:name="_Toc521320376"/>
      <w:r w:rsidRPr="00B94734">
        <w:rPr>
          <w:rFonts w:ascii="Times New Roman" w:hAnsi="Times New Roman"/>
          <w:b/>
          <w:sz w:val="24"/>
          <w:szCs w:val="24"/>
        </w:rPr>
        <w:instrText>Concept ID</w:instrText>
      </w:r>
      <w:r w:rsidRPr="00B94734">
        <w:rPr>
          <w:rFonts w:ascii="Times New Roman" w:hAnsi="Times New Roman"/>
          <w:sz w:val="24"/>
          <w:szCs w:val="24"/>
        </w:rPr>
        <w:tab/>
        <w:instrText>TIME_PER_COLLECT</w:instrText>
      </w:r>
      <w:bookmarkEnd w:id="2368"/>
      <w:bookmarkEnd w:id="2369"/>
      <w:bookmarkEnd w:id="2370"/>
      <w:bookmarkEnd w:id="2371"/>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6D28F61" w14:textId="389324F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36D35E2C" w14:textId="77777777" w:rsidR="008201DD" w:rsidRPr="000A3B0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0A3B04">
        <w:rPr>
          <w:rFonts w:ascii="Times New Roman" w:hAnsi="Times New Roman"/>
          <w:b/>
          <w:sz w:val="24"/>
          <w:szCs w:val="24"/>
        </w:rPr>
        <w:t>Codelist ID</w:t>
      </w:r>
      <w:r w:rsidRPr="000A3B04">
        <w:rPr>
          <w:rFonts w:ascii="Times New Roman" w:hAnsi="Times New Roman"/>
          <w:sz w:val="24"/>
          <w:szCs w:val="24"/>
        </w:rPr>
        <w:tab/>
        <w:t>CL_TIME_PER_COLLECT</w:t>
      </w:r>
      <w:r w:rsidRPr="000A3B04">
        <w:rPr>
          <w:rFonts w:ascii="Times New Roman" w:hAnsi="Times New Roman"/>
          <w:sz w:val="24"/>
          <w:szCs w:val="24"/>
        </w:rPr>
        <w:fldChar w:fldCharType="begin"/>
      </w:r>
      <w:r w:rsidRPr="000A3B04">
        <w:rPr>
          <w:rFonts w:ascii="Times New Roman" w:hAnsi="Times New Roman"/>
          <w:sz w:val="24"/>
          <w:szCs w:val="24"/>
        </w:rPr>
        <w:instrText>tc "</w:instrText>
      </w:r>
      <w:bookmarkStart w:id="2372" w:name="_Toc427317118"/>
      <w:bookmarkStart w:id="2373" w:name="_Toc427318736"/>
      <w:bookmarkStart w:id="2374" w:name="_Toc441822492"/>
      <w:bookmarkStart w:id="2375" w:name="_Toc521320377"/>
      <w:r w:rsidRPr="000A3B04">
        <w:rPr>
          <w:rFonts w:ascii="Times New Roman" w:hAnsi="Times New Roman"/>
          <w:b/>
          <w:sz w:val="24"/>
          <w:szCs w:val="24"/>
        </w:rPr>
        <w:instrText>Codelist ID</w:instrText>
      </w:r>
      <w:r w:rsidRPr="000A3B04">
        <w:rPr>
          <w:rFonts w:ascii="Times New Roman" w:hAnsi="Times New Roman"/>
          <w:sz w:val="24"/>
          <w:szCs w:val="24"/>
        </w:rPr>
        <w:tab/>
        <w:instrText>CL_TIME_PER_COLLECT</w:instrText>
      </w:r>
      <w:bookmarkEnd w:id="2372"/>
      <w:bookmarkEnd w:id="2373"/>
      <w:bookmarkEnd w:id="2374"/>
      <w:bookmarkEnd w:id="2375"/>
      <w:r w:rsidRPr="000A3B04">
        <w:rPr>
          <w:rFonts w:ascii="Times New Roman" w:hAnsi="Times New Roman"/>
          <w:sz w:val="24"/>
          <w:szCs w:val="24"/>
        </w:rPr>
        <w:instrText>" \f C \l 2</w:instrText>
      </w:r>
      <w:r w:rsidRPr="000A3B04">
        <w:rPr>
          <w:rFonts w:ascii="Times New Roman" w:hAnsi="Times New Roman"/>
          <w:sz w:val="24"/>
          <w:szCs w:val="24"/>
        </w:rPr>
        <w:fldChar w:fldCharType="end"/>
      </w:r>
    </w:p>
    <w:p w14:paraId="65D080F8" w14:textId="77777777" w:rsidR="008201DD" w:rsidRPr="00303B61" w:rsidRDefault="008201DD" w:rsidP="006C73B3">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Time period</w:t>
      </w:r>
    </w:p>
    <w:p w14:paraId="0AF092C6" w14:textId="55F8881B"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0077751E" w:rsidRPr="0077751E">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77751E" w:rsidRPr="0077751E">
        <w:rPr>
          <w:rFonts w:ascii="Times New Roman" w:hAnsi="Times New Roman"/>
          <w:sz w:val="24"/>
          <w:szCs w:val="24"/>
        </w:rPr>
        <w:t>2018 (</w:t>
      </w:r>
      <w:hyperlink r:id="rId283" w:history="1">
        <w:r w:rsidR="0077751E" w:rsidRPr="002E2F75">
          <w:rPr>
            <w:rStyle w:val="Hyperlink"/>
            <w:rFonts w:ascii="Times New Roman" w:hAnsi="Times New Roman"/>
            <w:sz w:val="24"/>
            <w:szCs w:val="24"/>
          </w:rPr>
          <w:t>https://sdmx.org/</w:t>
        </w:r>
      </w:hyperlink>
      <w:r w:rsidR="0077751E" w:rsidRPr="0077751E">
        <w:rPr>
          <w:rFonts w:ascii="Times New Roman" w:hAnsi="Times New Roman"/>
          <w:sz w:val="24"/>
          <w:szCs w:val="24"/>
        </w:rPr>
        <w:t>)</w:t>
      </w:r>
    </w:p>
    <w:p w14:paraId="4A3B5FE4" w14:textId="0E6DA746" w:rsidR="008201DD" w:rsidRDefault="008201DD" w:rsidP="006C73B3">
      <w:pPr>
        <w:keepLines/>
        <w:widowControl w:val="0"/>
        <w:tabs>
          <w:tab w:val="left" w:pos="1701"/>
        </w:tabs>
        <w:autoSpaceDE w:val="0"/>
        <w:autoSpaceDN w:val="0"/>
        <w:adjustRightInd w:val="0"/>
        <w:spacing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CL_TIME_PER_COLLECT (</w:t>
      </w:r>
      <w:hyperlink r:id="rId284"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63894A0D" w14:textId="364072AD" w:rsidR="00DF06F9" w:rsidRPr="00FA5E4D" w:rsidRDefault="00DF06F9" w:rsidP="005C55F6">
      <w:pPr>
        <w:pStyle w:val="Heading1"/>
      </w:pPr>
      <w:bookmarkStart w:id="2376" w:name="_Toc521319829"/>
      <w:r w:rsidRPr="00FA5E4D">
        <w:t>Time series: See "Series"</w:t>
      </w:r>
      <w:bookmarkEnd w:id="2376"/>
    </w:p>
    <w:p w14:paraId="463DD6AF" w14:textId="77777777" w:rsidR="00DF06F9" w:rsidRPr="00303B61" w:rsidRDefault="00DF06F9"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62DA7CE0" w14:textId="19CD4961" w:rsidR="008201DD" w:rsidRPr="00303B61" w:rsidRDefault="008201DD" w:rsidP="00DF06F9">
      <w:pPr>
        <w:pStyle w:val="Heading1"/>
      </w:pPr>
      <w:bookmarkStart w:id="2377" w:name="_Toc521319830"/>
      <w:r w:rsidRPr="00303B61">
        <w:t>Time transformation</w:t>
      </w:r>
      <w:bookmarkEnd w:id="2377"/>
      <w:r>
        <w:fldChar w:fldCharType="begin"/>
      </w:r>
      <w:r w:rsidRPr="00303B61">
        <w:instrText>tc "</w:instrText>
      </w:r>
      <w:bookmarkStart w:id="2378" w:name="_Toc427317119"/>
      <w:bookmarkStart w:id="2379" w:name="_Toc427318737"/>
      <w:bookmarkStart w:id="2380" w:name="_Toc441822493"/>
      <w:bookmarkStart w:id="2381" w:name="_Toc521320378"/>
      <w:r w:rsidRPr="00303B61">
        <w:instrText>Time transformation</w:instrText>
      </w:r>
      <w:bookmarkEnd w:id="2378"/>
      <w:bookmarkEnd w:id="2379"/>
      <w:bookmarkEnd w:id="2380"/>
      <w:bookmarkEnd w:id="2381"/>
      <w:r w:rsidRPr="00303B61">
        <w:instrText>" \f C \l 1</w:instrText>
      </w:r>
      <w:r>
        <w:fldChar w:fldCharType="end"/>
      </w:r>
    </w:p>
    <w:p w14:paraId="72F58F6A" w14:textId="77777777"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Time-related operation performed on a time series, solely involving observations of that time series.</w:t>
      </w:r>
    </w:p>
    <w:p w14:paraId="518BC0E1" w14:textId="77777777"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Examples of such time transformations are growth rates, cumulative sums over N periods and moving averages. </w:t>
      </w:r>
    </w:p>
    <w:p w14:paraId="79735CD0" w14:textId="7399A2AF" w:rsidR="008201DD" w:rsidRPr="00303B61" w:rsidRDefault="008201DD" w:rsidP="00A916B6">
      <w:pPr>
        <w:keepNext/>
        <w:keepLines/>
        <w:widowControl w:val="0"/>
        <w:tabs>
          <w:tab w:val="left" w:pos="1701"/>
        </w:tabs>
        <w:autoSpaceDE w:val="0"/>
        <w:autoSpaceDN w:val="0"/>
        <w:adjustRightInd w:val="0"/>
        <w:spacing w:before="60" w:after="60" w:line="240" w:lineRule="auto"/>
        <w:ind w:left="1718" w:hanging="1718"/>
        <w:rPr>
          <w:rFonts w:ascii="Times New Roman" w:hAnsi="Times New Roman"/>
          <w:sz w:val="24"/>
          <w:szCs w:val="24"/>
        </w:rPr>
      </w:pPr>
      <w:r w:rsidRPr="00303B61">
        <w:rPr>
          <w:rFonts w:ascii="Times New Roman" w:hAnsi="Times New Roman"/>
          <w:b/>
          <w:sz w:val="24"/>
          <w:szCs w:val="24"/>
        </w:rPr>
        <w:tab/>
      </w:r>
      <w:r w:rsidRPr="00303B61">
        <w:rPr>
          <w:rFonts w:ascii="Times New Roman" w:hAnsi="Times New Roman"/>
          <w:sz w:val="24"/>
          <w:szCs w:val="24"/>
        </w:rPr>
        <w:t xml:space="preserve">Operations </w:t>
      </w:r>
      <w:r w:rsidR="00065D4A">
        <w:rPr>
          <w:rFonts w:ascii="Times New Roman" w:hAnsi="Times New Roman"/>
          <w:sz w:val="24"/>
          <w:szCs w:val="24"/>
        </w:rPr>
        <w:t>on time series not entailing a "</w:t>
      </w:r>
      <w:r w:rsidRPr="00303B61">
        <w:rPr>
          <w:rFonts w:ascii="Times New Roman" w:hAnsi="Times New Roman"/>
          <w:sz w:val="24"/>
          <w:szCs w:val="24"/>
        </w:rPr>
        <w:t>time</w:t>
      </w:r>
      <w:r w:rsidR="00065D4A">
        <w:rPr>
          <w:rFonts w:ascii="Times New Roman" w:hAnsi="Times New Roman"/>
          <w:sz w:val="24"/>
          <w:szCs w:val="24"/>
        </w:rPr>
        <w:t>"</w:t>
      </w:r>
      <w:r w:rsidRPr="00303B61">
        <w:rPr>
          <w:rFonts w:ascii="Times New Roman" w:hAnsi="Times New Roman"/>
          <w:sz w:val="24"/>
          <w:szCs w:val="24"/>
        </w:rPr>
        <w:t xml:space="preserve"> component (e.g. ratios) are not to be considered as time transformations.</w:t>
      </w:r>
    </w:p>
    <w:p w14:paraId="59BC990A" w14:textId="77777777" w:rsidR="008201DD" w:rsidRPr="00443F8E" w:rsidRDefault="008201DD" w:rsidP="00646B29">
      <w:pPr>
        <w:keepNext/>
        <w:keepLines/>
        <w:widowControl w:val="0"/>
        <w:tabs>
          <w:tab w:val="left" w:pos="1701"/>
          <w:tab w:val="left" w:pos="8789"/>
        </w:tabs>
        <w:autoSpaceDE w:val="0"/>
        <w:autoSpaceDN w:val="0"/>
        <w:adjustRightInd w:val="0"/>
        <w:spacing w:before="60" w:after="60" w:line="240" w:lineRule="auto"/>
        <w:ind w:left="1718" w:hanging="1718"/>
        <w:rPr>
          <w:rFonts w:ascii="Times New Roman" w:hAnsi="Times New Roman"/>
          <w:sz w:val="24"/>
          <w:szCs w:val="24"/>
          <w:lang w:val="fr-BE"/>
        </w:rPr>
      </w:pPr>
      <w:r w:rsidRPr="00443F8E">
        <w:rPr>
          <w:rFonts w:ascii="Times New Roman" w:hAnsi="Times New Roman"/>
          <w:b/>
          <w:sz w:val="24"/>
          <w:szCs w:val="24"/>
          <w:lang w:val="fr-BE"/>
        </w:rPr>
        <w:t>Type</w:t>
      </w:r>
      <w:r w:rsidRPr="00443F8E">
        <w:rPr>
          <w:rFonts w:ascii="Times New Roman" w:hAnsi="Times New Roman"/>
          <w:b/>
          <w:sz w:val="24"/>
          <w:szCs w:val="24"/>
          <w:lang w:val="fr-BE"/>
        </w:rPr>
        <w:tab/>
      </w:r>
      <w:r w:rsidRPr="00443F8E">
        <w:rPr>
          <w:rFonts w:ascii="Times New Roman" w:hAnsi="Times New Roman"/>
          <w:sz w:val="24"/>
          <w:szCs w:val="24"/>
          <w:lang w:val="fr-BE"/>
        </w:rPr>
        <w:t>Cross-domain concept</w:t>
      </w:r>
    </w:p>
    <w:p w14:paraId="3347E9AD" w14:textId="77777777" w:rsidR="008201DD" w:rsidRPr="00B94734" w:rsidRDefault="008201DD" w:rsidP="002D0C9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B94734">
        <w:rPr>
          <w:rFonts w:ascii="Times New Roman" w:hAnsi="Times New Roman"/>
          <w:b/>
          <w:sz w:val="24"/>
          <w:szCs w:val="24"/>
          <w:lang w:val="fr-BE"/>
        </w:rPr>
        <w:t>Concept ID</w:t>
      </w:r>
      <w:r w:rsidRPr="00B94734">
        <w:rPr>
          <w:rFonts w:ascii="Times New Roman" w:hAnsi="Times New Roman"/>
          <w:sz w:val="24"/>
          <w:szCs w:val="24"/>
          <w:lang w:val="fr-BE"/>
        </w:rPr>
        <w:tab/>
        <w:t>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382" w:name="_Toc427317120"/>
      <w:bookmarkStart w:id="2383" w:name="_Toc427318738"/>
      <w:bookmarkStart w:id="2384" w:name="_Toc441822494"/>
      <w:bookmarkStart w:id="2385" w:name="_Toc521320379"/>
      <w:r w:rsidRPr="00B94734">
        <w:rPr>
          <w:rFonts w:ascii="Times New Roman" w:hAnsi="Times New Roman"/>
          <w:b/>
          <w:sz w:val="24"/>
          <w:szCs w:val="24"/>
          <w:lang w:val="fr-BE"/>
        </w:rPr>
        <w:instrText>Concept ID</w:instrText>
      </w:r>
      <w:r w:rsidRPr="00B94734">
        <w:rPr>
          <w:rFonts w:ascii="Times New Roman" w:hAnsi="Times New Roman"/>
          <w:sz w:val="24"/>
          <w:szCs w:val="24"/>
          <w:lang w:val="fr-BE"/>
        </w:rPr>
        <w:tab/>
        <w:instrText>TRANSFORMATION</w:instrText>
      </w:r>
      <w:bookmarkEnd w:id="2382"/>
      <w:bookmarkEnd w:id="2383"/>
      <w:bookmarkEnd w:id="2384"/>
      <w:bookmarkEnd w:id="2385"/>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r w:rsidRPr="00B94734">
        <w:rPr>
          <w:rFonts w:ascii="Times New Roman" w:hAnsi="Times New Roman"/>
          <w:sz w:val="24"/>
          <w:szCs w:val="24"/>
          <w:lang w:val="fr-BE"/>
        </w:rPr>
        <w:t xml:space="preserve"> </w:t>
      </w:r>
    </w:p>
    <w:p w14:paraId="68DC71E7" w14:textId="7F9B039E" w:rsidR="008201DD" w:rsidRPr="00443F8E"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lang w:val="fr-BE"/>
        </w:rPr>
      </w:pPr>
      <w:r w:rsidRPr="00443F8E">
        <w:rPr>
          <w:rFonts w:ascii="Times New Roman" w:hAnsi="Times New Roman"/>
          <w:b/>
          <w:sz w:val="24"/>
          <w:szCs w:val="24"/>
          <w:lang w:val="fr-BE"/>
        </w:rPr>
        <w:t>Recommended representation</w:t>
      </w:r>
      <w:r w:rsidRPr="00443F8E">
        <w:rPr>
          <w:rFonts w:ascii="Times New Roman" w:hAnsi="Times New Roman"/>
          <w:b/>
          <w:sz w:val="24"/>
          <w:szCs w:val="24"/>
          <w:lang w:val="fr-BE"/>
        </w:rPr>
        <w:tab/>
      </w:r>
      <w:r w:rsidR="00AA1D46">
        <w:rPr>
          <w:rFonts w:ascii="Times New Roman" w:hAnsi="Times New Roman"/>
          <w:sz w:val="24"/>
          <w:szCs w:val="24"/>
          <w:lang w:val="fr-BE"/>
        </w:rPr>
        <w:t>Code</w:t>
      </w:r>
      <w:r w:rsidRPr="00443F8E">
        <w:rPr>
          <w:rFonts w:ascii="Times New Roman" w:hAnsi="Times New Roman"/>
          <w:sz w:val="24"/>
          <w:szCs w:val="24"/>
          <w:lang w:val="fr-BE"/>
        </w:rPr>
        <w:t>list</w:t>
      </w:r>
    </w:p>
    <w:p w14:paraId="6C0AA5DF" w14:textId="77777777" w:rsidR="008201DD" w:rsidRPr="00B94734" w:rsidRDefault="008201DD" w:rsidP="006F06B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lang w:val="fr-BE"/>
        </w:rPr>
      </w:pPr>
      <w:r w:rsidRPr="00B94734">
        <w:rPr>
          <w:rFonts w:ascii="Times New Roman" w:hAnsi="Times New Roman"/>
          <w:b/>
          <w:sz w:val="24"/>
          <w:szCs w:val="24"/>
          <w:lang w:val="fr-BE"/>
        </w:rPr>
        <w:t>Codelist ID</w:t>
      </w:r>
      <w:r w:rsidRPr="00B94734">
        <w:rPr>
          <w:rFonts w:ascii="Times New Roman" w:hAnsi="Times New Roman"/>
          <w:sz w:val="24"/>
          <w:szCs w:val="24"/>
          <w:lang w:val="fr-BE"/>
        </w:rPr>
        <w:tab/>
        <w:t>CL_TRANSFORMATION</w:t>
      </w:r>
      <w:r w:rsidRPr="00B94734">
        <w:rPr>
          <w:rFonts w:ascii="Times New Roman" w:hAnsi="Times New Roman"/>
          <w:sz w:val="24"/>
          <w:szCs w:val="24"/>
          <w:lang w:val="fr-BE"/>
        </w:rPr>
        <w:fldChar w:fldCharType="begin"/>
      </w:r>
      <w:r w:rsidRPr="00B94734">
        <w:rPr>
          <w:rFonts w:ascii="Times New Roman" w:hAnsi="Times New Roman"/>
          <w:sz w:val="24"/>
          <w:szCs w:val="24"/>
          <w:lang w:val="fr-BE"/>
        </w:rPr>
        <w:instrText>tc "</w:instrText>
      </w:r>
      <w:bookmarkStart w:id="2386" w:name="_Toc427317121"/>
      <w:bookmarkStart w:id="2387" w:name="_Toc427318739"/>
      <w:bookmarkStart w:id="2388" w:name="_Toc441822495"/>
      <w:bookmarkStart w:id="2389" w:name="_Toc521320380"/>
      <w:r w:rsidRPr="00B94734">
        <w:rPr>
          <w:rFonts w:ascii="Times New Roman" w:hAnsi="Times New Roman"/>
          <w:b/>
          <w:sz w:val="24"/>
          <w:szCs w:val="24"/>
          <w:lang w:val="fr-BE"/>
        </w:rPr>
        <w:instrText>Codelist ID</w:instrText>
      </w:r>
      <w:r w:rsidRPr="00B94734">
        <w:rPr>
          <w:rFonts w:ascii="Times New Roman" w:hAnsi="Times New Roman"/>
          <w:sz w:val="24"/>
          <w:szCs w:val="24"/>
          <w:lang w:val="fr-BE"/>
        </w:rPr>
        <w:tab/>
        <w:instrText>CL_TRANSFORMATION</w:instrText>
      </w:r>
      <w:bookmarkEnd w:id="2386"/>
      <w:bookmarkEnd w:id="2387"/>
      <w:bookmarkEnd w:id="2388"/>
      <w:bookmarkEnd w:id="2389"/>
      <w:r w:rsidRPr="00B94734">
        <w:rPr>
          <w:rFonts w:ascii="Times New Roman" w:hAnsi="Times New Roman"/>
          <w:sz w:val="24"/>
          <w:szCs w:val="24"/>
          <w:lang w:val="fr-BE"/>
        </w:rPr>
        <w:instrText>" \f C \l 2</w:instrText>
      </w:r>
      <w:r w:rsidRPr="00B94734">
        <w:rPr>
          <w:rFonts w:ascii="Times New Roman" w:hAnsi="Times New Roman"/>
          <w:sz w:val="24"/>
          <w:szCs w:val="24"/>
          <w:lang w:val="fr-BE"/>
        </w:rPr>
        <w:fldChar w:fldCharType="end"/>
      </w:r>
    </w:p>
    <w:p w14:paraId="6F8A5EFC" w14:textId="57561FFF" w:rsidR="008201DD" w:rsidRPr="0051186F" w:rsidRDefault="008201DD" w:rsidP="00B4749D">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lang w:val="fr-BE"/>
        </w:rPr>
      </w:pPr>
      <w:r w:rsidRPr="0051186F">
        <w:rPr>
          <w:rFonts w:ascii="Times New Roman" w:hAnsi="Times New Roman"/>
          <w:b/>
          <w:sz w:val="24"/>
          <w:szCs w:val="24"/>
          <w:lang w:val="fr-BE"/>
          <w:rPrChange w:id="2390" w:author="BARRACLOUGH David, STD/SAM" w:date="2019-12-10T12:12:00Z">
            <w:rPr>
              <w:rFonts w:ascii="Times New Roman" w:hAnsi="Times New Roman"/>
              <w:b/>
              <w:color w:val="0000FF"/>
              <w:sz w:val="24"/>
              <w:szCs w:val="24"/>
              <w:u w:val="single"/>
              <w:lang w:val="fr-BE"/>
            </w:rPr>
          </w:rPrChange>
        </w:rPr>
        <w:t>Source</w:t>
      </w:r>
      <w:r w:rsidRPr="0051186F">
        <w:rPr>
          <w:rFonts w:ascii="Times New Roman" w:hAnsi="Times New Roman"/>
          <w:sz w:val="24"/>
          <w:szCs w:val="24"/>
          <w:lang w:val="fr-BE"/>
        </w:rPr>
        <w:tab/>
        <w:t>SDMX, "SDMX Glossary Version 1.0", February 2016 (</w:t>
      </w:r>
      <w:r w:rsidR="00B40784">
        <w:fldChar w:fldCharType="begin"/>
      </w:r>
      <w:r w:rsidR="00B40784" w:rsidRPr="0051186F">
        <w:rPr>
          <w:lang w:val="fr-BE"/>
          <w:rPrChange w:id="2391" w:author="BARRACLOUGH David, STD/SAM" w:date="2019-12-10T12:12:00Z">
            <w:rPr/>
          </w:rPrChange>
        </w:rPr>
        <w:instrText xml:space="preserve"> HYPERLINK "https://sdmx.org/wp-content/uploads/SDMX_Glossary_Version_1_0_February_2016.docx" </w:instrText>
      </w:r>
      <w:r w:rsidR="00B40784">
        <w:fldChar w:fldCharType="separate"/>
      </w:r>
      <w:r w:rsidR="009C4DD7" w:rsidRPr="0051186F">
        <w:rPr>
          <w:rStyle w:val="Hyperlink"/>
          <w:rFonts w:ascii="Times New Roman" w:hAnsi="Times New Roman"/>
          <w:sz w:val="24"/>
          <w:szCs w:val="24"/>
          <w:lang w:val="fr-BE"/>
        </w:rPr>
        <w:t>https://sdmx.org/wp-content/uploads/SDMX_Glossary_Version_1_0_February_2016.docx</w:t>
      </w:r>
      <w:r w:rsidR="00B40784">
        <w:rPr>
          <w:rStyle w:val="Hyperlink"/>
          <w:rFonts w:ascii="Times New Roman" w:hAnsi="Times New Roman"/>
          <w:sz w:val="24"/>
          <w:szCs w:val="24"/>
          <w:lang w:val="fr-BE"/>
        </w:rPr>
        <w:fldChar w:fldCharType="end"/>
      </w:r>
      <w:r w:rsidRPr="0051186F">
        <w:rPr>
          <w:rFonts w:ascii="Times New Roman" w:hAnsi="Times New Roman"/>
          <w:sz w:val="24"/>
          <w:szCs w:val="24"/>
          <w:lang w:val="fr-BE"/>
        </w:rPr>
        <w:t>)</w:t>
      </w:r>
    </w:p>
    <w:p w14:paraId="2A6AD6DE" w14:textId="3A586FE4" w:rsidR="008201DD" w:rsidRPr="00F81A8C"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81A8C">
        <w:rPr>
          <w:rFonts w:ascii="Times New Roman" w:hAnsi="Times New Roman"/>
          <w:b/>
          <w:sz w:val="24"/>
          <w:szCs w:val="24"/>
        </w:rPr>
        <w:t>Other link(s)</w:t>
      </w:r>
      <w:r w:rsidRPr="00F81A8C">
        <w:rPr>
          <w:rFonts w:ascii="Times New Roman" w:hAnsi="Times New Roman"/>
          <w:sz w:val="24"/>
          <w:szCs w:val="24"/>
        </w:rPr>
        <w:tab/>
      </w:r>
      <w:r w:rsidR="00477AA1">
        <w:rPr>
          <w:rFonts w:ascii="Times New Roman" w:hAnsi="Times New Roman"/>
          <w:sz w:val="24"/>
          <w:szCs w:val="24"/>
        </w:rPr>
        <w:t>SDMX, "</w:t>
      </w:r>
      <w:r w:rsidRPr="00F81A8C">
        <w:rPr>
          <w:rFonts w:ascii="Times New Roman" w:hAnsi="Times New Roman"/>
          <w:sz w:val="24"/>
          <w:szCs w:val="24"/>
        </w:rPr>
        <w:t>Guidelines on coding time transformations in SDMX</w:t>
      </w:r>
      <w:r w:rsidR="00477AA1">
        <w:rPr>
          <w:rFonts w:ascii="Times New Roman" w:hAnsi="Times New Roman"/>
          <w:sz w:val="24"/>
          <w:szCs w:val="24"/>
        </w:rPr>
        <w:t>"</w:t>
      </w:r>
      <w:r w:rsidRPr="00F81A8C">
        <w:rPr>
          <w:rFonts w:ascii="Times New Roman" w:hAnsi="Times New Roman"/>
          <w:sz w:val="24"/>
          <w:szCs w:val="24"/>
        </w:rPr>
        <w:t xml:space="preserve"> (</w:t>
      </w:r>
      <w:hyperlink r:id="rId285" w:history="1">
        <w:r w:rsidR="009C4DD7" w:rsidRPr="002E2F75">
          <w:rPr>
            <w:rStyle w:val="Hyperlink"/>
            <w:rFonts w:ascii="Times New Roman" w:hAnsi="Times New Roman"/>
            <w:sz w:val="24"/>
            <w:szCs w:val="24"/>
          </w:rPr>
          <w:t>https://sdmx.org/?page_id=4345</w:t>
        </w:r>
      </w:hyperlink>
      <w:r w:rsidRPr="00F81A8C">
        <w:rPr>
          <w:rFonts w:ascii="Times New Roman" w:hAnsi="Times New Roman"/>
          <w:sz w:val="24"/>
          <w:szCs w:val="24"/>
        </w:rPr>
        <w:t>)</w:t>
      </w:r>
    </w:p>
    <w:p w14:paraId="5FC1DD16" w14:textId="39CC885F" w:rsidR="008201DD" w:rsidRPr="00303B61" w:rsidRDefault="008201DD" w:rsidP="001A3ECA">
      <w:pPr>
        <w:pStyle w:val="Heading1"/>
      </w:pPr>
      <w:bookmarkStart w:id="2392" w:name="_Toc521319831"/>
      <w:r w:rsidRPr="00303B61">
        <w:t>Title</w:t>
      </w:r>
      <w:bookmarkEnd w:id="2392"/>
      <w:r>
        <w:fldChar w:fldCharType="begin"/>
      </w:r>
      <w:r w:rsidRPr="00303B61">
        <w:instrText>tc "</w:instrText>
      </w:r>
      <w:bookmarkStart w:id="2393" w:name="_Toc427317122"/>
      <w:bookmarkStart w:id="2394" w:name="_Toc427318740"/>
      <w:bookmarkStart w:id="2395" w:name="_Toc441822496"/>
      <w:bookmarkStart w:id="2396" w:name="_Toc521320381"/>
      <w:r w:rsidRPr="00303B61">
        <w:instrText>Title</w:instrText>
      </w:r>
      <w:bookmarkEnd w:id="2393"/>
      <w:bookmarkEnd w:id="2394"/>
      <w:bookmarkEnd w:id="2395"/>
      <w:bookmarkEnd w:id="2396"/>
      <w:r w:rsidRPr="00303B61">
        <w:instrText>" \f C \l 1</w:instrText>
      </w:r>
      <w:r>
        <w:fldChar w:fldCharType="end"/>
      </w:r>
    </w:p>
    <w:p w14:paraId="2B4B780D" w14:textId="13552DD1"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Textual label used </w:t>
      </w:r>
      <w:r>
        <w:rPr>
          <w:rFonts w:ascii="Times New Roman" w:hAnsi="Times New Roman"/>
          <w:sz w:val="24"/>
          <w:szCs w:val="24"/>
        </w:rPr>
        <w:t xml:space="preserve">to refer to </w:t>
      </w:r>
      <w:r w:rsidRPr="00303B61">
        <w:rPr>
          <w:rFonts w:ascii="Times New Roman" w:hAnsi="Times New Roman"/>
          <w:sz w:val="24"/>
          <w:szCs w:val="24"/>
        </w:rPr>
        <w:t>a statistical object.</w:t>
      </w:r>
    </w:p>
    <w:p w14:paraId="09494326" w14:textId="2484CE1C"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303B61">
        <w:rPr>
          <w:rFonts w:ascii="Times New Roman" w:hAnsi="Times New Roman"/>
          <w:sz w:val="24"/>
          <w:szCs w:val="24"/>
        </w:rPr>
        <w:t>Title</w:t>
      </w:r>
      <w:r w:rsidR="00065D4A">
        <w:rPr>
          <w:rFonts w:ascii="Times New Roman" w:hAnsi="Times New Roman"/>
          <w:sz w:val="24"/>
          <w:szCs w:val="24"/>
        </w:rPr>
        <w:t>"</w:t>
      </w:r>
      <w:r w:rsidRPr="00303B61">
        <w:rPr>
          <w:rFonts w:ascii="Times New Roman" w:hAnsi="Times New Roman"/>
          <w:sz w:val="24"/>
          <w:szCs w:val="24"/>
        </w:rPr>
        <w:t xml:space="preserve"> </w:t>
      </w:r>
      <w:r>
        <w:rPr>
          <w:rFonts w:ascii="Times New Roman" w:hAnsi="Times New Roman"/>
          <w:sz w:val="24"/>
          <w:szCs w:val="24"/>
        </w:rPr>
        <w:t xml:space="preserve">may be used as a semantic </w:t>
      </w:r>
      <w:r w:rsidRPr="00303B61">
        <w:rPr>
          <w:rFonts w:ascii="Times New Roman" w:hAnsi="Times New Roman"/>
          <w:sz w:val="24"/>
          <w:szCs w:val="24"/>
        </w:rPr>
        <w:t>name describing a statistical object.</w:t>
      </w:r>
    </w:p>
    <w:p w14:paraId="5AA1B3AA" w14:textId="3D114189"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In SDMX, a title can be referred, for example, to a time series as a </w:t>
      </w:r>
      <w:r w:rsidR="00065D4A">
        <w:rPr>
          <w:rFonts w:ascii="Times New Roman" w:hAnsi="Times New Roman"/>
          <w:sz w:val="24"/>
          <w:szCs w:val="24"/>
        </w:rPr>
        <w:t>"</w:t>
      </w:r>
      <w:r w:rsidRPr="00303B61">
        <w:rPr>
          <w:rFonts w:ascii="Times New Roman" w:hAnsi="Times New Roman"/>
          <w:sz w:val="24"/>
          <w:szCs w:val="24"/>
        </w:rPr>
        <w:t>time series title</w:t>
      </w:r>
      <w:r w:rsidR="00065D4A">
        <w:rPr>
          <w:rFonts w:ascii="Times New Roman" w:hAnsi="Times New Roman"/>
          <w:sz w:val="24"/>
          <w:szCs w:val="24"/>
        </w:rPr>
        <w:t>"</w:t>
      </w:r>
      <w:r w:rsidRPr="00303B61">
        <w:rPr>
          <w:rFonts w:ascii="Times New Roman" w:hAnsi="Times New Roman"/>
          <w:sz w:val="24"/>
          <w:szCs w:val="24"/>
        </w:rPr>
        <w:t xml:space="preserve">, or to an </w:t>
      </w:r>
      <w:r>
        <w:rPr>
          <w:rFonts w:ascii="Times New Roman" w:hAnsi="Times New Roman"/>
          <w:sz w:val="24"/>
          <w:szCs w:val="24"/>
        </w:rPr>
        <w:t>O</w:t>
      </w:r>
      <w:r w:rsidRPr="00303B61">
        <w:rPr>
          <w:rFonts w:ascii="Times New Roman" w:hAnsi="Times New Roman"/>
          <w:sz w:val="24"/>
          <w:szCs w:val="24"/>
        </w:rPr>
        <w:t xml:space="preserve">bservation as an </w:t>
      </w:r>
      <w:r w:rsidR="00065D4A">
        <w:rPr>
          <w:rFonts w:ascii="Times New Roman" w:hAnsi="Times New Roman"/>
          <w:sz w:val="24"/>
          <w:szCs w:val="24"/>
        </w:rPr>
        <w:t>"</w:t>
      </w:r>
      <w:r w:rsidRPr="00303B61">
        <w:rPr>
          <w:rFonts w:ascii="Times New Roman" w:hAnsi="Times New Roman"/>
          <w:sz w:val="24"/>
          <w:szCs w:val="24"/>
        </w:rPr>
        <w:t>observation title</w:t>
      </w:r>
      <w:r w:rsidR="00065D4A">
        <w:rPr>
          <w:rFonts w:ascii="Times New Roman" w:hAnsi="Times New Roman"/>
          <w:sz w:val="24"/>
          <w:szCs w:val="24"/>
        </w:rPr>
        <w:t>"</w:t>
      </w:r>
      <w:r w:rsidRPr="00303B61">
        <w:rPr>
          <w:rFonts w:ascii="Times New Roman" w:hAnsi="Times New Roman"/>
          <w:sz w:val="24"/>
          <w:szCs w:val="24"/>
        </w:rPr>
        <w:t xml:space="preserve">. This </w:t>
      </w:r>
      <w:r>
        <w:rPr>
          <w:rFonts w:ascii="Times New Roman" w:hAnsi="Times New Roman"/>
          <w:sz w:val="24"/>
          <w:szCs w:val="24"/>
        </w:rPr>
        <w:t>C</w:t>
      </w:r>
      <w:r w:rsidRPr="00303B61">
        <w:rPr>
          <w:rFonts w:ascii="Times New Roman" w:hAnsi="Times New Roman"/>
          <w:sz w:val="24"/>
          <w:szCs w:val="24"/>
        </w:rPr>
        <w:t xml:space="preserve">oncept may be used several times in a </w:t>
      </w:r>
      <w:r>
        <w:rPr>
          <w:rFonts w:ascii="Times New Roman" w:hAnsi="Times New Roman"/>
          <w:sz w:val="24"/>
          <w:szCs w:val="24"/>
        </w:rPr>
        <w:t>Data Structure Definition (</w:t>
      </w:r>
      <w:r w:rsidRPr="00303B61">
        <w:rPr>
          <w:rFonts w:ascii="Times New Roman" w:hAnsi="Times New Roman"/>
          <w:sz w:val="24"/>
          <w:szCs w:val="24"/>
        </w:rPr>
        <w:t>DSD</w:t>
      </w:r>
      <w:r>
        <w:rPr>
          <w:rFonts w:ascii="Times New Roman" w:hAnsi="Times New Roman"/>
          <w:sz w:val="24"/>
          <w:szCs w:val="24"/>
        </w:rPr>
        <w:t>)</w:t>
      </w:r>
      <w:r w:rsidRPr="00303B61">
        <w:rPr>
          <w:rFonts w:ascii="Times New Roman" w:hAnsi="Times New Roman"/>
          <w:sz w:val="24"/>
          <w:szCs w:val="24"/>
        </w:rPr>
        <w:t xml:space="preserve"> by suffixing the ID corresponding to the attachment level, e.g. TITLE_TS (series level), or TITLE_OBS (observation level).</w:t>
      </w:r>
    </w:p>
    <w:p w14:paraId="087656B4" w14:textId="77777777" w:rsidR="008201DD" w:rsidRPr="00303B61" w:rsidRDefault="008201DD" w:rsidP="008C335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EE8F7FB"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397" w:name="_Toc427317123"/>
      <w:bookmarkStart w:id="2398" w:name="_Toc427318741"/>
      <w:bookmarkStart w:id="2399" w:name="_Toc441822497"/>
      <w:bookmarkStart w:id="2400" w:name="_Toc521320382"/>
      <w:r w:rsidRPr="00B94734">
        <w:rPr>
          <w:rFonts w:ascii="Times New Roman" w:hAnsi="Times New Roman"/>
          <w:b/>
          <w:sz w:val="24"/>
          <w:szCs w:val="24"/>
        </w:rPr>
        <w:instrText>Concept ID</w:instrText>
      </w:r>
      <w:r w:rsidRPr="00B94734">
        <w:rPr>
          <w:rFonts w:ascii="Times New Roman" w:hAnsi="Times New Roman"/>
          <w:sz w:val="24"/>
          <w:szCs w:val="24"/>
        </w:rPr>
        <w:tab/>
        <w:instrText>TITLE</w:instrText>
      </w:r>
      <w:bookmarkEnd w:id="2397"/>
      <w:bookmarkEnd w:id="2398"/>
      <w:bookmarkEnd w:id="2399"/>
      <w:bookmarkEnd w:id="2400"/>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0A7E21B1" w14:textId="2A21FCE7"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23DF3E0C" w14:textId="7FB0DFCC" w:rsidR="008201DD" w:rsidRPr="00FB4B5D"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FB4B5D">
        <w:rPr>
          <w:rFonts w:ascii="Times New Roman" w:hAnsi="Times New Roman"/>
          <w:b/>
          <w:sz w:val="24"/>
          <w:szCs w:val="24"/>
        </w:rPr>
        <w:t>Source</w:t>
      </w:r>
      <w:r w:rsidRPr="00FB4B5D">
        <w:rPr>
          <w:rFonts w:ascii="Times New Roman" w:hAnsi="Times New Roman"/>
          <w:sz w:val="24"/>
          <w:szCs w:val="24"/>
        </w:rPr>
        <w:tab/>
        <w:t>SDMX, "Metadata Common Vocabulary", 2009 (</w:t>
      </w:r>
      <w:hyperlink r:id="rId286" w:history="1">
        <w:r w:rsidR="009C4DD7" w:rsidRPr="002E2F75">
          <w:rPr>
            <w:rStyle w:val="Hyperlink"/>
            <w:rFonts w:ascii="Times New Roman" w:hAnsi="Times New Roman"/>
            <w:sz w:val="24"/>
            <w:szCs w:val="24"/>
          </w:rPr>
          <w:t>https://sdmx.org/wp-content/uploads/04_sdmx_cog_annex_4_mcv_2009.pdf</w:t>
        </w:r>
      </w:hyperlink>
      <w:r w:rsidR="009C4DD7">
        <w:rPr>
          <w:rFonts w:ascii="Times New Roman" w:hAnsi="Times New Roman"/>
          <w:sz w:val="24"/>
          <w:szCs w:val="24"/>
        </w:rPr>
        <w:t>)</w:t>
      </w:r>
    </w:p>
    <w:p w14:paraId="465C156C" w14:textId="5869D92B" w:rsidR="008201DD" w:rsidRPr="00303B61" w:rsidRDefault="008201DD" w:rsidP="000545AB">
      <w:pPr>
        <w:pStyle w:val="Heading1"/>
      </w:pPr>
      <w:bookmarkStart w:id="2401" w:name="_Toc521319832"/>
      <w:r w:rsidRPr="00303B61">
        <w:t>Title</w:t>
      </w:r>
      <w:r>
        <w:t xml:space="preserve"> complement</w:t>
      </w:r>
      <w:bookmarkEnd w:id="2401"/>
      <w:r>
        <w:fldChar w:fldCharType="begin"/>
      </w:r>
      <w:r w:rsidRPr="00303B61">
        <w:instrText>tc "</w:instrText>
      </w:r>
      <w:bookmarkStart w:id="2402" w:name="_Toc521320383"/>
      <w:r w:rsidRPr="00303B61">
        <w:instrText>Title complement</w:instrText>
      </w:r>
      <w:bookmarkEnd w:id="2402"/>
      <w:r w:rsidRPr="00303B61">
        <w:instrText>" \f C \l 1</w:instrText>
      </w:r>
      <w:r>
        <w:fldChar w:fldCharType="end"/>
      </w:r>
    </w:p>
    <w:p w14:paraId="55AE9983"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sidRPr="00737943">
        <w:rPr>
          <w:rFonts w:ascii="Times New Roman" w:hAnsi="Times New Roman"/>
          <w:sz w:val="24"/>
          <w:szCs w:val="24"/>
        </w:rPr>
        <w:t xml:space="preserve">Detailed textual label used </w:t>
      </w:r>
      <w:r>
        <w:rPr>
          <w:rFonts w:ascii="Times New Roman" w:hAnsi="Times New Roman"/>
          <w:sz w:val="24"/>
          <w:szCs w:val="24"/>
        </w:rPr>
        <w:t xml:space="preserve">to refer to </w:t>
      </w:r>
      <w:r w:rsidRPr="00737943">
        <w:rPr>
          <w:rFonts w:ascii="Times New Roman" w:hAnsi="Times New Roman"/>
          <w:sz w:val="24"/>
          <w:szCs w:val="24"/>
        </w:rPr>
        <w:t>a statistical object.</w:t>
      </w:r>
    </w:p>
    <w:p w14:paraId="26442928" w14:textId="4B158C92" w:rsidR="008201DD"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sidR="00065D4A">
        <w:rPr>
          <w:rFonts w:ascii="Times New Roman" w:hAnsi="Times New Roman"/>
          <w:sz w:val="24"/>
          <w:szCs w:val="24"/>
        </w:rPr>
        <w:t>"</w:t>
      </w:r>
      <w:r w:rsidRPr="00737943">
        <w:rPr>
          <w:rFonts w:ascii="Times New Roman" w:hAnsi="Times New Roman"/>
          <w:sz w:val="24"/>
          <w:szCs w:val="24"/>
        </w:rPr>
        <w:t>Title complement</w:t>
      </w:r>
      <w:r w:rsidR="00065D4A">
        <w:rPr>
          <w:rFonts w:ascii="Times New Roman" w:hAnsi="Times New Roman"/>
          <w:sz w:val="24"/>
          <w:szCs w:val="24"/>
        </w:rPr>
        <w:t>"</w:t>
      </w:r>
      <w:r w:rsidRPr="00737943">
        <w:rPr>
          <w:rFonts w:ascii="Times New Roman" w:hAnsi="Times New Roman"/>
          <w:sz w:val="24"/>
          <w:szCs w:val="24"/>
        </w:rPr>
        <w:t xml:space="preserve"> is </w:t>
      </w:r>
      <w:r>
        <w:rPr>
          <w:rFonts w:ascii="Times New Roman" w:hAnsi="Times New Roman"/>
          <w:sz w:val="24"/>
          <w:szCs w:val="24"/>
        </w:rPr>
        <w:t xml:space="preserve">an additional </w:t>
      </w:r>
      <w:r w:rsidRPr="00737943">
        <w:rPr>
          <w:rFonts w:ascii="Times New Roman" w:hAnsi="Times New Roman"/>
          <w:sz w:val="24"/>
          <w:szCs w:val="24"/>
        </w:rPr>
        <w:t xml:space="preserve">name </w:t>
      </w:r>
      <w:r>
        <w:rPr>
          <w:rFonts w:ascii="Times New Roman" w:hAnsi="Times New Roman"/>
          <w:sz w:val="24"/>
          <w:szCs w:val="24"/>
        </w:rPr>
        <w:t xml:space="preserve">to </w:t>
      </w:r>
      <w:r w:rsidR="00065D4A">
        <w:rPr>
          <w:rFonts w:ascii="Times New Roman" w:hAnsi="Times New Roman"/>
          <w:sz w:val="24"/>
          <w:szCs w:val="24"/>
        </w:rPr>
        <w:t>"</w:t>
      </w:r>
      <w:r>
        <w:rPr>
          <w:rFonts w:ascii="Times New Roman" w:hAnsi="Times New Roman"/>
          <w:sz w:val="24"/>
          <w:szCs w:val="24"/>
        </w:rPr>
        <w:t>Title</w:t>
      </w:r>
      <w:r w:rsidR="00065D4A">
        <w:rPr>
          <w:rFonts w:ascii="Times New Roman" w:hAnsi="Times New Roman"/>
          <w:sz w:val="24"/>
          <w:szCs w:val="24"/>
        </w:rPr>
        <w:t>"</w:t>
      </w:r>
      <w:r>
        <w:rPr>
          <w:rFonts w:ascii="Times New Roman" w:hAnsi="Times New Roman"/>
          <w:sz w:val="24"/>
          <w:szCs w:val="24"/>
        </w:rPr>
        <w:t xml:space="preserve"> </w:t>
      </w:r>
      <w:r w:rsidRPr="00737943">
        <w:rPr>
          <w:rFonts w:ascii="Times New Roman" w:hAnsi="Times New Roman"/>
          <w:sz w:val="24"/>
          <w:szCs w:val="24"/>
        </w:rPr>
        <w:t>describing a statistical</w:t>
      </w:r>
      <w:r>
        <w:rPr>
          <w:rFonts w:ascii="Times New Roman" w:hAnsi="Times New Roman"/>
          <w:sz w:val="24"/>
          <w:szCs w:val="24"/>
        </w:rPr>
        <w:t xml:space="preserve"> </w:t>
      </w:r>
      <w:r w:rsidRPr="00737943">
        <w:rPr>
          <w:rFonts w:ascii="Times New Roman" w:hAnsi="Times New Roman"/>
          <w:sz w:val="24"/>
          <w:szCs w:val="24"/>
        </w:rPr>
        <w:t>object.</w:t>
      </w:r>
      <w:r>
        <w:rPr>
          <w:rFonts w:ascii="Times New Roman" w:hAnsi="Times New Roman"/>
          <w:sz w:val="24"/>
          <w:szCs w:val="24"/>
        </w:rPr>
        <w:t xml:space="preserve"> </w:t>
      </w:r>
    </w:p>
    <w:p w14:paraId="1FEBB2F5" w14:textId="0B7DBF52" w:rsidR="008201DD" w:rsidRPr="00737943" w:rsidRDefault="008201DD" w:rsidP="00737943">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737943">
        <w:rPr>
          <w:rFonts w:ascii="Times New Roman" w:hAnsi="Times New Roman"/>
          <w:sz w:val="24"/>
          <w:szCs w:val="24"/>
        </w:rPr>
        <w:lastRenderedPageBreak/>
        <w:tab/>
        <w:t xml:space="preserve">In SDMX, a title complement can be referred, for example, to a time series as a </w:t>
      </w:r>
      <w:r w:rsidR="00065D4A">
        <w:rPr>
          <w:rFonts w:ascii="Times New Roman" w:hAnsi="Times New Roman"/>
          <w:sz w:val="24"/>
          <w:szCs w:val="24"/>
        </w:rPr>
        <w:t>"</w:t>
      </w:r>
      <w:r w:rsidRPr="00737943">
        <w:rPr>
          <w:rFonts w:ascii="Times New Roman" w:hAnsi="Times New Roman"/>
          <w:sz w:val="24"/>
          <w:szCs w:val="24"/>
        </w:rPr>
        <w:t>time series title complement</w:t>
      </w:r>
      <w:r w:rsidR="00065D4A">
        <w:rPr>
          <w:rFonts w:ascii="Times New Roman" w:hAnsi="Times New Roman"/>
          <w:sz w:val="24"/>
          <w:szCs w:val="24"/>
        </w:rPr>
        <w:t>"</w:t>
      </w:r>
      <w:r w:rsidRPr="00737943">
        <w:rPr>
          <w:rFonts w:ascii="Times New Roman" w:hAnsi="Times New Roman"/>
          <w:sz w:val="24"/>
          <w:szCs w:val="24"/>
        </w:rPr>
        <w:t xml:space="preserve">, or to an </w:t>
      </w:r>
      <w:r w:rsidR="00470B73">
        <w:rPr>
          <w:rFonts w:ascii="Times New Roman" w:hAnsi="Times New Roman"/>
          <w:sz w:val="24"/>
          <w:szCs w:val="24"/>
        </w:rPr>
        <w:t>O</w:t>
      </w:r>
      <w:r w:rsidRPr="00737943">
        <w:rPr>
          <w:rFonts w:ascii="Times New Roman" w:hAnsi="Times New Roman"/>
          <w:sz w:val="24"/>
          <w:szCs w:val="24"/>
        </w:rPr>
        <w:t xml:space="preserve">bservation as an </w:t>
      </w:r>
      <w:r w:rsidR="00065D4A">
        <w:rPr>
          <w:rFonts w:ascii="Times New Roman" w:hAnsi="Times New Roman"/>
          <w:sz w:val="24"/>
          <w:szCs w:val="24"/>
        </w:rPr>
        <w:t>"</w:t>
      </w:r>
      <w:r w:rsidRPr="00737943">
        <w:rPr>
          <w:rFonts w:ascii="Times New Roman" w:hAnsi="Times New Roman"/>
          <w:sz w:val="24"/>
          <w:szCs w:val="24"/>
        </w:rPr>
        <w:t>observation title complement</w:t>
      </w:r>
      <w:r w:rsidR="00065D4A">
        <w:rPr>
          <w:rFonts w:ascii="Times New Roman" w:hAnsi="Times New Roman"/>
          <w:sz w:val="24"/>
          <w:szCs w:val="24"/>
        </w:rPr>
        <w:t>"</w:t>
      </w:r>
      <w:r w:rsidRPr="00737943">
        <w:rPr>
          <w:rFonts w:ascii="Times New Roman" w:hAnsi="Times New Roman"/>
          <w:sz w:val="24"/>
          <w:szCs w:val="24"/>
        </w:rPr>
        <w:t>. This concept may be used several times in a DSD by suffixing the ID corresponding to the attachment level, e.g. TITLE_COMPL_TS (series level), or TITLE_COMPL_OBS (observation level).</w:t>
      </w:r>
    </w:p>
    <w:p w14:paraId="303D2929" w14:textId="77777777" w:rsidR="008201DD" w:rsidRPr="00303B61"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3560E0AA" w14:textId="77777777" w:rsidR="008201DD" w:rsidRPr="00B94734" w:rsidRDefault="008201DD" w:rsidP="000545A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TITLE_COMPL</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03" w:name="_Toc521320384"/>
      <w:r w:rsidRPr="00B94734">
        <w:rPr>
          <w:rFonts w:ascii="Times New Roman" w:hAnsi="Times New Roman"/>
          <w:b/>
          <w:sz w:val="24"/>
          <w:szCs w:val="24"/>
        </w:rPr>
        <w:instrText>Concept ID</w:instrText>
      </w:r>
      <w:r w:rsidRPr="00B94734">
        <w:rPr>
          <w:rFonts w:ascii="Times New Roman" w:hAnsi="Times New Roman"/>
          <w:sz w:val="24"/>
          <w:szCs w:val="24"/>
        </w:rPr>
        <w:tab/>
        <w:instrText>TITLE_COMPL</w:instrText>
      </w:r>
      <w:bookmarkEnd w:id="240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60979A45" w14:textId="77777777" w:rsidR="008201DD" w:rsidRPr="00303B61" w:rsidRDefault="008201DD" w:rsidP="000545AB">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String</w:t>
      </w:r>
    </w:p>
    <w:p w14:paraId="330631F8" w14:textId="4728186F" w:rsidR="008201DD" w:rsidRPr="004619AE" w:rsidRDefault="008201DD" w:rsidP="000545AB">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4619AE">
        <w:rPr>
          <w:rFonts w:ascii="Times New Roman" w:hAnsi="Times New Roman"/>
          <w:b/>
          <w:sz w:val="24"/>
          <w:szCs w:val="24"/>
        </w:rPr>
        <w:t>Source</w:t>
      </w:r>
      <w:r w:rsidRPr="004619AE">
        <w:rPr>
          <w:rFonts w:ascii="Times New Roman" w:hAnsi="Times New Roman"/>
          <w:sz w:val="24"/>
          <w:szCs w:val="24"/>
        </w:rPr>
        <w:tab/>
      </w:r>
      <w:r w:rsidR="00D00F71" w:rsidRPr="00D00F71">
        <w:rPr>
          <w:rFonts w:ascii="Times New Roman" w:hAnsi="Times New Roman"/>
          <w:sz w:val="24"/>
          <w:szCs w:val="24"/>
        </w:rPr>
        <w:t xml:space="preserve">SDMX, "SDMX Glossary Version 2.0", </w:t>
      </w:r>
      <w:r w:rsidR="00AF2D0B">
        <w:rPr>
          <w:rFonts w:ascii="Times New Roman" w:hAnsi="Times New Roman"/>
          <w:sz w:val="24"/>
          <w:szCs w:val="24"/>
        </w:rPr>
        <w:t>August</w:t>
      </w:r>
      <w:r w:rsidR="00AF2D0B" w:rsidRPr="00D00F71">
        <w:rPr>
          <w:rFonts w:ascii="Times New Roman" w:hAnsi="Times New Roman"/>
          <w:sz w:val="24"/>
          <w:szCs w:val="24"/>
        </w:rPr>
        <w:t xml:space="preserve"> </w:t>
      </w:r>
      <w:r w:rsidR="00D00F71" w:rsidRPr="00D00F71">
        <w:rPr>
          <w:rFonts w:ascii="Times New Roman" w:hAnsi="Times New Roman"/>
          <w:sz w:val="24"/>
          <w:szCs w:val="24"/>
        </w:rPr>
        <w:t>2018 (</w:t>
      </w:r>
      <w:hyperlink r:id="rId287" w:history="1">
        <w:r w:rsidR="00D00F71" w:rsidRPr="002E2F75">
          <w:rPr>
            <w:rStyle w:val="Hyperlink"/>
            <w:rFonts w:ascii="Times New Roman" w:hAnsi="Times New Roman"/>
            <w:sz w:val="24"/>
            <w:szCs w:val="24"/>
          </w:rPr>
          <w:t>https://sdmx.org/</w:t>
        </w:r>
      </w:hyperlink>
      <w:r w:rsidR="00D00F71" w:rsidRPr="00D00F71">
        <w:rPr>
          <w:rFonts w:ascii="Times New Roman" w:hAnsi="Times New Roman"/>
          <w:sz w:val="24"/>
          <w:szCs w:val="24"/>
        </w:rPr>
        <w:t>)</w:t>
      </w:r>
    </w:p>
    <w:p w14:paraId="094C82C2" w14:textId="34FB73CD" w:rsidR="001F12E2" w:rsidRPr="00FA5E4D" w:rsidRDefault="001F12E2" w:rsidP="001F12E2">
      <w:pPr>
        <w:pStyle w:val="Heading1"/>
      </w:pPr>
      <w:bookmarkStart w:id="2404" w:name="_Toc521319833"/>
      <w:r>
        <w:t>Unit</w:t>
      </w:r>
      <w:r w:rsidRPr="00FA5E4D">
        <w:t>: See "</w:t>
      </w:r>
      <w:r>
        <w:t>Statistical unit</w:t>
      </w:r>
      <w:r w:rsidRPr="00FA5E4D">
        <w:t>"</w:t>
      </w:r>
      <w:bookmarkEnd w:id="2404"/>
    </w:p>
    <w:p w14:paraId="5741148E" w14:textId="77777777" w:rsidR="001F12E2" w:rsidRPr="00303B61" w:rsidRDefault="001F12E2"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0FB7B5F6" w14:textId="0DAC0BE1" w:rsidR="008201DD" w:rsidRPr="00303B61" w:rsidRDefault="008201DD" w:rsidP="001A3ECA">
      <w:pPr>
        <w:pStyle w:val="Heading1"/>
      </w:pPr>
      <w:bookmarkStart w:id="2405" w:name="_Toc521319834"/>
      <w:r w:rsidRPr="00303B61">
        <w:t>Unit multiplier</w:t>
      </w:r>
      <w:bookmarkEnd w:id="2405"/>
      <w:r>
        <w:fldChar w:fldCharType="begin"/>
      </w:r>
      <w:r w:rsidRPr="00303B61">
        <w:instrText>tc "</w:instrText>
      </w:r>
      <w:bookmarkStart w:id="2406" w:name="_Toc427317124"/>
      <w:bookmarkStart w:id="2407" w:name="_Toc427318742"/>
      <w:bookmarkStart w:id="2408" w:name="_Toc441822498"/>
      <w:bookmarkStart w:id="2409" w:name="_Toc521320385"/>
      <w:r w:rsidRPr="00303B61">
        <w:instrText>Unit multiplier</w:instrText>
      </w:r>
      <w:bookmarkEnd w:id="2406"/>
      <w:bookmarkEnd w:id="2407"/>
      <w:bookmarkEnd w:id="2408"/>
      <w:bookmarkEnd w:id="2409"/>
      <w:r w:rsidRPr="00303B61">
        <w:instrText>" \f C \l 1</w:instrText>
      </w:r>
      <w:r>
        <w:fldChar w:fldCharType="end"/>
      </w:r>
    </w:p>
    <w:p w14:paraId="15CC610E"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Exponent in base 10 </w:t>
      </w:r>
      <w:r>
        <w:rPr>
          <w:rFonts w:ascii="Times New Roman" w:hAnsi="Times New Roman"/>
          <w:sz w:val="24"/>
          <w:szCs w:val="24"/>
        </w:rPr>
        <w:t>used for calculating the actual value in the unit of measure.</w:t>
      </w:r>
    </w:p>
    <w:p w14:paraId="5CB422E3" w14:textId="77777777" w:rsidR="008201DD"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 xml:space="preserve">For example, </w:t>
      </w:r>
      <w:r w:rsidRPr="00303B61">
        <w:rPr>
          <w:rFonts w:ascii="Times New Roman" w:hAnsi="Times New Roman"/>
          <w:sz w:val="24"/>
          <w:szCs w:val="24"/>
        </w:rPr>
        <w:t>UNIT_MULT</w:t>
      </w:r>
      <w:r>
        <w:rPr>
          <w:rFonts w:ascii="Times New Roman" w:hAnsi="Times New Roman"/>
          <w:sz w:val="24"/>
          <w:szCs w:val="24"/>
        </w:rPr>
        <w:t>=6</w:t>
      </w:r>
      <w:r w:rsidRPr="00303B61">
        <w:rPr>
          <w:rFonts w:ascii="Times New Roman" w:hAnsi="Times New Roman"/>
          <w:sz w:val="24"/>
          <w:szCs w:val="24"/>
        </w:rPr>
        <w:t xml:space="preserve"> </w:t>
      </w:r>
      <w:r>
        <w:rPr>
          <w:rFonts w:ascii="Times New Roman" w:hAnsi="Times New Roman"/>
          <w:sz w:val="24"/>
          <w:szCs w:val="24"/>
        </w:rPr>
        <w:t xml:space="preserve">indicates </w:t>
      </w:r>
      <w:r w:rsidRPr="00303B61">
        <w:rPr>
          <w:rFonts w:ascii="Times New Roman" w:hAnsi="Times New Roman"/>
          <w:sz w:val="24"/>
          <w:szCs w:val="24"/>
        </w:rPr>
        <w:t>that observations are in millions.</w:t>
      </w:r>
    </w:p>
    <w:p w14:paraId="05AB3F47"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Pr>
          <w:rFonts w:ascii="Times New Roman" w:hAnsi="Times New Roman"/>
          <w:sz w:val="24"/>
          <w:szCs w:val="24"/>
        </w:rPr>
        <w:tab/>
      </w:r>
      <w:r w:rsidRPr="00303B61">
        <w:rPr>
          <w:rFonts w:ascii="Times New Roman" w:hAnsi="Times New Roman"/>
          <w:sz w:val="24"/>
          <w:szCs w:val="24"/>
        </w:rPr>
        <w:t xml:space="preserve">In some databases, it is referred to as </w:t>
      </w:r>
      <w:r>
        <w:rPr>
          <w:rFonts w:ascii="Times New Roman" w:hAnsi="Times New Roman"/>
          <w:sz w:val="24"/>
          <w:szCs w:val="24"/>
        </w:rPr>
        <w:t>scale</w:t>
      </w:r>
      <w:r w:rsidRPr="00303B61">
        <w:rPr>
          <w:rFonts w:ascii="Times New Roman" w:hAnsi="Times New Roman"/>
          <w:sz w:val="24"/>
          <w:szCs w:val="24"/>
        </w:rPr>
        <w:t xml:space="preserve">, </w:t>
      </w:r>
      <w:r>
        <w:rPr>
          <w:rFonts w:ascii="Times New Roman" w:hAnsi="Times New Roman"/>
          <w:sz w:val="24"/>
          <w:szCs w:val="24"/>
        </w:rPr>
        <w:t>magnitude</w:t>
      </w:r>
      <w:r w:rsidRPr="00303B61">
        <w:rPr>
          <w:rFonts w:ascii="Times New Roman" w:hAnsi="Times New Roman"/>
          <w:sz w:val="24"/>
          <w:szCs w:val="24"/>
        </w:rPr>
        <w:t xml:space="preserve"> or </w:t>
      </w:r>
      <w:r>
        <w:rPr>
          <w:rFonts w:ascii="Times New Roman" w:hAnsi="Times New Roman"/>
          <w:sz w:val="24"/>
          <w:szCs w:val="24"/>
        </w:rPr>
        <w:t>power.</w:t>
      </w:r>
    </w:p>
    <w:p w14:paraId="15A72DFC" w14:textId="77777777" w:rsidR="008201DD" w:rsidRPr="00303B61" w:rsidRDefault="008201DD" w:rsidP="0094638A">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99BCFF3"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UNIT_MULT</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10" w:name="_Toc427317125"/>
      <w:bookmarkStart w:id="2411" w:name="_Toc427318743"/>
      <w:bookmarkStart w:id="2412" w:name="_Toc441822499"/>
      <w:bookmarkStart w:id="2413" w:name="_Toc521320386"/>
      <w:r w:rsidRPr="00B94734">
        <w:rPr>
          <w:rFonts w:ascii="Times New Roman" w:hAnsi="Times New Roman"/>
          <w:b/>
          <w:sz w:val="24"/>
          <w:szCs w:val="24"/>
        </w:rPr>
        <w:instrText>Concept ID</w:instrText>
      </w:r>
      <w:r w:rsidRPr="00B94734">
        <w:rPr>
          <w:rFonts w:ascii="Times New Roman" w:hAnsi="Times New Roman"/>
          <w:sz w:val="24"/>
          <w:szCs w:val="24"/>
        </w:rPr>
        <w:tab/>
        <w:instrText>UNIT_MULT</w:instrText>
      </w:r>
      <w:bookmarkEnd w:id="2410"/>
      <w:bookmarkEnd w:id="2411"/>
      <w:bookmarkEnd w:id="2412"/>
      <w:bookmarkEnd w:id="241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8567FA" w14:textId="496494D0"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Pr>
          <w:rFonts w:ascii="Times New Roman" w:hAnsi="Times New Roman"/>
          <w:sz w:val="24"/>
          <w:szCs w:val="24"/>
        </w:rPr>
        <w:t>Integer</w:t>
      </w:r>
      <w:r w:rsidR="001054A4">
        <w:rPr>
          <w:rFonts w:ascii="Times New Roman" w:hAnsi="Times New Roman"/>
          <w:sz w:val="24"/>
          <w:szCs w:val="24"/>
        </w:rPr>
        <w:t>;</w:t>
      </w:r>
      <w:r>
        <w:rPr>
          <w:rFonts w:ascii="Times New Roman" w:hAnsi="Times New Roman"/>
          <w:sz w:val="24"/>
          <w:szCs w:val="24"/>
        </w:rPr>
        <w:t xml:space="preserve"> </w:t>
      </w:r>
      <w:r w:rsidRPr="00303B61">
        <w:rPr>
          <w:rFonts w:ascii="Times New Roman" w:hAnsi="Times New Roman"/>
          <w:sz w:val="24"/>
          <w:szCs w:val="24"/>
        </w:rPr>
        <w:t>Codelist</w:t>
      </w:r>
    </w:p>
    <w:p w14:paraId="0DF2E5B3" w14:textId="09FCF9F4" w:rsidR="008201DD"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t>CL_UNIT_MULT</w:t>
      </w:r>
      <w:r w:rsidR="00B94734" w:rsidRPr="00B94734">
        <w:rPr>
          <w:rFonts w:ascii="Times New Roman" w:hAnsi="Times New Roman"/>
          <w:sz w:val="24"/>
          <w:szCs w:val="24"/>
          <w:lang w:val="fr-BE"/>
        </w:rPr>
        <w:fldChar w:fldCharType="begin"/>
      </w:r>
      <w:r w:rsidR="00B94734" w:rsidRPr="00B64D03">
        <w:rPr>
          <w:rFonts w:ascii="Times New Roman" w:hAnsi="Times New Roman"/>
          <w:sz w:val="24"/>
          <w:szCs w:val="24"/>
          <w:lang w:val="en-US"/>
        </w:rPr>
        <w:instrText>tc "</w:instrText>
      </w:r>
      <w:bookmarkStart w:id="2414" w:name="_Toc521320387"/>
      <w:r w:rsidR="00B94734" w:rsidRPr="00B64D03">
        <w:rPr>
          <w:rFonts w:ascii="Times New Roman" w:hAnsi="Times New Roman"/>
          <w:b/>
          <w:sz w:val="24"/>
          <w:szCs w:val="24"/>
          <w:lang w:val="en-US"/>
        </w:rPr>
        <w:instrText>Codelist ID</w:instrText>
      </w:r>
      <w:r w:rsidR="00B94734" w:rsidRPr="00B64D03">
        <w:rPr>
          <w:rFonts w:ascii="Times New Roman" w:hAnsi="Times New Roman"/>
          <w:sz w:val="24"/>
          <w:szCs w:val="24"/>
          <w:lang w:val="en-US"/>
        </w:rPr>
        <w:tab/>
      </w:r>
      <w:r w:rsidR="00B94734" w:rsidRPr="00303B61">
        <w:rPr>
          <w:rFonts w:ascii="Times New Roman" w:hAnsi="Times New Roman"/>
          <w:sz w:val="24"/>
          <w:szCs w:val="24"/>
        </w:rPr>
        <w:instrText>CL_UNIT_MULT</w:instrText>
      </w:r>
      <w:bookmarkEnd w:id="2414"/>
      <w:r w:rsidR="00B94734" w:rsidRPr="00B64D03">
        <w:rPr>
          <w:rFonts w:ascii="Times New Roman" w:hAnsi="Times New Roman"/>
          <w:sz w:val="24"/>
          <w:szCs w:val="24"/>
          <w:lang w:val="en-US"/>
        </w:rPr>
        <w:instrText>" \f C \l 2</w:instrText>
      </w:r>
      <w:r w:rsidR="00B94734" w:rsidRPr="00B94734">
        <w:rPr>
          <w:rFonts w:ascii="Times New Roman" w:hAnsi="Times New Roman"/>
          <w:sz w:val="24"/>
          <w:szCs w:val="24"/>
          <w:lang w:val="fr-BE"/>
        </w:rPr>
        <w:fldChar w:fldCharType="end"/>
      </w:r>
    </w:p>
    <w:p w14:paraId="3A62AB84" w14:textId="77777777" w:rsidR="008201DD" w:rsidRPr="00303B61" w:rsidRDefault="008201DD" w:rsidP="005E02F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5E02FF">
        <w:rPr>
          <w:rFonts w:ascii="Times New Roman" w:hAnsi="Times New Roman"/>
          <w:sz w:val="24"/>
          <w:szCs w:val="24"/>
        </w:rPr>
        <w:t>Preferred scale</w:t>
      </w:r>
    </w:p>
    <w:p w14:paraId="765AB639" w14:textId="2CDD803D" w:rsidR="008201DD" w:rsidRPr="00AF05F9" w:rsidRDefault="008201DD" w:rsidP="00A35B3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FB4B5D">
        <w:rPr>
          <w:rFonts w:ascii="Times New Roman" w:hAnsi="Times New Roman"/>
          <w:sz w:val="24"/>
          <w:szCs w:val="24"/>
        </w:rPr>
        <w:t>SDMX, "Metadata Common Vocabulary", 2009 (</w:t>
      </w:r>
      <w:hyperlink r:id="rId288" w:history="1">
        <w:r w:rsidR="009C4DD7" w:rsidRPr="002E2F75">
          <w:rPr>
            <w:rStyle w:val="Hyperlink"/>
            <w:rFonts w:ascii="Times New Roman" w:hAnsi="Times New Roman"/>
            <w:sz w:val="24"/>
            <w:szCs w:val="24"/>
          </w:rPr>
          <w:t>https://sdmx.org/wp-content/uploads/04_sdmx_cog_annex_4_mcv_2009.pdf</w:t>
        </w:r>
      </w:hyperlink>
      <w:r w:rsidRPr="00FB4B5D">
        <w:rPr>
          <w:rFonts w:ascii="Times New Roman" w:hAnsi="Times New Roman"/>
          <w:sz w:val="24"/>
          <w:szCs w:val="24"/>
        </w:rPr>
        <w:t>)</w:t>
      </w:r>
    </w:p>
    <w:p w14:paraId="110DAFA8" w14:textId="17B56DD9" w:rsidR="008201DD" w:rsidRDefault="008201DD" w:rsidP="00EF4530">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303B61">
        <w:rPr>
          <w:rFonts w:ascii="Times New Roman" w:hAnsi="Times New Roman"/>
          <w:b/>
          <w:sz w:val="24"/>
          <w:szCs w:val="24"/>
        </w:rPr>
        <w:t>Other link(s)</w:t>
      </w:r>
      <w:r w:rsidRPr="00303B61">
        <w:rPr>
          <w:rFonts w:ascii="Times New Roman" w:hAnsi="Times New Roman"/>
          <w:b/>
          <w:sz w:val="24"/>
          <w:szCs w:val="24"/>
        </w:rPr>
        <w:tab/>
      </w:r>
      <w:r w:rsidRPr="00303B61">
        <w:rPr>
          <w:rFonts w:ascii="Times New Roman" w:hAnsi="Times New Roman"/>
          <w:sz w:val="24"/>
          <w:szCs w:val="24"/>
        </w:rPr>
        <w:t>Codelist CL_UNIT_MULT (</w:t>
      </w:r>
      <w:hyperlink r:id="rId289" w:history="1">
        <w:r>
          <w:rPr>
            <w:rStyle w:val="Hyperlink"/>
            <w:rFonts w:ascii="Times New Roman" w:hAnsi="Times New Roman"/>
            <w:sz w:val="24"/>
            <w:szCs w:val="24"/>
          </w:rPr>
          <w:t>https://sdmx.org/</w:t>
        </w:r>
        <w:r w:rsidRPr="00303B61">
          <w:rPr>
            <w:rStyle w:val="Hyperlink"/>
            <w:rFonts w:ascii="Times New Roman" w:hAnsi="Times New Roman"/>
            <w:sz w:val="24"/>
            <w:szCs w:val="24"/>
          </w:rPr>
          <w:t>?page_id=3215</w:t>
        </w:r>
      </w:hyperlink>
      <w:r w:rsidRPr="00303B61">
        <w:rPr>
          <w:rFonts w:ascii="Times New Roman" w:hAnsi="Times New Roman"/>
          <w:sz w:val="24"/>
          <w:szCs w:val="24"/>
        </w:rPr>
        <w:t xml:space="preserve">) </w:t>
      </w:r>
    </w:p>
    <w:p w14:paraId="26DD4AD9" w14:textId="609FF9AA" w:rsidR="008201DD" w:rsidRPr="00303B61" w:rsidRDefault="008201DD" w:rsidP="001A3ECA">
      <w:pPr>
        <w:pStyle w:val="Heading1"/>
      </w:pPr>
      <w:bookmarkStart w:id="2415" w:name="_Toc521319835"/>
      <w:r w:rsidRPr="00303B61">
        <w:t>Unit of measure</w:t>
      </w:r>
      <w:bookmarkEnd w:id="2415"/>
      <w:r>
        <w:fldChar w:fldCharType="begin"/>
      </w:r>
      <w:r w:rsidRPr="00303B61">
        <w:instrText>tc "</w:instrText>
      </w:r>
      <w:bookmarkStart w:id="2416" w:name="_Toc427317127"/>
      <w:bookmarkStart w:id="2417" w:name="_Toc427318745"/>
      <w:bookmarkStart w:id="2418" w:name="_Toc441822503"/>
      <w:bookmarkStart w:id="2419" w:name="_Toc521320388"/>
      <w:r w:rsidRPr="00303B61">
        <w:instrText>Unit of measure</w:instrText>
      </w:r>
      <w:bookmarkEnd w:id="2416"/>
      <w:bookmarkEnd w:id="2417"/>
      <w:bookmarkEnd w:id="2418"/>
      <w:bookmarkEnd w:id="2419"/>
      <w:r w:rsidRPr="00303B61">
        <w:instrText>" \f C \l 1</w:instrText>
      </w:r>
      <w:r>
        <w:fldChar w:fldCharType="end"/>
      </w:r>
    </w:p>
    <w:p w14:paraId="128D2C4B"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Unit in which the data values are expressed.</w:t>
      </w:r>
    </w:p>
    <w:p w14:paraId="4CE8FB55"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The unit of measure is a quantity or increment by which something is counted or described, such as kg, mm, °C, °F, monetary units such as Euro or US dollar, simple number counts or index numbers. The unit of measure in connection with the unit multiplier, provides the level of detail for the value of the variable.</w:t>
      </w:r>
    </w:p>
    <w:p w14:paraId="20FECDAA"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For data messages, the concept is usually represented by codes. For metadata messages the concept is usually represented by free text.</w:t>
      </w:r>
    </w:p>
    <w:p w14:paraId="6A24A7C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1B467AC1"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UNIT_MEASURE</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20" w:name="_Toc427317128"/>
      <w:bookmarkStart w:id="2421" w:name="_Toc427318746"/>
      <w:bookmarkStart w:id="2422" w:name="_Toc441822504"/>
      <w:bookmarkStart w:id="2423" w:name="_Toc521320389"/>
      <w:r w:rsidRPr="00B94734">
        <w:rPr>
          <w:rFonts w:ascii="Times New Roman" w:hAnsi="Times New Roman"/>
          <w:b/>
          <w:sz w:val="24"/>
          <w:szCs w:val="24"/>
        </w:rPr>
        <w:instrText>Concept ID</w:instrText>
      </w:r>
      <w:r w:rsidRPr="00B94734">
        <w:rPr>
          <w:rFonts w:ascii="Times New Roman" w:hAnsi="Times New Roman"/>
          <w:sz w:val="24"/>
          <w:szCs w:val="24"/>
        </w:rPr>
        <w:tab/>
        <w:instrText>UNIT_MEASURE</w:instrText>
      </w:r>
      <w:bookmarkEnd w:id="2420"/>
      <w:bookmarkEnd w:id="2421"/>
      <w:bookmarkEnd w:id="2422"/>
      <w:bookmarkEnd w:id="242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9E00DAF" w14:textId="47411B69"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Pr="00303B61">
        <w:rPr>
          <w:rFonts w:ascii="Times New Roman" w:hAnsi="Times New Roman"/>
          <w:sz w:val="24"/>
          <w:szCs w:val="24"/>
        </w:rPr>
        <w:t>Codelist</w:t>
      </w:r>
    </w:p>
    <w:p w14:paraId="2379EF08" w14:textId="2EAF638E" w:rsidR="008201DD" w:rsidRPr="00303B61"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Codelist ID</w:t>
      </w:r>
      <w:r w:rsidRPr="00303B61">
        <w:rPr>
          <w:rFonts w:ascii="Times New Roman" w:hAnsi="Times New Roman"/>
          <w:sz w:val="24"/>
          <w:szCs w:val="24"/>
        </w:rPr>
        <w:tab/>
        <w:t>CL_UNIT_MEASURE</w:t>
      </w:r>
      <w:r w:rsidR="002351F2" w:rsidRPr="00B94734">
        <w:rPr>
          <w:rFonts w:ascii="Times New Roman" w:hAnsi="Times New Roman"/>
          <w:sz w:val="24"/>
          <w:szCs w:val="24"/>
          <w:lang w:val="fr-BE"/>
        </w:rPr>
        <w:fldChar w:fldCharType="begin"/>
      </w:r>
      <w:r w:rsidR="002351F2" w:rsidRPr="00E36808">
        <w:rPr>
          <w:rFonts w:ascii="Times New Roman" w:hAnsi="Times New Roman"/>
          <w:sz w:val="24"/>
          <w:szCs w:val="24"/>
        </w:rPr>
        <w:instrText>tc "</w:instrText>
      </w:r>
      <w:bookmarkStart w:id="2424" w:name="_Toc521320390"/>
      <w:r w:rsidR="002351F2" w:rsidRPr="00E36808">
        <w:rPr>
          <w:rFonts w:ascii="Times New Roman" w:hAnsi="Times New Roman"/>
          <w:b/>
          <w:sz w:val="24"/>
          <w:szCs w:val="24"/>
        </w:rPr>
        <w:instrText>Codelist ID</w:instrText>
      </w:r>
      <w:r w:rsidR="002351F2" w:rsidRPr="00E36808">
        <w:rPr>
          <w:rFonts w:ascii="Times New Roman" w:hAnsi="Times New Roman"/>
          <w:sz w:val="24"/>
          <w:szCs w:val="24"/>
        </w:rPr>
        <w:tab/>
      </w:r>
      <w:r w:rsidR="002351F2" w:rsidRPr="00303B61">
        <w:rPr>
          <w:rFonts w:ascii="Times New Roman" w:hAnsi="Times New Roman"/>
          <w:sz w:val="24"/>
          <w:szCs w:val="24"/>
        </w:rPr>
        <w:instrText>CL_UNIT_MEASURE</w:instrText>
      </w:r>
      <w:bookmarkEnd w:id="2424"/>
      <w:r w:rsidR="002351F2" w:rsidRPr="00E36808">
        <w:rPr>
          <w:rFonts w:ascii="Times New Roman" w:hAnsi="Times New Roman"/>
          <w:sz w:val="24"/>
          <w:szCs w:val="24"/>
        </w:rPr>
        <w:instrText>" \f C \l 2</w:instrText>
      </w:r>
      <w:r w:rsidR="002351F2" w:rsidRPr="00B94734">
        <w:rPr>
          <w:rFonts w:ascii="Times New Roman" w:hAnsi="Times New Roman"/>
          <w:sz w:val="24"/>
          <w:szCs w:val="24"/>
          <w:lang w:val="fr-BE"/>
        </w:rPr>
        <w:fldChar w:fldCharType="end"/>
      </w:r>
    </w:p>
    <w:p w14:paraId="17D3D482" w14:textId="46E0273E"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CB4EF6">
        <w:rPr>
          <w:rFonts w:ascii="Times New Roman" w:hAnsi="Times New Roman"/>
          <w:sz w:val="24"/>
          <w:szCs w:val="24"/>
        </w:rPr>
        <w:t>SDMX, "SDMX Glossary Version 1.0", February 2016 (</w:t>
      </w:r>
      <w:hyperlink r:id="rId290"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348C4775" w14:textId="009F2AC2" w:rsidR="008201DD" w:rsidRPr="00303B61" w:rsidRDefault="008201DD" w:rsidP="001A3ECA">
      <w:pPr>
        <w:pStyle w:val="Heading1"/>
      </w:pPr>
      <w:bookmarkStart w:id="2425" w:name="_Toc521319836"/>
      <w:r w:rsidRPr="00303B61">
        <w:t>Usage status</w:t>
      </w:r>
      <w:bookmarkEnd w:id="2425"/>
      <w:r w:rsidR="00D728FA">
        <w:fldChar w:fldCharType="begin"/>
      </w:r>
      <w:r w:rsidR="00D728FA" w:rsidRPr="00303B61">
        <w:instrText>tc "</w:instrText>
      </w:r>
      <w:bookmarkStart w:id="2426" w:name="_Toc521320391"/>
      <w:r w:rsidR="00D728FA" w:rsidRPr="00303B61">
        <w:instrText>Usage status</w:instrText>
      </w:r>
      <w:bookmarkEnd w:id="2426"/>
      <w:r w:rsidR="00D728FA" w:rsidRPr="00303B61">
        <w:instrText>" \f C \l 1</w:instrText>
      </w:r>
      <w:r w:rsidR="00D728FA">
        <w:fldChar w:fldCharType="end"/>
      </w:r>
    </w:p>
    <w:p w14:paraId="049E313E" w14:textId="77777777" w:rsidR="008201DD" w:rsidRPr="00303B61" w:rsidRDefault="008201DD" w:rsidP="00573FAC">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Indication of the dependency of the presence of a data or metadata attribute when reported in a Data or Metadata Set. </w:t>
      </w:r>
    </w:p>
    <w:p w14:paraId="43D3D3EA" w14:textId="77777777" w:rsidR="008201DD" w:rsidRPr="00303B61" w:rsidRDefault="008201DD" w:rsidP="00051472">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lastRenderedPageBreak/>
        <w:t>Context</w:t>
      </w:r>
      <w:r w:rsidRPr="00303B61">
        <w:rPr>
          <w:rFonts w:ascii="Times New Roman" w:hAnsi="Times New Roman"/>
          <w:sz w:val="24"/>
          <w:szCs w:val="24"/>
        </w:rPr>
        <w:tab/>
        <w:t>Allowed values are mandatory or conditional. Note that in an incremental update a set of data or metadata may omit mandatory attributes.</w:t>
      </w:r>
    </w:p>
    <w:p w14:paraId="3075A149" w14:textId="2B294A82"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USAGE_STATUS</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427" w:name="_Toc521320392"/>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USAGE_STATUS</w:instrText>
      </w:r>
      <w:bookmarkEnd w:id="2427"/>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2BB928DD" w14:textId="53F19331" w:rsidR="008201DD" w:rsidRPr="00CB4EF6"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CB4EF6">
        <w:rPr>
          <w:rFonts w:ascii="Times New Roman" w:hAnsi="Times New Roman"/>
          <w:b/>
          <w:sz w:val="24"/>
          <w:szCs w:val="24"/>
        </w:rPr>
        <w:t>Source</w:t>
      </w:r>
      <w:r w:rsidRPr="00CB4EF6">
        <w:rPr>
          <w:rFonts w:ascii="Times New Roman" w:hAnsi="Times New Roman"/>
          <w:sz w:val="24"/>
          <w:szCs w:val="24"/>
        </w:rPr>
        <w:tab/>
        <w:t>SDMX, "SDMX Glossary Version 1.0", February 2016 (</w:t>
      </w:r>
      <w:hyperlink r:id="rId291" w:history="1">
        <w:r w:rsidR="009C4DD7" w:rsidRPr="002E2F75">
          <w:rPr>
            <w:rStyle w:val="Hyperlink"/>
            <w:rFonts w:ascii="Times New Roman" w:hAnsi="Times New Roman"/>
            <w:sz w:val="24"/>
            <w:szCs w:val="24"/>
          </w:rPr>
          <w:t>https://sdmx.org/wp-content/uploads/SDMX_Glossary_Version_1_0_February_2016.docx</w:t>
        </w:r>
      </w:hyperlink>
      <w:r w:rsidRPr="00CB4EF6">
        <w:rPr>
          <w:rFonts w:ascii="Times New Roman" w:hAnsi="Times New Roman"/>
          <w:sz w:val="24"/>
          <w:szCs w:val="24"/>
        </w:rPr>
        <w:t>)</w:t>
      </w:r>
    </w:p>
    <w:p w14:paraId="79617ABA" w14:textId="544BDE1D" w:rsidR="008201DD" w:rsidRPr="00303B61" w:rsidRDefault="007E1F4F" w:rsidP="001A3ECA">
      <w:pPr>
        <w:pStyle w:val="Heading1"/>
      </w:pPr>
      <w:bookmarkStart w:id="2428" w:name="_Toc521319837"/>
      <w:r>
        <w:t>Validation and T</w:t>
      </w:r>
      <w:r w:rsidR="008201DD" w:rsidRPr="00303B61">
        <w:t xml:space="preserve">ransformation </w:t>
      </w:r>
      <w:r>
        <w:t>L</w:t>
      </w:r>
      <w:r w:rsidR="008201DD" w:rsidRPr="00303B61">
        <w:t>anguage, VTL</w:t>
      </w:r>
      <w:bookmarkEnd w:id="2428"/>
      <w:r w:rsidR="00D728FA">
        <w:fldChar w:fldCharType="begin"/>
      </w:r>
      <w:r w:rsidR="00D728FA" w:rsidRPr="00303B61">
        <w:instrText>tc "</w:instrText>
      </w:r>
      <w:bookmarkStart w:id="2429" w:name="_Toc521320393"/>
      <w:r w:rsidR="00D728FA" w:rsidRPr="00303B61">
        <w:instrText xml:space="preserve">Validation and </w:instrText>
      </w:r>
      <w:r>
        <w:instrText>T</w:instrText>
      </w:r>
      <w:r w:rsidR="00D728FA" w:rsidRPr="00303B61">
        <w:instrText xml:space="preserve">ransformation </w:instrText>
      </w:r>
      <w:r>
        <w:instrText>L</w:instrText>
      </w:r>
      <w:r w:rsidR="00D728FA" w:rsidRPr="00303B61">
        <w:instrText>anguage, VTL</w:instrText>
      </w:r>
      <w:bookmarkEnd w:id="2429"/>
      <w:r w:rsidR="00D728FA" w:rsidRPr="00303B61">
        <w:instrText>" \f C \l 1</w:instrText>
      </w:r>
      <w:r w:rsidR="00D728FA">
        <w:fldChar w:fldCharType="end"/>
      </w:r>
    </w:p>
    <w:p w14:paraId="2BAE269C" w14:textId="43F0C648"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r>
      <w:r>
        <w:rPr>
          <w:rFonts w:ascii="Times New Roman" w:hAnsi="Times New Roman"/>
          <w:sz w:val="24"/>
          <w:szCs w:val="24"/>
        </w:rPr>
        <w:t>Statistics-oriented l</w:t>
      </w:r>
      <w:r w:rsidRPr="00303B61">
        <w:rPr>
          <w:rFonts w:ascii="Times New Roman" w:hAnsi="Times New Roman"/>
          <w:sz w:val="24"/>
          <w:szCs w:val="24"/>
        </w:rPr>
        <w:t xml:space="preserve">anguage </w:t>
      </w:r>
      <w:r>
        <w:rPr>
          <w:rFonts w:ascii="Times New Roman" w:hAnsi="Times New Roman"/>
          <w:sz w:val="24"/>
          <w:szCs w:val="24"/>
        </w:rPr>
        <w:t xml:space="preserve">and information model </w:t>
      </w:r>
      <w:r w:rsidRPr="00303B61">
        <w:rPr>
          <w:rFonts w:ascii="Times New Roman" w:hAnsi="Times New Roman"/>
          <w:sz w:val="24"/>
          <w:szCs w:val="24"/>
        </w:rPr>
        <w:t>used to express logical validation rules and transformations on data, whether described as a dimensional table or as unit-record data.</w:t>
      </w:r>
    </w:p>
    <w:p w14:paraId="530BFE05" w14:textId="1D018CB2" w:rsidR="008201DD" w:rsidRPr="00303B61" w:rsidRDefault="008201DD" w:rsidP="001B30F4">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r>
      <w:r>
        <w:rPr>
          <w:rFonts w:ascii="Times New Roman" w:hAnsi="Times New Roman"/>
          <w:sz w:val="24"/>
          <w:szCs w:val="24"/>
        </w:rPr>
        <w:t>T</w:t>
      </w:r>
      <w:r w:rsidRPr="00303B61">
        <w:rPr>
          <w:rFonts w:ascii="Times New Roman" w:hAnsi="Times New Roman"/>
          <w:sz w:val="24"/>
          <w:szCs w:val="24"/>
        </w:rPr>
        <w:t xml:space="preserve">his logical formalisation of validation and transformation rules </w:t>
      </w:r>
      <w:r>
        <w:rPr>
          <w:rFonts w:ascii="Times New Roman" w:hAnsi="Times New Roman"/>
          <w:sz w:val="24"/>
          <w:szCs w:val="24"/>
        </w:rPr>
        <w:t xml:space="preserve">can </w:t>
      </w:r>
      <w:r w:rsidRPr="00303B61">
        <w:rPr>
          <w:rFonts w:ascii="Times New Roman" w:hAnsi="Times New Roman"/>
          <w:sz w:val="24"/>
          <w:szCs w:val="24"/>
        </w:rPr>
        <w:t xml:space="preserve">be </w:t>
      </w:r>
      <w:r>
        <w:rPr>
          <w:rFonts w:ascii="Times New Roman" w:hAnsi="Times New Roman"/>
          <w:sz w:val="24"/>
          <w:szCs w:val="24"/>
        </w:rPr>
        <w:t xml:space="preserve">implemented in several </w:t>
      </w:r>
      <w:r w:rsidRPr="00303B61">
        <w:rPr>
          <w:rFonts w:ascii="Times New Roman" w:hAnsi="Times New Roman"/>
          <w:sz w:val="24"/>
          <w:szCs w:val="24"/>
        </w:rPr>
        <w:t xml:space="preserve">programming languages for execution (SAS, R, Java, SQL, etc.), but will provide a </w:t>
      </w:r>
      <w:r w:rsidR="0007533D">
        <w:rPr>
          <w:rFonts w:ascii="Times New Roman" w:hAnsi="Times New Roman"/>
          <w:sz w:val="24"/>
          <w:szCs w:val="24"/>
        </w:rPr>
        <w:t>"</w:t>
      </w:r>
      <w:r w:rsidRPr="00303B61">
        <w:rPr>
          <w:rFonts w:ascii="Times New Roman" w:hAnsi="Times New Roman"/>
          <w:sz w:val="24"/>
          <w:szCs w:val="24"/>
        </w:rPr>
        <w:t>neutral</w:t>
      </w:r>
      <w:r w:rsidR="0007533D">
        <w:rPr>
          <w:rFonts w:ascii="Times New Roman" w:hAnsi="Times New Roman"/>
          <w:sz w:val="24"/>
          <w:szCs w:val="24"/>
        </w:rPr>
        <w:t>"</w:t>
      </w:r>
      <w:r w:rsidRPr="00303B61">
        <w:rPr>
          <w:rFonts w:ascii="Times New Roman" w:hAnsi="Times New Roman"/>
          <w:sz w:val="24"/>
          <w:szCs w:val="24"/>
        </w:rPr>
        <w:t xml:space="preserve"> expression of the processing taking place.</w:t>
      </w:r>
    </w:p>
    <w:p w14:paraId="0E1CED5F" w14:textId="443A465E" w:rsidR="008201DD" w:rsidRPr="00EB3D60"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VTL</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430" w:name="_Toc521320394"/>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VTL</w:instrText>
      </w:r>
      <w:bookmarkEnd w:id="2430"/>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06CB0A0A" w14:textId="197E1939" w:rsidR="008201DD" w:rsidRPr="00AF5944" w:rsidRDefault="008201DD" w:rsidP="006421E4">
      <w:pPr>
        <w:keepLines/>
        <w:widowControl w:val="0"/>
        <w:tabs>
          <w:tab w:val="left" w:pos="1701"/>
        </w:tabs>
        <w:autoSpaceDE w:val="0"/>
        <w:autoSpaceDN w:val="0"/>
        <w:adjustRightInd w:val="0"/>
        <w:spacing w:before="60" w:after="240" w:line="240" w:lineRule="auto"/>
        <w:ind w:left="1701" w:hanging="1718"/>
        <w:rPr>
          <w:rFonts w:ascii="Times New Roman" w:hAnsi="Times New Roman"/>
          <w:sz w:val="24"/>
          <w:szCs w:val="24"/>
        </w:rPr>
      </w:pPr>
      <w:r w:rsidRPr="00AF5944">
        <w:rPr>
          <w:rFonts w:ascii="Times New Roman" w:hAnsi="Times New Roman"/>
          <w:b/>
          <w:sz w:val="24"/>
          <w:szCs w:val="24"/>
        </w:rPr>
        <w:t>Source</w:t>
      </w:r>
      <w:r w:rsidRPr="00AF5944">
        <w:rPr>
          <w:rFonts w:ascii="Times New Roman" w:hAnsi="Times New Roman"/>
          <w:sz w:val="24"/>
          <w:szCs w:val="24"/>
        </w:rPr>
        <w:tab/>
        <w:t>SDMX, "SDMX Glossary Version 1.0", February 2016 (</w:t>
      </w:r>
      <w:hyperlink r:id="rId292" w:history="1">
        <w:r w:rsidR="009C4DD7" w:rsidRPr="002E2F75">
          <w:rPr>
            <w:rStyle w:val="Hyperlink"/>
            <w:rFonts w:ascii="Times New Roman" w:hAnsi="Times New Roman"/>
            <w:sz w:val="24"/>
            <w:szCs w:val="24"/>
          </w:rPr>
          <w:t>https://sdmx.org/wp-content/uploads/SDMX_Glossary_Version_1_0_February_2016.docx</w:t>
        </w:r>
      </w:hyperlink>
      <w:r w:rsidRPr="00AF5944">
        <w:rPr>
          <w:rFonts w:ascii="Times New Roman" w:hAnsi="Times New Roman"/>
          <w:sz w:val="24"/>
          <w:szCs w:val="24"/>
        </w:rPr>
        <w:t>)</w:t>
      </w:r>
    </w:p>
    <w:p w14:paraId="364CE1C6" w14:textId="5191C266" w:rsidR="008201DD" w:rsidRPr="00303B61" w:rsidRDefault="008201DD" w:rsidP="001A3ECA">
      <w:pPr>
        <w:pStyle w:val="Heading1"/>
      </w:pPr>
      <w:bookmarkStart w:id="2431" w:name="_Toc521319838"/>
      <w:r w:rsidRPr="00303B61">
        <w:t>Valuation</w:t>
      </w:r>
      <w:bookmarkEnd w:id="2431"/>
      <w:r>
        <w:fldChar w:fldCharType="begin"/>
      </w:r>
      <w:r w:rsidRPr="00303B61">
        <w:instrText>tc "</w:instrText>
      </w:r>
      <w:bookmarkStart w:id="2432" w:name="_Toc427317130"/>
      <w:bookmarkStart w:id="2433" w:name="_Toc427318748"/>
      <w:bookmarkStart w:id="2434" w:name="_Toc441822505"/>
      <w:bookmarkStart w:id="2435" w:name="_Toc521320395"/>
      <w:r w:rsidRPr="00303B61">
        <w:instrText>Valuation</w:instrText>
      </w:r>
      <w:bookmarkEnd w:id="2432"/>
      <w:bookmarkEnd w:id="2433"/>
      <w:bookmarkEnd w:id="2434"/>
      <w:bookmarkEnd w:id="2435"/>
      <w:r w:rsidRPr="00303B61">
        <w:instrText>" \f C \l 1</w:instrText>
      </w:r>
      <w:r>
        <w:fldChar w:fldCharType="end"/>
      </w:r>
    </w:p>
    <w:p w14:paraId="3E7E2EFD"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Definition of the price per unit, for goods and services flows and asset stocks.</w:t>
      </w:r>
    </w:p>
    <w:p w14:paraId="09DD7362" w14:textId="77777777"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Standard national accounts valuations include the basic price (what the seller receives) and the purchaser's price (what the purchaser pays). The purchaser's price is the basic price, plus taxes less subsidies on products, plus invoiced transportation and insurance services, plus distribution margin. Other valuation bases may be used in other contexts. International trade in goods considers the free on board (fob) price and cost-insurance-freight price, among others.</w:t>
      </w:r>
    </w:p>
    <w:p w14:paraId="0FA0376B" w14:textId="5BD03590" w:rsidR="008201DD" w:rsidRPr="00303B61" w:rsidRDefault="008201DD" w:rsidP="00BD35F9">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The </w:t>
      </w:r>
      <w:r>
        <w:rPr>
          <w:rFonts w:ascii="Times New Roman" w:hAnsi="Times New Roman"/>
          <w:sz w:val="24"/>
          <w:szCs w:val="24"/>
        </w:rPr>
        <w:t>C</w:t>
      </w:r>
      <w:r w:rsidRPr="00303B61">
        <w:rPr>
          <w:rFonts w:ascii="Times New Roman" w:hAnsi="Times New Roman"/>
          <w:sz w:val="24"/>
          <w:szCs w:val="24"/>
        </w:rPr>
        <w:t>oncept refers to valuation rules used for recording flows and stocks, including how consistent the practices used are with internationally accepted standards, guidelines, or good practices.</w:t>
      </w:r>
    </w:p>
    <w:p w14:paraId="107ABBEC"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Type</w:t>
      </w:r>
      <w:r w:rsidRPr="00303B61">
        <w:rPr>
          <w:rFonts w:ascii="Times New Roman" w:hAnsi="Times New Roman"/>
          <w:b/>
          <w:sz w:val="24"/>
          <w:szCs w:val="24"/>
        </w:rPr>
        <w:tab/>
      </w:r>
      <w:r w:rsidRPr="00303B61">
        <w:rPr>
          <w:rFonts w:ascii="Times New Roman" w:hAnsi="Times New Roman"/>
          <w:sz w:val="24"/>
          <w:szCs w:val="24"/>
        </w:rPr>
        <w:t>Cross-domain concept</w:t>
      </w:r>
    </w:p>
    <w:p w14:paraId="4F87FB1D" w14:textId="77777777" w:rsidR="008201DD" w:rsidRPr="00B94734" w:rsidRDefault="008201DD" w:rsidP="0025622F">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Concept ID</w:t>
      </w:r>
      <w:r w:rsidRPr="00B94734">
        <w:rPr>
          <w:rFonts w:ascii="Times New Roman" w:hAnsi="Times New Roman"/>
          <w:sz w:val="24"/>
          <w:szCs w:val="24"/>
        </w:rPr>
        <w:tab/>
        <w:t>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36" w:name="_Toc427317131"/>
      <w:bookmarkStart w:id="2437" w:name="_Toc427318749"/>
      <w:bookmarkStart w:id="2438" w:name="_Toc441822506"/>
      <w:bookmarkStart w:id="2439" w:name="_Toc521320396"/>
      <w:r w:rsidRPr="00B94734">
        <w:rPr>
          <w:rFonts w:ascii="Times New Roman" w:hAnsi="Times New Roman"/>
          <w:b/>
          <w:sz w:val="24"/>
          <w:szCs w:val="24"/>
        </w:rPr>
        <w:instrText>Concept ID</w:instrText>
      </w:r>
      <w:r w:rsidRPr="00B94734">
        <w:rPr>
          <w:rFonts w:ascii="Times New Roman" w:hAnsi="Times New Roman"/>
          <w:sz w:val="24"/>
          <w:szCs w:val="24"/>
        </w:rPr>
        <w:tab/>
        <w:instrText>VALUATION</w:instrText>
      </w:r>
      <w:bookmarkEnd w:id="2436"/>
      <w:bookmarkEnd w:id="2437"/>
      <w:bookmarkEnd w:id="2438"/>
      <w:bookmarkEnd w:id="2439"/>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2EB97216" w14:textId="219BA192" w:rsidR="008201DD" w:rsidRPr="00303B61" w:rsidRDefault="008201DD" w:rsidP="00316681">
      <w:pPr>
        <w:keepLines/>
        <w:widowControl w:val="0"/>
        <w:tabs>
          <w:tab w:val="left" w:pos="326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Recommended representation</w:t>
      </w:r>
      <w:r w:rsidRPr="00303B61">
        <w:rPr>
          <w:rFonts w:ascii="Times New Roman" w:hAnsi="Times New Roman"/>
          <w:b/>
          <w:sz w:val="24"/>
          <w:szCs w:val="24"/>
        </w:rPr>
        <w:tab/>
      </w:r>
      <w:r w:rsidR="001054A4">
        <w:rPr>
          <w:rFonts w:ascii="Times New Roman" w:hAnsi="Times New Roman"/>
          <w:sz w:val="24"/>
          <w:szCs w:val="24"/>
        </w:rPr>
        <w:t>Codelist;</w:t>
      </w:r>
      <w:r w:rsidRPr="00303B61">
        <w:rPr>
          <w:rFonts w:ascii="Times New Roman" w:hAnsi="Times New Roman"/>
          <w:sz w:val="24"/>
          <w:szCs w:val="24"/>
        </w:rPr>
        <w:t xml:space="preserve"> </w:t>
      </w:r>
      <w:r>
        <w:rPr>
          <w:rFonts w:ascii="Times New Roman" w:hAnsi="Times New Roman"/>
          <w:sz w:val="24"/>
          <w:szCs w:val="24"/>
        </w:rPr>
        <w:t>String</w:t>
      </w:r>
    </w:p>
    <w:p w14:paraId="1B5A74B6" w14:textId="77777777" w:rsidR="008201DD" w:rsidRPr="00B94734" w:rsidRDefault="008201DD" w:rsidP="002A6BC7">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B94734">
        <w:rPr>
          <w:rFonts w:ascii="Times New Roman" w:hAnsi="Times New Roman"/>
          <w:b/>
          <w:sz w:val="24"/>
          <w:szCs w:val="24"/>
        </w:rPr>
        <w:t>Codelist ID</w:t>
      </w:r>
      <w:r w:rsidRPr="00B94734">
        <w:rPr>
          <w:rFonts w:ascii="Times New Roman" w:hAnsi="Times New Roman"/>
          <w:sz w:val="24"/>
          <w:szCs w:val="24"/>
        </w:rPr>
        <w:tab/>
        <w:t>CL_VALUATION</w:t>
      </w:r>
      <w:r w:rsidRPr="00B94734">
        <w:rPr>
          <w:rFonts w:ascii="Times New Roman" w:hAnsi="Times New Roman"/>
          <w:sz w:val="24"/>
          <w:szCs w:val="24"/>
        </w:rPr>
        <w:fldChar w:fldCharType="begin"/>
      </w:r>
      <w:r w:rsidRPr="00B94734">
        <w:rPr>
          <w:rFonts w:ascii="Times New Roman" w:hAnsi="Times New Roman"/>
          <w:sz w:val="24"/>
          <w:szCs w:val="24"/>
        </w:rPr>
        <w:instrText>tc "</w:instrText>
      </w:r>
      <w:bookmarkStart w:id="2440" w:name="_Toc427317132"/>
      <w:bookmarkStart w:id="2441" w:name="_Toc427318750"/>
      <w:bookmarkStart w:id="2442" w:name="_Toc441822507"/>
      <w:bookmarkStart w:id="2443" w:name="_Toc521320397"/>
      <w:r w:rsidRPr="00B94734">
        <w:rPr>
          <w:rFonts w:ascii="Times New Roman" w:hAnsi="Times New Roman"/>
          <w:b/>
          <w:sz w:val="24"/>
          <w:szCs w:val="24"/>
        </w:rPr>
        <w:instrText>Codelist ID</w:instrText>
      </w:r>
      <w:r w:rsidRPr="00B94734">
        <w:rPr>
          <w:rFonts w:ascii="Times New Roman" w:hAnsi="Times New Roman"/>
          <w:sz w:val="24"/>
          <w:szCs w:val="24"/>
        </w:rPr>
        <w:tab/>
        <w:instrText>CL_VALUATION</w:instrText>
      </w:r>
      <w:bookmarkEnd w:id="2440"/>
      <w:bookmarkEnd w:id="2441"/>
      <w:bookmarkEnd w:id="2442"/>
      <w:bookmarkEnd w:id="2443"/>
      <w:r w:rsidRPr="00B94734">
        <w:rPr>
          <w:rFonts w:ascii="Times New Roman" w:hAnsi="Times New Roman"/>
          <w:sz w:val="24"/>
          <w:szCs w:val="24"/>
        </w:rPr>
        <w:instrText>" \f C \l 2</w:instrText>
      </w:r>
      <w:r w:rsidRPr="00B94734">
        <w:rPr>
          <w:rFonts w:ascii="Times New Roman" w:hAnsi="Times New Roman"/>
          <w:sz w:val="24"/>
          <w:szCs w:val="24"/>
        </w:rPr>
        <w:fldChar w:fldCharType="end"/>
      </w:r>
    </w:p>
    <w:p w14:paraId="783C1EDD" w14:textId="6D69D698" w:rsidR="008201DD" w:rsidRPr="00AF05F9" w:rsidRDefault="008201DD" w:rsidP="00A35B37">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"Metadata Common Vocabulary", 2009 (</w:t>
      </w:r>
      <w:hyperlink r:id="rId293" w:history="1">
        <w:r w:rsidR="009C4DD7" w:rsidRPr="002E2F75">
          <w:rPr>
            <w:rStyle w:val="Hyperlink"/>
            <w:rFonts w:ascii="Times New Roman" w:hAnsi="Times New Roman"/>
            <w:sz w:val="24"/>
            <w:szCs w:val="24"/>
          </w:rPr>
          <w:t>https://sdmx.org/wp-content/uploads/04_sdmx_cog_annex_4_mcv_2009.pdf</w:t>
        </w:r>
      </w:hyperlink>
      <w:r w:rsidRPr="00E91430">
        <w:rPr>
          <w:rFonts w:ascii="Times New Roman" w:hAnsi="Times New Roman"/>
          <w:sz w:val="24"/>
          <w:szCs w:val="24"/>
        </w:rPr>
        <w:t>)</w:t>
      </w:r>
    </w:p>
    <w:p w14:paraId="4947CD5E" w14:textId="45A0123C" w:rsidR="002F299E" w:rsidRPr="00FA5E4D" w:rsidRDefault="002F299E" w:rsidP="002F299E">
      <w:pPr>
        <w:pStyle w:val="Heading1"/>
      </w:pPr>
      <w:bookmarkStart w:id="2444" w:name="_Toc521319839"/>
      <w:r>
        <w:t>Variable</w:t>
      </w:r>
      <w:r w:rsidRPr="00FA5E4D">
        <w:t>: See "</w:t>
      </w:r>
      <w:r>
        <w:t>Statistical variable</w:t>
      </w:r>
      <w:r w:rsidRPr="00FA5E4D">
        <w:t>"</w:t>
      </w:r>
      <w:bookmarkEnd w:id="2444"/>
    </w:p>
    <w:p w14:paraId="629E63AA" w14:textId="77777777" w:rsidR="002F299E" w:rsidRPr="00303B61" w:rsidRDefault="002F299E"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rPr>
      </w:pPr>
    </w:p>
    <w:p w14:paraId="3578FFB1" w14:textId="01E6B02F" w:rsidR="008201DD" w:rsidRPr="00303B61" w:rsidRDefault="008201DD" w:rsidP="001A3ECA">
      <w:pPr>
        <w:pStyle w:val="Heading1"/>
      </w:pPr>
      <w:bookmarkStart w:id="2445" w:name="_Toc521319840"/>
      <w:r w:rsidRPr="00303B61">
        <w:t>Version</w:t>
      </w:r>
      <w:bookmarkEnd w:id="2445"/>
      <w:r w:rsidR="00BF037B">
        <w:fldChar w:fldCharType="begin"/>
      </w:r>
      <w:r w:rsidR="00BF037B" w:rsidRPr="00303B61">
        <w:instrText>tc "</w:instrText>
      </w:r>
      <w:bookmarkStart w:id="2446" w:name="_Toc521320398"/>
      <w:r w:rsidR="00BF037B" w:rsidRPr="00303B61">
        <w:instrText>Version</w:instrText>
      </w:r>
      <w:bookmarkEnd w:id="2446"/>
      <w:r w:rsidR="00BF037B" w:rsidRPr="00303B61">
        <w:instrText>" \f C \l 1</w:instrText>
      </w:r>
      <w:r w:rsidR="00BF037B">
        <w:fldChar w:fldCharType="end"/>
      </w:r>
    </w:p>
    <w:p w14:paraId="7DF6096E" w14:textId="77777777"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enables a system to distinguish between one state of an object and another where the contents of the object have changed. </w:t>
      </w:r>
    </w:p>
    <w:p w14:paraId="62D4C2E3" w14:textId="12C54F46" w:rsidR="008201DD" w:rsidRPr="00303B61" w:rsidRDefault="008201DD" w:rsidP="00097FE6">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In SDMX this construct is a part of the unique identification of the object</w:t>
      </w:r>
      <w:r>
        <w:rPr>
          <w:rFonts w:ascii="Times New Roman" w:hAnsi="Times New Roman"/>
          <w:sz w:val="24"/>
          <w:szCs w:val="24"/>
        </w:rPr>
        <w:t xml:space="preserve"> if it is of the type </w:t>
      </w:r>
      <w:r w:rsidR="0007533D">
        <w:rPr>
          <w:rFonts w:ascii="Times New Roman" w:hAnsi="Times New Roman"/>
          <w:sz w:val="24"/>
          <w:szCs w:val="24"/>
        </w:rPr>
        <w:t>"</w:t>
      </w:r>
      <w:r w:rsidRPr="006A7DAE">
        <w:rPr>
          <w:rFonts w:ascii="Times New Roman" w:hAnsi="Times New Roman"/>
          <w:sz w:val="24"/>
          <w:szCs w:val="24"/>
        </w:rPr>
        <w:t>VersionableArtefact</w:t>
      </w:r>
      <w:r w:rsidR="0007533D">
        <w:rPr>
          <w:rFonts w:ascii="Times New Roman" w:hAnsi="Times New Roman"/>
          <w:sz w:val="24"/>
          <w:szCs w:val="24"/>
        </w:rPr>
        <w:t>"</w:t>
      </w:r>
      <w:r w:rsidRPr="00303B61">
        <w:rPr>
          <w:rFonts w:ascii="Times New Roman" w:hAnsi="Times New Roman"/>
          <w:sz w:val="24"/>
          <w:szCs w:val="24"/>
        </w:rPr>
        <w:t>.</w:t>
      </w:r>
    </w:p>
    <w:p w14:paraId="1745571C" w14:textId="74DC96EF" w:rsidR="008201DD"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EB3D60">
        <w:rPr>
          <w:rFonts w:ascii="Times New Roman" w:hAnsi="Times New Roman"/>
          <w:b/>
          <w:sz w:val="24"/>
          <w:szCs w:val="24"/>
        </w:rPr>
        <w:t>Concept ID</w:t>
      </w:r>
      <w:r w:rsidRPr="00EB3D60">
        <w:rPr>
          <w:rFonts w:ascii="Times New Roman" w:hAnsi="Times New Roman"/>
          <w:sz w:val="24"/>
          <w:szCs w:val="24"/>
        </w:rPr>
        <w:tab/>
        <w:t>VERSION</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447" w:name="_Toc521320399"/>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EB3D60">
        <w:rPr>
          <w:rFonts w:ascii="Times New Roman" w:hAnsi="Times New Roman"/>
          <w:sz w:val="24"/>
          <w:szCs w:val="24"/>
        </w:rPr>
        <w:instrText>VERSION</w:instrText>
      </w:r>
      <w:bookmarkEnd w:id="2447"/>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5A2B7C13" w14:textId="77777777" w:rsidR="008201DD" w:rsidRPr="006A7DAE" w:rsidRDefault="008201DD" w:rsidP="00646B29">
      <w:pPr>
        <w:tabs>
          <w:tab w:val="left" w:pos="1701"/>
        </w:tabs>
        <w:spacing w:before="60" w:after="60" w:line="240" w:lineRule="auto"/>
        <w:ind w:left="1701" w:hanging="1718"/>
        <w:rPr>
          <w:rFonts w:ascii="Times New Roman" w:hAnsi="Times New Roman"/>
          <w:b/>
        </w:rPr>
      </w:pPr>
      <w:r>
        <w:rPr>
          <w:rFonts w:ascii="Times New Roman" w:hAnsi="Times New Roman"/>
          <w:b/>
          <w:sz w:val="24"/>
          <w:szCs w:val="24"/>
        </w:rPr>
        <w:t>Related terms</w:t>
      </w:r>
      <w:r>
        <w:rPr>
          <w:rFonts w:ascii="Times New Roman" w:hAnsi="Times New Roman"/>
          <w:b/>
          <w:sz w:val="24"/>
          <w:szCs w:val="24"/>
        </w:rPr>
        <w:tab/>
      </w:r>
      <w:r w:rsidRPr="006A7DAE">
        <w:rPr>
          <w:rFonts w:ascii="Times New Roman" w:hAnsi="Times New Roman"/>
        </w:rPr>
        <w:t>Versionable Artefact</w:t>
      </w:r>
      <w:r w:rsidRPr="006A7DAE">
        <w:rPr>
          <w:rFonts w:ascii="Times New Roman" w:hAnsi="Times New Roman"/>
          <w:b/>
        </w:rPr>
        <w:t xml:space="preserve"> </w:t>
      </w:r>
    </w:p>
    <w:p w14:paraId="5143D9DD" w14:textId="67EA1120" w:rsidR="008201DD" w:rsidRPr="00E91430" w:rsidRDefault="008201DD" w:rsidP="00E017DA">
      <w:pPr>
        <w:keepLines/>
        <w:widowControl w:val="0"/>
        <w:tabs>
          <w:tab w:val="left" w:pos="1701"/>
        </w:tabs>
        <w:autoSpaceDE w:val="0"/>
        <w:autoSpaceDN w:val="0"/>
        <w:adjustRightInd w:val="0"/>
        <w:spacing w:before="60" w:after="60" w:line="240" w:lineRule="auto"/>
        <w:ind w:left="1701" w:hanging="1718"/>
        <w:jc w:val="both"/>
        <w:rPr>
          <w:rStyle w:val="Hyperlink"/>
          <w:rFonts w:ascii="Times New Roman" w:hAnsi="Times New Roman"/>
          <w:color w:val="auto"/>
          <w:sz w:val="24"/>
          <w:szCs w:val="24"/>
        </w:rPr>
      </w:pPr>
      <w:r w:rsidRPr="00E91430">
        <w:rPr>
          <w:rFonts w:ascii="Times New Roman" w:hAnsi="Times New Roman"/>
          <w:b/>
          <w:sz w:val="24"/>
          <w:szCs w:val="24"/>
        </w:rPr>
        <w:lastRenderedPageBreak/>
        <w:t>Source</w:t>
      </w:r>
      <w:r w:rsidRPr="00E91430">
        <w:rPr>
          <w:rFonts w:ascii="Times New Roman" w:hAnsi="Times New Roman"/>
          <w:sz w:val="24"/>
          <w:szCs w:val="24"/>
        </w:rPr>
        <w:tab/>
        <w:t>SDMX, "SDMX Glossary Version 1.0", February 2016 (</w:t>
      </w:r>
      <w:hyperlink r:id="rId294" w:history="1">
        <w:r w:rsidR="009C4DD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3309E1E1" w14:textId="52501EB1" w:rsidR="008201DD" w:rsidRPr="00E017DA" w:rsidRDefault="008201DD" w:rsidP="00E017DA">
      <w:pPr>
        <w:keepLines/>
        <w:widowControl w:val="0"/>
        <w:tabs>
          <w:tab w:val="left" w:pos="1701"/>
        </w:tabs>
        <w:autoSpaceDE w:val="0"/>
        <w:autoSpaceDN w:val="0"/>
        <w:adjustRightInd w:val="0"/>
        <w:spacing w:before="60" w:after="240" w:line="240" w:lineRule="auto"/>
        <w:ind w:left="1701" w:hanging="1718"/>
        <w:jc w:val="both"/>
        <w:rPr>
          <w:rFonts w:ascii="Times New Roman" w:hAnsi="Times New Roman"/>
          <w:sz w:val="24"/>
          <w:szCs w:val="24"/>
        </w:rPr>
      </w:pPr>
      <w:r w:rsidRPr="00E017DA">
        <w:rPr>
          <w:rFonts w:ascii="Times New Roman" w:hAnsi="Times New Roman"/>
          <w:b/>
          <w:sz w:val="24"/>
          <w:szCs w:val="24"/>
        </w:rPr>
        <w:t>Other link(s)</w:t>
      </w:r>
      <w:r w:rsidRPr="00E017DA">
        <w:rPr>
          <w:rFonts w:ascii="Times New Roman" w:hAnsi="Times New Roman"/>
          <w:sz w:val="24"/>
          <w:szCs w:val="24"/>
        </w:rPr>
        <w:tab/>
      </w:r>
      <w:r w:rsidR="00477AA1">
        <w:rPr>
          <w:rFonts w:ascii="Times New Roman" w:hAnsi="Times New Roman"/>
          <w:sz w:val="24"/>
          <w:szCs w:val="24"/>
        </w:rPr>
        <w:t>SDMX, "</w:t>
      </w:r>
      <w:r w:rsidRPr="00E017DA">
        <w:rPr>
          <w:rFonts w:ascii="Times New Roman" w:hAnsi="Times New Roman"/>
          <w:sz w:val="24"/>
          <w:szCs w:val="24"/>
        </w:rPr>
        <w:t>Guidelines on the Versioning of SDMX Artefacts</w:t>
      </w:r>
      <w:r w:rsidR="00477AA1">
        <w:rPr>
          <w:rFonts w:ascii="Times New Roman" w:hAnsi="Times New Roman"/>
          <w:sz w:val="24"/>
          <w:szCs w:val="24"/>
        </w:rPr>
        <w:t>"</w:t>
      </w:r>
      <w:r>
        <w:rPr>
          <w:rFonts w:ascii="Times New Roman" w:hAnsi="Times New Roman"/>
          <w:sz w:val="24"/>
          <w:szCs w:val="24"/>
        </w:rPr>
        <w:t xml:space="preserve"> (</w:t>
      </w:r>
      <w:hyperlink r:id="rId295" w:history="1">
        <w:r w:rsidRPr="00E017DA">
          <w:rPr>
            <w:rStyle w:val="Hyperlink"/>
            <w:rFonts w:ascii="Times New Roman" w:hAnsi="Times New Roman"/>
            <w:sz w:val="24"/>
            <w:szCs w:val="24"/>
          </w:rPr>
          <w:t>https://sdmx.org/?page_id=4345</w:t>
        </w:r>
      </w:hyperlink>
      <w:r>
        <w:rPr>
          <w:rFonts w:ascii="Times New Roman" w:hAnsi="Times New Roman"/>
          <w:sz w:val="24"/>
          <w:szCs w:val="24"/>
        </w:rPr>
        <w:t>)</w:t>
      </w:r>
    </w:p>
    <w:p w14:paraId="1D2B527A" w14:textId="505C4627" w:rsidR="008201DD" w:rsidRPr="00303B61" w:rsidRDefault="008201DD" w:rsidP="00E9791B">
      <w:pPr>
        <w:pStyle w:val="Heading1"/>
      </w:pPr>
      <w:bookmarkStart w:id="2448" w:name="_Toc521319841"/>
      <w:r w:rsidRPr="00303B61">
        <w:t xml:space="preserve">Versionable </w:t>
      </w:r>
      <w:r>
        <w:t>A</w:t>
      </w:r>
      <w:r w:rsidRPr="00303B61">
        <w:t>rtefact</w:t>
      </w:r>
      <w:bookmarkEnd w:id="2448"/>
      <w:r w:rsidR="00BF037B">
        <w:fldChar w:fldCharType="begin"/>
      </w:r>
      <w:r w:rsidR="00BF037B" w:rsidRPr="00303B61">
        <w:instrText>tc "</w:instrText>
      </w:r>
      <w:bookmarkStart w:id="2449" w:name="_Toc521320400"/>
      <w:r w:rsidR="00BF037B" w:rsidRPr="00303B61">
        <w:instrText xml:space="preserve">Versionable </w:instrText>
      </w:r>
      <w:r w:rsidR="00BF037B">
        <w:instrText>A</w:instrText>
      </w:r>
      <w:r w:rsidR="00BF037B" w:rsidRPr="00303B61">
        <w:instrText>rtefact</w:instrText>
      </w:r>
      <w:bookmarkEnd w:id="2449"/>
      <w:r w:rsidR="00BF037B" w:rsidRPr="00303B61">
        <w:instrText>" \f C \l 1</w:instrText>
      </w:r>
      <w:r w:rsidR="00BF037B">
        <w:fldChar w:fldCharType="end"/>
      </w:r>
    </w:p>
    <w:p w14:paraId="2207CEB7" w14:textId="77777777"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Definition</w:t>
      </w:r>
      <w:r w:rsidRPr="00303B61">
        <w:rPr>
          <w:rFonts w:ascii="Times New Roman" w:hAnsi="Times New Roman"/>
          <w:sz w:val="24"/>
          <w:szCs w:val="24"/>
        </w:rPr>
        <w:tab/>
        <w:t xml:space="preserve">Construct that contains structures capable of providing a version to an object. </w:t>
      </w:r>
    </w:p>
    <w:p w14:paraId="20920565" w14:textId="73A9116C" w:rsidR="008201DD" w:rsidRPr="00303B61" w:rsidRDefault="008201DD" w:rsidP="00E9791B">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Context</w:t>
      </w:r>
      <w:r w:rsidRPr="00303B61">
        <w:rPr>
          <w:rFonts w:ascii="Times New Roman" w:hAnsi="Times New Roman"/>
          <w:sz w:val="24"/>
          <w:szCs w:val="24"/>
        </w:rPr>
        <w:tab/>
        <w:t xml:space="preserve">The version is mandatory and other attributes (such as </w:t>
      </w:r>
      <w:r w:rsidR="0007533D">
        <w:rPr>
          <w:rFonts w:ascii="Times New Roman" w:hAnsi="Times New Roman"/>
          <w:sz w:val="24"/>
          <w:szCs w:val="24"/>
        </w:rPr>
        <w:t>"</w:t>
      </w:r>
      <w:r w:rsidRPr="00303B61">
        <w:rPr>
          <w:rFonts w:ascii="Times New Roman" w:hAnsi="Times New Roman"/>
          <w:sz w:val="24"/>
          <w:szCs w:val="24"/>
        </w:rPr>
        <w:t>to</w:t>
      </w:r>
      <w:r w:rsidR="0007533D">
        <w:rPr>
          <w:rFonts w:ascii="Times New Roman" w:hAnsi="Times New Roman"/>
          <w:sz w:val="24"/>
          <w:szCs w:val="24"/>
        </w:rPr>
        <w:t>"</w:t>
      </w:r>
      <w:r w:rsidRPr="00303B61">
        <w:rPr>
          <w:rFonts w:ascii="Times New Roman" w:hAnsi="Times New Roman"/>
          <w:sz w:val="24"/>
          <w:szCs w:val="24"/>
        </w:rPr>
        <w:t xml:space="preserve"> and </w:t>
      </w:r>
      <w:r w:rsidR="0007533D">
        <w:rPr>
          <w:rFonts w:ascii="Times New Roman" w:hAnsi="Times New Roman"/>
          <w:sz w:val="24"/>
          <w:szCs w:val="24"/>
        </w:rPr>
        <w:t>"</w:t>
      </w:r>
      <w:r w:rsidRPr="00303B61">
        <w:rPr>
          <w:rFonts w:ascii="Times New Roman" w:hAnsi="Times New Roman"/>
          <w:sz w:val="24"/>
          <w:szCs w:val="24"/>
        </w:rPr>
        <w:t>from</w:t>
      </w:r>
      <w:r w:rsidR="0007533D">
        <w:rPr>
          <w:rFonts w:ascii="Times New Roman" w:hAnsi="Times New Roman"/>
          <w:sz w:val="24"/>
          <w:szCs w:val="24"/>
        </w:rPr>
        <w:t>"</w:t>
      </w:r>
      <w:r w:rsidRPr="00303B61">
        <w:rPr>
          <w:rFonts w:ascii="Times New Roman" w:hAnsi="Times New Roman"/>
          <w:sz w:val="24"/>
          <w:szCs w:val="24"/>
        </w:rPr>
        <w:t xml:space="preserve"> validity dates) are optional. Versionable </w:t>
      </w:r>
      <w:r>
        <w:rPr>
          <w:rFonts w:ascii="Times New Roman" w:hAnsi="Times New Roman"/>
          <w:sz w:val="24"/>
          <w:szCs w:val="24"/>
        </w:rPr>
        <w:t>A</w:t>
      </w:r>
      <w:r w:rsidRPr="00303B61">
        <w:rPr>
          <w:rFonts w:ascii="Times New Roman" w:hAnsi="Times New Roman"/>
          <w:sz w:val="24"/>
          <w:szCs w:val="24"/>
        </w:rPr>
        <w:t xml:space="preserve">rtefacts inherit the capability of having names, identity and </w:t>
      </w:r>
      <w:r>
        <w:rPr>
          <w:rFonts w:ascii="Times New Roman" w:hAnsi="Times New Roman"/>
          <w:sz w:val="24"/>
          <w:szCs w:val="24"/>
        </w:rPr>
        <w:t>A</w:t>
      </w:r>
      <w:r w:rsidRPr="00303B61">
        <w:rPr>
          <w:rFonts w:ascii="Times New Roman" w:hAnsi="Times New Roman"/>
          <w:sz w:val="24"/>
          <w:szCs w:val="24"/>
        </w:rPr>
        <w:t>nnotations.</w:t>
      </w:r>
    </w:p>
    <w:p w14:paraId="1CE5AF09" w14:textId="400EDF36" w:rsidR="008201DD" w:rsidRPr="00303B61" w:rsidRDefault="008201DD" w:rsidP="002762DD">
      <w:pPr>
        <w:keepLines/>
        <w:widowControl w:val="0"/>
        <w:tabs>
          <w:tab w:val="left" w:pos="1701"/>
        </w:tabs>
        <w:autoSpaceDE w:val="0"/>
        <w:autoSpaceDN w:val="0"/>
        <w:adjustRightInd w:val="0"/>
        <w:spacing w:before="60" w:after="60" w:line="240" w:lineRule="auto"/>
        <w:ind w:left="1701" w:hanging="1718"/>
        <w:jc w:val="both"/>
        <w:rPr>
          <w:rFonts w:ascii="Times New Roman" w:hAnsi="Times New Roman"/>
          <w:sz w:val="24"/>
          <w:szCs w:val="24"/>
        </w:rPr>
      </w:pPr>
      <w:r w:rsidRPr="00303B61">
        <w:rPr>
          <w:rFonts w:ascii="Times New Roman" w:hAnsi="Times New Roman"/>
          <w:b/>
          <w:sz w:val="24"/>
          <w:szCs w:val="24"/>
        </w:rPr>
        <w:t>Concept ID</w:t>
      </w:r>
      <w:r w:rsidRPr="00303B61">
        <w:rPr>
          <w:rFonts w:ascii="Times New Roman" w:hAnsi="Times New Roman"/>
          <w:sz w:val="24"/>
          <w:szCs w:val="24"/>
        </w:rPr>
        <w:tab/>
        <w:t>VERSIONABLE_ART</w:t>
      </w:r>
      <w:r w:rsidR="00B94734" w:rsidRPr="00B94734">
        <w:rPr>
          <w:rFonts w:ascii="Times New Roman" w:hAnsi="Times New Roman"/>
          <w:sz w:val="24"/>
          <w:szCs w:val="24"/>
        </w:rPr>
        <w:fldChar w:fldCharType="begin"/>
      </w:r>
      <w:r w:rsidR="00B94734" w:rsidRPr="00B94734">
        <w:rPr>
          <w:rFonts w:ascii="Times New Roman" w:hAnsi="Times New Roman"/>
          <w:sz w:val="24"/>
          <w:szCs w:val="24"/>
        </w:rPr>
        <w:instrText>tc "</w:instrText>
      </w:r>
      <w:bookmarkStart w:id="2450" w:name="_Toc521320401"/>
      <w:r w:rsidR="00B94734" w:rsidRPr="00B94734">
        <w:rPr>
          <w:rFonts w:ascii="Times New Roman" w:hAnsi="Times New Roman"/>
          <w:b/>
          <w:sz w:val="24"/>
          <w:szCs w:val="24"/>
        </w:rPr>
        <w:instrText>Concept ID</w:instrText>
      </w:r>
      <w:r w:rsidR="00B94734" w:rsidRPr="00B94734">
        <w:rPr>
          <w:rFonts w:ascii="Times New Roman" w:hAnsi="Times New Roman"/>
          <w:sz w:val="24"/>
          <w:szCs w:val="24"/>
        </w:rPr>
        <w:tab/>
      </w:r>
      <w:r w:rsidR="00B94734" w:rsidRPr="00303B61">
        <w:rPr>
          <w:rFonts w:ascii="Times New Roman" w:hAnsi="Times New Roman"/>
          <w:sz w:val="24"/>
          <w:szCs w:val="24"/>
        </w:rPr>
        <w:instrText>VERSIONABLE_ART</w:instrText>
      </w:r>
      <w:bookmarkEnd w:id="2450"/>
      <w:r w:rsidR="00B94734" w:rsidRPr="00B94734">
        <w:rPr>
          <w:rFonts w:ascii="Times New Roman" w:hAnsi="Times New Roman"/>
          <w:sz w:val="24"/>
          <w:szCs w:val="24"/>
        </w:rPr>
        <w:instrText>" \f C \l 2</w:instrText>
      </w:r>
      <w:r w:rsidR="00B94734" w:rsidRPr="00B94734">
        <w:rPr>
          <w:rFonts w:ascii="Times New Roman" w:hAnsi="Times New Roman"/>
          <w:sz w:val="24"/>
          <w:szCs w:val="24"/>
        </w:rPr>
        <w:fldChar w:fldCharType="end"/>
      </w:r>
    </w:p>
    <w:p w14:paraId="3278C0B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b/>
          <w:sz w:val="24"/>
          <w:szCs w:val="24"/>
        </w:rPr>
        <w:t>Related terms</w:t>
      </w:r>
      <w:r w:rsidRPr="00303B61">
        <w:rPr>
          <w:rFonts w:ascii="Times New Roman" w:hAnsi="Times New Roman"/>
          <w:b/>
          <w:sz w:val="24"/>
          <w:szCs w:val="24"/>
        </w:rPr>
        <w:tab/>
      </w:r>
      <w:r w:rsidRPr="00303B61">
        <w:rPr>
          <w:rFonts w:ascii="Times New Roman" w:hAnsi="Times New Roman"/>
          <w:sz w:val="24"/>
          <w:szCs w:val="24"/>
        </w:rPr>
        <w:t xml:space="preserve">Annotable </w:t>
      </w:r>
      <w:r>
        <w:rPr>
          <w:rFonts w:ascii="Times New Roman" w:hAnsi="Times New Roman"/>
          <w:sz w:val="24"/>
          <w:szCs w:val="24"/>
        </w:rPr>
        <w:t>A</w:t>
      </w:r>
      <w:r w:rsidRPr="00303B61">
        <w:rPr>
          <w:rFonts w:ascii="Times New Roman" w:hAnsi="Times New Roman"/>
          <w:sz w:val="24"/>
          <w:szCs w:val="24"/>
        </w:rPr>
        <w:t>rtefact</w:t>
      </w:r>
    </w:p>
    <w:p w14:paraId="5D85FB27"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Artefact</w:t>
      </w:r>
    </w:p>
    <w:p w14:paraId="7800FCBA"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Identifiable </w:t>
      </w:r>
      <w:r>
        <w:rPr>
          <w:rFonts w:ascii="Times New Roman" w:hAnsi="Times New Roman"/>
          <w:sz w:val="24"/>
          <w:szCs w:val="24"/>
        </w:rPr>
        <w:t>A</w:t>
      </w:r>
      <w:r w:rsidRPr="00303B61">
        <w:rPr>
          <w:rFonts w:ascii="Times New Roman" w:hAnsi="Times New Roman"/>
          <w:sz w:val="24"/>
          <w:szCs w:val="24"/>
        </w:rPr>
        <w:t xml:space="preserve">rtefact </w:t>
      </w:r>
    </w:p>
    <w:p w14:paraId="58EC6B8C" w14:textId="77777777" w:rsidR="008201DD" w:rsidRPr="00303B61"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Maintainable </w:t>
      </w:r>
      <w:r>
        <w:rPr>
          <w:rFonts w:ascii="Times New Roman" w:hAnsi="Times New Roman"/>
          <w:sz w:val="24"/>
          <w:szCs w:val="24"/>
        </w:rPr>
        <w:t>A</w:t>
      </w:r>
      <w:r w:rsidRPr="00303B61">
        <w:rPr>
          <w:rFonts w:ascii="Times New Roman" w:hAnsi="Times New Roman"/>
          <w:sz w:val="24"/>
          <w:szCs w:val="24"/>
        </w:rPr>
        <w:t>rtefact</w:t>
      </w:r>
    </w:p>
    <w:p w14:paraId="00E6BCFE" w14:textId="505FC842" w:rsidR="008201DD" w:rsidRDefault="008201DD" w:rsidP="0001685F">
      <w:pPr>
        <w:keepNext/>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sidRPr="00303B61">
        <w:rPr>
          <w:rFonts w:ascii="Times New Roman" w:hAnsi="Times New Roman"/>
          <w:sz w:val="24"/>
          <w:szCs w:val="24"/>
        </w:rPr>
        <w:tab/>
        <w:t xml:space="preserve">Nameable </w:t>
      </w:r>
      <w:r>
        <w:rPr>
          <w:rFonts w:ascii="Times New Roman" w:hAnsi="Times New Roman"/>
          <w:sz w:val="24"/>
          <w:szCs w:val="24"/>
        </w:rPr>
        <w:t>A</w:t>
      </w:r>
      <w:r w:rsidRPr="00303B61">
        <w:rPr>
          <w:rFonts w:ascii="Times New Roman" w:hAnsi="Times New Roman"/>
          <w:sz w:val="24"/>
          <w:szCs w:val="24"/>
        </w:rPr>
        <w:t>rtefact</w:t>
      </w:r>
    </w:p>
    <w:p w14:paraId="2EED1BAA" w14:textId="77777777" w:rsidR="008201DD" w:rsidRPr="00303B61" w:rsidRDefault="008201DD" w:rsidP="0001685F">
      <w:pPr>
        <w:keepLines/>
        <w:widowControl w:val="0"/>
        <w:tabs>
          <w:tab w:val="left" w:pos="1701"/>
        </w:tabs>
        <w:autoSpaceDE w:val="0"/>
        <w:autoSpaceDN w:val="0"/>
        <w:adjustRightInd w:val="0"/>
        <w:spacing w:after="0" w:line="240" w:lineRule="auto"/>
        <w:ind w:left="1701" w:hanging="1718"/>
        <w:jc w:val="both"/>
        <w:rPr>
          <w:rFonts w:ascii="Times New Roman" w:hAnsi="Times New Roman"/>
          <w:sz w:val="24"/>
          <w:szCs w:val="24"/>
        </w:rPr>
      </w:pPr>
      <w:r>
        <w:rPr>
          <w:rFonts w:ascii="Times New Roman" w:hAnsi="Times New Roman"/>
          <w:sz w:val="24"/>
          <w:szCs w:val="24"/>
        </w:rPr>
        <w:tab/>
        <w:t>Version</w:t>
      </w:r>
    </w:p>
    <w:p w14:paraId="594B15DC" w14:textId="795F8B2A" w:rsidR="008201DD" w:rsidRPr="00AF05F9" w:rsidRDefault="008201DD"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color w:val="auto"/>
          <w:sz w:val="24"/>
          <w:szCs w:val="24"/>
        </w:rPr>
      </w:pPr>
      <w:r w:rsidRPr="00AF05F9">
        <w:rPr>
          <w:rFonts w:ascii="Times New Roman" w:hAnsi="Times New Roman"/>
          <w:b/>
          <w:sz w:val="24"/>
          <w:szCs w:val="24"/>
        </w:rPr>
        <w:t>Source</w:t>
      </w:r>
      <w:r w:rsidRPr="00AF05F9">
        <w:rPr>
          <w:rFonts w:ascii="Times New Roman" w:hAnsi="Times New Roman"/>
          <w:sz w:val="24"/>
          <w:szCs w:val="24"/>
        </w:rPr>
        <w:tab/>
      </w:r>
      <w:r w:rsidRPr="00E91430">
        <w:rPr>
          <w:rFonts w:ascii="Times New Roman" w:hAnsi="Times New Roman"/>
          <w:sz w:val="24"/>
          <w:szCs w:val="24"/>
        </w:rPr>
        <w:t>SDMX, "SDMX Glossary Version 1.0", February 2016 (</w:t>
      </w:r>
      <w:hyperlink r:id="rId296" w:history="1">
        <w:r w:rsidR="00791F47" w:rsidRPr="002E2F75">
          <w:rPr>
            <w:rStyle w:val="Hyperlink"/>
            <w:rFonts w:ascii="Times New Roman" w:hAnsi="Times New Roman"/>
            <w:sz w:val="24"/>
            <w:szCs w:val="24"/>
          </w:rPr>
          <w:t>https://sdmx.org/wp-content/uploads/SDMX_Glossary_Version_1_0_February_2016.docx</w:t>
        </w:r>
      </w:hyperlink>
      <w:r w:rsidRPr="00E91430">
        <w:rPr>
          <w:rFonts w:ascii="Times New Roman" w:hAnsi="Times New Roman"/>
          <w:sz w:val="24"/>
          <w:szCs w:val="24"/>
        </w:rPr>
        <w:t>)</w:t>
      </w:r>
    </w:p>
    <w:p w14:paraId="1D2F0C32" w14:textId="225878F4" w:rsidR="00235905" w:rsidRPr="00235905" w:rsidRDefault="00235905" w:rsidP="00235905">
      <w:pPr>
        <w:pStyle w:val="Heading1"/>
        <w:rPr>
          <w:lang w:val="en-US"/>
        </w:rPr>
      </w:pPr>
      <w:bookmarkStart w:id="2451" w:name="_Toc521319842"/>
      <w:r w:rsidRPr="00235905">
        <w:rPr>
          <w:lang w:val="en-US"/>
        </w:rPr>
        <w:t>Vis-a-vis area: See "Counterpart reference area"</w:t>
      </w:r>
      <w:bookmarkEnd w:id="2451"/>
    </w:p>
    <w:p w14:paraId="30F38C24" w14:textId="77777777" w:rsidR="00235905" w:rsidRPr="00235905" w:rsidRDefault="00235905" w:rsidP="0019555C">
      <w:pPr>
        <w:keepLines/>
        <w:widowControl w:val="0"/>
        <w:suppressLineNumbers/>
        <w:tabs>
          <w:tab w:val="left" w:pos="1701"/>
        </w:tabs>
        <w:autoSpaceDE w:val="0"/>
        <w:autoSpaceDN w:val="0"/>
        <w:adjustRightInd w:val="0"/>
        <w:spacing w:after="120" w:line="240" w:lineRule="auto"/>
        <w:ind w:left="1701" w:hanging="1718"/>
        <w:jc w:val="both"/>
        <w:rPr>
          <w:rFonts w:ascii="Times New Roman" w:hAnsi="Times New Roman"/>
          <w:sz w:val="24"/>
          <w:szCs w:val="24"/>
          <w:lang w:val="en-US"/>
        </w:rPr>
      </w:pPr>
    </w:p>
    <w:p w14:paraId="78227731" w14:textId="77777777" w:rsidR="00235905" w:rsidRPr="00235905" w:rsidRDefault="00235905" w:rsidP="00A2305D">
      <w:pPr>
        <w:keepLines/>
        <w:widowControl w:val="0"/>
        <w:tabs>
          <w:tab w:val="left" w:pos="1701"/>
        </w:tabs>
        <w:autoSpaceDE w:val="0"/>
        <w:autoSpaceDN w:val="0"/>
        <w:adjustRightInd w:val="0"/>
        <w:spacing w:before="60" w:after="240" w:line="240" w:lineRule="auto"/>
        <w:ind w:left="1701" w:hanging="1718"/>
        <w:jc w:val="both"/>
        <w:rPr>
          <w:rStyle w:val="Hyperlink"/>
          <w:rFonts w:ascii="Times New Roman" w:hAnsi="Times New Roman"/>
          <w:sz w:val="24"/>
          <w:szCs w:val="24"/>
          <w:lang w:val="en-US"/>
        </w:rPr>
        <w:sectPr w:rsidR="00235905" w:rsidRPr="00235905" w:rsidSect="00881DE1">
          <w:headerReference w:type="default" r:id="rId297"/>
          <w:headerReference w:type="first" r:id="rId298"/>
          <w:type w:val="oddPage"/>
          <w:pgSz w:w="12240" w:h="15840"/>
          <w:pgMar w:top="1440" w:right="1440" w:bottom="1135" w:left="1440" w:header="720" w:footer="231" w:gutter="0"/>
          <w:lnNumType w:countBy="1" w:restart="continuous"/>
          <w:cols w:space="720"/>
          <w:noEndnote/>
          <w:docGrid w:linePitch="299"/>
        </w:sectPr>
      </w:pPr>
    </w:p>
    <w:p w14:paraId="7E7B96B3" w14:textId="573FE7BE" w:rsidR="008201DD" w:rsidRPr="005C7C7B" w:rsidRDefault="008201DD" w:rsidP="00A2305D">
      <w:pPr>
        <w:keepNext/>
        <w:spacing w:before="720" w:after="720"/>
        <w:jc w:val="center"/>
        <w:rPr>
          <w:rFonts w:ascii="Times New Roman" w:hAnsi="Times New Roman"/>
          <w:b/>
          <w:sz w:val="32"/>
        </w:rPr>
      </w:pPr>
      <w:r w:rsidRPr="005C7C7B">
        <w:rPr>
          <w:rFonts w:ascii="Times New Roman" w:hAnsi="Times New Roman"/>
          <w:b/>
          <w:sz w:val="32"/>
        </w:rPr>
        <w:lastRenderedPageBreak/>
        <w:t>ANNEX: List of Cross-Domain Concepts</w:t>
      </w:r>
      <w:r w:rsidRPr="005C7C7B">
        <w:rPr>
          <w:rFonts w:ascii="Times New Roman" w:hAnsi="Times New Roman"/>
          <w:b/>
          <w:sz w:val="32"/>
        </w:rPr>
        <w:br/>
        <w:t>and their Associated Code</w:t>
      </w:r>
      <w:r w:rsidR="00AA1D46">
        <w:rPr>
          <w:rFonts w:ascii="Times New Roman" w:hAnsi="Times New Roman"/>
          <w:b/>
          <w:sz w:val="32"/>
        </w:rPr>
        <w:t>l</w:t>
      </w:r>
      <w:r w:rsidRPr="005C7C7B">
        <w:rPr>
          <w:rFonts w:ascii="Times New Roman" w:hAnsi="Times New Roman"/>
          <w:b/>
          <w:sz w:val="32"/>
        </w:rPr>
        <w:t>ists (if any)</w:t>
      </w:r>
    </w:p>
    <w:p w14:paraId="1550DA81" w14:textId="4EFEAC63" w:rsidR="00E654A3" w:rsidRDefault="008201DD">
      <w:pPr>
        <w:pStyle w:val="TOC1"/>
        <w:rPr>
          <w:rFonts w:asciiTheme="minorHAnsi" w:eastAsiaTheme="minorEastAsia" w:hAnsiTheme="minorHAnsi" w:cstheme="minorBidi"/>
          <w:b w:val="0"/>
          <w:noProof/>
          <w:sz w:val="22"/>
          <w:lang w:val="fr-BE" w:eastAsia="fr-BE"/>
        </w:rPr>
      </w:pPr>
      <w:r w:rsidRPr="00303B61">
        <w:fldChar w:fldCharType="begin"/>
      </w:r>
      <w:r w:rsidRPr="00303B61">
        <w:instrText xml:space="preserve"> TOC \f \h \z </w:instrText>
      </w:r>
      <w:r w:rsidRPr="00303B61">
        <w:fldChar w:fldCharType="separate"/>
      </w:r>
      <w:hyperlink w:anchor="_Toc521319887" w:history="1">
        <w:r w:rsidR="00E654A3" w:rsidRPr="00651134">
          <w:rPr>
            <w:rStyle w:val="Hyperlink"/>
            <w:noProof/>
          </w:rPr>
          <w:t>Accounting conventions</w:t>
        </w:r>
        <w:r w:rsidR="00E654A3">
          <w:rPr>
            <w:noProof/>
            <w:webHidden/>
          </w:rPr>
          <w:tab/>
        </w:r>
        <w:r w:rsidR="00E654A3">
          <w:rPr>
            <w:noProof/>
            <w:webHidden/>
          </w:rPr>
          <w:fldChar w:fldCharType="begin"/>
        </w:r>
        <w:r w:rsidR="00E654A3">
          <w:rPr>
            <w:noProof/>
            <w:webHidden/>
          </w:rPr>
          <w:instrText xml:space="preserve"> PAGEREF _Toc521319887 \h </w:instrText>
        </w:r>
        <w:r w:rsidR="00E654A3">
          <w:rPr>
            <w:noProof/>
            <w:webHidden/>
          </w:rPr>
        </w:r>
        <w:r w:rsidR="00E654A3">
          <w:rPr>
            <w:noProof/>
            <w:webHidden/>
          </w:rPr>
          <w:fldChar w:fldCharType="separate"/>
        </w:r>
        <w:r w:rsidR="00E654A3">
          <w:rPr>
            <w:noProof/>
            <w:webHidden/>
          </w:rPr>
          <w:t>15</w:t>
        </w:r>
        <w:r w:rsidR="00E654A3">
          <w:rPr>
            <w:noProof/>
            <w:webHidden/>
          </w:rPr>
          <w:fldChar w:fldCharType="end"/>
        </w:r>
      </w:hyperlink>
    </w:p>
    <w:p w14:paraId="59DB335F" w14:textId="6C9B8F2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8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ACC_CONV</w:t>
        </w:r>
        <w:r w:rsidR="00E654A3">
          <w:rPr>
            <w:noProof/>
            <w:webHidden/>
          </w:rPr>
          <w:tab/>
        </w:r>
        <w:r w:rsidR="00E654A3">
          <w:rPr>
            <w:noProof/>
            <w:webHidden/>
          </w:rPr>
          <w:fldChar w:fldCharType="begin"/>
        </w:r>
        <w:r w:rsidR="00E654A3">
          <w:rPr>
            <w:noProof/>
            <w:webHidden/>
          </w:rPr>
          <w:instrText xml:space="preserve"> PAGEREF _Toc521319888 \h </w:instrText>
        </w:r>
        <w:r w:rsidR="00E654A3">
          <w:rPr>
            <w:noProof/>
            <w:webHidden/>
          </w:rPr>
        </w:r>
        <w:r w:rsidR="00E654A3">
          <w:rPr>
            <w:noProof/>
            <w:webHidden/>
          </w:rPr>
          <w:fldChar w:fldCharType="separate"/>
        </w:r>
        <w:r w:rsidR="00E654A3">
          <w:rPr>
            <w:noProof/>
            <w:webHidden/>
          </w:rPr>
          <w:t>15</w:t>
        </w:r>
        <w:r w:rsidR="00E654A3">
          <w:rPr>
            <w:noProof/>
            <w:webHidden/>
          </w:rPr>
          <w:fldChar w:fldCharType="end"/>
        </w:r>
      </w:hyperlink>
    </w:p>
    <w:p w14:paraId="494E994E" w14:textId="24DB767C" w:rsidR="00E654A3" w:rsidRDefault="00151519">
      <w:pPr>
        <w:pStyle w:val="TOC1"/>
        <w:rPr>
          <w:rFonts w:asciiTheme="minorHAnsi" w:eastAsiaTheme="minorEastAsia" w:hAnsiTheme="minorHAnsi" w:cstheme="minorBidi"/>
          <w:b w:val="0"/>
          <w:noProof/>
          <w:sz w:val="22"/>
          <w:lang w:val="fr-BE" w:eastAsia="fr-BE"/>
        </w:rPr>
      </w:pPr>
      <w:hyperlink w:anchor="_Toc521319889" w:history="1">
        <w:r w:rsidR="00E654A3" w:rsidRPr="00651134">
          <w:rPr>
            <w:rStyle w:val="Hyperlink"/>
            <w:noProof/>
          </w:rPr>
          <w:t>Accuracy</w:t>
        </w:r>
        <w:r w:rsidR="00E654A3">
          <w:rPr>
            <w:noProof/>
            <w:webHidden/>
          </w:rPr>
          <w:tab/>
        </w:r>
        <w:r w:rsidR="00E654A3">
          <w:rPr>
            <w:noProof/>
            <w:webHidden/>
          </w:rPr>
          <w:fldChar w:fldCharType="begin"/>
        </w:r>
        <w:r w:rsidR="00E654A3">
          <w:rPr>
            <w:noProof/>
            <w:webHidden/>
          </w:rPr>
          <w:instrText xml:space="preserve"> PAGEREF _Toc521319889 \h </w:instrText>
        </w:r>
        <w:r w:rsidR="00E654A3">
          <w:rPr>
            <w:noProof/>
            <w:webHidden/>
          </w:rPr>
        </w:r>
        <w:r w:rsidR="00E654A3">
          <w:rPr>
            <w:noProof/>
            <w:webHidden/>
          </w:rPr>
          <w:fldChar w:fldCharType="separate"/>
        </w:r>
        <w:r w:rsidR="00E654A3">
          <w:rPr>
            <w:noProof/>
            <w:webHidden/>
          </w:rPr>
          <w:t>15</w:t>
        </w:r>
        <w:r w:rsidR="00E654A3">
          <w:rPr>
            <w:noProof/>
            <w:webHidden/>
          </w:rPr>
          <w:fldChar w:fldCharType="end"/>
        </w:r>
      </w:hyperlink>
    </w:p>
    <w:p w14:paraId="675C1E59" w14:textId="271EED6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ACCURACY</w:t>
        </w:r>
        <w:r w:rsidR="00E654A3">
          <w:rPr>
            <w:noProof/>
            <w:webHidden/>
          </w:rPr>
          <w:tab/>
        </w:r>
        <w:r w:rsidR="00E654A3">
          <w:rPr>
            <w:noProof/>
            <w:webHidden/>
          </w:rPr>
          <w:fldChar w:fldCharType="begin"/>
        </w:r>
        <w:r w:rsidR="00E654A3">
          <w:rPr>
            <w:noProof/>
            <w:webHidden/>
          </w:rPr>
          <w:instrText xml:space="preserve"> PAGEREF _Toc521319890 \h </w:instrText>
        </w:r>
        <w:r w:rsidR="00E654A3">
          <w:rPr>
            <w:noProof/>
            <w:webHidden/>
          </w:rPr>
        </w:r>
        <w:r w:rsidR="00E654A3">
          <w:rPr>
            <w:noProof/>
            <w:webHidden/>
          </w:rPr>
          <w:fldChar w:fldCharType="separate"/>
        </w:r>
        <w:r w:rsidR="00E654A3">
          <w:rPr>
            <w:noProof/>
            <w:webHidden/>
          </w:rPr>
          <w:t>15</w:t>
        </w:r>
        <w:r w:rsidR="00E654A3">
          <w:rPr>
            <w:noProof/>
            <w:webHidden/>
          </w:rPr>
          <w:fldChar w:fldCharType="end"/>
        </w:r>
      </w:hyperlink>
    </w:p>
    <w:p w14:paraId="54053471" w14:textId="3AE5A6CE" w:rsidR="00E654A3" w:rsidRDefault="00151519">
      <w:pPr>
        <w:pStyle w:val="TOC1"/>
        <w:rPr>
          <w:rFonts w:asciiTheme="minorHAnsi" w:eastAsiaTheme="minorEastAsia" w:hAnsiTheme="minorHAnsi" w:cstheme="minorBidi"/>
          <w:b w:val="0"/>
          <w:noProof/>
          <w:sz w:val="22"/>
          <w:lang w:val="fr-BE" w:eastAsia="fr-BE"/>
        </w:rPr>
      </w:pPr>
      <w:hyperlink w:anchor="_Toc521319891" w:history="1">
        <w:r w:rsidR="00E654A3" w:rsidRPr="00651134">
          <w:rPr>
            <w:rStyle w:val="Hyperlink"/>
            <w:noProof/>
          </w:rPr>
          <w:t>Accuracy - overall</w:t>
        </w:r>
        <w:r w:rsidR="00E654A3">
          <w:rPr>
            <w:noProof/>
            <w:webHidden/>
          </w:rPr>
          <w:tab/>
        </w:r>
        <w:r w:rsidR="00E654A3">
          <w:rPr>
            <w:noProof/>
            <w:webHidden/>
          </w:rPr>
          <w:fldChar w:fldCharType="begin"/>
        </w:r>
        <w:r w:rsidR="00E654A3">
          <w:rPr>
            <w:noProof/>
            <w:webHidden/>
          </w:rPr>
          <w:instrText xml:space="preserve"> PAGEREF _Toc521319891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66B9B368" w14:textId="1ED8E30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ACCURACY_OVERALL</w:t>
        </w:r>
        <w:r w:rsidR="00E654A3">
          <w:rPr>
            <w:noProof/>
            <w:webHidden/>
          </w:rPr>
          <w:tab/>
        </w:r>
        <w:r w:rsidR="00E654A3">
          <w:rPr>
            <w:noProof/>
            <w:webHidden/>
          </w:rPr>
          <w:fldChar w:fldCharType="begin"/>
        </w:r>
        <w:r w:rsidR="00E654A3">
          <w:rPr>
            <w:noProof/>
            <w:webHidden/>
          </w:rPr>
          <w:instrText xml:space="preserve"> PAGEREF _Toc521319892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7D248D3F" w14:textId="005B80CB" w:rsidR="00E654A3" w:rsidRDefault="00151519">
      <w:pPr>
        <w:pStyle w:val="TOC1"/>
        <w:rPr>
          <w:rFonts w:asciiTheme="minorHAnsi" w:eastAsiaTheme="minorEastAsia" w:hAnsiTheme="minorHAnsi" w:cstheme="minorBidi"/>
          <w:b w:val="0"/>
          <w:noProof/>
          <w:sz w:val="22"/>
          <w:lang w:val="fr-BE" w:eastAsia="fr-BE"/>
        </w:rPr>
      </w:pPr>
      <w:hyperlink w:anchor="_Toc521319893" w:history="1">
        <w:r w:rsidR="00E654A3" w:rsidRPr="00651134">
          <w:rPr>
            <w:rStyle w:val="Hyperlink"/>
            <w:noProof/>
          </w:rPr>
          <w:t>Action type</w:t>
        </w:r>
        <w:r w:rsidR="00E654A3">
          <w:rPr>
            <w:noProof/>
            <w:webHidden/>
          </w:rPr>
          <w:tab/>
        </w:r>
        <w:r w:rsidR="00E654A3">
          <w:rPr>
            <w:noProof/>
            <w:webHidden/>
          </w:rPr>
          <w:fldChar w:fldCharType="begin"/>
        </w:r>
        <w:r w:rsidR="00E654A3">
          <w:rPr>
            <w:noProof/>
            <w:webHidden/>
          </w:rPr>
          <w:instrText xml:space="preserve"> PAGEREF _Toc521319893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7E4B9C60" w14:textId="0D755C7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ACTION_TYPE</w:t>
        </w:r>
        <w:r w:rsidR="00E654A3">
          <w:rPr>
            <w:noProof/>
            <w:webHidden/>
          </w:rPr>
          <w:tab/>
        </w:r>
        <w:r w:rsidR="00E654A3">
          <w:rPr>
            <w:noProof/>
            <w:webHidden/>
          </w:rPr>
          <w:fldChar w:fldCharType="begin"/>
        </w:r>
        <w:r w:rsidR="00E654A3">
          <w:rPr>
            <w:noProof/>
            <w:webHidden/>
          </w:rPr>
          <w:instrText xml:space="preserve"> PAGEREF _Toc521319894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35BAFDB2" w14:textId="213C0F19" w:rsidR="00E654A3" w:rsidRDefault="00151519">
      <w:pPr>
        <w:pStyle w:val="TOC1"/>
        <w:rPr>
          <w:rFonts w:asciiTheme="minorHAnsi" w:eastAsiaTheme="minorEastAsia" w:hAnsiTheme="minorHAnsi" w:cstheme="minorBidi"/>
          <w:b w:val="0"/>
          <w:noProof/>
          <w:sz w:val="22"/>
          <w:lang w:val="fr-BE" w:eastAsia="fr-BE"/>
        </w:rPr>
      </w:pPr>
      <w:hyperlink w:anchor="_Toc521319895" w:history="1">
        <w:r w:rsidR="00E654A3" w:rsidRPr="00651134">
          <w:rPr>
            <w:rStyle w:val="Hyperlink"/>
            <w:noProof/>
          </w:rPr>
          <w:t>Adjustment</w:t>
        </w:r>
        <w:r w:rsidR="00E654A3">
          <w:rPr>
            <w:noProof/>
            <w:webHidden/>
          </w:rPr>
          <w:tab/>
        </w:r>
        <w:r w:rsidR="00E654A3">
          <w:rPr>
            <w:noProof/>
            <w:webHidden/>
          </w:rPr>
          <w:fldChar w:fldCharType="begin"/>
        </w:r>
        <w:r w:rsidR="00E654A3">
          <w:rPr>
            <w:noProof/>
            <w:webHidden/>
          </w:rPr>
          <w:instrText xml:space="preserve"> PAGEREF _Toc521319895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61A36204" w14:textId="1F01F17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ADJUSTMENT</w:t>
        </w:r>
        <w:r w:rsidR="00E654A3">
          <w:rPr>
            <w:noProof/>
            <w:webHidden/>
          </w:rPr>
          <w:tab/>
        </w:r>
        <w:r w:rsidR="00E654A3">
          <w:rPr>
            <w:noProof/>
            <w:webHidden/>
          </w:rPr>
          <w:fldChar w:fldCharType="begin"/>
        </w:r>
        <w:r w:rsidR="00E654A3">
          <w:rPr>
            <w:noProof/>
            <w:webHidden/>
          </w:rPr>
          <w:instrText xml:space="preserve"> PAGEREF _Toc521319896 \h </w:instrText>
        </w:r>
        <w:r w:rsidR="00E654A3">
          <w:rPr>
            <w:noProof/>
            <w:webHidden/>
          </w:rPr>
        </w:r>
        <w:r w:rsidR="00E654A3">
          <w:rPr>
            <w:noProof/>
            <w:webHidden/>
          </w:rPr>
          <w:fldChar w:fldCharType="separate"/>
        </w:r>
        <w:r w:rsidR="00E654A3">
          <w:rPr>
            <w:noProof/>
            <w:webHidden/>
          </w:rPr>
          <w:t>16</w:t>
        </w:r>
        <w:r w:rsidR="00E654A3">
          <w:rPr>
            <w:noProof/>
            <w:webHidden/>
          </w:rPr>
          <w:fldChar w:fldCharType="end"/>
        </w:r>
      </w:hyperlink>
    </w:p>
    <w:p w14:paraId="53F410D0" w14:textId="1301C91D" w:rsidR="00E654A3" w:rsidRDefault="00151519">
      <w:pPr>
        <w:pStyle w:val="TOC1"/>
        <w:rPr>
          <w:rFonts w:asciiTheme="minorHAnsi" w:eastAsiaTheme="minorEastAsia" w:hAnsiTheme="minorHAnsi" w:cstheme="minorBidi"/>
          <w:b w:val="0"/>
          <w:noProof/>
          <w:sz w:val="22"/>
          <w:lang w:val="fr-BE" w:eastAsia="fr-BE"/>
        </w:rPr>
      </w:pPr>
      <w:hyperlink w:anchor="_Toc521319897" w:history="1">
        <w:r w:rsidR="00E654A3" w:rsidRPr="00651134">
          <w:rPr>
            <w:rStyle w:val="Hyperlink"/>
            <w:noProof/>
          </w:rPr>
          <w:t>Age</w:t>
        </w:r>
        <w:r w:rsidR="00E654A3">
          <w:rPr>
            <w:noProof/>
            <w:webHidden/>
          </w:rPr>
          <w:tab/>
        </w:r>
        <w:r w:rsidR="00E654A3">
          <w:rPr>
            <w:noProof/>
            <w:webHidden/>
          </w:rPr>
          <w:fldChar w:fldCharType="begin"/>
        </w:r>
        <w:r w:rsidR="00E654A3">
          <w:rPr>
            <w:noProof/>
            <w:webHidden/>
          </w:rPr>
          <w:instrText xml:space="preserve"> PAGEREF _Toc521319897 \h </w:instrText>
        </w:r>
        <w:r w:rsidR="00E654A3">
          <w:rPr>
            <w:noProof/>
            <w:webHidden/>
          </w:rPr>
        </w:r>
        <w:r w:rsidR="00E654A3">
          <w:rPr>
            <w:noProof/>
            <w:webHidden/>
          </w:rPr>
          <w:fldChar w:fldCharType="separate"/>
        </w:r>
        <w:r w:rsidR="00E654A3">
          <w:rPr>
            <w:noProof/>
            <w:webHidden/>
          </w:rPr>
          <w:t>17</w:t>
        </w:r>
        <w:r w:rsidR="00E654A3">
          <w:rPr>
            <w:noProof/>
            <w:webHidden/>
          </w:rPr>
          <w:fldChar w:fldCharType="end"/>
        </w:r>
      </w:hyperlink>
    </w:p>
    <w:p w14:paraId="5535E1D7" w14:textId="5A29B16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AGE</w:t>
        </w:r>
        <w:r w:rsidR="00E654A3">
          <w:rPr>
            <w:noProof/>
            <w:webHidden/>
          </w:rPr>
          <w:tab/>
        </w:r>
        <w:r w:rsidR="00E654A3">
          <w:rPr>
            <w:noProof/>
            <w:webHidden/>
          </w:rPr>
          <w:fldChar w:fldCharType="begin"/>
        </w:r>
        <w:r w:rsidR="00E654A3">
          <w:rPr>
            <w:noProof/>
            <w:webHidden/>
          </w:rPr>
          <w:instrText xml:space="preserve"> PAGEREF _Toc521319898 \h </w:instrText>
        </w:r>
        <w:r w:rsidR="00E654A3">
          <w:rPr>
            <w:noProof/>
            <w:webHidden/>
          </w:rPr>
        </w:r>
        <w:r w:rsidR="00E654A3">
          <w:rPr>
            <w:noProof/>
            <w:webHidden/>
          </w:rPr>
          <w:fldChar w:fldCharType="separate"/>
        </w:r>
        <w:r w:rsidR="00E654A3">
          <w:rPr>
            <w:noProof/>
            <w:webHidden/>
          </w:rPr>
          <w:t>17</w:t>
        </w:r>
        <w:r w:rsidR="00E654A3">
          <w:rPr>
            <w:noProof/>
            <w:webHidden/>
          </w:rPr>
          <w:fldChar w:fldCharType="end"/>
        </w:r>
      </w:hyperlink>
    </w:p>
    <w:p w14:paraId="0F25CCA0" w14:textId="62C0740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89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CL_AGE</w:t>
        </w:r>
        <w:r w:rsidR="00E654A3">
          <w:rPr>
            <w:noProof/>
            <w:webHidden/>
          </w:rPr>
          <w:tab/>
        </w:r>
        <w:r w:rsidR="00E654A3">
          <w:rPr>
            <w:noProof/>
            <w:webHidden/>
          </w:rPr>
          <w:fldChar w:fldCharType="begin"/>
        </w:r>
        <w:r w:rsidR="00E654A3">
          <w:rPr>
            <w:noProof/>
            <w:webHidden/>
          </w:rPr>
          <w:instrText xml:space="preserve"> PAGEREF _Toc521319899 \h </w:instrText>
        </w:r>
        <w:r w:rsidR="00E654A3">
          <w:rPr>
            <w:noProof/>
            <w:webHidden/>
          </w:rPr>
        </w:r>
        <w:r w:rsidR="00E654A3">
          <w:rPr>
            <w:noProof/>
            <w:webHidden/>
          </w:rPr>
          <w:fldChar w:fldCharType="separate"/>
        </w:r>
        <w:r w:rsidR="00E654A3">
          <w:rPr>
            <w:noProof/>
            <w:webHidden/>
          </w:rPr>
          <w:t>17</w:t>
        </w:r>
        <w:r w:rsidR="00E654A3">
          <w:rPr>
            <w:noProof/>
            <w:webHidden/>
          </w:rPr>
          <w:fldChar w:fldCharType="end"/>
        </w:r>
      </w:hyperlink>
    </w:p>
    <w:p w14:paraId="3827CF99" w14:textId="7850E6E7" w:rsidR="00E654A3" w:rsidRDefault="00151519">
      <w:pPr>
        <w:pStyle w:val="TOC1"/>
        <w:rPr>
          <w:rFonts w:asciiTheme="minorHAnsi" w:eastAsiaTheme="minorEastAsia" w:hAnsiTheme="minorHAnsi" w:cstheme="minorBidi"/>
          <w:b w:val="0"/>
          <w:noProof/>
          <w:sz w:val="22"/>
          <w:lang w:val="fr-BE" w:eastAsia="fr-BE"/>
        </w:rPr>
      </w:pPr>
      <w:hyperlink w:anchor="_Toc521319900" w:history="1">
        <w:r w:rsidR="00E654A3" w:rsidRPr="00651134">
          <w:rPr>
            <w:rStyle w:val="Hyperlink"/>
            <w:noProof/>
          </w:rPr>
          <w:t>Agency Scheme</w:t>
        </w:r>
        <w:r w:rsidR="00E654A3">
          <w:rPr>
            <w:noProof/>
            <w:webHidden/>
          </w:rPr>
          <w:tab/>
        </w:r>
        <w:r w:rsidR="00E654A3">
          <w:rPr>
            <w:noProof/>
            <w:webHidden/>
          </w:rPr>
          <w:fldChar w:fldCharType="begin"/>
        </w:r>
        <w:r w:rsidR="00E654A3">
          <w:rPr>
            <w:noProof/>
            <w:webHidden/>
          </w:rPr>
          <w:instrText xml:space="preserve"> PAGEREF _Toc521319900 \h </w:instrText>
        </w:r>
        <w:r w:rsidR="00E654A3">
          <w:rPr>
            <w:noProof/>
            <w:webHidden/>
          </w:rPr>
        </w:r>
        <w:r w:rsidR="00E654A3">
          <w:rPr>
            <w:noProof/>
            <w:webHidden/>
          </w:rPr>
          <w:fldChar w:fldCharType="separate"/>
        </w:r>
        <w:r w:rsidR="00E654A3">
          <w:rPr>
            <w:noProof/>
            <w:webHidden/>
          </w:rPr>
          <w:t>17</w:t>
        </w:r>
        <w:r w:rsidR="00E654A3">
          <w:rPr>
            <w:noProof/>
            <w:webHidden/>
          </w:rPr>
          <w:fldChar w:fldCharType="end"/>
        </w:r>
      </w:hyperlink>
    </w:p>
    <w:p w14:paraId="6A53E045" w14:textId="70203E1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AGENCY_SCH</w:t>
        </w:r>
        <w:r w:rsidR="00E654A3">
          <w:rPr>
            <w:noProof/>
            <w:webHidden/>
          </w:rPr>
          <w:tab/>
        </w:r>
        <w:r w:rsidR="00E654A3">
          <w:rPr>
            <w:noProof/>
            <w:webHidden/>
          </w:rPr>
          <w:fldChar w:fldCharType="begin"/>
        </w:r>
        <w:r w:rsidR="00E654A3">
          <w:rPr>
            <w:noProof/>
            <w:webHidden/>
          </w:rPr>
          <w:instrText xml:space="preserve"> PAGEREF _Toc521319901 \h </w:instrText>
        </w:r>
        <w:r w:rsidR="00E654A3">
          <w:rPr>
            <w:noProof/>
            <w:webHidden/>
          </w:rPr>
        </w:r>
        <w:r w:rsidR="00E654A3">
          <w:rPr>
            <w:noProof/>
            <w:webHidden/>
          </w:rPr>
          <w:fldChar w:fldCharType="separate"/>
        </w:r>
        <w:r w:rsidR="00E654A3">
          <w:rPr>
            <w:noProof/>
            <w:webHidden/>
          </w:rPr>
          <w:t>17</w:t>
        </w:r>
        <w:r w:rsidR="00E654A3">
          <w:rPr>
            <w:noProof/>
            <w:webHidden/>
          </w:rPr>
          <w:fldChar w:fldCharType="end"/>
        </w:r>
      </w:hyperlink>
    </w:p>
    <w:p w14:paraId="2ECFA00B" w14:textId="54DB5D6E" w:rsidR="00E654A3" w:rsidRDefault="00151519">
      <w:pPr>
        <w:pStyle w:val="TOC1"/>
        <w:rPr>
          <w:rFonts w:asciiTheme="minorHAnsi" w:eastAsiaTheme="minorEastAsia" w:hAnsiTheme="minorHAnsi" w:cstheme="minorBidi"/>
          <w:b w:val="0"/>
          <w:noProof/>
          <w:sz w:val="22"/>
          <w:lang w:val="fr-BE" w:eastAsia="fr-BE"/>
        </w:rPr>
      </w:pPr>
      <w:hyperlink w:anchor="_Toc521319902" w:history="1">
        <w:r w:rsidR="00E654A3" w:rsidRPr="00651134">
          <w:rPr>
            <w:rStyle w:val="Hyperlink"/>
            <w:noProof/>
          </w:rPr>
          <w:t>Annotable Artefact</w:t>
        </w:r>
        <w:r w:rsidR="00E654A3">
          <w:rPr>
            <w:noProof/>
            <w:webHidden/>
          </w:rPr>
          <w:tab/>
        </w:r>
        <w:r w:rsidR="00E654A3">
          <w:rPr>
            <w:noProof/>
            <w:webHidden/>
          </w:rPr>
          <w:fldChar w:fldCharType="begin"/>
        </w:r>
        <w:r w:rsidR="00E654A3">
          <w:rPr>
            <w:noProof/>
            <w:webHidden/>
          </w:rPr>
          <w:instrText xml:space="preserve"> PAGEREF _Toc521319902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6E3B8BD4" w14:textId="28F1E2F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0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ANNOTABLE_ART</w:t>
        </w:r>
        <w:r w:rsidR="00E654A3">
          <w:rPr>
            <w:noProof/>
            <w:webHidden/>
          </w:rPr>
          <w:tab/>
        </w:r>
        <w:r w:rsidR="00E654A3">
          <w:rPr>
            <w:noProof/>
            <w:webHidden/>
          </w:rPr>
          <w:fldChar w:fldCharType="begin"/>
        </w:r>
        <w:r w:rsidR="00E654A3">
          <w:rPr>
            <w:noProof/>
            <w:webHidden/>
          </w:rPr>
          <w:instrText xml:space="preserve"> PAGEREF _Toc521319903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7D7028F1" w14:textId="0F3A2FF5" w:rsidR="00E654A3" w:rsidRDefault="00151519">
      <w:pPr>
        <w:pStyle w:val="TOC1"/>
        <w:rPr>
          <w:rFonts w:asciiTheme="minorHAnsi" w:eastAsiaTheme="minorEastAsia" w:hAnsiTheme="minorHAnsi" w:cstheme="minorBidi"/>
          <w:b w:val="0"/>
          <w:noProof/>
          <w:sz w:val="22"/>
          <w:lang w:val="fr-BE" w:eastAsia="fr-BE"/>
        </w:rPr>
      </w:pPr>
      <w:hyperlink w:anchor="_Toc521319904" w:history="1">
        <w:r w:rsidR="00E654A3" w:rsidRPr="00651134">
          <w:rPr>
            <w:rStyle w:val="Hyperlink"/>
            <w:noProof/>
          </w:rPr>
          <w:t>Annotation</w:t>
        </w:r>
        <w:r w:rsidR="00E654A3">
          <w:rPr>
            <w:noProof/>
            <w:webHidden/>
          </w:rPr>
          <w:tab/>
        </w:r>
        <w:r w:rsidR="00E654A3">
          <w:rPr>
            <w:noProof/>
            <w:webHidden/>
          </w:rPr>
          <w:fldChar w:fldCharType="begin"/>
        </w:r>
        <w:r w:rsidR="00E654A3">
          <w:rPr>
            <w:noProof/>
            <w:webHidden/>
          </w:rPr>
          <w:instrText xml:space="preserve"> PAGEREF _Toc521319904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52DF992A" w14:textId="480A693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0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ANNOTATION</w:t>
        </w:r>
        <w:r w:rsidR="00E654A3">
          <w:rPr>
            <w:noProof/>
            <w:webHidden/>
          </w:rPr>
          <w:tab/>
        </w:r>
        <w:r w:rsidR="00E654A3">
          <w:rPr>
            <w:noProof/>
            <w:webHidden/>
          </w:rPr>
          <w:fldChar w:fldCharType="begin"/>
        </w:r>
        <w:r w:rsidR="00E654A3">
          <w:rPr>
            <w:noProof/>
            <w:webHidden/>
          </w:rPr>
          <w:instrText xml:space="preserve"> PAGEREF _Toc521319905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6703C496" w14:textId="0D210467" w:rsidR="00E654A3" w:rsidRDefault="00151519">
      <w:pPr>
        <w:pStyle w:val="TOC1"/>
        <w:rPr>
          <w:rFonts w:asciiTheme="minorHAnsi" w:eastAsiaTheme="minorEastAsia" w:hAnsiTheme="minorHAnsi" w:cstheme="minorBidi"/>
          <w:b w:val="0"/>
          <w:noProof/>
          <w:sz w:val="22"/>
          <w:lang w:val="fr-BE" w:eastAsia="fr-BE"/>
        </w:rPr>
      </w:pPr>
      <w:hyperlink w:anchor="_Toc521319906" w:history="1">
        <w:r w:rsidR="00E654A3" w:rsidRPr="00651134">
          <w:rPr>
            <w:rStyle w:val="Hyperlink"/>
            <w:noProof/>
          </w:rPr>
          <w:t>Artefact</w:t>
        </w:r>
        <w:r w:rsidR="00E654A3">
          <w:rPr>
            <w:noProof/>
            <w:webHidden/>
          </w:rPr>
          <w:tab/>
        </w:r>
        <w:r w:rsidR="00E654A3">
          <w:rPr>
            <w:noProof/>
            <w:webHidden/>
          </w:rPr>
          <w:fldChar w:fldCharType="begin"/>
        </w:r>
        <w:r w:rsidR="00E654A3">
          <w:rPr>
            <w:noProof/>
            <w:webHidden/>
          </w:rPr>
          <w:instrText xml:space="preserve"> PAGEREF _Toc521319906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169990A7" w14:textId="3D21A32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0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ARTEFACT</w:t>
        </w:r>
        <w:r w:rsidR="00E654A3">
          <w:rPr>
            <w:noProof/>
            <w:webHidden/>
          </w:rPr>
          <w:tab/>
        </w:r>
        <w:r w:rsidR="00E654A3">
          <w:rPr>
            <w:noProof/>
            <w:webHidden/>
          </w:rPr>
          <w:fldChar w:fldCharType="begin"/>
        </w:r>
        <w:r w:rsidR="00E654A3">
          <w:rPr>
            <w:noProof/>
            <w:webHidden/>
          </w:rPr>
          <w:instrText xml:space="preserve"> PAGEREF _Toc521319907 \h </w:instrText>
        </w:r>
        <w:r w:rsidR="00E654A3">
          <w:rPr>
            <w:noProof/>
            <w:webHidden/>
          </w:rPr>
        </w:r>
        <w:r w:rsidR="00E654A3">
          <w:rPr>
            <w:noProof/>
            <w:webHidden/>
          </w:rPr>
          <w:fldChar w:fldCharType="separate"/>
        </w:r>
        <w:r w:rsidR="00E654A3">
          <w:rPr>
            <w:noProof/>
            <w:webHidden/>
          </w:rPr>
          <w:t>18</w:t>
        </w:r>
        <w:r w:rsidR="00E654A3">
          <w:rPr>
            <w:noProof/>
            <w:webHidden/>
          </w:rPr>
          <w:fldChar w:fldCharType="end"/>
        </w:r>
      </w:hyperlink>
    </w:p>
    <w:p w14:paraId="1C4F0833" w14:textId="0E5075C4" w:rsidR="00E654A3" w:rsidRDefault="00151519">
      <w:pPr>
        <w:pStyle w:val="TOC1"/>
        <w:rPr>
          <w:rFonts w:asciiTheme="minorHAnsi" w:eastAsiaTheme="minorEastAsia" w:hAnsiTheme="minorHAnsi" w:cstheme="minorBidi"/>
          <w:b w:val="0"/>
          <w:noProof/>
          <w:sz w:val="22"/>
          <w:lang w:val="fr-BE" w:eastAsia="fr-BE"/>
        </w:rPr>
      </w:pPr>
      <w:hyperlink w:anchor="_Toc521319908" w:history="1">
        <w:r w:rsidR="00E654A3" w:rsidRPr="00651134">
          <w:rPr>
            <w:rStyle w:val="Hyperlink"/>
            <w:noProof/>
          </w:rPr>
          <w:t>Attachment level</w:t>
        </w:r>
        <w:r w:rsidR="00E654A3">
          <w:rPr>
            <w:noProof/>
            <w:webHidden/>
          </w:rPr>
          <w:tab/>
        </w:r>
        <w:r w:rsidR="00E654A3">
          <w:rPr>
            <w:noProof/>
            <w:webHidden/>
          </w:rPr>
          <w:fldChar w:fldCharType="begin"/>
        </w:r>
        <w:r w:rsidR="00E654A3">
          <w:rPr>
            <w:noProof/>
            <w:webHidden/>
          </w:rPr>
          <w:instrText xml:space="preserve"> PAGEREF _Toc521319908 \h </w:instrText>
        </w:r>
        <w:r w:rsidR="00E654A3">
          <w:rPr>
            <w:noProof/>
            <w:webHidden/>
          </w:rPr>
        </w:r>
        <w:r w:rsidR="00E654A3">
          <w:rPr>
            <w:noProof/>
            <w:webHidden/>
          </w:rPr>
          <w:fldChar w:fldCharType="separate"/>
        </w:r>
        <w:r w:rsidR="00E654A3">
          <w:rPr>
            <w:noProof/>
            <w:webHidden/>
          </w:rPr>
          <w:t>19</w:t>
        </w:r>
        <w:r w:rsidR="00E654A3">
          <w:rPr>
            <w:noProof/>
            <w:webHidden/>
          </w:rPr>
          <w:fldChar w:fldCharType="end"/>
        </w:r>
      </w:hyperlink>
    </w:p>
    <w:p w14:paraId="1EFA427A" w14:textId="24FDF6B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0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ATTACHMENT_LEV</w:t>
        </w:r>
        <w:r w:rsidR="00E654A3">
          <w:rPr>
            <w:noProof/>
            <w:webHidden/>
          </w:rPr>
          <w:tab/>
        </w:r>
        <w:r w:rsidR="00E654A3">
          <w:rPr>
            <w:noProof/>
            <w:webHidden/>
          </w:rPr>
          <w:fldChar w:fldCharType="begin"/>
        </w:r>
        <w:r w:rsidR="00E654A3">
          <w:rPr>
            <w:noProof/>
            <w:webHidden/>
          </w:rPr>
          <w:instrText xml:space="preserve"> PAGEREF _Toc521319909 \h </w:instrText>
        </w:r>
        <w:r w:rsidR="00E654A3">
          <w:rPr>
            <w:noProof/>
            <w:webHidden/>
          </w:rPr>
        </w:r>
        <w:r w:rsidR="00E654A3">
          <w:rPr>
            <w:noProof/>
            <w:webHidden/>
          </w:rPr>
          <w:fldChar w:fldCharType="separate"/>
        </w:r>
        <w:r w:rsidR="00E654A3">
          <w:rPr>
            <w:noProof/>
            <w:webHidden/>
          </w:rPr>
          <w:t>19</w:t>
        </w:r>
        <w:r w:rsidR="00E654A3">
          <w:rPr>
            <w:noProof/>
            <w:webHidden/>
          </w:rPr>
          <w:fldChar w:fldCharType="end"/>
        </w:r>
      </w:hyperlink>
    </w:p>
    <w:p w14:paraId="01D513C6" w14:textId="2E962747" w:rsidR="00E654A3" w:rsidRDefault="00151519">
      <w:pPr>
        <w:pStyle w:val="TOC1"/>
        <w:rPr>
          <w:rFonts w:asciiTheme="minorHAnsi" w:eastAsiaTheme="minorEastAsia" w:hAnsiTheme="minorHAnsi" w:cstheme="minorBidi"/>
          <w:b w:val="0"/>
          <w:noProof/>
          <w:sz w:val="22"/>
          <w:lang w:val="fr-BE" w:eastAsia="fr-BE"/>
        </w:rPr>
      </w:pPr>
      <w:hyperlink w:anchor="_Toc521319910" w:history="1">
        <w:r w:rsidR="00E654A3" w:rsidRPr="00651134">
          <w:rPr>
            <w:rStyle w:val="Hyperlink"/>
            <w:noProof/>
          </w:rPr>
          <w:t>Attribute</w:t>
        </w:r>
        <w:r w:rsidR="00E654A3">
          <w:rPr>
            <w:noProof/>
            <w:webHidden/>
          </w:rPr>
          <w:tab/>
        </w:r>
        <w:r w:rsidR="00E654A3">
          <w:rPr>
            <w:noProof/>
            <w:webHidden/>
          </w:rPr>
          <w:fldChar w:fldCharType="begin"/>
        </w:r>
        <w:r w:rsidR="00E654A3">
          <w:rPr>
            <w:noProof/>
            <w:webHidden/>
          </w:rPr>
          <w:instrText xml:space="preserve"> PAGEREF _Toc521319910 \h </w:instrText>
        </w:r>
        <w:r w:rsidR="00E654A3">
          <w:rPr>
            <w:noProof/>
            <w:webHidden/>
          </w:rPr>
        </w:r>
        <w:r w:rsidR="00E654A3">
          <w:rPr>
            <w:noProof/>
            <w:webHidden/>
          </w:rPr>
          <w:fldChar w:fldCharType="separate"/>
        </w:r>
        <w:r w:rsidR="00E654A3">
          <w:rPr>
            <w:noProof/>
            <w:webHidden/>
          </w:rPr>
          <w:t>19</w:t>
        </w:r>
        <w:r w:rsidR="00E654A3">
          <w:rPr>
            <w:noProof/>
            <w:webHidden/>
          </w:rPr>
          <w:fldChar w:fldCharType="end"/>
        </w:r>
      </w:hyperlink>
    </w:p>
    <w:p w14:paraId="6664310D" w14:textId="58D3718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1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ATTRIBUTE</w:t>
        </w:r>
        <w:r w:rsidR="00E654A3">
          <w:rPr>
            <w:noProof/>
            <w:webHidden/>
          </w:rPr>
          <w:tab/>
        </w:r>
        <w:r w:rsidR="00E654A3">
          <w:rPr>
            <w:noProof/>
            <w:webHidden/>
          </w:rPr>
          <w:fldChar w:fldCharType="begin"/>
        </w:r>
        <w:r w:rsidR="00E654A3">
          <w:rPr>
            <w:noProof/>
            <w:webHidden/>
          </w:rPr>
          <w:instrText xml:space="preserve"> PAGEREF _Toc521319911 \h </w:instrText>
        </w:r>
        <w:r w:rsidR="00E654A3">
          <w:rPr>
            <w:noProof/>
            <w:webHidden/>
          </w:rPr>
        </w:r>
        <w:r w:rsidR="00E654A3">
          <w:rPr>
            <w:noProof/>
            <w:webHidden/>
          </w:rPr>
          <w:fldChar w:fldCharType="separate"/>
        </w:r>
        <w:r w:rsidR="00E654A3">
          <w:rPr>
            <w:noProof/>
            <w:webHidden/>
          </w:rPr>
          <w:t>19</w:t>
        </w:r>
        <w:r w:rsidR="00E654A3">
          <w:rPr>
            <w:noProof/>
            <w:webHidden/>
          </w:rPr>
          <w:fldChar w:fldCharType="end"/>
        </w:r>
      </w:hyperlink>
    </w:p>
    <w:p w14:paraId="2CBA9A51" w14:textId="68E2A70A" w:rsidR="00E654A3" w:rsidRDefault="00151519">
      <w:pPr>
        <w:pStyle w:val="TOC1"/>
        <w:rPr>
          <w:rFonts w:asciiTheme="minorHAnsi" w:eastAsiaTheme="minorEastAsia" w:hAnsiTheme="minorHAnsi" w:cstheme="minorBidi"/>
          <w:b w:val="0"/>
          <w:noProof/>
          <w:sz w:val="22"/>
          <w:lang w:val="fr-BE" w:eastAsia="fr-BE"/>
        </w:rPr>
      </w:pPr>
      <w:hyperlink w:anchor="_Toc521319912" w:history="1">
        <w:r w:rsidR="00E654A3" w:rsidRPr="00651134">
          <w:rPr>
            <w:rStyle w:val="Hyperlink"/>
            <w:noProof/>
          </w:rPr>
          <w:t>Attribute Relationship</w:t>
        </w:r>
        <w:r w:rsidR="00E654A3">
          <w:rPr>
            <w:noProof/>
            <w:webHidden/>
          </w:rPr>
          <w:tab/>
        </w:r>
        <w:r w:rsidR="00E654A3">
          <w:rPr>
            <w:noProof/>
            <w:webHidden/>
          </w:rPr>
          <w:fldChar w:fldCharType="begin"/>
        </w:r>
        <w:r w:rsidR="00E654A3">
          <w:rPr>
            <w:noProof/>
            <w:webHidden/>
          </w:rPr>
          <w:instrText xml:space="preserve"> PAGEREF _Toc521319912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0DBED0B3" w14:textId="7DFA537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1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ATTRIBUTE_REL</w:t>
        </w:r>
        <w:r w:rsidR="00E654A3">
          <w:rPr>
            <w:noProof/>
            <w:webHidden/>
          </w:rPr>
          <w:tab/>
        </w:r>
        <w:r w:rsidR="00E654A3">
          <w:rPr>
            <w:noProof/>
            <w:webHidden/>
          </w:rPr>
          <w:fldChar w:fldCharType="begin"/>
        </w:r>
        <w:r w:rsidR="00E654A3">
          <w:rPr>
            <w:noProof/>
            <w:webHidden/>
          </w:rPr>
          <w:instrText xml:space="preserve"> PAGEREF _Toc521319913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6C590A23" w14:textId="3CC996F0" w:rsidR="00E654A3" w:rsidRDefault="00151519">
      <w:pPr>
        <w:pStyle w:val="TOC1"/>
        <w:rPr>
          <w:rFonts w:asciiTheme="minorHAnsi" w:eastAsiaTheme="minorEastAsia" w:hAnsiTheme="minorHAnsi" w:cstheme="minorBidi"/>
          <w:b w:val="0"/>
          <w:noProof/>
          <w:sz w:val="22"/>
          <w:lang w:val="fr-BE" w:eastAsia="fr-BE"/>
        </w:rPr>
      </w:pPr>
      <w:hyperlink w:anchor="_Toc521319914" w:history="1">
        <w:r w:rsidR="00E654A3" w:rsidRPr="00651134">
          <w:rPr>
            <w:rStyle w:val="Hyperlink"/>
            <w:noProof/>
          </w:rPr>
          <w:t>Base period</w:t>
        </w:r>
        <w:r w:rsidR="00E654A3">
          <w:rPr>
            <w:noProof/>
            <w:webHidden/>
          </w:rPr>
          <w:tab/>
        </w:r>
        <w:r w:rsidR="00E654A3">
          <w:rPr>
            <w:noProof/>
            <w:webHidden/>
          </w:rPr>
          <w:fldChar w:fldCharType="begin"/>
        </w:r>
        <w:r w:rsidR="00E654A3">
          <w:rPr>
            <w:noProof/>
            <w:webHidden/>
          </w:rPr>
          <w:instrText xml:space="preserve"> PAGEREF _Toc521319914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2EE6D9E0" w14:textId="05EFD50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1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BASE_PER</w:t>
        </w:r>
        <w:r w:rsidR="00E654A3">
          <w:rPr>
            <w:noProof/>
            <w:webHidden/>
          </w:rPr>
          <w:tab/>
        </w:r>
        <w:r w:rsidR="00E654A3">
          <w:rPr>
            <w:noProof/>
            <w:webHidden/>
          </w:rPr>
          <w:fldChar w:fldCharType="begin"/>
        </w:r>
        <w:r w:rsidR="00E654A3">
          <w:rPr>
            <w:noProof/>
            <w:webHidden/>
          </w:rPr>
          <w:instrText xml:space="preserve"> PAGEREF _Toc521319915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69413546" w14:textId="2231EC8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16" w:history="1">
        <w:r w:rsidR="00E654A3" w:rsidRPr="00651134">
          <w:rPr>
            <w:rStyle w:val="Hyperlink"/>
            <w:b/>
            <w:noProof/>
            <w:lang w:val="it-IT"/>
          </w:rPr>
          <w:t>Codelist ID</w:t>
        </w:r>
        <w:r w:rsidR="00E654A3">
          <w:rPr>
            <w:rFonts w:asciiTheme="minorHAnsi" w:eastAsiaTheme="minorEastAsia" w:hAnsiTheme="minorHAnsi" w:cstheme="minorBidi"/>
            <w:noProof/>
            <w:lang w:val="fr-BE" w:eastAsia="fr-BE"/>
          </w:rPr>
          <w:tab/>
        </w:r>
        <w:r w:rsidR="00E654A3" w:rsidRPr="00651134">
          <w:rPr>
            <w:rStyle w:val="Hyperlink"/>
            <w:noProof/>
            <w:lang w:val="it-IT"/>
          </w:rPr>
          <w:t>CL_BASE_PER</w:t>
        </w:r>
        <w:r w:rsidR="00E654A3">
          <w:rPr>
            <w:noProof/>
            <w:webHidden/>
          </w:rPr>
          <w:tab/>
        </w:r>
        <w:r w:rsidR="00E654A3">
          <w:rPr>
            <w:noProof/>
            <w:webHidden/>
          </w:rPr>
          <w:fldChar w:fldCharType="begin"/>
        </w:r>
        <w:r w:rsidR="00E654A3">
          <w:rPr>
            <w:noProof/>
            <w:webHidden/>
          </w:rPr>
          <w:instrText xml:space="preserve"> PAGEREF _Toc521319916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05A5A28A" w14:textId="399D8139"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17" w:history="1">
        <w:r w:rsidR="00E654A3" w:rsidRPr="00651134">
          <w:rPr>
            <w:rStyle w:val="Hyperlink"/>
            <w:noProof/>
          </w:rPr>
          <w:t>Base weight</w:t>
        </w:r>
        <w:r w:rsidR="00E654A3">
          <w:rPr>
            <w:noProof/>
            <w:webHidden/>
          </w:rPr>
          <w:tab/>
        </w:r>
        <w:r w:rsidR="00E654A3">
          <w:rPr>
            <w:noProof/>
            <w:webHidden/>
          </w:rPr>
          <w:fldChar w:fldCharType="begin"/>
        </w:r>
        <w:r w:rsidR="00E654A3">
          <w:rPr>
            <w:noProof/>
            <w:webHidden/>
          </w:rPr>
          <w:instrText xml:space="preserve"> PAGEREF _Toc521319917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3E592F05" w14:textId="63059AE9"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1991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BASE_WEIGHT</w:t>
        </w:r>
        <w:r w:rsidR="00E654A3">
          <w:rPr>
            <w:noProof/>
            <w:webHidden/>
          </w:rPr>
          <w:tab/>
        </w:r>
        <w:r w:rsidR="00E654A3">
          <w:rPr>
            <w:noProof/>
            <w:webHidden/>
          </w:rPr>
          <w:fldChar w:fldCharType="begin"/>
        </w:r>
        <w:r w:rsidR="00E654A3">
          <w:rPr>
            <w:noProof/>
            <w:webHidden/>
          </w:rPr>
          <w:instrText xml:space="preserve"> PAGEREF _Toc521319918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7E6DB711" w14:textId="2338241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1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CL_BASE_WEIGHT</w:t>
        </w:r>
        <w:r w:rsidR="00E654A3">
          <w:rPr>
            <w:noProof/>
            <w:webHidden/>
          </w:rPr>
          <w:tab/>
        </w:r>
        <w:r w:rsidR="00E654A3">
          <w:rPr>
            <w:noProof/>
            <w:webHidden/>
          </w:rPr>
          <w:fldChar w:fldCharType="begin"/>
        </w:r>
        <w:r w:rsidR="00E654A3">
          <w:rPr>
            <w:noProof/>
            <w:webHidden/>
          </w:rPr>
          <w:instrText xml:space="preserve"> PAGEREF _Toc521319919 \h </w:instrText>
        </w:r>
        <w:r w:rsidR="00E654A3">
          <w:rPr>
            <w:noProof/>
            <w:webHidden/>
          </w:rPr>
        </w:r>
        <w:r w:rsidR="00E654A3">
          <w:rPr>
            <w:noProof/>
            <w:webHidden/>
          </w:rPr>
          <w:fldChar w:fldCharType="separate"/>
        </w:r>
        <w:r w:rsidR="00E654A3">
          <w:rPr>
            <w:noProof/>
            <w:webHidden/>
          </w:rPr>
          <w:t>20</w:t>
        </w:r>
        <w:r w:rsidR="00E654A3">
          <w:rPr>
            <w:noProof/>
            <w:webHidden/>
          </w:rPr>
          <w:fldChar w:fldCharType="end"/>
        </w:r>
      </w:hyperlink>
    </w:p>
    <w:p w14:paraId="521508BA" w14:textId="409BC7AA"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20" w:history="1">
        <w:r w:rsidR="00E654A3" w:rsidRPr="00651134">
          <w:rPr>
            <w:rStyle w:val="Hyperlink"/>
            <w:noProof/>
          </w:rPr>
          <w:t>Bilateral exchange</w:t>
        </w:r>
        <w:r w:rsidR="00E654A3">
          <w:rPr>
            <w:noProof/>
            <w:webHidden/>
          </w:rPr>
          <w:tab/>
        </w:r>
        <w:r w:rsidR="00E654A3">
          <w:rPr>
            <w:noProof/>
            <w:webHidden/>
          </w:rPr>
          <w:fldChar w:fldCharType="begin"/>
        </w:r>
        <w:r w:rsidR="00E654A3">
          <w:rPr>
            <w:noProof/>
            <w:webHidden/>
          </w:rPr>
          <w:instrText xml:space="preserve"> PAGEREF _Toc521319920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0BFCA3A9" w14:textId="69E15CD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2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BILAT_EXCHGE</w:t>
        </w:r>
        <w:r w:rsidR="00E654A3">
          <w:rPr>
            <w:noProof/>
            <w:webHidden/>
          </w:rPr>
          <w:tab/>
        </w:r>
        <w:r w:rsidR="00E654A3">
          <w:rPr>
            <w:noProof/>
            <w:webHidden/>
          </w:rPr>
          <w:fldChar w:fldCharType="begin"/>
        </w:r>
        <w:r w:rsidR="00E654A3">
          <w:rPr>
            <w:noProof/>
            <w:webHidden/>
          </w:rPr>
          <w:instrText xml:space="preserve"> PAGEREF _Toc521319921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761F46EF" w14:textId="3C5BC24D"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22" w:history="1">
        <w:r w:rsidR="00E654A3" w:rsidRPr="00651134">
          <w:rPr>
            <w:rStyle w:val="Hyperlink"/>
            <w:noProof/>
          </w:rPr>
          <w:t>Category</w:t>
        </w:r>
        <w:r w:rsidR="00E654A3">
          <w:rPr>
            <w:noProof/>
            <w:webHidden/>
          </w:rPr>
          <w:tab/>
        </w:r>
        <w:r w:rsidR="00E654A3">
          <w:rPr>
            <w:noProof/>
            <w:webHidden/>
          </w:rPr>
          <w:fldChar w:fldCharType="begin"/>
        </w:r>
        <w:r w:rsidR="00E654A3">
          <w:rPr>
            <w:noProof/>
            <w:webHidden/>
          </w:rPr>
          <w:instrText xml:space="preserve"> PAGEREF _Toc521319922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28F13609" w14:textId="7AE16B4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2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CATEGORY</w:t>
        </w:r>
        <w:r w:rsidR="00E654A3">
          <w:rPr>
            <w:noProof/>
            <w:webHidden/>
          </w:rPr>
          <w:tab/>
        </w:r>
        <w:r w:rsidR="00E654A3">
          <w:rPr>
            <w:noProof/>
            <w:webHidden/>
          </w:rPr>
          <w:fldChar w:fldCharType="begin"/>
        </w:r>
        <w:r w:rsidR="00E654A3">
          <w:rPr>
            <w:noProof/>
            <w:webHidden/>
          </w:rPr>
          <w:instrText xml:space="preserve"> PAGEREF _Toc521319923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48B2D0CF" w14:textId="2120FB34" w:rsidR="00E654A3" w:rsidRDefault="00151519">
      <w:pPr>
        <w:pStyle w:val="TOC1"/>
        <w:rPr>
          <w:rFonts w:asciiTheme="minorHAnsi" w:eastAsiaTheme="minorEastAsia" w:hAnsiTheme="minorHAnsi" w:cstheme="minorBidi"/>
          <w:b w:val="0"/>
          <w:noProof/>
          <w:sz w:val="22"/>
          <w:lang w:val="fr-BE" w:eastAsia="fr-BE"/>
        </w:rPr>
      </w:pPr>
      <w:hyperlink w:anchor="_Toc521319924" w:history="1">
        <w:r w:rsidR="00E654A3" w:rsidRPr="00651134">
          <w:rPr>
            <w:rStyle w:val="Hyperlink"/>
            <w:noProof/>
          </w:rPr>
          <w:t>Category Scheme</w:t>
        </w:r>
        <w:r w:rsidR="00E654A3">
          <w:rPr>
            <w:noProof/>
            <w:webHidden/>
          </w:rPr>
          <w:tab/>
        </w:r>
        <w:r w:rsidR="00E654A3">
          <w:rPr>
            <w:noProof/>
            <w:webHidden/>
          </w:rPr>
          <w:fldChar w:fldCharType="begin"/>
        </w:r>
        <w:r w:rsidR="00E654A3">
          <w:rPr>
            <w:noProof/>
            <w:webHidden/>
          </w:rPr>
          <w:instrText xml:space="preserve"> PAGEREF _Toc521319924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0F01715D" w14:textId="7FBFFD2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2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CATEGORY_SCH</w:t>
        </w:r>
        <w:r w:rsidR="00E654A3">
          <w:rPr>
            <w:noProof/>
            <w:webHidden/>
          </w:rPr>
          <w:tab/>
        </w:r>
        <w:r w:rsidR="00E654A3">
          <w:rPr>
            <w:noProof/>
            <w:webHidden/>
          </w:rPr>
          <w:fldChar w:fldCharType="begin"/>
        </w:r>
        <w:r w:rsidR="00E654A3">
          <w:rPr>
            <w:noProof/>
            <w:webHidden/>
          </w:rPr>
          <w:instrText xml:space="preserve"> PAGEREF _Toc521319925 \h </w:instrText>
        </w:r>
        <w:r w:rsidR="00E654A3">
          <w:rPr>
            <w:noProof/>
            <w:webHidden/>
          </w:rPr>
        </w:r>
        <w:r w:rsidR="00E654A3">
          <w:rPr>
            <w:noProof/>
            <w:webHidden/>
          </w:rPr>
          <w:fldChar w:fldCharType="separate"/>
        </w:r>
        <w:r w:rsidR="00E654A3">
          <w:rPr>
            <w:noProof/>
            <w:webHidden/>
          </w:rPr>
          <w:t>21</w:t>
        </w:r>
        <w:r w:rsidR="00E654A3">
          <w:rPr>
            <w:noProof/>
            <w:webHidden/>
          </w:rPr>
          <w:fldChar w:fldCharType="end"/>
        </w:r>
      </w:hyperlink>
    </w:p>
    <w:p w14:paraId="4566C04C" w14:textId="563B45E6" w:rsidR="00E654A3" w:rsidRDefault="00151519">
      <w:pPr>
        <w:pStyle w:val="TOC1"/>
        <w:rPr>
          <w:rFonts w:asciiTheme="minorHAnsi" w:eastAsiaTheme="minorEastAsia" w:hAnsiTheme="minorHAnsi" w:cstheme="minorBidi"/>
          <w:b w:val="0"/>
          <w:noProof/>
          <w:sz w:val="22"/>
          <w:lang w:val="fr-BE" w:eastAsia="fr-BE"/>
        </w:rPr>
      </w:pPr>
      <w:hyperlink w:anchor="_Toc521319926" w:history="1">
        <w:r w:rsidR="00E654A3" w:rsidRPr="00651134">
          <w:rPr>
            <w:rStyle w:val="Hyperlink"/>
            <w:noProof/>
          </w:rPr>
          <w:t>Civil status</w:t>
        </w:r>
        <w:r w:rsidR="00E654A3">
          <w:rPr>
            <w:noProof/>
            <w:webHidden/>
          </w:rPr>
          <w:tab/>
        </w:r>
        <w:r w:rsidR="00E654A3">
          <w:rPr>
            <w:noProof/>
            <w:webHidden/>
          </w:rPr>
          <w:fldChar w:fldCharType="begin"/>
        </w:r>
        <w:r w:rsidR="00E654A3">
          <w:rPr>
            <w:noProof/>
            <w:webHidden/>
          </w:rPr>
          <w:instrText xml:space="preserve"> PAGEREF _Toc521319926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11EBF057" w14:textId="6033C98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2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CIVIL_STATUS</w:t>
        </w:r>
        <w:r w:rsidR="00E654A3">
          <w:rPr>
            <w:noProof/>
            <w:webHidden/>
          </w:rPr>
          <w:tab/>
        </w:r>
        <w:r w:rsidR="00E654A3">
          <w:rPr>
            <w:noProof/>
            <w:webHidden/>
          </w:rPr>
          <w:fldChar w:fldCharType="begin"/>
        </w:r>
        <w:r w:rsidR="00E654A3">
          <w:rPr>
            <w:noProof/>
            <w:webHidden/>
          </w:rPr>
          <w:instrText xml:space="preserve"> PAGEREF _Toc521319927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236FED15" w14:textId="5B95E59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28"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CL_CIVIL_STATUS</w:t>
        </w:r>
        <w:r w:rsidR="00E654A3">
          <w:rPr>
            <w:noProof/>
            <w:webHidden/>
          </w:rPr>
          <w:tab/>
        </w:r>
        <w:r w:rsidR="00E654A3">
          <w:rPr>
            <w:noProof/>
            <w:webHidden/>
          </w:rPr>
          <w:fldChar w:fldCharType="begin"/>
        </w:r>
        <w:r w:rsidR="00E654A3">
          <w:rPr>
            <w:noProof/>
            <w:webHidden/>
          </w:rPr>
          <w:instrText xml:space="preserve"> PAGEREF _Toc521319928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17E7104E" w14:textId="161DB65D" w:rsidR="00E654A3" w:rsidRDefault="00151519">
      <w:pPr>
        <w:pStyle w:val="TOC1"/>
        <w:rPr>
          <w:rFonts w:asciiTheme="minorHAnsi" w:eastAsiaTheme="minorEastAsia" w:hAnsiTheme="minorHAnsi" w:cstheme="minorBidi"/>
          <w:b w:val="0"/>
          <w:noProof/>
          <w:sz w:val="22"/>
          <w:lang w:val="fr-BE" w:eastAsia="fr-BE"/>
        </w:rPr>
      </w:pPr>
      <w:hyperlink w:anchor="_Toc521319929" w:history="1">
        <w:r w:rsidR="00E654A3" w:rsidRPr="00651134">
          <w:rPr>
            <w:rStyle w:val="Hyperlink"/>
            <w:noProof/>
          </w:rPr>
          <w:t>Classification system</w:t>
        </w:r>
        <w:r w:rsidR="00E654A3">
          <w:rPr>
            <w:noProof/>
            <w:webHidden/>
          </w:rPr>
          <w:tab/>
        </w:r>
        <w:r w:rsidR="00E654A3">
          <w:rPr>
            <w:noProof/>
            <w:webHidden/>
          </w:rPr>
          <w:fldChar w:fldCharType="begin"/>
        </w:r>
        <w:r w:rsidR="00E654A3">
          <w:rPr>
            <w:noProof/>
            <w:webHidden/>
          </w:rPr>
          <w:instrText xml:space="preserve"> PAGEREF _Toc521319929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1669335D" w14:textId="5CF1FB4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3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CLASS_SYSTEM</w:t>
        </w:r>
        <w:r w:rsidR="00E654A3">
          <w:rPr>
            <w:noProof/>
            <w:webHidden/>
          </w:rPr>
          <w:tab/>
        </w:r>
        <w:r w:rsidR="00E654A3">
          <w:rPr>
            <w:noProof/>
            <w:webHidden/>
          </w:rPr>
          <w:fldChar w:fldCharType="begin"/>
        </w:r>
        <w:r w:rsidR="00E654A3">
          <w:rPr>
            <w:noProof/>
            <w:webHidden/>
          </w:rPr>
          <w:instrText xml:space="preserve"> PAGEREF _Toc521319930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5CE44502" w14:textId="73EF4729" w:rsidR="00E654A3" w:rsidRDefault="00151519">
      <w:pPr>
        <w:pStyle w:val="TOC1"/>
        <w:rPr>
          <w:rFonts w:asciiTheme="minorHAnsi" w:eastAsiaTheme="minorEastAsia" w:hAnsiTheme="minorHAnsi" w:cstheme="minorBidi"/>
          <w:b w:val="0"/>
          <w:noProof/>
          <w:sz w:val="22"/>
          <w:lang w:val="fr-BE" w:eastAsia="fr-BE"/>
        </w:rPr>
      </w:pPr>
      <w:hyperlink w:anchor="_Toc521319931" w:history="1">
        <w:r w:rsidR="00E654A3" w:rsidRPr="00651134">
          <w:rPr>
            <w:rStyle w:val="Hyperlink"/>
            <w:noProof/>
          </w:rPr>
          <w:t>Code</w:t>
        </w:r>
        <w:r w:rsidR="00E654A3">
          <w:rPr>
            <w:noProof/>
            <w:webHidden/>
          </w:rPr>
          <w:tab/>
        </w:r>
        <w:r w:rsidR="00E654A3">
          <w:rPr>
            <w:noProof/>
            <w:webHidden/>
          </w:rPr>
          <w:fldChar w:fldCharType="begin"/>
        </w:r>
        <w:r w:rsidR="00E654A3">
          <w:rPr>
            <w:noProof/>
            <w:webHidden/>
          </w:rPr>
          <w:instrText xml:space="preserve"> PAGEREF _Toc521319931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3C384FD8" w14:textId="0E044CE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3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CODE</w:t>
        </w:r>
        <w:r w:rsidR="00E654A3">
          <w:rPr>
            <w:noProof/>
            <w:webHidden/>
          </w:rPr>
          <w:tab/>
        </w:r>
        <w:r w:rsidR="00E654A3">
          <w:rPr>
            <w:noProof/>
            <w:webHidden/>
          </w:rPr>
          <w:fldChar w:fldCharType="begin"/>
        </w:r>
        <w:r w:rsidR="00E654A3">
          <w:rPr>
            <w:noProof/>
            <w:webHidden/>
          </w:rPr>
          <w:instrText xml:space="preserve"> PAGEREF _Toc521319932 \h </w:instrText>
        </w:r>
        <w:r w:rsidR="00E654A3">
          <w:rPr>
            <w:noProof/>
            <w:webHidden/>
          </w:rPr>
        </w:r>
        <w:r w:rsidR="00E654A3">
          <w:rPr>
            <w:noProof/>
            <w:webHidden/>
          </w:rPr>
          <w:fldChar w:fldCharType="separate"/>
        </w:r>
        <w:r w:rsidR="00E654A3">
          <w:rPr>
            <w:noProof/>
            <w:webHidden/>
          </w:rPr>
          <w:t>22</w:t>
        </w:r>
        <w:r w:rsidR="00E654A3">
          <w:rPr>
            <w:noProof/>
            <w:webHidden/>
          </w:rPr>
          <w:fldChar w:fldCharType="end"/>
        </w:r>
      </w:hyperlink>
    </w:p>
    <w:p w14:paraId="575BDD72" w14:textId="06025925" w:rsidR="00E654A3" w:rsidRDefault="00151519">
      <w:pPr>
        <w:pStyle w:val="TOC1"/>
        <w:rPr>
          <w:rFonts w:asciiTheme="minorHAnsi" w:eastAsiaTheme="minorEastAsia" w:hAnsiTheme="minorHAnsi" w:cstheme="minorBidi"/>
          <w:b w:val="0"/>
          <w:noProof/>
          <w:sz w:val="22"/>
          <w:lang w:val="fr-BE" w:eastAsia="fr-BE"/>
        </w:rPr>
      </w:pPr>
      <w:hyperlink w:anchor="_Toc521319933" w:history="1">
        <w:r w:rsidR="00E654A3" w:rsidRPr="00651134">
          <w:rPr>
            <w:rStyle w:val="Hyperlink"/>
            <w:noProof/>
          </w:rPr>
          <w:t>Codelist</w:t>
        </w:r>
        <w:r w:rsidR="00E654A3">
          <w:rPr>
            <w:noProof/>
            <w:webHidden/>
          </w:rPr>
          <w:tab/>
        </w:r>
        <w:r w:rsidR="00E654A3">
          <w:rPr>
            <w:noProof/>
            <w:webHidden/>
          </w:rPr>
          <w:fldChar w:fldCharType="begin"/>
        </w:r>
        <w:r w:rsidR="00E654A3">
          <w:rPr>
            <w:noProof/>
            <w:webHidden/>
          </w:rPr>
          <w:instrText xml:space="preserve"> PAGEREF _Toc521319933 \h </w:instrText>
        </w:r>
        <w:r w:rsidR="00E654A3">
          <w:rPr>
            <w:noProof/>
            <w:webHidden/>
          </w:rPr>
        </w:r>
        <w:r w:rsidR="00E654A3">
          <w:rPr>
            <w:noProof/>
            <w:webHidden/>
          </w:rPr>
          <w:fldChar w:fldCharType="separate"/>
        </w:r>
        <w:r w:rsidR="00E654A3">
          <w:rPr>
            <w:noProof/>
            <w:webHidden/>
          </w:rPr>
          <w:t>23</w:t>
        </w:r>
        <w:r w:rsidR="00E654A3">
          <w:rPr>
            <w:noProof/>
            <w:webHidden/>
          </w:rPr>
          <w:fldChar w:fldCharType="end"/>
        </w:r>
      </w:hyperlink>
    </w:p>
    <w:p w14:paraId="7A4B3F4B" w14:textId="20D09A2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3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CODELIST</w:t>
        </w:r>
        <w:r w:rsidR="00E654A3">
          <w:rPr>
            <w:noProof/>
            <w:webHidden/>
          </w:rPr>
          <w:tab/>
        </w:r>
        <w:r w:rsidR="00E654A3">
          <w:rPr>
            <w:noProof/>
            <w:webHidden/>
          </w:rPr>
          <w:fldChar w:fldCharType="begin"/>
        </w:r>
        <w:r w:rsidR="00E654A3">
          <w:rPr>
            <w:noProof/>
            <w:webHidden/>
          </w:rPr>
          <w:instrText xml:space="preserve"> PAGEREF _Toc521319934 \h </w:instrText>
        </w:r>
        <w:r w:rsidR="00E654A3">
          <w:rPr>
            <w:noProof/>
            <w:webHidden/>
          </w:rPr>
        </w:r>
        <w:r w:rsidR="00E654A3">
          <w:rPr>
            <w:noProof/>
            <w:webHidden/>
          </w:rPr>
          <w:fldChar w:fldCharType="separate"/>
        </w:r>
        <w:r w:rsidR="00E654A3">
          <w:rPr>
            <w:noProof/>
            <w:webHidden/>
          </w:rPr>
          <w:t>23</w:t>
        </w:r>
        <w:r w:rsidR="00E654A3">
          <w:rPr>
            <w:noProof/>
            <w:webHidden/>
          </w:rPr>
          <w:fldChar w:fldCharType="end"/>
        </w:r>
      </w:hyperlink>
    </w:p>
    <w:p w14:paraId="33C81B21" w14:textId="520063AC" w:rsidR="00E654A3" w:rsidRDefault="00151519">
      <w:pPr>
        <w:pStyle w:val="TOC1"/>
        <w:rPr>
          <w:rFonts w:asciiTheme="minorHAnsi" w:eastAsiaTheme="minorEastAsia" w:hAnsiTheme="minorHAnsi" w:cstheme="minorBidi"/>
          <w:b w:val="0"/>
          <w:noProof/>
          <w:sz w:val="22"/>
          <w:lang w:val="fr-BE" w:eastAsia="fr-BE"/>
        </w:rPr>
      </w:pPr>
      <w:hyperlink w:anchor="_Toc521319935" w:history="1">
        <w:r w:rsidR="00E654A3" w:rsidRPr="00651134">
          <w:rPr>
            <w:rStyle w:val="Hyperlink"/>
            <w:noProof/>
          </w:rPr>
          <w:t>Coding Format</w:t>
        </w:r>
        <w:r w:rsidR="00E654A3">
          <w:rPr>
            <w:noProof/>
            <w:webHidden/>
          </w:rPr>
          <w:tab/>
        </w:r>
        <w:r w:rsidR="00E654A3">
          <w:rPr>
            <w:noProof/>
            <w:webHidden/>
          </w:rPr>
          <w:fldChar w:fldCharType="begin"/>
        </w:r>
        <w:r w:rsidR="00E654A3">
          <w:rPr>
            <w:noProof/>
            <w:webHidden/>
          </w:rPr>
          <w:instrText xml:space="preserve"> PAGEREF _Toc521319935 \h </w:instrText>
        </w:r>
        <w:r w:rsidR="00E654A3">
          <w:rPr>
            <w:noProof/>
            <w:webHidden/>
          </w:rPr>
        </w:r>
        <w:r w:rsidR="00E654A3">
          <w:rPr>
            <w:noProof/>
            <w:webHidden/>
          </w:rPr>
          <w:fldChar w:fldCharType="separate"/>
        </w:r>
        <w:r w:rsidR="00E654A3">
          <w:rPr>
            <w:noProof/>
            <w:webHidden/>
          </w:rPr>
          <w:t>23</w:t>
        </w:r>
        <w:r w:rsidR="00E654A3">
          <w:rPr>
            <w:noProof/>
            <w:webHidden/>
          </w:rPr>
          <w:fldChar w:fldCharType="end"/>
        </w:r>
      </w:hyperlink>
    </w:p>
    <w:p w14:paraId="1EC596A2" w14:textId="5E9A73F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3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CODING_FORMAT</w:t>
        </w:r>
        <w:r w:rsidR="00E654A3">
          <w:rPr>
            <w:noProof/>
            <w:webHidden/>
          </w:rPr>
          <w:tab/>
        </w:r>
        <w:r w:rsidR="00E654A3">
          <w:rPr>
            <w:noProof/>
            <w:webHidden/>
          </w:rPr>
          <w:fldChar w:fldCharType="begin"/>
        </w:r>
        <w:r w:rsidR="00E654A3">
          <w:rPr>
            <w:noProof/>
            <w:webHidden/>
          </w:rPr>
          <w:instrText xml:space="preserve"> PAGEREF _Toc521319936 \h </w:instrText>
        </w:r>
        <w:r w:rsidR="00E654A3">
          <w:rPr>
            <w:noProof/>
            <w:webHidden/>
          </w:rPr>
        </w:r>
        <w:r w:rsidR="00E654A3">
          <w:rPr>
            <w:noProof/>
            <w:webHidden/>
          </w:rPr>
          <w:fldChar w:fldCharType="separate"/>
        </w:r>
        <w:r w:rsidR="00E654A3">
          <w:rPr>
            <w:noProof/>
            <w:webHidden/>
          </w:rPr>
          <w:t>23</w:t>
        </w:r>
        <w:r w:rsidR="00E654A3">
          <w:rPr>
            <w:noProof/>
            <w:webHidden/>
          </w:rPr>
          <w:fldChar w:fldCharType="end"/>
        </w:r>
      </w:hyperlink>
    </w:p>
    <w:p w14:paraId="1D308FEF" w14:textId="0211D2A8" w:rsidR="00E654A3" w:rsidRDefault="00151519">
      <w:pPr>
        <w:pStyle w:val="TOC1"/>
        <w:rPr>
          <w:rFonts w:asciiTheme="minorHAnsi" w:eastAsiaTheme="minorEastAsia" w:hAnsiTheme="minorHAnsi" w:cstheme="minorBidi"/>
          <w:b w:val="0"/>
          <w:noProof/>
          <w:sz w:val="22"/>
          <w:lang w:val="fr-BE" w:eastAsia="fr-BE"/>
        </w:rPr>
      </w:pPr>
      <w:hyperlink w:anchor="_Toc521319937" w:history="1">
        <w:r w:rsidR="00E654A3" w:rsidRPr="00651134">
          <w:rPr>
            <w:rStyle w:val="Hyperlink"/>
            <w:noProof/>
          </w:rPr>
          <w:t>Coherence</w:t>
        </w:r>
        <w:r w:rsidR="00E654A3">
          <w:rPr>
            <w:noProof/>
            <w:webHidden/>
          </w:rPr>
          <w:tab/>
        </w:r>
        <w:r w:rsidR="00E654A3">
          <w:rPr>
            <w:noProof/>
            <w:webHidden/>
          </w:rPr>
          <w:fldChar w:fldCharType="begin"/>
        </w:r>
        <w:r w:rsidR="00E654A3">
          <w:rPr>
            <w:noProof/>
            <w:webHidden/>
          </w:rPr>
          <w:instrText xml:space="preserve"> PAGEREF _Toc521319937 \h </w:instrText>
        </w:r>
        <w:r w:rsidR="00E654A3">
          <w:rPr>
            <w:noProof/>
            <w:webHidden/>
          </w:rPr>
        </w:r>
        <w:r w:rsidR="00E654A3">
          <w:rPr>
            <w:noProof/>
            <w:webHidden/>
          </w:rPr>
          <w:fldChar w:fldCharType="separate"/>
        </w:r>
        <w:r w:rsidR="00E654A3">
          <w:rPr>
            <w:noProof/>
            <w:webHidden/>
          </w:rPr>
          <w:t>24</w:t>
        </w:r>
        <w:r w:rsidR="00E654A3">
          <w:rPr>
            <w:noProof/>
            <w:webHidden/>
          </w:rPr>
          <w:fldChar w:fldCharType="end"/>
        </w:r>
      </w:hyperlink>
    </w:p>
    <w:p w14:paraId="6B0E7773" w14:textId="1D41AF2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3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COHERENCE</w:t>
        </w:r>
        <w:r w:rsidR="00E654A3">
          <w:rPr>
            <w:noProof/>
            <w:webHidden/>
          </w:rPr>
          <w:tab/>
        </w:r>
        <w:r w:rsidR="00E654A3">
          <w:rPr>
            <w:noProof/>
            <w:webHidden/>
          </w:rPr>
          <w:fldChar w:fldCharType="begin"/>
        </w:r>
        <w:r w:rsidR="00E654A3">
          <w:rPr>
            <w:noProof/>
            <w:webHidden/>
          </w:rPr>
          <w:instrText xml:space="preserve"> PAGEREF _Toc521319938 \h </w:instrText>
        </w:r>
        <w:r w:rsidR="00E654A3">
          <w:rPr>
            <w:noProof/>
            <w:webHidden/>
          </w:rPr>
        </w:r>
        <w:r w:rsidR="00E654A3">
          <w:rPr>
            <w:noProof/>
            <w:webHidden/>
          </w:rPr>
          <w:fldChar w:fldCharType="separate"/>
        </w:r>
        <w:r w:rsidR="00E654A3">
          <w:rPr>
            <w:noProof/>
            <w:webHidden/>
          </w:rPr>
          <w:t>24</w:t>
        </w:r>
        <w:r w:rsidR="00E654A3">
          <w:rPr>
            <w:noProof/>
            <w:webHidden/>
          </w:rPr>
          <w:fldChar w:fldCharType="end"/>
        </w:r>
      </w:hyperlink>
    </w:p>
    <w:p w14:paraId="25095663" w14:textId="54BCFA2B" w:rsidR="00E654A3" w:rsidRDefault="00151519">
      <w:pPr>
        <w:pStyle w:val="TOC1"/>
        <w:rPr>
          <w:rFonts w:asciiTheme="minorHAnsi" w:eastAsiaTheme="minorEastAsia" w:hAnsiTheme="minorHAnsi" w:cstheme="minorBidi"/>
          <w:b w:val="0"/>
          <w:noProof/>
          <w:sz w:val="22"/>
          <w:lang w:val="fr-BE" w:eastAsia="fr-BE"/>
        </w:rPr>
      </w:pPr>
      <w:hyperlink w:anchor="_Toc521319939" w:history="1">
        <w:r w:rsidR="00E654A3" w:rsidRPr="00651134">
          <w:rPr>
            <w:rStyle w:val="Hyperlink"/>
            <w:noProof/>
          </w:rPr>
          <w:t>Coherence - cross domain</w:t>
        </w:r>
        <w:r w:rsidR="00E654A3">
          <w:rPr>
            <w:noProof/>
            <w:webHidden/>
          </w:rPr>
          <w:tab/>
        </w:r>
        <w:r w:rsidR="00E654A3">
          <w:rPr>
            <w:noProof/>
            <w:webHidden/>
          </w:rPr>
          <w:fldChar w:fldCharType="begin"/>
        </w:r>
        <w:r w:rsidR="00E654A3">
          <w:rPr>
            <w:noProof/>
            <w:webHidden/>
          </w:rPr>
          <w:instrText xml:space="preserve"> PAGEREF _Toc521319939 \h </w:instrText>
        </w:r>
        <w:r w:rsidR="00E654A3">
          <w:rPr>
            <w:noProof/>
            <w:webHidden/>
          </w:rPr>
        </w:r>
        <w:r w:rsidR="00E654A3">
          <w:rPr>
            <w:noProof/>
            <w:webHidden/>
          </w:rPr>
          <w:fldChar w:fldCharType="separate"/>
        </w:r>
        <w:r w:rsidR="00E654A3">
          <w:rPr>
            <w:noProof/>
            <w:webHidden/>
          </w:rPr>
          <w:t>24</w:t>
        </w:r>
        <w:r w:rsidR="00E654A3">
          <w:rPr>
            <w:noProof/>
            <w:webHidden/>
          </w:rPr>
          <w:fldChar w:fldCharType="end"/>
        </w:r>
      </w:hyperlink>
    </w:p>
    <w:p w14:paraId="7243E51C" w14:textId="1AEE1FC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4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COHER_X_DOM</w:t>
        </w:r>
        <w:r w:rsidR="00E654A3">
          <w:rPr>
            <w:noProof/>
            <w:webHidden/>
          </w:rPr>
          <w:tab/>
        </w:r>
        <w:r w:rsidR="00E654A3">
          <w:rPr>
            <w:noProof/>
            <w:webHidden/>
          </w:rPr>
          <w:fldChar w:fldCharType="begin"/>
        </w:r>
        <w:r w:rsidR="00E654A3">
          <w:rPr>
            <w:noProof/>
            <w:webHidden/>
          </w:rPr>
          <w:instrText xml:space="preserve"> PAGEREF _Toc521319940 \h </w:instrText>
        </w:r>
        <w:r w:rsidR="00E654A3">
          <w:rPr>
            <w:noProof/>
            <w:webHidden/>
          </w:rPr>
        </w:r>
        <w:r w:rsidR="00E654A3">
          <w:rPr>
            <w:noProof/>
            <w:webHidden/>
          </w:rPr>
          <w:fldChar w:fldCharType="separate"/>
        </w:r>
        <w:r w:rsidR="00E654A3">
          <w:rPr>
            <w:noProof/>
            <w:webHidden/>
          </w:rPr>
          <w:t>24</w:t>
        </w:r>
        <w:r w:rsidR="00E654A3">
          <w:rPr>
            <w:noProof/>
            <w:webHidden/>
          </w:rPr>
          <w:fldChar w:fldCharType="end"/>
        </w:r>
      </w:hyperlink>
    </w:p>
    <w:p w14:paraId="31B95883" w14:textId="4D348A87" w:rsidR="00E654A3" w:rsidRDefault="00151519">
      <w:pPr>
        <w:pStyle w:val="TOC1"/>
        <w:rPr>
          <w:rFonts w:asciiTheme="minorHAnsi" w:eastAsiaTheme="minorEastAsia" w:hAnsiTheme="minorHAnsi" w:cstheme="minorBidi"/>
          <w:b w:val="0"/>
          <w:noProof/>
          <w:sz w:val="22"/>
          <w:lang w:val="fr-BE" w:eastAsia="fr-BE"/>
        </w:rPr>
      </w:pPr>
      <w:hyperlink w:anchor="_Toc521319941" w:history="1">
        <w:r w:rsidR="00E654A3" w:rsidRPr="00651134">
          <w:rPr>
            <w:rStyle w:val="Hyperlink"/>
            <w:noProof/>
          </w:rPr>
          <w:t>Coherence - internal</w:t>
        </w:r>
        <w:r w:rsidR="00E654A3">
          <w:rPr>
            <w:noProof/>
            <w:webHidden/>
          </w:rPr>
          <w:tab/>
        </w:r>
        <w:r w:rsidR="00E654A3">
          <w:rPr>
            <w:noProof/>
            <w:webHidden/>
          </w:rPr>
          <w:fldChar w:fldCharType="begin"/>
        </w:r>
        <w:r w:rsidR="00E654A3">
          <w:rPr>
            <w:noProof/>
            <w:webHidden/>
          </w:rPr>
          <w:instrText xml:space="preserve"> PAGEREF _Toc521319941 \h </w:instrText>
        </w:r>
        <w:r w:rsidR="00E654A3">
          <w:rPr>
            <w:noProof/>
            <w:webHidden/>
          </w:rPr>
        </w:r>
        <w:r w:rsidR="00E654A3">
          <w:rPr>
            <w:noProof/>
            <w:webHidden/>
          </w:rPr>
          <w:fldChar w:fldCharType="separate"/>
        </w:r>
        <w:r w:rsidR="00E654A3">
          <w:rPr>
            <w:noProof/>
            <w:webHidden/>
          </w:rPr>
          <w:t>25</w:t>
        </w:r>
        <w:r w:rsidR="00E654A3">
          <w:rPr>
            <w:noProof/>
            <w:webHidden/>
          </w:rPr>
          <w:fldChar w:fldCharType="end"/>
        </w:r>
      </w:hyperlink>
    </w:p>
    <w:p w14:paraId="2E855E73" w14:textId="7924284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4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COHER_INTERNAL</w:t>
        </w:r>
        <w:r w:rsidR="00E654A3">
          <w:rPr>
            <w:noProof/>
            <w:webHidden/>
          </w:rPr>
          <w:tab/>
        </w:r>
        <w:r w:rsidR="00E654A3">
          <w:rPr>
            <w:noProof/>
            <w:webHidden/>
          </w:rPr>
          <w:fldChar w:fldCharType="begin"/>
        </w:r>
        <w:r w:rsidR="00E654A3">
          <w:rPr>
            <w:noProof/>
            <w:webHidden/>
          </w:rPr>
          <w:instrText xml:space="preserve"> PAGEREF _Toc521319942 \h </w:instrText>
        </w:r>
        <w:r w:rsidR="00E654A3">
          <w:rPr>
            <w:noProof/>
            <w:webHidden/>
          </w:rPr>
        </w:r>
        <w:r w:rsidR="00E654A3">
          <w:rPr>
            <w:noProof/>
            <w:webHidden/>
          </w:rPr>
          <w:fldChar w:fldCharType="separate"/>
        </w:r>
        <w:r w:rsidR="00E654A3">
          <w:rPr>
            <w:noProof/>
            <w:webHidden/>
          </w:rPr>
          <w:t>25</w:t>
        </w:r>
        <w:r w:rsidR="00E654A3">
          <w:rPr>
            <w:noProof/>
            <w:webHidden/>
          </w:rPr>
          <w:fldChar w:fldCharType="end"/>
        </w:r>
      </w:hyperlink>
    </w:p>
    <w:p w14:paraId="4D8538D8" w14:textId="7BBAD5E0" w:rsidR="00E654A3" w:rsidRDefault="00151519">
      <w:pPr>
        <w:pStyle w:val="TOC1"/>
        <w:rPr>
          <w:rFonts w:asciiTheme="minorHAnsi" w:eastAsiaTheme="minorEastAsia" w:hAnsiTheme="minorHAnsi" w:cstheme="minorBidi"/>
          <w:b w:val="0"/>
          <w:noProof/>
          <w:sz w:val="22"/>
          <w:lang w:val="fr-BE" w:eastAsia="fr-BE"/>
        </w:rPr>
      </w:pPr>
      <w:hyperlink w:anchor="_Toc521319943" w:history="1">
        <w:r w:rsidR="00E654A3" w:rsidRPr="00651134">
          <w:rPr>
            <w:rStyle w:val="Hyperlink"/>
            <w:noProof/>
          </w:rPr>
          <w:t>Comment</w:t>
        </w:r>
        <w:r w:rsidR="00E654A3">
          <w:rPr>
            <w:noProof/>
            <w:webHidden/>
          </w:rPr>
          <w:tab/>
        </w:r>
        <w:r w:rsidR="00E654A3">
          <w:rPr>
            <w:noProof/>
            <w:webHidden/>
          </w:rPr>
          <w:fldChar w:fldCharType="begin"/>
        </w:r>
        <w:r w:rsidR="00E654A3">
          <w:rPr>
            <w:noProof/>
            <w:webHidden/>
          </w:rPr>
          <w:instrText xml:space="preserve"> PAGEREF _Toc521319943 \h </w:instrText>
        </w:r>
        <w:r w:rsidR="00E654A3">
          <w:rPr>
            <w:noProof/>
            <w:webHidden/>
          </w:rPr>
        </w:r>
        <w:r w:rsidR="00E654A3">
          <w:rPr>
            <w:noProof/>
            <w:webHidden/>
          </w:rPr>
          <w:fldChar w:fldCharType="separate"/>
        </w:r>
        <w:r w:rsidR="00E654A3">
          <w:rPr>
            <w:noProof/>
            <w:webHidden/>
          </w:rPr>
          <w:t>25</w:t>
        </w:r>
        <w:r w:rsidR="00E654A3">
          <w:rPr>
            <w:noProof/>
            <w:webHidden/>
          </w:rPr>
          <w:fldChar w:fldCharType="end"/>
        </w:r>
      </w:hyperlink>
    </w:p>
    <w:p w14:paraId="0AE292DC" w14:textId="46F9D55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4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COMMENT</w:t>
        </w:r>
        <w:r w:rsidR="00E654A3">
          <w:rPr>
            <w:noProof/>
            <w:webHidden/>
          </w:rPr>
          <w:tab/>
        </w:r>
        <w:r w:rsidR="00E654A3">
          <w:rPr>
            <w:noProof/>
            <w:webHidden/>
          </w:rPr>
          <w:fldChar w:fldCharType="begin"/>
        </w:r>
        <w:r w:rsidR="00E654A3">
          <w:rPr>
            <w:noProof/>
            <w:webHidden/>
          </w:rPr>
          <w:instrText xml:space="preserve"> PAGEREF _Toc521319944 \h </w:instrText>
        </w:r>
        <w:r w:rsidR="00E654A3">
          <w:rPr>
            <w:noProof/>
            <w:webHidden/>
          </w:rPr>
        </w:r>
        <w:r w:rsidR="00E654A3">
          <w:rPr>
            <w:noProof/>
            <w:webHidden/>
          </w:rPr>
          <w:fldChar w:fldCharType="separate"/>
        </w:r>
        <w:r w:rsidR="00E654A3">
          <w:rPr>
            <w:noProof/>
            <w:webHidden/>
          </w:rPr>
          <w:t>26</w:t>
        </w:r>
        <w:r w:rsidR="00E654A3">
          <w:rPr>
            <w:noProof/>
            <w:webHidden/>
          </w:rPr>
          <w:fldChar w:fldCharType="end"/>
        </w:r>
      </w:hyperlink>
    </w:p>
    <w:p w14:paraId="3128B3FA" w14:textId="3D2DDCE7" w:rsidR="00E654A3" w:rsidRDefault="00151519">
      <w:pPr>
        <w:pStyle w:val="TOC1"/>
        <w:rPr>
          <w:rFonts w:asciiTheme="minorHAnsi" w:eastAsiaTheme="minorEastAsia" w:hAnsiTheme="minorHAnsi" w:cstheme="minorBidi"/>
          <w:b w:val="0"/>
          <w:noProof/>
          <w:sz w:val="22"/>
          <w:lang w:val="fr-BE" w:eastAsia="fr-BE"/>
        </w:rPr>
      </w:pPr>
      <w:hyperlink w:anchor="_Toc521319945" w:history="1">
        <w:r w:rsidR="00E654A3" w:rsidRPr="00651134">
          <w:rPr>
            <w:rStyle w:val="Hyperlink"/>
            <w:noProof/>
          </w:rPr>
          <w:t>Comparability</w:t>
        </w:r>
        <w:r w:rsidR="00E654A3">
          <w:rPr>
            <w:noProof/>
            <w:webHidden/>
          </w:rPr>
          <w:tab/>
        </w:r>
        <w:r w:rsidR="00E654A3">
          <w:rPr>
            <w:noProof/>
            <w:webHidden/>
          </w:rPr>
          <w:fldChar w:fldCharType="begin"/>
        </w:r>
        <w:r w:rsidR="00E654A3">
          <w:rPr>
            <w:noProof/>
            <w:webHidden/>
          </w:rPr>
          <w:instrText xml:space="preserve"> PAGEREF _Toc521319945 \h </w:instrText>
        </w:r>
        <w:r w:rsidR="00E654A3">
          <w:rPr>
            <w:noProof/>
            <w:webHidden/>
          </w:rPr>
        </w:r>
        <w:r w:rsidR="00E654A3">
          <w:rPr>
            <w:noProof/>
            <w:webHidden/>
          </w:rPr>
          <w:fldChar w:fldCharType="separate"/>
        </w:r>
        <w:r w:rsidR="00E654A3">
          <w:rPr>
            <w:noProof/>
            <w:webHidden/>
          </w:rPr>
          <w:t>26</w:t>
        </w:r>
        <w:r w:rsidR="00E654A3">
          <w:rPr>
            <w:noProof/>
            <w:webHidden/>
          </w:rPr>
          <w:fldChar w:fldCharType="end"/>
        </w:r>
      </w:hyperlink>
    </w:p>
    <w:p w14:paraId="018D3E30" w14:textId="507A68F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4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COMPARABILITY</w:t>
        </w:r>
        <w:r w:rsidR="00E654A3">
          <w:rPr>
            <w:noProof/>
            <w:webHidden/>
          </w:rPr>
          <w:tab/>
        </w:r>
        <w:r w:rsidR="00E654A3">
          <w:rPr>
            <w:noProof/>
            <w:webHidden/>
          </w:rPr>
          <w:fldChar w:fldCharType="begin"/>
        </w:r>
        <w:r w:rsidR="00E654A3">
          <w:rPr>
            <w:noProof/>
            <w:webHidden/>
          </w:rPr>
          <w:instrText xml:space="preserve"> PAGEREF _Toc521319946 \h </w:instrText>
        </w:r>
        <w:r w:rsidR="00E654A3">
          <w:rPr>
            <w:noProof/>
            <w:webHidden/>
          </w:rPr>
        </w:r>
        <w:r w:rsidR="00E654A3">
          <w:rPr>
            <w:noProof/>
            <w:webHidden/>
          </w:rPr>
          <w:fldChar w:fldCharType="separate"/>
        </w:r>
        <w:r w:rsidR="00E654A3">
          <w:rPr>
            <w:noProof/>
            <w:webHidden/>
          </w:rPr>
          <w:t>26</w:t>
        </w:r>
        <w:r w:rsidR="00E654A3">
          <w:rPr>
            <w:noProof/>
            <w:webHidden/>
          </w:rPr>
          <w:fldChar w:fldCharType="end"/>
        </w:r>
      </w:hyperlink>
    </w:p>
    <w:p w14:paraId="22976C0A" w14:textId="6E044F97" w:rsidR="00E654A3" w:rsidRDefault="00151519">
      <w:pPr>
        <w:pStyle w:val="TOC1"/>
        <w:rPr>
          <w:rFonts w:asciiTheme="minorHAnsi" w:eastAsiaTheme="minorEastAsia" w:hAnsiTheme="minorHAnsi" w:cstheme="minorBidi"/>
          <w:b w:val="0"/>
          <w:noProof/>
          <w:sz w:val="22"/>
          <w:lang w:val="fr-BE" w:eastAsia="fr-BE"/>
        </w:rPr>
      </w:pPr>
      <w:hyperlink w:anchor="_Toc521319947" w:history="1">
        <w:r w:rsidR="00E654A3" w:rsidRPr="00651134">
          <w:rPr>
            <w:rStyle w:val="Hyperlink"/>
            <w:noProof/>
          </w:rPr>
          <w:t>Comparability - geographical</w:t>
        </w:r>
        <w:r w:rsidR="00E654A3">
          <w:rPr>
            <w:noProof/>
            <w:webHidden/>
          </w:rPr>
          <w:tab/>
        </w:r>
        <w:r w:rsidR="00E654A3">
          <w:rPr>
            <w:noProof/>
            <w:webHidden/>
          </w:rPr>
          <w:fldChar w:fldCharType="begin"/>
        </w:r>
        <w:r w:rsidR="00E654A3">
          <w:rPr>
            <w:noProof/>
            <w:webHidden/>
          </w:rPr>
          <w:instrText xml:space="preserve"> PAGEREF _Toc521319947 \h </w:instrText>
        </w:r>
        <w:r w:rsidR="00E654A3">
          <w:rPr>
            <w:noProof/>
            <w:webHidden/>
          </w:rPr>
        </w:r>
        <w:r w:rsidR="00E654A3">
          <w:rPr>
            <w:noProof/>
            <w:webHidden/>
          </w:rPr>
          <w:fldChar w:fldCharType="separate"/>
        </w:r>
        <w:r w:rsidR="00E654A3">
          <w:rPr>
            <w:noProof/>
            <w:webHidden/>
          </w:rPr>
          <w:t>26</w:t>
        </w:r>
        <w:r w:rsidR="00E654A3">
          <w:rPr>
            <w:noProof/>
            <w:webHidden/>
          </w:rPr>
          <w:fldChar w:fldCharType="end"/>
        </w:r>
      </w:hyperlink>
    </w:p>
    <w:p w14:paraId="261882BE" w14:textId="6AD1571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4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COMPAR_GEO</w:t>
        </w:r>
        <w:r w:rsidR="00E654A3">
          <w:rPr>
            <w:noProof/>
            <w:webHidden/>
          </w:rPr>
          <w:tab/>
        </w:r>
        <w:r w:rsidR="00E654A3">
          <w:rPr>
            <w:noProof/>
            <w:webHidden/>
          </w:rPr>
          <w:fldChar w:fldCharType="begin"/>
        </w:r>
        <w:r w:rsidR="00E654A3">
          <w:rPr>
            <w:noProof/>
            <w:webHidden/>
          </w:rPr>
          <w:instrText xml:space="preserve"> PAGEREF _Toc521319948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155C8077" w14:textId="5B1CEBF5" w:rsidR="00E654A3" w:rsidRDefault="00151519">
      <w:pPr>
        <w:pStyle w:val="TOC1"/>
        <w:rPr>
          <w:rFonts w:asciiTheme="minorHAnsi" w:eastAsiaTheme="minorEastAsia" w:hAnsiTheme="minorHAnsi" w:cstheme="minorBidi"/>
          <w:b w:val="0"/>
          <w:noProof/>
          <w:sz w:val="22"/>
          <w:lang w:val="fr-BE" w:eastAsia="fr-BE"/>
        </w:rPr>
      </w:pPr>
      <w:hyperlink w:anchor="_Toc521319949" w:history="1">
        <w:r w:rsidR="00E654A3" w:rsidRPr="00651134">
          <w:rPr>
            <w:rStyle w:val="Hyperlink"/>
            <w:noProof/>
          </w:rPr>
          <w:t>Comparability - over time</w:t>
        </w:r>
        <w:r w:rsidR="00E654A3">
          <w:rPr>
            <w:noProof/>
            <w:webHidden/>
          </w:rPr>
          <w:tab/>
        </w:r>
        <w:r w:rsidR="00E654A3">
          <w:rPr>
            <w:noProof/>
            <w:webHidden/>
          </w:rPr>
          <w:fldChar w:fldCharType="begin"/>
        </w:r>
        <w:r w:rsidR="00E654A3">
          <w:rPr>
            <w:noProof/>
            <w:webHidden/>
          </w:rPr>
          <w:instrText xml:space="preserve"> PAGEREF _Toc521319949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18B9115D" w14:textId="78A7881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COMPAR_TIME</w:t>
        </w:r>
        <w:r w:rsidR="00E654A3">
          <w:rPr>
            <w:noProof/>
            <w:webHidden/>
          </w:rPr>
          <w:tab/>
        </w:r>
        <w:r w:rsidR="00E654A3">
          <w:rPr>
            <w:noProof/>
            <w:webHidden/>
          </w:rPr>
          <w:fldChar w:fldCharType="begin"/>
        </w:r>
        <w:r w:rsidR="00E654A3">
          <w:rPr>
            <w:noProof/>
            <w:webHidden/>
          </w:rPr>
          <w:instrText xml:space="preserve"> PAGEREF _Toc521319950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0EDBDA7E" w14:textId="56CDA1D2" w:rsidR="00E654A3" w:rsidRDefault="00151519">
      <w:pPr>
        <w:pStyle w:val="TOC1"/>
        <w:rPr>
          <w:rFonts w:asciiTheme="minorHAnsi" w:eastAsiaTheme="minorEastAsia" w:hAnsiTheme="minorHAnsi" w:cstheme="minorBidi"/>
          <w:b w:val="0"/>
          <w:noProof/>
          <w:sz w:val="22"/>
          <w:lang w:val="fr-BE" w:eastAsia="fr-BE"/>
        </w:rPr>
      </w:pPr>
      <w:hyperlink w:anchor="_Toc521319951" w:history="1">
        <w:r w:rsidR="00E654A3" w:rsidRPr="00651134">
          <w:rPr>
            <w:rStyle w:val="Hyperlink"/>
            <w:noProof/>
          </w:rPr>
          <w:t>Compiling agency</w:t>
        </w:r>
        <w:r w:rsidR="00E654A3">
          <w:rPr>
            <w:noProof/>
            <w:webHidden/>
          </w:rPr>
          <w:tab/>
        </w:r>
        <w:r w:rsidR="00E654A3">
          <w:rPr>
            <w:noProof/>
            <w:webHidden/>
          </w:rPr>
          <w:fldChar w:fldCharType="begin"/>
        </w:r>
        <w:r w:rsidR="00E654A3">
          <w:rPr>
            <w:noProof/>
            <w:webHidden/>
          </w:rPr>
          <w:instrText xml:space="preserve"> PAGEREF _Toc521319951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2359CA5C" w14:textId="21637B8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COMPILING_ORG</w:t>
        </w:r>
        <w:r w:rsidR="00E654A3">
          <w:rPr>
            <w:noProof/>
            <w:webHidden/>
          </w:rPr>
          <w:tab/>
        </w:r>
        <w:r w:rsidR="00E654A3">
          <w:rPr>
            <w:noProof/>
            <w:webHidden/>
          </w:rPr>
          <w:fldChar w:fldCharType="begin"/>
        </w:r>
        <w:r w:rsidR="00E654A3">
          <w:rPr>
            <w:noProof/>
            <w:webHidden/>
          </w:rPr>
          <w:instrText xml:space="preserve"> PAGEREF _Toc521319952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46B4FE8E" w14:textId="668DD37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3"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 ORGANISATION</w:t>
        </w:r>
        <w:r w:rsidR="00E654A3">
          <w:rPr>
            <w:noProof/>
            <w:webHidden/>
          </w:rPr>
          <w:tab/>
        </w:r>
        <w:r w:rsidR="00E654A3">
          <w:rPr>
            <w:noProof/>
            <w:webHidden/>
          </w:rPr>
          <w:fldChar w:fldCharType="begin"/>
        </w:r>
        <w:r w:rsidR="00E654A3">
          <w:rPr>
            <w:noProof/>
            <w:webHidden/>
          </w:rPr>
          <w:instrText xml:space="preserve"> PAGEREF _Toc521319953 \h </w:instrText>
        </w:r>
        <w:r w:rsidR="00E654A3">
          <w:rPr>
            <w:noProof/>
            <w:webHidden/>
          </w:rPr>
        </w:r>
        <w:r w:rsidR="00E654A3">
          <w:rPr>
            <w:noProof/>
            <w:webHidden/>
          </w:rPr>
          <w:fldChar w:fldCharType="separate"/>
        </w:r>
        <w:r w:rsidR="00E654A3">
          <w:rPr>
            <w:noProof/>
            <w:webHidden/>
          </w:rPr>
          <w:t>27</w:t>
        </w:r>
        <w:r w:rsidR="00E654A3">
          <w:rPr>
            <w:noProof/>
            <w:webHidden/>
          </w:rPr>
          <w:fldChar w:fldCharType="end"/>
        </w:r>
      </w:hyperlink>
    </w:p>
    <w:p w14:paraId="28966897" w14:textId="02C06E5E" w:rsidR="00E654A3" w:rsidRDefault="00151519">
      <w:pPr>
        <w:pStyle w:val="TOC1"/>
        <w:rPr>
          <w:rFonts w:asciiTheme="minorHAnsi" w:eastAsiaTheme="minorEastAsia" w:hAnsiTheme="minorHAnsi" w:cstheme="minorBidi"/>
          <w:b w:val="0"/>
          <w:noProof/>
          <w:sz w:val="22"/>
          <w:lang w:val="fr-BE" w:eastAsia="fr-BE"/>
        </w:rPr>
      </w:pPr>
      <w:hyperlink w:anchor="_Toc521319954" w:history="1">
        <w:r w:rsidR="00E654A3" w:rsidRPr="00651134">
          <w:rPr>
            <w:rStyle w:val="Hyperlink"/>
            <w:noProof/>
          </w:rPr>
          <w:t>Component</w:t>
        </w:r>
        <w:r w:rsidR="00E654A3">
          <w:rPr>
            <w:noProof/>
            <w:webHidden/>
          </w:rPr>
          <w:tab/>
        </w:r>
        <w:r w:rsidR="00E654A3">
          <w:rPr>
            <w:noProof/>
            <w:webHidden/>
          </w:rPr>
          <w:fldChar w:fldCharType="begin"/>
        </w:r>
        <w:r w:rsidR="00E654A3">
          <w:rPr>
            <w:noProof/>
            <w:webHidden/>
          </w:rPr>
          <w:instrText xml:space="preserve"> PAGEREF _Toc521319954 \h </w:instrText>
        </w:r>
        <w:r w:rsidR="00E654A3">
          <w:rPr>
            <w:noProof/>
            <w:webHidden/>
          </w:rPr>
        </w:r>
        <w:r w:rsidR="00E654A3">
          <w:rPr>
            <w:noProof/>
            <w:webHidden/>
          </w:rPr>
          <w:fldChar w:fldCharType="separate"/>
        </w:r>
        <w:r w:rsidR="00E654A3">
          <w:rPr>
            <w:noProof/>
            <w:webHidden/>
          </w:rPr>
          <w:t>28</w:t>
        </w:r>
        <w:r w:rsidR="00E654A3">
          <w:rPr>
            <w:noProof/>
            <w:webHidden/>
          </w:rPr>
          <w:fldChar w:fldCharType="end"/>
        </w:r>
      </w:hyperlink>
    </w:p>
    <w:p w14:paraId="2D37204E" w14:textId="19595E8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COMPONENT</w:t>
        </w:r>
        <w:r w:rsidR="00E654A3">
          <w:rPr>
            <w:noProof/>
            <w:webHidden/>
          </w:rPr>
          <w:tab/>
        </w:r>
        <w:r w:rsidR="00E654A3">
          <w:rPr>
            <w:noProof/>
            <w:webHidden/>
          </w:rPr>
          <w:fldChar w:fldCharType="begin"/>
        </w:r>
        <w:r w:rsidR="00E654A3">
          <w:rPr>
            <w:noProof/>
            <w:webHidden/>
          </w:rPr>
          <w:instrText xml:space="preserve"> PAGEREF _Toc521319955 \h </w:instrText>
        </w:r>
        <w:r w:rsidR="00E654A3">
          <w:rPr>
            <w:noProof/>
            <w:webHidden/>
          </w:rPr>
        </w:r>
        <w:r w:rsidR="00E654A3">
          <w:rPr>
            <w:noProof/>
            <w:webHidden/>
          </w:rPr>
          <w:fldChar w:fldCharType="separate"/>
        </w:r>
        <w:r w:rsidR="00E654A3">
          <w:rPr>
            <w:noProof/>
            <w:webHidden/>
          </w:rPr>
          <w:t>28</w:t>
        </w:r>
        <w:r w:rsidR="00E654A3">
          <w:rPr>
            <w:noProof/>
            <w:webHidden/>
          </w:rPr>
          <w:fldChar w:fldCharType="end"/>
        </w:r>
      </w:hyperlink>
    </w:p>
    <w:p w14:paraId="36DF13B3" w14:textId="01E6B305" w:rsidR="00E654A3" w:rsidRDefault="00151519">
      <w:pPr>
        <w:pStyle w:val="TOC1"/>
        <w:rPr>
          <w:rFonts w:asciiTheme="minorHAnsi" w:eastAsiaTheme="minorEastAsia" w:hAnsiTheme="minorHAnsi" w:cstheme="minorBidi"/>
          <w:b w:val="0"/>
          <w:noProof/>
          <w:sz w:val="22"/>
          <w:lang w:val="fr-BE" w:eastAsia="fr-BE"/>
        </w:rPr>
      </w:pPr>
      <w:hyperlink w:anchor="_Toc521319956" w:history="1">
        <w:r w:rsidR="00E654A3" w:rsidRPr="00651134">
          <w:rPr>
            <w:rStyle w:val="Hyperlink"/>
            <w:noProof/>
          </w:rPr>
          <w:t>Concept</w:t>
        </w:r>
        <w:r w:rsidR="00E654A3">
          <w:rPr>
            <w:noProof/>
            <w:webHidden/>
          </w:rPr>
          <w:tab/>
        </w:r>
        <w:r w:rsidR="00E654A3">
          <w:rPr>
            <w:noProof/>
            <w:webHidden/>
          </w:rPr>
          <w:fldChar w:fldCharType="begin"/>
        </w:r>
        <w:r w:rsidR="00E654A3">
          <w:rPr>
            <w:noProof/>
            <w:webHidden/>
          </w:rPr>
          <w:instrText xml:space="preserve"> PAGEREF _Toc521319956 \h </w:instrText>
        </w:r>
        <w:r w:rsidR="00E654A3">
          <w:rPr>
            <w:noProof/>
            <w:webHidden/>
          </w:rPr>
        </w:r>
        <w:r w:rsidR="00E654A3">
          <w:rPr>
            <w:noProof/>
            <w:webHidden/>
          </w:rPr>
          <w:fldChar w:fldCharType="separate"/>
        </w:r>
        <w:r w:rsidR="00E654A3">
          <w:rPr>
            <w:noProof/>
            <w:webHidden/>
          </w:rPr>
          <w:t>28</w:t>
        </w:r>
        <w:r w:rsidR="00E654A3">
          <w:rPr>
            <w:noProof/>
            <w:webHidden/>
          </w:rPr>
          <w:fldChar w:fldCharType="end"/>
        </w:r>
      </w:hyperlink>
    </w:p>
    <w:p w14:paraId="270378D2" w14:textId="62C27D6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CONCEPT</w:t>
        </w:r>
        <w:r w:rsidR="00E654A3">
          <w:rPr>
            <w:noProof/>
            <w:webHidden/>
          </w:rPr>
          <w:tab/>
        </w:r>
        <w:r w:rsidR="00E654A3">
          <w:rPr>
            <w:noProof/>
            <w:webHidden/>
          </w:rPr>
          <w:fldChar w:fldCharType="begin"/>
        </w:r>
        <w:r w:rsidR="00E654A3">
          <w:rPr>
            <w:noProof/>
            <w:webHidden/>
          </w:rPr>
          <w:instrText xml:space="preserve"> PAGEREF _Toc521319957 \h </w:instrText>
        </w:r>
        <w:r w:rsidR="00E654A3">
          <w:rPr>
            <w:noProof/>
            <w:webHidden/>
          </w:rPr>
        </w:r>
        <w:r w:rsidR="00E654A3">
          <w:rPr>
            <w:noProof/>
            <w:webHidden/>
          </w:rPr>
          <w:fldChar w:fldCharType="separate"/>
        </w:r>
        <w:r w:rsidR="00E654A3">
          <w:rPr>
            <w:noProof/>
            <w:webHidden/>
          </w:rPr>
          <w:t>29</w:t>
        </w:r>
        <w:r w:rsidR="00E654A3">
          <w:rPr>
            <w:noProof/>
            <w:webHidden/>
          </w:rPr>
          <w:fldChar w:fldCharType="end"/>
        </w:r>
      </w:hyperlink>
    </w:p>
    <w:p w14:paraId="4B3ECC02" w14:textId="08E74AC7"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58" w:history="1">
        <w:r w:rsidR="00E654A3" w:rsidRPr="00651134">
          <w:rPr>
            <w:rStyle w:val="Hyperlink"/>
            <w:noProof/>
          </w:rPr>
          <w:t>Concept Scheme</w:t>
        </w:r>
        <w:r w:rsidR="00E654A3">
          <w:rPr>
            <w:noProof/>
            <w:webHidden/>
          </w:rPr>
          <w:tab/>
        </w:r>
        <w:r w:rsidR="00E654A3">
          <w:rPr>
            <w:noProof/>
            <w:webHidden/>
          </w:rPr>
          <w:fldChar w:fldCharType="begin"/>
        </w:r>
        <w:r w:rsidR="00E654A3">
          <w:rPr>
            <w:noProof/>
            <w:webHidden/>
          </w:rPr>
          <w:instrText xml:space="preserve"> PAGEREF _Toc521319958 \h </w:instrText>
        </w:r>
        <w:r w:rsidR="00E654A3">
          <w:rPr>
            <w:noProof/>
            <w:webHidden/>
          </w:rPr>
        </w:r>
        <w:r w:rsidR="00E654A3">
          <w:rPr>
            <w:noProof/>
            <w:webHidden/>
          </w:rPr>
          <w:fldChar w:fldCharType="separate"/>
        </w:r>
        <w:r w:rsidR="00E654A3">
          <w:rPr>
            <w:noProof/>
            <w:webHidden/>
          </w:rPr>
          <w:t>29</w:t>
        </w:r>
        <w:r w:rsidR="00E654A3">
          <w:rPr>
            <w:noProof/>
            <w:webHidden/>
          </w:rPr>
          <w:fldChar w:fldCharType="end"/>
        </w:r>
      </w:hyperlink>
    </w:p>
    <w:p w14:paraId="432539A6" w14:textId="61E614E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5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CONCEPT_SCH</w:t>
        </w:r>
        <w:r w:rsidR="00E654A3">
          <w:rPr>
            <w:noProof/>
            <w:webHidden/>
          </w:rPr>
          <w:tab/>
        </w:r>
        <w:r w:rsidR="00E654A3">
          <w:rPr>
            <w:noProof/>
            <w:webHidden/>
          </w:rPr>
          <w:fldChar w:fldCharType="begin"/>
        </w:r>
        <w:r w:rsidR="00E654A3">
          <w:rPr>
            <w:noProof/>
            <w:webHidden/>
          </w:rPr>
          <w:instrText xml:space="preserve"> PAGEREF _Toc521319959 \h </w:instrText>
        </w:r>
        <w:r w:rsidR="00E654A3">
          <w:rPr>
            <w:noProof/>
            <w:webHidden/>
          </w:rPr>
        </w:r>
        <w:r w:rsidR="00E654A3">
          <w:rPr>
            <w:noProof/>
            <w:webHidden/>
          </w:rPr>
          <w:fldChar w:fldCharType="separate"/>
        </w:r>
        <w:r w:rsidR="00E654A3">
          <w:rPr>
            <w:noProof/>
            <w:webHidden/>
          </w:rPr>
          <w:t>29</w:t>
        </w:r>
        <w:r w:rsidR="00E654A3">
          <w:rPr>
            <w:noProof/>
            <w:webHidden/>
          </w:rPr>
          <w:fldChar w:fldCharType="end"/>
        </w:r>
      </w:hyperlink>
    </w:p>
    <w:p w14:paraId="062175BE" w14:textId="636D4B70"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60" w:history="1">
        <w:r w:rsidR="00E654A3" w:rsidRPr="00651134">
          <w:rPr>
            <w:rStyle w:val="Hyperlink"/>
            <w:noProof/>
          </w:rPr>
          <w:t>Confidentiality</w:t>
        </w:r>
        <w:r w:rsidR="00E654A3">
          <w:rPr>
            <w:noProof/>
            <w:webHidden/>
          </w:rPr>
          <w:tab/>
        </w:r>
        <w:r w:rsidR="00E654A3">
          <w:rPr>
            <w:noProof/>
            <w:webHidden/>
          </w:rPr>
          <w:fldChar w:fldCharType="begin"/>
        </w:r>
        <w:r w:rsidR="00E654A3">
          <w:rPr>
            <w:noProof/>
            <w:webHidden/>
          </w:rPr>
          <w:instrText xml:space="preserve"> PAGEREF _Toc521319960 \h </w:instrText>
        </w:r>
        <w:r w:rsidR="00E654A3">
          <w:rPr>
            <w:noProof/>
            <w:webHidden/>
          </w:rPr>
        </w:r>
        <w:r w:rsidR="00E654A3">
          <w:rPr>
            <w:noProof/>
            <w:webHidden/>
          </w:rPr>
          <w:fldChar w:fldCharType="separate"/>
        </w:r>
        <w:r w:rsidR="00E654A3">
          <w:rPr>
            <w:noProof/>
            <w:webHidden/>
          </w:rPr>
          <w:t>29</w:t>
        </w:r>
        <w:r w:rsidR="00E654A3">
          <w:rPr>
            <w:noProof/>
            <w:webHidden/>
          </w:rPr>
          <w:fldChar w:fldCharType="end"/>
        </w:r>
      </w:hyperlink>
    </w:p>
    <w:p w14:paraId="4CAEA4BB" w14:textId="7B1C906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6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CONF</w:t>
        </w:r>
        <w:r w:rsidR="00E654A3">
          <w:rPr>
            <w:noProof/>
            <w:webHidden/>
          </w:rPr>
          <w:tab/>
        </w:r>
        <w:r w:rsidR="00E654A3">
          <w:rPr>
            <w:noProof/>
            <w:webHidden/>
          </w:rPr>
          <w:fldChar w:fldCharType="begin"/>
        </w:r>
        <w:r w:rsidR="00E654A3">
          <w:rPr>
            <w:noProof/>
            <w:webHidden/>
          </w:rPr>
          <w:instrText xml:space="preserve"> PAGEREF _Toc521319961 \h </w:instrText>
        </w:r>
        <w:r w:rsidR="00E654A3">
          <w:rPr>
            <w:noProof/>
            <w:webHidden/>
          </w:rPr>
        </w:r>
        <w:r w:rsidR="00E654A3">
          <w:rPr>
            <w:noProof/>
            <w:webHidden/>
          </w:rPr>
          <w:fldChar w:fldCharType="separate"/>
        </w:r>
        <w:r w:rsidR="00E654A3">
          <w:rPr>
            <w:noProof/>
            <w:webHidden/>
          </w:rPr>
          <w:t>30</w:t>
        </w:r>
        <w:r w:rsidR="00E654A3">
          <w:rPr>
            <w:noProof/>
            <w:webHidden/>
          </w:rPr>
          <w:fldChar w:fldCharType="end"/>
        </w:r>
      </w:hyperlink>
    </w:p>
    <w:p w14:paraId="62F2884D" w14:textId="073B7723"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62" w:history="1">
        <w:r w:rsidR="00E654A3" w:rsidRPr="00651134">
          <w:rPr>
            <w:rStyle w:val="Hyperlink"/>
            <w:noProof/>
          </w:rPr>
          <w:t>Confidentiality - data treatment</w:t>
        </w:r>
        <w:r w:rsidR="00E654A3">
          <w:rPr>
            <w:noProof/>
            <w:webHidden/>
          </w:rPr>
          <w:tab/>
        </w:r>
        <w:r w:rsidR="00E654A3">
          <w:rPr>
            <w:noProof/>
            <w:webHidden/>
          </w:rPr>
          <w:fldChar w:fldCharType="begin"/>
        </w:r>
        <w:r w:rsidR="00E654A3">
          <w:rPr>
            <w:noProof/>
            <w:webHidden/>
          </w:rPr>
          <w:instrText xml:space="preserve"> PAGEREF _Toc521319962 \h </w:instrText>
        </w:r>
        <w:r w:rsidR="00E654A3">
          <w:rPr>
            <w:noProof/>
            <w:webHidden/>
          </w:rPr>
        </w:r>
        <w:r w:rsidR="00E654A3">
          <w:rPr>
            <w:noProof/>
            <w:webHidden/>
          </w:rPr>
          <w:fldChar w:fldCharType="separate"/>
        </w:r>
        <w:r w:rsidR="00E654A3">
          <w:rPr>
            <w:noProof/>
            <w:webHidden/>
          </w:rPr>
          <w:t>30</w:t>
        </w:r>
        <w:r w:rsidR="00E654A3">
          <w:rPr>
            <w:noProof/>
            <w:webHidden/>
          </w:rPr>
          <w:fldChar w:fldCharType="end"/>
        </w:r>
      </w:hyperlink>
    </w:p>
    <w:p w14:paraId="0D63E12B" w14:textId="230E606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6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CONF_DATA_TR</w:t>
        </w:r>
        <w:r w:rsidR="00E654A3">
          <w:rPr>
            <w:noProof/>
            <w:webHidden/>
          </w:rPr>
          <w:tab/>
        </w:r>
        <w:r w:rsidR="00E654A3">
          <w:rPr>
            <w:noProof/>
            <w:webHidden/>
          </w:rPr>
          <w:fldChar w:fldCharType="begin"/>
        </w:r>
        <w:r w:rsidR="00E654A3">
          <w:rPr>
            <w:noProof/>
            <w:webHidden/>
          </w:rPr>
          <w:instrText xml:space="preserve"> PAGEREF _Toc521319963 \h </w:instrText>
        </w:r>
        <w:r w:rsidR="00E654A3">
          <w:rPr>
            <w:noProof/>
            <w:webHidden/>
          </w:rPr>
        </w:r>
        <w:r w:rsidR="00E654A3">
          <w:rPr>
            <w:noProof/>
            <w:webHidden/>
          </w:rPr>
          <w:fldChar w:fldCharType="separate"/>
        </w:r>
        <w:r w:rsidR="00E654A3">
          <w:rPr>
            <w:noProof/>
            <w:webHidden/>
          </w:rPr>
          <w:t>30</w:t>
        </w:r>
        <w:r w:rsidR="00E654A3">
          <w:rPr>
            <w:noProof/>
            <w:webHidden/>
          </w:rPr>
          <w:fldChar w:fldCharType="end"/>
        </w:r>
      </w:hyperlink>
    </w:p>
    <w:p w14:paraId="4BC1F760" w14:textId="5FBF70E1"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19964" w:history="1">
        <w:r w:rsidR="00E654A3" w:rsidRPr="00651134">
          <w:rPr>
            <w:rStyle w:val="Hyperlink"/>
            <w:noProof/>
          </w:rPr>
          <w:t>Confidentiality - policy</w:t>
        </w:r>
        <w:r w:rsidR="00E654A3">
          <w:rPr>
            <w:noProof/>
            <w:webHidden/>
          </w:rPr>
          <w:tab/>
        </w:r>
        <w:r w:rsidR="00E654A3">
          <w:rPr>
            <w:noProof/>
            <w:webHidden/>
          </w:rPr>
          <w:fldChar w:fldCharType="begin"/>
        </w:r>
        <w:r w:rsidR="00E654A3">
          <w:rPr>
            <w:noProof/>
            <w:webHidden/>
          </w:rPr>
          <w:instrText xml:space="preserve"> PAGEREF _Toc521319964 \h </w:instrText>
        </w:r>
        <w:r w:rsidR="00E654A3">
          <w:rPr>
            <w:noProof/>
            <w:webHidden/>
          </w:rPr>
        </w:r>
        <w:r w:rsidR="00E654A3">
          <w:rPr>
            <w:noProof/>
            <w:webHidden/>
          </w:rPr>
          <w:fldChar w:fldCharType="separate"/>
        </w:r>
        <w:r w:rsidR="00E654A3">
          <w:rPr>
            <w:noProof/>
            <w:webHidden/>
          </w:rPr>
          <w:t>30</w:t>
        </w:r>
        <w:r w:rsidR="00E654A3">
          <w:rPr>
            <w:noProof/>
            <w:webHidden/>
          </w:rPr>
          <w:fldChar w:fldCharType="end"/>
        </w:r>
      </w:hyperlink>
    </w:p>
    <w:p w14:paraId="6B3C0606" w14:textId="33AE62A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6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CONF_POLICY</w:t>
        </w:r>
        <w:r w:rsidR="00E654A3">
          <w:rPr>
            <w:noProof/>
            <w:webHidden/>
          </w:rPr>
          <w:tab/>
        </w:r>
        <w:r w:rsidR="00E654A3">
          <w:rPr>
            <w:noProof/>
            <w:webHidden/>
          </w:rPr>
          <w:fldChar w:fldCharType="begin"/>
        </w:r>
        <w:r w:rsidR="00E654A3">
          <w:rPr>
            <w:noProof/>
            <w:webHidden/>
          </w:rPr>
          <w:instrText xml:space="preserve"> PAGEREF _Toc521319965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78C00073" w14:textId="0D428D2D" w:rsidR="00E654A3" w:rsidRDefault="00151519">
      <w:pPr>
        <w:pStyle w:val="TOC1"/>
        <w:rPr>
          <w:rFonts w:asciiTheme="minorHAnsi" w:eastAsiaTheme="minorEastAsia" w:hAnsiTheme="minorHAnsi" w:cstheme="minorBidi"/>
          <w:b w:val="0"/>
          <w:noProof/>
          <w:sz w:val="22"/>
          <w:lang w:val="fr-BE" w:eastAsia="fr-BE"/>
        </w:rPr>
      </w:pPr>
      <w:hyperlink w:anchor="_Toc521319966" w:history="1">
        <w:r w:rsidR="00E654A3" w:rsidRPr="00651134">
          <w:rPr>
            <w:rStyle w:val="Hyperlink"/>
            <w:noProof/>
          </w:rPr>
          <w:t>Confidentiality - redistribution authorisation policy</w:t>
        </w:r>
        <w:r w:rsidR="00E654A3">
          <w:rPr>
            <w:noProof/>
            <w:webHidden/>
          </w:rPr>
          <w:tab/>
        </w:r>
        <w:r w:rsidR="00E654A3">
          <w:rPr>
            <w:noProof/>
            <w:webHidden/>
          </w:rPr>
          <w:fldChar w:fldCharType="begin"/>
        </w:r>
        <w:r w:rsidR="00E654A3">
          <w:rPr>
            <w:noProof/>
            <w:webHidden/>
          </w:rPr>
          <w:instrText xml:space="preserve"> PAGEREF _Toc521319966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78DE27BF" w14:textId="198E1F3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6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CONF_REDIST</w:t>
        </w:r>
        <w:r w:rsidR="00E654A3">
          <w:rPr>
            <w:noProof/>
            <w:webHidden/>
          </w:rPr>
          <w:tab/>
        </w:r>
        <w:r w:rsidR="00E654A3">
          <w:rPr>
            <w:noProof/>
            <w:webHidden/>
          </w:rPr>
          <w:fldChar w:fldCharType="begin"/>
        </w:r>
        <w:r w:rsidR="00E654A3">
          <w:rPr>
            <w:noProof/>
            <w:webHidden/>
          </w:rPr>
          <w:instrText xml:space="preserve"> PAGEREF _Toc521319967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7DA7C0D8" w14:textId="525EF31F" w:rsidR="00E654A3" w:rsidRDefault="00151519">
      <w:pPr>
        <w:pStyle w:val="TOC1"/>
        <w:rPr>
          <w:rFonts w:asciiTheme="minorHAnsi" w:eastAsiaTheme="minorEastAsia" w:hAnsiTheme="minorHAnsi" w:cstheme="minorBidi"/>
          <w:b w:val="0"/>
          <w:noProof/>
          <w:sz w:val="22"/>
          <w:lang w:val="fr-BE" w:eastAsia="fr-BE"/>
        </w:rPr>
      </w:pPr>
      <w:hyperlink w:anchor="_Toc521319968" w:history="1">
        <w:r w:rsidR="00E654A3" w:rsidRPr="00651134">
          <w:rPr>
            <w:rStyle w:val="Hyperlink"/>
            <w:noProof/>
          </w:rPr>
          <w:t>Confidentiality - status</w:t>
        </w:r>
        <w:r w:rsidR="00E654A3">
          <w:rPr>
            <w:noProof/>
            <w:webHidden/>
          </w:rPr>
          <w:tab/>
        </w:r>
        <w:r w:rsidR="00E654A3">
          <w:rPr>
            <w:noProof/>
            <w:webHidden/>
          </w:rPr>
          <w:fldChar w:fldCharType="begin"/>
        </w:r>
        <w:r w:rsidR="00E654A3">
          <w:rPr>
            <w:noProof/>
            <w:webHidden/>
          </w:rPr>
          <w:instrText xml:space="preserve"> PAGEREF _Toc521319968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279E256B" w14:textId="4F2FC40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6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CONF_STATUS</w:t>
        </w:r>
        <w:r w:rsidR="00E654A3">
          <w:rPr>
            <w:noProof/>
            <w:webHidden/>
          </w:rPr>
          <w:tab/>
        </w:r>
        <w:r w:rsidR="00E654A3">
          <w:rPr>
            <w:noProof/>
            <w:webHidden/>
          </w:rPr>
          <w:fldChar w:fldCharType="begin"/>
        </w:r>
        <w:r w:rsidR="00E654A3">
          <w:rPr>
            <w:noProof/>
            <w:webHidden/>
          </w:rPr>
          <w:instrText xml:space="preserve"> PAGEREF _Toc521319969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790E3297" w14:textId="4F70596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70"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CL_CONF_STATUS</w:t>
        </w:r>
        <w:r w:rsidR="00E654A3">
          <w:rPr>
            <w:noProof/>
            <w:webHidden/>
          </w:rPr>
          <w:tab/>
        </w:r>
        <w:r w:rsidR="00E654A3">
          <w:rPr>
            <w:noProof/>
            <w:webHidden/>
          </w:rPr>
          <w:fldChar w:fldCharType="begin"/>
        </w:r>
        <w:r w:rsidR="00E654A3">
          <w:rPr>
            <w:noProof/>
            <w:webHidden/>
          </w:rPr>
          <w:instrText xml:space="preserve"> PAGEREF _Toc521319970 \h </w:instrText>
        </w:r>
        <w:r w:rsidR="00E654A3">
          <w:rPr>
            <w:noProof/>
            <w:webHidden/>
          </w:rPr>
        </w:r>
        <w:r w:rsidR="00E654A3">
          <w:rPr>
            <w:noProof/>
            <w:webHidden/>
          </w:rPr>
          <w:fldChar w:fldCharType="separate"/>
        </w:r>
        <w:r w:rsidR="00E654A3">
          <w:rPr>
            <w:noProof/>
            <w:webHidden/>
          </w:rPr>
          <w:t>31</w:t>
        </w:r>
        <w:r w:rsidR="00E654A3">
          <w:rPr>
            <w:noProof/>
            <w:webHidden/>
          </w:rPr>
          <w:fldChar w:fldCharType="end"/>
        </w:r>
      </w:hyperlink>
    </w:p>
    <w:p w14:paraId="30B7B7F4" w14:textId="33226DCA" w:rsidR="00E654A3" w:rsidRDefault="00151519">
      <w:pPr>
        <w:pStyle w:val="TOC1"/>
        <w:rPr>
          <w:rFonts w:asciiTheme="minorHAnsi" w:eastAsiaTheme="minorEastAsia" w:hAnsiTheme="minorHAnsi" w:cstheme="minorBidi"/>
          <w:b w:val="0"/>
          <w:noProof/>
          <w:sz w:val="22"/>
          <w:lang w:val="fr-BE" w:eastAsia="fr-BE"/>
        </w:rPr>
      </w:pPr>
      <w:hyperlink w:anchor="_Toc521319971" w:history="1">
        <w:r w:rsidR="00E654A3" w:rsidRPr="00651134">
          <w:rPr>
            <w:rStyle w:val="Hyperlink"/>
            <w:noProof/>
          </w:rPr>
          <w:t>Constraint</w:t>
        </w:r>
        <w:r w:rsidR="00E654A3">
          <w:rPr>
            <w:noProof/>
            <w:webHidden/>
          </w:rPr>
          <w:tab/>
        </w:r>
        <w:r w:rsidR="00E654A3">
          <w:rPr>
            <w:noProof/>
            <w:webHidden/>
          </w:rPr>
          <w:fldChar w:fldCharType="begin"/>
        </w:r>
        <w:r w:rsidR="00E654A3">
          <w:rPr>
            <w:noProof/>
            <w:webHidden/>
          </w:rPr>
          <w:instrText xml:space="preserve"> PAGEREF _Toc521319971 \h </w:instrText>
        </w:r>
        <w:r w:rsidR="00E654A3">
          <w:rPr>
            <w:noProof/>
            <w:webHidden/>
          </w:rPr>
        </w:r>
        <w:r w:rsidR="00E654A3">
          <w:rPr>
            <w:noProof/>
            <w:webHidden/>
          </w:rPr>
          <w:fldChar w:fldCharType="separate"/>
        </w:r>
        <w:r w:rsidR="00E654A3">
          <w:rPr>
            <w:noProof/>
            <w:webHidden/>
          </w:rPr>
          <w:t>32</w:t>
        </w:r>
        <w:r w:rsidR="00E654A3">
          <w:rPr>
            <w:noProof/>
            <w:webHidden/>
          </w:rPr>
          <w:fldChar w:fldCharType="end"/>
        </w:r>
      </w:hyperlink>
    </w:p>
    <w:p w14:paraId="1318D11A" w14:textId="0A8A970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7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CONSTRAINT</w:t>
        </w:r>
        <w:r w:rsidR="00E654A3">
          <w:rPr>
            <w:noProof/>
            <w:webHidden/>
          </w:rPr>
          <w:tab/>
        </w:r>
        <w:r w:rsidR="00E654A3">
          <w:rPr>
            <w:noProof/>
            <w:webHidden/>
          </w:rPr>
          <w:fldChar w:fldCharType="begin"/>
        </w:r>
        <w:r w:rsidR="00E654A3">
          <w:rPr>
            <w:noProof/>
            <w:webHidden/>
          </w:rPr>
          <w:instrText xml:space="preserve"> PAGEREF _Toc521319972 \h </w:instrText>
        </w:r>
        <w:r w:rsidR="00E654A3">
          <w:rPr>
            <w:noProof/>
            <w:webHidden/>
          </w:rPr>
        </w:r>
        <w:r w:rsidR="00E654A3">
          <w:rPr>
            <w:noProof/>
            <w:webHidden/>
          </w:rPr>
          <w:fldChar w:fldCharType="separate"/>
        </w:r>
        <w:r w:rsidR="00E654A3">
          <w:rPr>
            <w:noProof/>
            <w:webHidden/>
          </w:rPr>
          <w:t>32</w:t>
        </w:r>
        <w:r w:rsidR="00E654A3">
          <w:rPr>
            <w:noProof/>
            <w:webHidden/>
          </w:rPr>
          <w:fldChar w:fldCharType="end"/>
        </w:r>
      </w:hyperlink>
    </w:p>
    <w:p w14:paraId="3A1A9488" w14:textId="314FCC6F" w:rsidR="00E654A3" w:rsidRDefault="00151519">
      <w:pPr>
        <w:pStyle w:val="TOC1"/>
        <w:rPr>
          <w:rFonts w:asciiTheme="minorHAnsi" w:eastAsiaTheme="minorEastAsia" w:hAnsiTheme="minorHAnsi" w:cstheme="minorBidi"/>
          <w:b w:val="0"/>
          <w:noProof/>
          <w:sz w:val="22"/>
          <w:lang w:val="fr-BE" w:eastAsia="fr-BE"/>
        </w:rPr>
      </w:pPr>
      <w:hyperlink w:anchor="_Toc521319973" w:history="1">
        <w:r w:rsidR="00E654A3" w:rsidRPr="00651134">
          <w:rPr>
            <w:rStyle w:val="Hyperlink"/>
            <w:noProof/>
          </w:rPr>
          <w:t>Contact</w:t>
        </w:r>
        <w:r w:rsidR="00E654A3">
          <w:rPr>
            <w:noProof/>
            <w:webHidden/>
          </w:rPr>
          <w:tab/>
        </w:r>
        <w:r w:rsidR="00E654A3">
          <w:rPr>
            <w:noProof/>
            <w:webHidden/>
          </w:rPr>
          <w:fldChar w:fldCharType="begin"/>
        </w:r>
        <w:r w:rsidR="00E654A3">
          <w:rPr>
            <w:noProof/>
            <w:webHidden/>
          </w:rPr>
          <w:instrText xml:space="preserve"> PAGEREF _Toc521319973 \h </w:instrText>
        </w:r>
        <w:r w:rsidR="00E654A3">
          <w:rPr>
            <w:noProof/>
            <w:webHidden/>
          </w:rPr>
        </w:r>
        <w:r w:rsidR="00E654A3">
          <w:rPr>
            <w:noProof/>
            <w:webHidden/>
          </w:rPr>
          <w:fldChar w:fldCharType="separate"/>
        </w:r>
        <w:r w:rsidR="00E654A3">
          <w:rPr>
            <w:noProof/>
            <w:webHidden/>
          </w:rPr>
          <w:t>32</w:t>
        </w:r>
        <w:r w:rsidR="00E654A3">
          <w:rPr>
            <w:noProof/>
            <w:webHidden/>
          </w:rPr>
          <w:fldChar w:fldCharType="end"/>
        </w:r>
      </w:hyperlink>
    </w:p>
    <w:p w14:paraId="28C10730" w14:textId="453C9A2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7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w:t>
        </w:r>
        <w:r w:rsidR="00E654A3">
          <w:rPr>
            <w:noProof/>
            <w:webHidden/>
          </w:rPr>
          <w:tab/>
        </w:r>
        <w:r w:rsidR="00E654A3">
          <w:rPr>
            <w:noProof/>
            <w:webHidden/>
          </w:rPr>
          <w:fldChar w:fldCharType="begin"/>
        </w:r>
        <w:r w:rsidR="00E654A3">
          <w:rPr>
            <w:noProof/>
            <w:webHidden/>
          </w:rPr>
          <w:instrText xml:space="preserve"> PAGEREF _Toc521319974 \h </w:instrText>
        </w:r>
        <w:r w:rsidR="00E654A3">
          <w:rPr>
            <w:noProof/>
            <w:webHidden/>
          </w:rPr>
        </w:r>
        <w:r w:rsidR="00E654A3">
          <w:rPr>
            <w:noProof/>
            <w:webHidden/>
          </w:rPr>
          <w:fldChar w:fldCharType="separate"/>
        </w:r>
        <w:r w:rsidR="00E654A3">
          <w:rPr>
            <w:noProof/>
            <w:webHidden/>
          </w:rPr>
          <w:t>32</w:t>
        </w:r>
        <w:r w:rsidR="00E654A3">
          <w:rPr>
            <w:noProof/>
            <w:webHidden/>
          </w:rPr>
          <w:fldChar w:fldCharType="end"/>
        </w:r>
      </w:hyperlink>
    </w:p>
    <w:p w14:paraId="103D97DA" w14:textId="1BD2837E" w:rsidR="00E654A3" w:rsidRDefault="00151519">
      <w:pPr>
        <w:pStyle w:val="TOC1"/>
        <w:rPr>
          <w:rFonts w:asciiTheme="minorHAnsi" w:eastAsiaTheme="minorEastAsia" w:hAnsiTheme="minorHAnsi" w:cstheme="minorBidi"/>
          <w:b w:val="0"/>
          <w:noProof/>
          <w:sz w:val="22"/>
          <w:lang w:val="fr-BE" w:eastAsia="fr-BE"/>
        </w:rPr>
      </w:pPr>
      <w:hyperlink w:anchor="_Toc521319975" w:history="1">
        <w:r w:rsidR="00E654A3" w:rsidRPr="00651134">
          <w:rPr>
            <w:rStyle w:val="Hyperlink"/>
            <w:noProof/>
          </w:rPr>
          <w:t>Contact email address</w:t>
        </w:r>
        <w:r w:rsidR="00E654A3">
          <w:rPr>
            <w:noProof/>
            <w:webHidden/>
          </w:rPr>
          <w:tab/>
        </w:r>
        <w:r w:rsidR="00E654A3">
          <w:rPr>
            <w:noProof/>
            <w:webHidden/>
          </w:rPr>
          <w:fldChar w:fldCharType="begin"/>
        </w:r>
        <w:r w:rsidR="00E654A3">
          <w:rPr>
            <w:noProof/>
            <w:webHidden/>
          </w:rPr>
          <w:instrText xml:space="preserve"> PAGEREF _Toc521319975 \h </w:instrText>
        </w:r>
        <w:r w:rsidR="00E654A3">
          <w:rPr>
            <w:noProof/>
            <w:webHidden/>
          </w:rPr>
        </w:r>
        <w:r w:rsidR="00E654A3">
          <w:rPr>
            <w:noProof/>
            <w:webHidden/>
          </w:rPr>
          <w:fldChar w:fldCharType="separate"/>
        </w:r>
        <w:r w:rsidR="00E654A3">
          <w:rPr>
            <w:noProof/>
            <w:webHidden/>
          </w:rPr>
          <w:t>33</w:t>
        </w:r>
        <w:r w:rsidR="00E654A3">
          <w:rPr>
            <w:noProof/>
            <w:webHidden/>
          </w:rPr>
          <w:fldChar w:fldCharType="end"/>
        </w:r>
      </w:hyperlink>
    </w:p>
    <w:p w14:paraId="25F750C0" w14:textId="4EA8DE9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7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CONTACT_EMAIL</w:t>
        </w:r>
        <w:r w:rsidR="00E654A3">
          <w:rPr>
            <w:noProof/>
            <w:webHidden/>
          </w:rPr>
          <w:tab/>
        </w:r>
        <w:r w:rsidR="00E654A3">
          <w:rPr>
            <w:noProof/>
            <w:webHidden/>
          </w:rPr>
          <w:fldChar w:fldCharType="begin"/>
        </w:r>
        <w:r w:rsidR="00E654A3">
          <w:rPr>
            <w:noProof/>
            <w:webHidden/>
          </w:rPr>
          <w:instrText xml:space="preserve"> PAGEREF _Toc521319976 \h </w:instrText>
        </w:r>
        <w:r w:rsidR="00E654A3">
          <w:rPr>
            <w:noProof/>
            <w:webHidden/>
          </w:rPr>
        </w:r>
        <w:r w:rsidR="00E654A3">
          <w:rPr>
            <w:noProof/>
            <w:webHidden/>
          </w:rPr>
          <w:fldChar w:fldCharType="separate"/>
        </w:r>
        <w:r w:rsidR="00E654A3">
          <w:rPr>
            <w:noProof/>
            <w:webHidden/>
          </w:rPr>
          <w:t>33</w:t>
        </w:r>
        <w:r w:rsidR="00E654A3">
          <w:rPr>
            <w:noProof/>
            <w:webHidden/>
          </w:rPr>
          <w:fldChar w:fldCharType="end"/>
        </w:r>
      </w:hyperlink>
    </w:p>
    <w:p w14:paraId="1BE1A554" w14:textId="01728D1F" w:rsidR="00E654A3" w:rsidRDefault="00151519">
      <w:pPr>
        <w:pStyle w:val="TOC1"/>
        <w:rPr>
          <w:rFonts w:asciiTheme="minorHAnsi" w:eastAsiaTheme="minorEastAsia" w:hAnsiTheme="minorHAnsi" w:cstheme="minorBidi"/>
          <w:b w:val="0"/>
          <w:noProof/>
          <w:sz w:val="22"/>
          <w:lang w:val="fr-BE" w:eastAsia="fr-BE"/>
        </w:rPr>
      </w:pPr>
      <w:hyperlink w:anchor="_Toc521319977" w:history="1">
        <w:r w:rsidR="00E654A3" w:rsidRPr="00651134">
          <w:rPr>
            <w:rStyle w:val="Hyperlink"/>
            <w:noProof/>
          </w:rPr>
          <w:t>Contact fax number</w:t>
        </w:r>
        <w:r w:rsidR="00E654A3">
          <w:rPr>
            <w:noProof/>
            <w:webHidden/>
          </w:rPr>
          <w:tab/>
        </w:r>
        <w:r w:rsidR="00E654A3">
          <w:rPr>
            <w:noProof/>
            <w:webHidden/>
          </w:rPr>
          <w:fldChar w:fldCharType="begin"/>
        </w:r>
        <w:r w:rsidR="00E654A3">
          <w:rPr>
            <w:noProof/>
            <w:webHidden/>
          </w:rPr>
          <w:instrText xml:space="preserve"> PAGEREF _Toc521319977 \h </w:instrText>
        </w:r>
        <w:r w:rsidR="00E654A3">
          <w:rPr>
            <w:noProof/>
            <w:webHidden/>
          </w:rPr>
        </w:r>
        <w:r w:rsidR="00E654A3">
          <w:rPr>
            <w:noProof/>
            <w:webHidden/>
          </w:rPr>
          <w:fldChar w:fldCharType="separate"/>
        </w:r>
        <w:r w:rsidR="00E654A3">
          <w:rPr>
            <w:noProof/>
            <w:webHidden/>
          </w:rPr>
          <w:t>33</w:t>
        </w:r>
        <w:r w:rsidR="00E654A3">
          <w:rPr>
            <w:noProof/>
            <w:webHidden/>
          </w:rPr>
          <w:fldChar w:fldCharType="end"/>
        </w:r>
      </w:hyperlink>
    </w:p>
    <w:p w14:paraId="3A90373F" w14:textId="67C609D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7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CONTACT_FAX</w:t>
        </w:r>
        <w:r w:rsidR="00E654A3">
          <w:rPr>
            <w:noProof/>
            <w:webHidden/>
          </w:rPr>
          <w:tab/>
        </w:r>
        <w:r w:rsidR="00E654A3">
          <w:rPr>
            <w:noProof/>
            <w:webHidden/>
          </w:rPr>
          <w:fldChar w:fldCharType="begin"/>
        </w:r>
        <w:r w:rsidR="00E654A3">
          <w:rPr>
            <w:noProof/>
            <w:webHidden/>
          </w:rPr>
          <w:instrText xml:space="preserve"> PAGEREF _Toc521319978 \h </w:instrText>
        </w:r>
        <w:r w:rsidR="00E654A3">
          <w:rPr>
            <w:noProof/>
            <w:webHidden/>
          </w:rPr>
        </w:r>
        <w:r w:rsidR="00E654A3">
          <w:rPr>
            <w:noProof/>
            <w:webHidden/>
          </w:rPr>
          <w:fldChar w:fldCharType="separate"/>
        </w:r>
        <w:r w:rsidR="00E654A3">
          <w:rPr>
            <w:noProof/>
            <w:webHidden/>
          </w:rPr>
          <w:t>33</w:t>
        </w:r>
        <w:r w:rsidR="00E654A3">
          <w:rPr>
            <w:noProof/>
            <w:webHidden/>
          </w:rPr>
          <w:fldChar w:fldCharType="end"/>
        </w:r>
      </w:hyperlink>
    </w:p>
    <w:p w14:paraId="49A43A69" w14:textId="003FD07E" w:rsidR="00E654A3" w:rsidRDefault="00151519">
      <w:pPr>
        <w:pStyle w:val="TOC1"/>
        <w:rPr>
          <w:rFonts w:asciiTheme="minorHAnsi" w:eastAsiaTheme="minorEastAsia" w:hAnsiTheme="minorHAnsi" w:cstheme="minorBidi"/>
          <w:b w:val="0"/>
          <w:noProof/>
          <w:sz w:val="22"/>
          <w:lang w:val="fr-BE" w:eastAsia="fr-BE"/>
        </w:rPr>
      </w:pPr>
      <w:hyperlink w:anchor="_Toc521319979" w:history="1">
        <w:r w:rsidR="00E654A3" w:rsidRPr="00651134">
          <w:rPr>
            <w:rStyle w:val="Hyperlink"/>
            <w:noProof/>
          </w:rPr>
          <w:t>Contact mail address</w:t>
        </w:r>
        <w:r w:rsidR="00E654A3">
          <w:rPr>
            <w:noProof/>
            <w:webHidden/>
          </w:rPr>
          <w:tab/>
        </w:r>
        <w:r w:rsidR="00E654A3">
          <w:rPr>
            <w:noProof/>
            <w:webHidden/>
          </w:rPr>
          <w:fldChar w:fldCharType="begin"/>
        </w:r>
        <w:r w:rsidR="00E654A3">
          <w:rPr>
            <w:noProof/>
            <w:webHidden/>
          </w:rPr>
          <w:instrText xml:space="preserve"> PAGEREF _Toc521319979 \h </w:instrText>
        </w:r>
        <w:r w:rsidR="00E654A3">
          <w:rPr>
            <w:noProof/>
            <w:webHidden/>
          </w:rPr>
        </w:r>
        <w:r w:rsidR="00E654A3">
          <w:rPr>
            <w:noProof/>
            <w:webHidden/>
          </w:rPr>
          <w:fldChar w:fldCharType="separate"/>
        </w:r>
        <w:r w:rsidR="00E654A3">
          <w:rPr>
            <w:noProof/>
            <w:webHidden/>
          </w:rPr>
          <w:t>33</w:t>
        </w:r>
        <w:r w:rsidR="00E654A3">
          <w:rPr>
            <w:noProof/>
            <w:webHidden/>
          </w:rPr>
          <w:fldChar w:fldCharType="end"/>
        </w:r>
      </w:hyperlink>
    </w:p>
    <w:p w14:paraId="3C61B5C5" w14:textId="6AACDAF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CONTACT_MAIL</w:t>
        </w:r>
        <w:r w:rsidR="00E654A3">
          <w:rPr>
            <w:noProof/>
            <w:webHidden/>
          </w:rPr>
          <w:tab/>
        </w:r>
        <w:r w:rsidR="00E654A3">
          <w:rPr>
            <w:noProof/>
            <w:webHidden/>
          </w:rPr>
          <w:fldChar w:fldCharType="begin"/>
        </w:r>
        <w:r w:rsidR="00E654A3">
          <w:rPr>
            <w:noProof/>
            <w:webHidden/>
          </w:rPr>
          <w:instrText xml:space="preserve"> PAGEREF _Toc521319980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0B87286D" w14:textId="188A4778" w:rsidR="00E654A3" w:rsidRDefault="00151519">
      <w:pPr>
        <w:pStyle w:val="TOC1"/>
        <w:rPr>
          <w:rFonts w:asciiTheme="minorHAnsi" w:eastAsiaTheme="minorEastAsia" w:hAnsiTheme="minorHAnsi" w:cstheme="minorBidi"/>
          <w:b w:val="0"/>
          <w:noProof/>
          <w:sz w:val="22"/>
          <w:lang w:val="fr-BE" w:eastAsia="fr-BE"/>
        </w:rPr>
      </w:pPr>
      <w:hyperlink w:anchor="_Toc521319981" w:history="1">
        <w:r w:rsidR="00E654A3" w:rsidRPr="00651134">
          <w:rPr>
            <w:rStyle w:val="Hyperlink"/>
            <w:noProof/>
          </w:rPr>
          <w:t>Contact name</w:t>
        </w:r>
        <w:r w:rsidR="00E654A3">
          <w:rPr>
            <w:noProof/>
            <w:webHidden/>
          </w:rPr>
          <w:tab/>
        </w:r>
        <w:r w:rsidR="00E654A3">
          <w:rPr>
            <w:noProof/>
            <w:webHidden/>
          </w:rPr>
          <w:fldChar w:fldCharType="begin"/>
        </w:r>
        <w:r w:rsidR="00E654A3">
          <w:rPr>
            <w:noProof/>
            <w:webHidden/>
          </w:rPr>
          <w:instrText xml:space="preserve"> PAGEREF _Toc521319981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5B26999D" w14:textId="3BDC5B0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CONTACT_NAME</w:t>
        </w:r>
        <w:r w:rsidR="00E654A3">
          <w:rPr>
            <w:noProof/>
            <w:webHidden/>
          </w:rPr>
          <w:tab/>
        </w:r>
        <w:r w:rsidR="00E654A3">
          <w:rPr>
            <w:noProof/>
            <w:webHidden/>
          </w:rPr>
          <w:fldChar w:fldCharType="begin"/>
        </w:r>
        <w:r w:rsidR="00E654A3">
          <w:rPr>
            <w:noProof/>
            <w:webHidden/>
          </w:rPr>
          <w:instrText xml:space="preserve"> PAGEREF _Toc521319982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72E008D4" w14:textId="3E7C6ED5" w:rsidR="00E654A3" w:rsidRDefault="00151519">
      <w:pPr>
        <w:pStyle w:val="TOC1"/>
        <w:rPr>
          <w:rFonts w:asciiTheme="minorHAnsi" w:eastAsiaTheme="minorEastAsia" w:hAnsiTheme="minorHAnsi" w:cstheme="minorBidi"/>
          <w:b w:val="0"/>
          <w:noProof/>
          <w:sz w:val="22"/>
          <w:lang w:val="fr-BE" w:eastAsia="fr-BE"/>
        </w:rPr>
      </w:pPr>
      <w:hyperlink w:anchor="_Toc521319983" w:history="1">
        <w:r w:rsidR="00E654A3" w:rsidRPr="00651134">
          <w:rPr>
            <w:rStyle w:val="Hyperlink"/>
            <w:noProof/>
          </w:rPr>
          <w:t>Contact organisation</w:t>
        </w:r>
        <w:r w:rsidR="00E654A3">
          <w:rPr>
            <w:noProof/>
            <w:webHidden/>
          </w:rPr>
          <w:tab/>
        </w:r>
        <w:r w:rsidR="00E654A3">
          <w:rPr>
            <w:noProof/>
            <w:webHidden/>
          </w:rPr>
          <w:fldChar w:fldCharType="begin"/>
        </w:r>
        <w:r w:rsidR="00E654A3">
          <w:rPr>
            <w:noProof/>
            <w:webHidden/>
          </w:rPr>
          <w:instrText xml:space="preserve"> PAGEREF _Toc521319983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17BFA355" w14:textId="6C373D9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CONTACT_ORGANISATION</w:t>
        </w:r>
        <w:r w:rsidR="00E654A3">
          <w:rPr>
            <w:noProof/>
            <w:webHidden/>
          </w:rPr>
          <w:tab/>
        </w:r>
        <w:r w:rsidR="00E654A3">
          <w:rPr>
            <w:noProof/>
            <w:webHidden/>
          </w:rPr>
          <w:fldChar w:fldCharType="begin"/>
        </w:r>
        <w:r w:rsidR="00E654A3">
          <w:rPr>
            <w:noProof/>
            <w:webHidden/>
          </w:rPr>
          <w:instrText xml:space="preserve"> PAGEREF _Toc521319984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2DE9A02A" w14:textId="52484D4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5"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CL_ORGANISATION</w:t>
        </w:r>
        <w:r w:rsidR="00E654A3">
          <w:rPr>
            <w:noProof/>
            <w:webHidden/>
          </w:rPr>
          <w:tab/>
        </w:r>
        <w:r w:rsidR="00E654A3">
          <w:rPr>
            <w:noProof/>
            <w:webHidden/>
          </w:rPr>
          <w:fldChar w:fldCharType="begin"/>
        </w:r>
        <w:r w:rsidR="00E654A3">
          <w:rPr>
            <w:noProof/>
            <w:webHidden/>
          </w:rPr>
          <w:instrText xml:space="preserve"> PAGEREF _Toc521319985 \h </w:instrText>
        </w:r>
        <w:r w:rsidR="00E654A3">
          <w:rPr>
            <w:noProof/>
            <w:webHidden/>
          </w:rPr>
        </w:r>
        <w:r w:rsidR="00E654A3">
          <w:rPr>
            <w:noProof/>
            <w:webHidden/>
          </w:rPr>
          <w:fldChar w:fldCharType="separate"/>
        </w:r>
        <w:r w:rsidR="00E654A3">
          <w:rPr>
            <w:noProof/>
            <w:webHidden/>
          </w:rPr>
          <w:t>34</w:t>
        </w:r>
        <w:r w:rsidR="00E654A3">
          <w:rPr>
            <w:noProof/>
            <w:webHidden/>
          </w:rPr>
          <w:fldChar w:fldCharType="end"/>
        </w:r>
      </w:hyperlink>
    </w:p>
    <w:p w14:paraId="76B22C25" w14:textId="7ECB3786" w:rsidR="00E654A3" w:rsidRDefault="00151519">
      <w:pPr>
        <w:pStyle w:val="TOC1"/>
        <w:rPr>
          <w:rFonts w:asciiTheme="minorHAnsi" w:eastAsiaTheme="minorEastAsia" w:hAnsiTheme="minorHAnsi" w:cstheme="minorBidi"/>
          <w:b w:val="0"/>
          <w:noProof/>
          <w:sz w:val="22"/>
          <w:lang w:val="fr-BE" w:eastAsia="fr-BE"/>
        </w:rPr>
      </w:pPr>
      <w:hyperlink w:anchor="_Toc521319986" w:history="1">
        <w:r w:rsidR="00E654A3" w:rsidRPr="00651134">
          <w:rPr>
            <w:rStyle w:val="Hyperlink"/>
            <w:noProof/>
          </w:rPr>
          <w:t>Contact organisation unit</w:t>
        </w:r>
        <w:r w:rsidR="00E654A3">
          <w:rPr>
            <w:noProof/>
            <w:webHidden/>
          </w:rPr>
          <w:tab/>
        </w:r>
        <w:r w:rsidR="00E654A3">
          <w:rPr>
            <w:noProof/>
            <w:webHidden/>
          </w:rPr>
          <w:fldChar w:fldCharType="begin"/>
        </w:r>
        <w:r w:rsidR="00E654A3">
          <w:rPr>
            <w:noProof/>
            <w:webHidden/>
          </w:rPr>
          <w:instrText xml:space="preserve"> PAGEREF _Toc521319986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2C546CD2" w14:textId="77D583F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7"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ORGANISATION_UNIT</w:t>
        </w:r>
        <w:r w:rsidR="00E654A3">
          <w:rPr>
            <w:noProof/>
            <w:webHidden/>
          </w:rPr>
          <w:tab/>
        </w:r>
        <w:r w:rsidR="00E654A3">
          <w:rPr>
            <w:noProof/>
            <w:webHidden/>
          </w:rPr>
          <w:fldChar w:fldCharType="begin"/>
        </w:r>
        <w:r w:rsidR="00E654A3">
          <w:rPr>
            <w:noProof/>
            <w:webHidden/>
          </w:rPr>
          <w:instrText xml:space="preserve"> PAGEREF _Toc521319987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3DDF84FD" w14:textId="7E402BCF" w:rsidR="00E654A3" w:rsidRDefault="00151519">
      <w:pPr>
        <w:pStyle w:val="TOC1"/>
        <w:rPr>
          <w:rFonts w:asciiTheme="minorHAnsi" w:eastAsiaTheme="minorEastAsia" w:hAnsiTheme="minorHAnsi" w:cstheme="minorBidi"/>
          <w:b w:val="0"/>
          <w:noProof/>
          <w:sz w:val="22"/>
          <w:lang w:val="fr-BE" w:eastAsia="fr-BE"/>
        </w:rPr>
      </w:pPr>
      <w:hyperlink w:anchor="_Toc521319988" w:history="1">
        <w:r w:rsidR="00E654A3" w:rsidRPr="00651134">
          <w:rPr>
            <w:rStyle w:val="Hyperlink"/>
            <w:noProof/>
          </w:rPr>
          <w:t>Contact person function</w:t>
        </w:r>
        <w:r w:rsidR="00E654A3">
          <w:rPr>
            <w:noProof/>
            <w:webHidden/>
          </w:rPr>
          <w:tab/>
        </w:r>
        <w:r w:rsidR="00E654A3">
          <w:rPr>
            <w:noProof/>
            <w:webHidden/>
          </w:rPr>
          <w:fldChar w:fldCharType="begin"/>
        </w:r>
        <w:r w:rsidR="00E654A3">
          <w:rPr>
            <w:noProof/>
            <w:webHidden/>
          </w:rPr>
          <w:instrText xml:space="preserve"> PAGEREF _Toc521319988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42FDA970" w14:textId="547243F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8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CONTACT_FUNCT</w:t>
        </w:r>
        <w:r w:rsidR="00E654A3">
          <w:rPr>
            <w:noProof/>
            <w:webHidden/>
          </w:rPr>
          <w:tab/>
        </w:r>
        <w:r w:rsidR="00E654A3">
          <w:rPr>
            <w:noProof/>
            <w:webHidden/>
          </w:rPr>
          <w:fldChar w:fldCharType="begin"/>
        </w:r>
        <w:r w:rsidR="00E654A3">
          <w:rPr>
            <w:noProof/>
            <w:webHidden/>
          </w:rPr>
          <w:instrText xml:space="preserve"> PAGEREF _Toc521319989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185A0B20" w14:textId="59B13404" w:rsidR="00E654A3" w:rsidRDefault="00151519">
      <w:pPr>
        <w:pStyle w:val="TOC1"/>
        <w:rPr>
          <w:rFonts w:asciiTheme="minorHAnsi" w:eastAsiaTheme="minorEastAsia" w:hAnsiTheme="minorHAnsi" w:cstheme="minorBidi"/>
          <w:b w:val="0"/>
          <w:noProof/>
          <w:sz w:val="22"/>
          <w:lang w:val="fr-BE" w:eastAsia="fr-BE"/>
        </w:rPr>
      </w:pPr>
      <w:hyperlink w:anchor="_Toc521319990" w:history="1">
        <w:r w:rsidR="00E654A3" w:rsidRPr="00651134">
          <w:rPr>
            <w:rStyle w:val="Hyperlink"/>
            <w:noProof/>
          </w:rPr>
          <w:t>Contact phone number</w:t>
        </w:r>
        <w:r w:rsidR="00E654A3">
          <w:rPr>
            <w:noProof/>
            <w:webHidden/>
          </w:rPr>
          <w:tab/>
        </w:r>
        <w:r w:rsidR="00E654A3">
          <w:rPr>
            <w:noProof/>
            <w:webHidden/>
          </w:rPr>
          <w:fldChar w:fldCharType="begin"/>
        </w:r>
        <w:r w:rsidR="00E654A3">
          <w:rPr>
            <w:noProof/>
            <w:webHidden/>
          </w:rPr>
          <w:instrText xml:space="preserve"> PAGEREF _Toc521319990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51699182" w14:textId="1CB3749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9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CONTACT_PHONE</w:t>
        </w:r>
        <w:r w:rsidR="00E654A3">
          <w:rPr>
            <w:noProof/>
            <w:webHidden/>
          </w:rPr>
          <w:tab/>
        </w:r>
        <w:r w:rsidR="00E654A3">
          <w:rPr>
            <w:noProof/>
            <w:webHidden/>
          </w:rPr>
          <w:fldChar w:fldCharType="begin"/>
        </w:r>
        <w:r w:rsidR="00E654A3">
          <w:rPr>
            <w:noProof/>
            <w:webHidden/>
          </w:rPr>
          <w:instrText xml:space="preserve"> PAGEREF _Toc521319991 \h </w:instrText>
        </w:r>
        <w:r w:rsidR="00E654A3">
          <w:rPr>
            <w:noProof/>
            <w:webHidden/>
          </w:rPr>
        </w:r>
        <w:r w:rsidR="00E654A3">
          <w:rPr>
            <w:noProof/>
            <w:webHidden/>
          </w:rPr>
          <w:fldChar w:fldCharType="separate"/>
        </w:r>
        <w:r w:rsidR="00E654A3">
          <w:rPr>
            <w:noProof/>
            <w:webHidden/>
          </w:rPr>
          <w:t>35</w:t>
        </w:r>
        <w:r w:rsidR="00E654A3">
          <w:rPr>
            <w:noProof/>
            <w:webHidden/>
          </w:rPr>
          <w:fldChar w:fldCharType="end"/>
        </w:r>
      </w:hyperlink>
    </w:p>
    <w:p w14:paraId="59FFFB9F" w14:textId="3B38DE1A" w:rsidR="00E654A3" w:rsidRDefault="00151519">
      <w:pPr>
        <w:pStyle w:val="TOC1"/>
        <w:rPr>
          <w:rFonts w:asciiTheme="minorHAnsi" w:eastAsiaTheme="minorEastAsia" w:hAnsiTheme="minorHAnsi" w:cstheme="minorBidi"/>
          <w:b w:val="0"/>
          <w:noProof/>
          <w:sz w:val="22"/>
          <w:lang w:val="fr-BE" w:eastAsia="fr-BE"/>
        </w:rPr>
      </w:pPr>
      <w:hyperlink w:anchor="_Toc521319992" w:history="1">
        <w:r w:rsidR="00E654A3" w:rsidRPr="00651134">
          <w:rPr>
            <w:rStyle w:val="Hyperlink"/>
            <w:noProof/>
          </w:rPr>
          <w:t>Content-Oriented Guidelines, COG</w:t>
        </w:r>
        <w:r w:rsidR="00E654A3">
          <w:rPr>
            <w:noProof/>
            <w:webHidden/>
          </w:rPr>
          <w:tab/>
        </w:r>
        <w:r w:rsidR="00E654A3">
          <w:rPr>
            <w:noProof/>
            <w:webHidden/>
          </w:rPr>
          <w:fldChar w:fldCharType="begin"/>
        </w:r>
        <w:r w:rsidR="00E654A3">
          <w:rPr>
            <w:noProof/>
            <w:webHidden/>
          </w:rPr>
          <w:instrText xml:space="preserve"> PAGEREF _Toc521319992 \h </w:instrText>
        </w:r>
        <w:r w:rsidR="00E654A3">
          <w:rPr>
            <w:noProof/>
            <w:webHidden/>
          </w:rPr>
        </w:r>
        <w:r w:rsidR="00E654A3">
          <w:rPr>
            <w:noProof/>
            <w:webHidden/>
          </w:rPr>
          <w:fldChar w:fldCharType="separate"/>
        </w:r>
        <w:r w:rsidR="00E654A3">
          <w:rPr>
            <w:noProof/>
            <w:webHidden/>
          </w:rPr>
          <w:t>36</w:t>
        </w:r>
        <w:r w:rsidR="00E654A3">
          <w:rPr>
            <w:noProof/>
            <w:webHidden/>
          </w:rPr>
          <w:fldChar w:fldCharType="end"/>
        </w:r>
      </w:hyperlink>
    </w:p>
    <w:p w14:paraId="4C64E2F8" w14:textId="6BC61CF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9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COG</w:t>
        </w:r>
        <w:r w:rsidR="00E654A3">
          <w:rPr>
            <w:noProof/>
            <w:webHidden/>
          </w:rPr>
          <w:tab/>
        </w:r>
        <w:r w:rsidR="00E654A3">
          <w:rPr>
            <w:noProof/>
            <w:webHidden/>
          </w:rPr>
          <w:fldChar w:fldCharType="begin"/>
        </w:r>
        <w:r w:rsidR="00E654A3">
          <w:rPr>
            <w:noProof/>
            <w:webHidden/>
          </w:rPr>
          <w:instrText xml:space="preserve"> PAGEREF _Toc521319993 \h </w:instrText>
        </w:r>
        <w:r w:rsidR="00E654A3">
          <w:rPr>
            <w:noProof/>
            <w:webHidden/>
          </w:rPr>
        </w:r>
        <w:r w:rsidR="00E654A3">
          <w:rPr>
            <w:noProof/>
            <w:webHidden/>
          </w:rPr>
          <w:fldChar w:fldCharType="separate"/>
        </w:r>
        <w:r w:rsidR="00E654A3">
          <w:rPr>
            <w:noProof/>
            <w:webHidden/>
          </w:rPr>
          <w:t>36</w:t>
        </w:r>
        <w:r w:rsidR="00E654A3">
          <w:rPr>
            <w:noProof/>
            <w:webHidden/>
          </w:rPr>
          <w:fldChar w:fldCharType="end"/>
        </w:r>
      </w:hyperlink>
    </w:p>
    <w:p w14:paraId="556426A0" w14:textId="7E460623" w:rsidR="00E654A3" w:rsidRDefault="00151519">
      <w:pPr>
        <w:pStyle w:val="TOC1"/>
        <w:rPr>
          <w:rFonts w:asciiTheme="minorHAnsi" w:eastAsiaTheme="minorEastAsia" w:hAnsiTheme="minorHAnsi" w:cstheme="minorBidi"/>
          <w:b w:val="0"/>
          <w:noProof/>
          <w:sz w:val="22"/>
          <w:lang w:val="fr-BE" w:eastAsia="fr-BE"/>
        </w:rPr>
      </w:pPr>
      <w:hyperlink w:anchor="_Toc521319994" w:history="1">
        <w:r w:rsidR="00E654A3" w:rsidRPr="00651134">
          <w:rPr>
            <w:rStyle w:val="Hyperlink"/>
            <w:noProof/>
          </w:rPr>
          <w:t>Cost and burden</w:t>
        </w:r>
        <w:r w:rsidR="00E654A3">
          <w:rPr>
            <w:noProof/>
            <w:webHidden/>
          </w:rPr>
          <w:tab/>
        </w:r>
        <w:r w:rsidR="00E654A3">
          <w:rPr>
            <w:noProof/>
            <w:webHidden/>
          </w:rPr>
          <w:fldChar w:fldCharType="begin"/>
        </w:r>
        <w:r w:rsidR="00E654A3">
          <w:rPr>
            <w:noProof/>
            <w:webHidden/>
          </w:rPr>
          <w:instrText xml:space="preserve"> PAGEREF _Toc521319994 \h </w:instrText>
        </w:r>
        <w:r w:rsidR="00E654A3">
          <w:rPr>
            <w:noProof/>
            <w:webHidden/>
          </w:rPr>
        </w:r>
        <w:r w:rsidR="00E654A3">
          <w:rPr>
            <w:noProof/>
            <w:webHidden/>
          </w:rPr>
          <w:fldChar w:fldCharType="separate"/>
        </w:r>
        <w:r w:rsidR="00E654A3">
          <w:rPr>
            <w:noProof/>
            <w:webHidden/>
          </w:rPr>
          <w:t>36</w:t>
        </w:r>
        <w:r w:rsidR="00E654A3">
          <w:rPr>
            <w:noProof/>
            <w:webHidden/>
          </w:rPr>
          <w:fldChar w:fldCharType="end"/>
        </w:r>
      </w:hyperlink>
    </w:p>
    <w:p w14:paraId="7E2A9C7E" w14:textId="0FADCF0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9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COST_BURDEN</w:t>
        </w:r>
        <w:r w:rsidR="00E654A3">
          <w:rPr>
            <w:noProof/>
            <w:webHidden/>
          </w:rPr>
          <w:tab/>
        </w:r>
        <w:r w:rsidR="00E654A3">
          <w:rPr>
            <w:noProof/>
            <w:webHidden/>
          </w:rPr>
          <w:fldChar w:fldCharType="begin"/>
        </w:r>
        <w:r w:rsidR="00E654A3">
          <w:rPr>
            <w:noProof/>
            <w:webHidden/>
          </w:rPr>
          <w:instrText xml:space="preserve"> PAGEREF _Toc521319995 \h </w:instrText>
        </w:r>
        <w:r w:rsidR="00E654A3">
          <w:rPr>
            <w:noProof/>
            <w:webHidden/>
          </w:rPr>
        </w:r>
        <w:r w:rsidR="00E654A3">
          <w:rPr>
            <w:noProof/>
            <w:webHidden/>
          </w:rPr>
          <w:fldChar w:fldCharType="separate"/>
        </w:r>
        <w:r w:rsidR="00E654A3">
          <w:rPr>
            <w:noProof/>
            <w:webHidden/>
          </w:rPr>
          <w:t>36</w:t>
        </w:r>
        <w:r w:rsidR="00E654A3">
          <w:rPr>
            <w:noProof/>
            <w:webHidden/>
          </w:rPr>
          <w:fldChar w:fldCharType="end"/>
        </w:r>
      </w:hyperlink>
    </w:p>
    <w:p w14:paraId="43C27BD8" w14:textId="001E27B2" w:rsidR="00E654A3" w:rsidRDefault="00151519">
      <w:pPr>
        <w:pStyle w:val="TOC1"/>
        <w:rPr>
          <w:rFonts w:asciiTheme="minorHAnsi" w:eastAsiaTheme="minorEastAsia" w:hAnsiTheme="minorHAnsi" w:cstheme="minorBidi"/>
          <w:b w:val="0"/>
          <w:noProof/>
          <w:sz w:val="22"/>
          <w:lang w:val="fr-BE" w:eastAsia="fr-BE"/>
        </w:rPr>
      </w:pPr>
      <w:hyperlink w:anchor="_Toc521319996" w:history="1">
        <w:r w:rsidR="00E654A3" w:rsidRPr="00651134">
          <w:rPr>
            <w:rStyle w:val="Hyperlink"/>
            <w:noProof/>
          </w:rPr>
          <w:t>Cost and burden - efficiency management</w:t>
        </w:r>
        <w:r w:rsidR="00E654A3">
          <w:rPr>
            <w:noProof/>
            <w:webHidden/>
          </w:rPr>
          <w:tab/>
        </w:r>
        <w:r w:rsidR="00E654A3">
          <w:rPr>
            <w:noProof/>
            <w:webHidden/>
          </w:rPr>
          <w:fldChar w:fldCharType="begin"/>
        </w:r>
        <w:r w:rsidR="00E654A3">
          <w:rPr>
            <w:noProof/>
            <w:webHidden/>
          </w:rPr>
          <w:instrText xml:space="preserve"> PAGEREF _Toc521319996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1715E0DE" w14:textId="521FCA9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9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COST_BURDEN_EFF</w:t>
        </w:r>
        <w:r w:rsidR="00E654A3">
          <w:rPr>
            <w:noProof/>
            <w:webHidden/>
          </w:rPr>
          <w:tab/>
        </w:r>
        <w:r w:rsidR="00E654A3">
          <w:rPr>
            <w:noProof/>
            <w:webHidden/>
          </w:rPr>
          <w:fldChar w:fldCharType="begin"/>
        </w:r>
        <w:r w:rsidR="00E654A3">
          <w:rPr>
            <w:noProof/>
            <w:webHidden/>
          </w:rPr>
          <w:instrText xml:space="preserve"> PAGEREF _Toc521319997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3D605E7E" w14:textId="00A00760" w:rsidR="00E654A3" w:rsidRDefault="00151519">
      <w:pPr>
        <w:pStyle w:val="TOC1"/>
        <w:rPr>
          <w:rFonts w:asciiTheme="minorHAnsi" w:eastAsiaTheme="minorEastAsia" w:hAnsiTheme="minorHAnsi" w:cstheme="minorBidi"/>
          <w:b w:val="0"/>
          <w:noProof/>
          <w:sz w:val="22"/>
          <w:lang w:val="fr-BE" w:eastAsia="fr-BE"/>
        </w:rPr>
      </w:pPr>
      <w:hyperlink w:anchor="_Toc521319998" w:history="1">
        <w:r w:rsidR="00E654A3" w:rsidRPr="00651134">
          <w:rPr>
            <w:rStyle w:val="Hyperlink"/>
            <w:noProof/>
          </w:rPr>
          <w:t>Cost and burden - resources</w:t>
        </w:r>
        <w:r w:rsidR="00E654A3">
          <w:rPr>
            <w:noProof/>
            <w:webHidden/>
          </w:rPr>
          <w:tab/>
        </w:r>
        <w:r w:rsidR="00E654A3">
          <w:rPr>
            <w:noProof/>
            <w:webHidden/>
          </w:rPr>
          <w:fldChar w:fldCharType="begin"/>
        </w:r>
        <w:r w:rsidR="00E654A3">
          <w:rPr>
            <w:noProof/>
            <w:webHidden/>
          </w:rPr>
          <w:instrText xml:space="preserve"> PAGEREF _Toc521319998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3515EA4E" w14:textId="4110851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1999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COST_BURDEN_RES</w:t>
        </w:r>
        <w:r w:rsidR="00E654A3">
          <w:rPr>
            <w:noProof/>
            <w:webHidden/>
          </w:rPr>
          <w:tab/>
        </w:r>
        <w:r w:rsidR="00E654A3">
          <w:rPr>
            <w:noProof/>
            <w:webHidden/>
          </w:rPr>
          <w:fldChar w:fldCharType="begin"/>
        </w:r>
        <w:r w:rsidR="00E654A3">
          <w:rPr>
            <w:noProof/>
            <w:webHidden/>
          </w:rPr>
          <w:instrText xml:space="preserve"> PAGEREF _Toc521319999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24CA86B5" w14:textId="4D370E7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00" w:history="1">
        <w:r w:rsidR="00E654A3" w:rsidRPr="00651134">
          <w:rPr>
            <w:rStyle w:val="Hyperlink"/>
            <w:noProof/>
          </w:rPr>
          <w:t>Counterpart reference area</w:t>
        </w:r>
        <w:r w:rsidR="00E654A3">
          <w:rPr>
            <w:noProof/>
            <w:webHidden/>
          </w:rPr>
          <w:tab/>
        </w:r>
        <w:r w:rsidR="00E654A3">
          <w:rPr>
            <w:noProof/>
            <w:webHidden/>
          </w:rPr>
          <w:fldChar w:fldCharType="begin"/>
        </w:r>
        <w:r w:rsidR="00E654A3">
          <w:rPr>
            <w:noProof/>
            <w:webHidden/>
          </w:rPr>
          <w:instrText xml:space="preserve"> PAGEREF _Toc521320000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089E9577" w14:textId="4FC5F8D8"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0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COUNTERPART_AREA</w:t>
        </w:r>
        <w:r w:rsidR="00E654A3">
          <w:rPr>
            <w:noProof/>
            <w:webHidden/>
          </w:rPr>
          <w:tab/>
        </w:r>
        <w:r w:rsidR="00E654A3">
          <w:rPr>
            <w:noProof/>
            <w:webHidden/>
          </w:rPr>
          <w:fldChar w:fldCharType="begin"/>
        </w:r>
        <w:r w:rsidR="00E654A3">
          <w:rPr>
            <w:noProof/>
            <w:webHidden/>
          </w:rPr>
          <w:instrText xml:space="preserve"> PAGEREF _Toc521320001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46D8A330" w14:textId="60443D0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02"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CL_AREA</w:t>
        </w:r>
        <w:r w:rsidR="00E654A3">
          <w:rPr>
            <w:noProof/>
            <w:webHidden/>
          </w:rPr>
          <w:tab/>
        </w:r>
        <w:r w:rsidR="00E654A3">
          <w:rPr>
            <w:noProof/>
            <w:webHidden/>
          </w:rPr>
          <w:fldChar w:fldCharType="begin"/>
        </w:r>
        <w:r w:rsidR="00E654A3">
          <w:rPr>
            <w:noProof/>
            <w:webHidden/>
          </w:rPr>
          <w:instrText xml:space="preserve"> PAGEREF _Toc521320002 \h </w:instrText>
        </w:r>
        <w:r w:rsidR="00E654A3">
          <w:rPr>
            <w:noProof/>
            <w:webHidden/>
          </w:rPr>
        </w:r>
        <w:r w:rsidR="00E654A3">
          <w:rPr>
            <w:noProof/>
            <w:webHidden/>
          </w:rPr>
          <w:fldChar w:fldCharType="separate"/>
        </w:r>
        <w:r w:rsidR="00E654A3">
          <w:rPr>
            <w:noProof/>
            <w:webHidden/>
          </w:rPr>
          <w:t>37</w:t>
        </w:r>
        <w:r w:rsidR="00E654A3">
          <w:rPr>
            <w:noProof/>
            <w:webHidden/>
          </w:rPr>
          <w:fldChar w:fldCharType="end"/>
        </w:r>
      </w:hyperlink>
    </w:p>
    <w:p w14:paraId="7FF941AC" w14:textId="3C0286CA"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03" w:history="1">
        <w:r w:rsidR="00E654A3" w:rsidRPr="00651134">
          <w:rPr>
            <w:rStyle w:val="Hyperlink"/>
            <w:noProof/>
          </w:rPr>
          <w:t>Coverage</w:t>
        </w:r>
        <w:r w:rsidR="00E654A3">
          <w:rPr>
            <w:noProof/>
            <w:webHidden/>
          </w:rPr>
          <w:tab/>
        </w:r>
        <w:r w:rsidR="00E654A3">
          <w:rPr>
            <w:noProof/>
            <w:webHidden/>
          </w:rPr>
          <w:fldChar w:fldCharType="begin"/>
        </w:r>
        <w:r w:rsidR="00E654A3">
          <w:rPr>
            <w:noProof/>
            <w:webHidden/>
          </w:rPr>
          <w:instrText xml:space="preserve"> PAGEREF _Toc521320003 \h </w:instrText>
        </w:r>
        <w:r w:rsidR="00E654A3">
          <w:rPr>
            <w:noProof/>
            <w:webHidden/>
          </w:rPr>
        </w:r>
        <w:r w:rsidR="00E654A3">
          <w:rPr>
            <w:noProof/>
            <w:webHidden/>
          </w:rPr>
          <w:fldChar w:fldCharType="separate"/>
        </w:r>
        <w:r w:rsidR="00E654A3">
          <w:rPr>
            <w:noProof/>
            <w:webHidden/>
          </w:rPr>
          <w:t>38</w:t>
        </w:r>
        <w:r w:rsidR="00E654A3">
          <w:rPr>
            <w:noProof/>
            <w:webHidden/>
          </w:rPr>
          <w:fldChar w:fldCharType="end"/>
        </w:r>
      </w:hyperlink>
    </w:p>
    <w:p w14:paraId="18597081" w14:textId="24D96F41"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00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w:t>
        </w:r>
        <w:r w:rsidR="00E654A3">
          <w:rPr>
            <w:noProof/>
            <w:webHidden/>
          </w:rPr>
          <w:tab/>
        </w:r>
        <w:r w:rsidR="00E654A3">
          <w:rPr>
            <w:noProof/>
            <w:webHidden/>
          </w:rPr>
          <w:fldChar w:fldCharType="begin"/>
        </w:r>
        <w:r w:rsidR="00E654A3">
          <w:rPr>
            <w:noProof/>
            <w:webHidden/>
          </w:rPr>
          <w:instrText xml:space="preserve"> PAGEREF _Toc521320004 \h </w:instrText>
        </w:r>
        <w:r w:rsidR="00E654A3">
          <w:rPr>
            <w:noProof/>
            <w:webHidden/>
          </w:rPr>
        </w:r>
        <w:r w:rsidR="00E654A3">
          <w:rPr>
            <w:noProof/>
            <w:webHidden/>
          </w:rPr>
          <w:fldChar w:fldCharType="separate"/>
        </w:r>
        <w:r w:rsidR="00E654A3">
          <w:rPr>
            <w:noProof/>
            <w:webHidden/>
          </w:rPr>
          <w:t>38</w:t>
        </w:r>
        <w:r w:rsidR="00E654A3">
          <w:rPr>
            <w:noProof/>
            <w:webHidden/>
          </w:rPr>
          <w:fldChar w:fldCharType="end"/>
        </w:r>
      </w:hyperlink>
    </w:p>
    <w:p w14:paraId="3A3DB2A5" w14:textId="33365EA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05"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CL_COVERAGE</w:t>
        </w:r>
        <w:r w:rsidR="00E654A3">
          <w:rPr>
            <w:noProof/>
            <w:webHidden/>
          </w:rPr>
          <w:tab/>
        </w:r>
        <w:r w:rsidR="00E654A3">
          <w:rPr>
            <w:noProof/>
            <w:webHidden/>
          </w:rPr>
          <w:fldChar w:fldCharType="begin"/>
        </w:r>
        <w:r w:rsidR="00E654A3">
          <w:rPr>
            <w:noProof/>
            <w:webHidden/>
          </w:rPr>
          <w:instrText xml:space="preserve"> PAGEREF _Toc521320005 \h </w:instrText>
        </w:r>
        <w:r w:rsidR="00E654A3">
          <w:rPr>
            <w:noProof/>
            <w:webHidden/>
          </w:rPr>
        </w:r>
        <w:r w:rsidR="00E654A3">
          <w:rPr>
            <w:noProof/>
            <w:webHidden/>
          </w:rPr>
          <w:fldChar w:fldCharType="separate"/>
        </w:r>
        <w:r w:rsidR="00E654A3">
          <w:rPr>
            <w:noProof/>
            <w:webHidden/>
          </w:rPr>
          <w:t>38</w:t>
        </w:r>
        <w:r w:rsidR="00E654A3">
          <w:rPr>
            <w:noProof/>
            <w:webHidden/>
          </w:rPr>
          <w:fldChar w:fldCharType="end"/>
        </w:r>
      </w:hyperlink>
    </w:p>
    <w:p w14:paraId="6BFB3D1B" w14:textId="58A4E67F"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06" w:history="1">
        <w:r w:rsidR="00E654A3" w:rsidRPr="00651134">
          <w:rPr>
            <w:rStyle w:val="Hyperlink"/>
            <w:noProof/>
          </w:rPr>
          <w:t>Coverage error</w:t>
        </w:r>
        <w:r w:rsidR="00E654A3">
          <w:rPr>
            <w:noProof/>
            <w:webHidden/>
          </w:rPr>
          <w:tab/>
        </w:r>
        <w:r w:rsidR="00E654A3">
          <w:rPr>
            <w:noProof/>
            <w:webHidden/>
          </w:rPr>
          <w:fldChar w:fldCharType="begin"/>
        </w:r>
        <w:r w:rsidR="00E654A3">
          <w:rPr>
            <w:noProof/>
            <w:webHidden/>
          </w:rPr>
          <w:instrText xml:space="preserve"> PAGEREF _Toc521320006 \h </w:instrText>
        </w:r>
        <w:r w:rsidR="00E654A3">
          <w:rPr>
            <w:noProof/>
            <w:webHidden/>
          </w:rPr>
        </w:r>
        <w:r w:rsidR="00E654A3">
          <w:rPr>
            <w:noProof/>
            <w:webHidden/>
          </w:rPr>
          <w:fldChar w:fldCharType="separate"/>
        </w:r>
        <w:r w:rsidR="00E654A3">
          <w:rPr>
            <w:noProof/>
            <w:webHidden/>
          </w:rPr>
          <w:t>38</w:t>
        </w:r>
        <w:r w:rsidR="00E654A3">
          <w:rPr>
            <w:noProof/>
            <w:webHidden/>
          </w:rPr>
          <w:fldChar w:fldCharType="end"/>
        </w:r>
      </w:hyperlink>
    </w:p>
    <w:p w14:paraId="2064147F" w14:textId="2054E25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0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 ERR</w:t>
        </w:r>
        <w:r w:rsidR="00E654A3">
          <w:rPr>
            <w:noProof/>
            <w:webHidden/>
          </w:rPr>
          <w:tab/>
        </w:r>
        <w:r w:rsidR="00E654A3">
          <w:rPr>
            <w:noProof/>
            <w:webHidden/>
          </w:rPr>
          <w:fldChar w:fldCharType="begin"/>
        </w:r>
        <w:r w:rsidR="00E654A3">
          <w:rPr>
            <w:noProof/>
            <w:webHidden/>
          </w:rPr>
          <w:instrText xml:space="preserve"> PAGEREF _Toc521320007 \h </w:instrText>
        </w:r>
        <w:r w:rsidR="00E654A3">
          <w:rPr>
            <w:noProof/>
            <w:webHidden/>
          </w:rPr>
        </w:r>
        <w:r w:rsidR="00E654A3">
          <w:rPr>
            <w:noProof/>
            <w:webHidden/>
          </w:rPr>
          <w:fldChar w:fldCharType="separate"/>
        </w:r>
        <w:r w:rsidR="00E654A3">
          <w:rPr>
            <w:noProof/>
            <w:webHidden/>
          </w:rPr>
          <w:t>38</w:t>
        </w:r>
        <w:r w:rsidR="00E654A3">
          <w:rPr>
            <w:noProof/>
            <w:webHidden/>
          </w:rPr>
          <w:fldChar w:fldCharType="end"/>
        </w:r>
      </w:hyperlink>
    </w:p>
    <w:p w14:paraId="3A72FDF7" w14:textId="2C265DDE" w:rsidR="00E654A3" w:rsidRDefault="00151519">
      <w:pPr>
        <w:pStyle w:val="TOC1"/>
        <w:rPr>
          <w:rFonts w:asciiTheme="minorHAnsi" w:eastAsiaTheme="minorEastAsia" w:hAnsiTheme="minorHAnsi" w:cstheme="minorBidi"/>
          <w:b w:val="0"/>
          <w:noProof/>
          <w:sz w:val="22"/>
          <w:lang w:val="fr-BE" w:eastAsia="fr-BE"/>
        </w:rPr>
      </w:pPr>
      <w:hyperlink w:anchor="_Toc521320008" w:history="1">
        <w:r w:rsidR="00E654A3" w:rsidRPr="00651134">
          <w:rPr>
            <w:rStyle w:val="Hyperlink"/>
            <w:noProof/>
            <w:lang w:val="en-US"/>
          </w:rPr>
          <w:t>Cross-domain Codelist, CDCL</w:t>
        </w:r>
        <w:r w:rsidR="00E654A3">
          <w:rPr>
            <w:noProof/>
            <w:webHidden/>
          </w:rPr>
          <w:tab/>
        </w:r>
        <w:r w:rsidR="00E654A3">
          <w:rPr>
            <w:noProof/>
            <w:webHidden/>
          </w:rPr>
          <w:fldChar w:fldCharType="begin"/>
        </w:r>
        <w:r w:rsidR="00E654A3">
          <w:rPr>
            <w:noProof/>
            <w:webHidden/>
          </w:rPr>
          <w:instrText xml:space="preserve"> PAGEREF _Toc521320008 \h </w:instrText>
        </w:r>
        <w:r w:rsidR="00E654A3">
          <w:rPr>
            <w:noProof/>
            <w:webHidden/>
          </w:rPr>
        </w:r>
        <w:r w:rsidR="00E654A3">
          <w:rPr>
            <w:noProof/>
            <w:webHidden/>
          </w:rPr>
          <w:fldChar w:fldCharType="separate"/>
        </w:r>
        <w:r w:rsidR="00E654A3">
          <w:rPr>
            <w:noProof/>
            <w:webHidden/>
          </w:rPr>
          <w:t>39</w:t>
        </w:r>
        <w:r w:rsidR="00E654A3">
          <w:rPr>
            <w:noProof/>
            <w:webHidden/>
          </w:rPr>
          <w:fldChar w:fldCharType="end"/>
        </w:r>
      </w:hyperlink>
    </w:p>
    <w:p w14:paraId="6885BE8D" w14:textId="7A30860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0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CDCL</w:t>
        </w:r>
        <w:r w:rsidR="00E654A3">
          <w:rPr>
            <w:noProof/>
            <w:webHidden/>
          </w:rPr>
          <w:tab/>
        </w:r>
        <w:r w:rsidR="00E654A3">
          <w:rPr>
            <w:noProof/>
            <w:webHidden/>
          </w:rPr>
          <w:fldChar w:fldCharType="begin"/>
        </w:r>
        <w:r w:rsidR="00E654A3">
          <w:rPr>
            <w:noProof/>
            <w:webHidden/>
          </w:rPr>
          <w:instrText xml:space="preserve"> PAGEREF _Toc521320009 \h </w:instrText>
        </w:r>
        <w:r w:rsidR="00E654A3">
          <w:rPr>
            <w:noProof/>
            <w:webHidden/>
          </w:rPr>
        </w:r>
        <w:r w:rsidR="00E654A3">
          <w:rPr>
            <w:noProof/>
            <w:webHidden/>
          </w:rPr>
          <w:fldChar w:fldCharType="separate"/>
        </w:r>
        <w:r w:rsidR="00E654A3">
          <w:rPr>
            <w:noProof/>
            <w:webHidden/>
          </w:rPr>
          <w:t>39</w:t>
        </w:r>
        <w:r w:rsidR="00E654A3">
          <w:rPr>
            <w:noProof/>
            <w:webHidden/>
          </w:rPr>
          <w:fldChar w:fldCharType="end"/>
        </w:r>
      </w:hyperlink>
    </w:p>
    <w:p w14:paraId="6DEC0E8C" w14:textId="4526A331" w:rsidR="00E654A3" w:rsidRDefault="00151519">
      <w:pPr>
        <w:pStyle w:val="TOC1"/>
        <w:rPr>
          <w:rFonts w:asciiTheme="minorHAnsi" w:eastAsiaTheme="minorEastAsia" w:hAnsiTheme="minorHAnsi" w:cstheme="minorBidi"/>
          <w:b w:val="0"/>
          <w:noProof/>
          <w:sz w:val="22"/>
          <w:lang w:val="fr-BE" w:eastAsia="fr-BE"/>
        </w:rPr>
      </w:pPr>
      <w:hyperlink w:anchor="_Toc521320010" w:history="1">
        <w:r w:rsidR="00E654A3" w:rsidRPr="00651134">
          <w:rPr>
            <w:rStyle w:val="Hyperlink"/>
            <w:noProof/>
          </w:rPr>
          <w:t>Cross-domain Concept, CDC</w:t>
        </w:r>
        <w:r w:rsidR="00E654A3">
          <w:rPr>
            <w:noProof/>
            <w:webHidden/>
          </w:rPr>
          <w:tab/>
        </w:r>
        <w:r w:rsidR="00E654A3">
          <w:rPr>
            <w:noProof/>
            <w:webHidden/>
          </w:rPr>
          <w:fldChar w:fldCharType="begin"/>
        </w:r>
        <w:r w:rsidR="00E654A3">
          <w:rPr>
            <w:noProof/>
            <w:webHidden/>
          </w:rPr>
          <w:instrText xml:space="preserve"> PAGEREF _Toc521320010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13F6FD35" w14:textId="0337DE2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1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CDC</w:t>
        </w:r>
        <w:r w:rsidR="00E654A3">
          <w:rPr>
            <w:noProof/>
            <w:webHidden/>
          </w:rPr>
          <w:tab/>
        </w:r>
        <w:r w:rsidR="00E654A3">
          <w:rPr>
            <w:noProof/>
            <w:webHidden/>
          </w:rPr>
          <w:fldChar w:fldCharType="begin"/>
        </w:r>
        <w:r w:rsidR="00E654A3">
          <w:rPr>
            <w:noProof/>
            <w:webHidden/>
          </w:rPr>
          <w:instrText xml:space="preserve"> PAGEREF _Toc521320011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055CA6E9" w14:textId="4A1C0DDB" w:rsidR="00E654A3" w:rsidRDefault="00151519">
      <w:pPr>
        <w:pStyle w:val="TOC1"/>
        <w:rPr>
          <w:rFonts w:asciiTheme="minorHAnsi" w:eastAsiaTheme="minorEastAsia" w:hAnsiTheme="minorHAnsi" w:cstheme="minorBidi"/>
          <w:b w:val="0"/>
          <w:noProof/>
          <w:sz w:val="22"/>
          <w:lang w:val="fr-BE" w:eastAsia="fr-BE"/>
        </w:rPr>
      </w:pPr>
      <w:hyperlink w:anchor="_Toc521320012" w:history="1">
        <w:r w:rsidR="00E654A3" w:rsidRPr="00651134">
          <w:rPr>
            <w:rStyle w:val="Hyperlink"/>
            <w:noProof/>
          </w:rPr>
          <w:t>Currency</w:t>
        </w:r>
        <w:r w:rsidR="00E654A3">
          <w:rPr>
            <w:noProof/>
            <w:webHidden/>
          </w:rPr>
          <w:tab/>
        </w:r>
        <w:r w:rsidR="00E654A3">
          <w:rPr>
            <w:noProof/>
            <w:webHidden/>
          </w:rPr>
          <w:fldChar w:fldCharType="begin"/>
        </w:r>
        <w:r w:rsidR="00E654A3">
          <w:rPr>
            <w:noProof/>
            <w:webHidden/>
          </w:rPr>
          <w:instrText xml:space="preserve"> PAGEREF _Toc521320012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4E7BE527" w14:textId="4CC31F1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1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CURRENCY</w:t>
        </w:r>
        <w:r w:rsidR="00E654A3">
          <w:rPr>
            <w:noProof/>
            <w:webHidden/>
          </w:rPr>
          <w:tab/>
        </w:r>
        <w:r w:rsidR="00E654A3">
          <w:rPr>
            <w:noProof/>
            <w:webHidden/>
          </w:rPr>
          <w:fldChar w:fldCharType="begin"/>
        </w:r>
        <w:r w:rsidR="00E654A3">
          <w:rPr>
            <w:noProof/>
            <w:webHidden/>
          </w:rPr>
          <w:instrText xml:space="preserve"> PAGEREF _Toc521320013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0212DEF7" w14:textId="4A1C99F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1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CL_CURRENCY</w:t>
        </w:r>
        <w:r w:rsidR="00E654A3">
          <w:rPr>
            <w:noProof/>
            <w:webHidden/>
          </w:rPr>
          <w:tab/>
        </w:r>
        <w:r w:rsidR="00E654A3">
          <w:rPr>
            <w:noProof/>
            <w:webHidden/>
          </w:rPr>
          <w:fldChar w:fldCharType="begin"/>
        </w:r>
        <w:r w:rsidR="00E654A3">
          <w:rPr>
            <w:noProof/>
            <w:webHidden/>
          </w:rPr>
          <w:instrText xml:space="preserve"> PAGEREF _Toc521320014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29005C62" w14:textId="2CE3617E" w:rsidR="00E654A3" w:rsidRDefault="00151519">
      <w:pPr>
        <w:pStyle w:val="TOC1"/>
        <w:rPr>
          <w:rFonts w:asciiTheme="minorHAnsi" w:eastAsiaTheme="minorEastAsia" w:hAnsiTheme="minorHAnsi" w:cstheme="minorBidi"/>
          <w:b w:val="0"/>
          <w:noProof/>
          <w:sz w:val="22"/>
          <w:lang w:val="fr-BE" w:eastAsia="fr-BE"/>
        </w:rPr>
      </w:pPr>
      <w:hyperlink w:anchor="_Toc521320015" w:history="1">
        <w:r w:rsidR="00E654A3" w:rsidRPr="00651134">
          <w:rPr>
            <w:rStyle w:val="Hyperlink"/>
            <w:noProof/>
          </w:rPr>
          <w:t>Data collection method</w:t>
        </w:r>
        <w:r w:rsidR="00E654A3">
          <w:rPr>
            <w:noProof/>
            <w:webHidden/>
          </w:rPr>
          <w:tab/>
        </w:r>
        <w:r w:rsidR="00E654A3">
          <w:rPr>
            <w:noProof/>
            <w:webHidden/>
          </w:rPr>
          <w:fldChar w:fldCharType="begin"/>
        </w:r>
        <w:r w:rsidR="00E654A3">
          <w:rPr>
            <w:noProof/>
            <w:webHidden/>
          </w:rPr>
          <w:instrText xml:space="preserve"> PAGEREF _Toc521320015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0DE4ED5B" w14:textId="54DADDD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1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COLL_METHOD</w:t>
        </w:r>
        <w:r w:rsidR="00E654A3">
          <w:rPr>
            <w:noProof/>
            <w:webHidden/>
          </w:rPr>
          <w:tab/>
        </w:r>
        <w:r w:rsidR="00E654A3">
          <w:rPr>
            <w:noProof/>
            <w:webHidden/>
          </w:rPr>
          <w:fldChar w:fldCharType="begin"/>
        </w:r>
        <w:r w:rsidR="00E654A3">
          <w:rPr>
            <w:noProof/>
            <w:webHidden/>
          </w:rPr>
          <w:instrText xml:space="preserve"> PAGEREF _Toc521320016 \h </w:instrText>
        </w:r>
        <w:r w:rsidR="00E654A3">
          <w:rPr>
            <w:noProof/>
            <w:webHidden/>
          </w:rPr>
        </w:r>
        <w:r w:rsidR="00E654A3">
          <w:rPr>
            <w:noProof/>
            <w:webHidden/>
          </w:rPr>
          <w:fldChar w:fldCharType="separate"/>
        </w:r>
        <w:r w:rsidR="00E654A3">
          <w:rPr>
            <w:noProof/>
            <w:webHidden/>
          </w:rPr>
          <w:t>40</w:t>
        </w:r>
        <w:r w:rsidR="00E654A3">
          <w:rPr>
            <w:noProof/>
            <w:webHidden/>
          </w:rPr>
          <w:fldChar w:fldCharType="end"/>
        </w:r>
      </w:hyperlink>
    </w:p>
    <w:p w14:paraId="227266B2" w14:textId="3ABFED4B" w:rsidR="00E654A3" w:rsidRDefault="00151519">
      <w:pPr>
        <w:pStyle w:val="TOC1"/>
        <w:rPr>
          <w:rFonts w:asciiTheme="minorHAnsi" w:eastAsiaTheme="minorEastAsia" w:hAnsiTheme="minorHAnsi" w:cstheme="minorBidi"/>
          <w:b w:val="0"/>
          <w:noProof/>
          <w:sz w:val="22"/>
          <w:lang w:val="fr-BE" w:eastAsia="fr-BE"/>
        </w:rPr>
      </w:pPr>
      <w:hyperlink w:anchor="_Toc521320017" w:history="1">
        <w:r w:rsidR="00E654A3" w:rsidRPr="00651134">
          <w:rPr>
            <w:rStyle w:val="Hyperlink"/>
            <w:noProof/>
          </w:rPr>
          <w:t>Data compilation</w:t>
        </w:r>
        <w:r w:rsidR="00E654A3">
          <w:rPr>
            <w:noProof/>
            <w:webHidden/>
          </w:rPr>
          <w:tab/>
        </w:r>
        <w:r w:rsidR="00E654A3">
          <w:rPr>
            <w:noProof/>
            <w:webHidden/>
          </w:rPr>
          <w:fldChar w:fldCharType="begin"/>
        </w:r>
        <w:r w:rsidR="00E654A3">
          <w:rPr>
            <w:noProof/>
            <w:webHidden/>
          </w:rPr>
          <w:instrText xml:space="preserve"> PAGEREF _Toc521320017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19DA7BB4" w14:textId="2EB4E44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1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DATA_COMP</w:t>
        </w:r>
        <w:r w:rsidR="00E654A3">
          <w:rPr>
            <w:noProof/>
            <w:webHidden/>
          </w:rPr>
          <w:tab/>
        </w:r>
        <w:r w:rsidR="00E654A3">
          <w:rPr>
            <w:noProof/>
            <w:webHidden/>
          </w:rPr>
          <w:fldChar w:fldCharType="begin"/>
        </w:r>
        <w:r w:rsidR="00E654A3">
          <w:rPr>
            <w:noProof/>
            <w:webHidden/>
          </w:rPr>
          <w:instrText xml:space="preserve"> PAGEREF _Toc521320018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6DC87557" w14:textId="2AB5F027" w:rsidR="00E654A3" w:rsidRDefault="00151519">
      <w:pPr>
        <w:pStyle w:val="TOC1"/>
        <w:rPr>
          <w:rFonts w:asciiTheme="minorHAnsi" w:eastAsiaTheme="minorEastAsia" w:hAnsiTheme="minorHAnsi" w:cstheme="minorBidi"/>
          <w:b w:val="0"/>
          <w:noProof/>
          <w:sz w:val="22"/>
          <w:lang w:val="fr-BE" w:eastAsia="fr-BE"/>
        </w:rPr>
      </w:pPr>
      <w:hyperlink w:anchor="_Toc521320019" w:history="1">
        <w:r w:rsidR="00E654A3" w:rsidRPr="00651134">
          <w:rPr>
            <w:rStyle w:val="Hyperlink"/>
            <w:noProof/>
          </w:rPr>
          <w:t>Data Consumer</w:t>
        </w:r>
        <w:r w:rsidR="00E654A3">
          <w:rPr>
            <w:noProof/>
            <w:webHidden/>
          </w:rPr>
          <w:tab/>
        </w:r>
        <w:r w:rsidR="00E654A3">
          <w:rPr>
            <w:noProof/>
            <w:webHidden/>
          </w:rPr>
          <w:fldChar w:fldCharType="begin"/>
        </w:r>
        <w:r w:rsidR="00E654A3">
          <w:rPr>
            <w:noProof/>
            <w:webHidden/>
          </w:rPr>
          <w:instrText xml:space="preserve"> PAGEREF _Toc521320019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3E4A795A" w14:textId="7C21B34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2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DATA_CONSUM</w:t>
        </w:r>
        <w:r w:rsidR="00E654A3">
          <w:rPr>
            <w:noProof/>
            <w:webHidden/>
          </w:rPr>
          <w:tab/>
        </w:r>
        <w:r w:rsidR="00E654A3">
          <w:rPr>
            <w:noProof/>
            <w:webHidden/>
          </w:rPr>
          <w:fldChar w:fldCharType="begin"/>
        </w:r>
        <w:r w:rsidR="00E654A3">
          <w:rPr>
            <w:noProof/>
            <w:webHidden/>
          </w:rPr>
          <w:instrText xml:space="preserve"> PAGEREF _Toc521320020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4A1E3727" w14:textId="395406E3" w:rsidR="00E654A3" w:rsidRDefault="00151519">
      <w:pPr>
        <w:pStyle w:val="TOC1"/>
        <w:rPr>
          <w:rFonts w:asciiTheme="minorHAnsi" w:eastAsiaTheme="minorEastAsia" w:hAnsiTheme="minorHAnsi" w:cstheme="minorBidi"/>
          <w:b w:val="0"/>
          <w:noProof/>
          <w:sz w:val="22"/>
          <w:lang w:val="fr-BE" w:eastAsia="fr-BE"/>
        </w:rPr>
      </w:pPr>
      <w:hyperlink w:anchor="_Toc521320021" w:history="1">
        <w:r w:rsidR="00E654A3" w:rsidRPr="00651134">
          <w:rPr>
            <w:rStyle w:val="Hyperlink"/>
            <w:noProof/>
          </w:rPr>
          <w:t>Data Consumer Scheme</w:t>
        </w:r>
        <w:r w:rsidR="00E654A3">
          <w:rPr>
            <w:noProof/>
            <w:webHidden/>
          </w:rPr>
          <w:tab/>
        </w:r>
        <w:r w:rsidR="00E654A3">
          <w:rPr>
            <w:noProof/>
            <w:webHidden/>
          </w:rPr>
          <w:fldChar w:fldCharType="begin"/>
        </w:r>
        <w:r w:rsidR="00E654A3">
          <w:rPr>
            <w:noProof/>
            <w:webHidden/>
          </w:rPr>
          <w:instrText xml:space="preserve"> PAGEREF _Toc521320021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0436BB9F" w14:textId="19694B7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2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DATA_CONSUM_SCH</w:t>
        </w:r>
        <w:r w:rsidR="00E654A3">
          <w:rPr>
            <w:noProof/>
            <w:webHidden/>
          </w:rPr>
          <w:tab/>
        </w:r>
        <w:r w:rsidR="00E654A3">
          <w:rPr>
            <w:noProof/>
            <w:webHidden/>
          </w:rPr>
          <w:fldChar w:fldCharType="begin"/>
        </w:r>
        <w:r w:rsidR="00E654A3">
          <w:rPr>
            <w:noProof/>
            <w:webHidden/>
          </w:rPr>
          <w:instrText xml:space="preserve"> PAGEREF _Toc521320022 \h </w:instrText>
        </w:r>
        <w:r w:rsidR="00E654A3">
          <w:rPr>
            <w:noProof/>
            <w:webHidden/>
          </w:rPr>
        </w:r>
        <w:r w:rsidR="00E654A3">
          <w:rPr>
            <w:noProof/>
            <w:webHidden/>
          </w:rPr>
          <w:fldChar w:fldCharType="separate"/>
        </w:r>
        <w:r w:rsidR="00E654A3">
          <w:rPr>
            <w:noProof/>
            <w:webHidden/>
          </w:rPr>
          <w:t>41</w:t>
        </w:r>
        <w:r w:rsidR="00E654A3">
          <w:rPr>
            <w:noProof/>
            <w:webHidden/>
          </w:rPr>
          <w:fldChar w:fldCharType="end"/>
        </w:r>
      </w:hyperlink>
    </w:p>
    <w:p w14:paraId="42C87E2E" w14:textId="0D2553F2" w:rsidR="00E654A3" w:rsidRDefault="00151519">
      <w:pPr>
        <w:pStyle w:val="TOC1"/>
        <w:rPr>
          <w:rFonts w:asciiTheme="minorHAnsi" w:eastAsiaTheme="minorEastAsia" w:hAnsiTheme="minorHAnsi" w:cstheme="minorBidi"/>
          <w:b w:val="0"/>
          <w:noProof/>
          <w:sz w:val="22"/>
          <w:lang w:val="fr-BE" w:eastAsia="fr-BE"/>
        </w:rPr>
      </w:pPr>
      <w:hyperlink w:anchor="_Toc521320023" w:history="1">
        <w:r w:rsidR="00E654A3" w:rsidRPr="00651134">
          <w:rPr>
            <w:rStyle w:val="Hyperlink"/>
            <w:rFonts w:ascii="Times New Roman" w:hAnsi="Times New Roman"/>
            <w:noProof/>
          </w:rPr>
          <w:t>Data exchange</w:t>
        </w:r>
        <w:r w:rsidR="00E654A3">
          <w:rPr>
            <w:noProof/>
            <w:webHidden/>
          </w:rPr>
          <w:tab/>
        </w:r>
        <w:r w:rsidR="00E654A3">
          <w:rPr>
            <w:noProof/>
            <w:webHidden/>
          </w:rPr>
          <w:fldChar w:fldCharType="begin"/>
        </w:r>
        <w:r w:rsidR="00E654A3">
          <w:rPr>
            <w:noProof/>
            <w:webHidden/>
          </w:rPr>
          <w:instrText xml:space="preserve"> PAGEREF _Toc521320023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209D8620" w14:textId="47D9E8A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2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DATA_EXCHGE</w:t>
        </w:r>
        <w:r w:rsidR="00E654A3">
          <w:rPr>
            <w:noProof/>
            <w:webHidden/>
          </w:rPr>
          <w:tab/>
        </w:r>
        <w:r w:rsidR="00E654A3">
          <w:rPr>
            <w:noProof/>
            <w:webHidden/>
          </w:rPr>
          <w:fldChar w:fldCharType="begin"/>
        </w:r>
        <w:r w:rsidR="00E654A3">
          <w:rPr>
            <w:noProof/>
            <w:webHidden/>
          </w:rPr>
          <w:instrText xml:space="preserve"> PAGEREF _Toc521320024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562F442D" w14:textId="0FBB4709" w:rsidR="00E654A3" w:rsidRDefault="00151519">
      <w:pPr>
        <w:pStyle w:val="TOC1"/>
        <w:rPr>
          <w:rFonts w:asciiTheme="minorHAnsi" w:eastAsiaTheme="minorEastAsia" w:hAnsiTheme="minorHAnsi" w:cstheme="minorBidi"/>
          <w:b w:val="0"/>
          <w:noProof/>
          <w:sz w:val="22"/>
          <w:lang w:val="fr-BE" w:eastAsia="fr-BE"/>
        </w:rPr>
      </w:pPr>
      <w:hyperlink w:anchor="_Toc521320025" w:history="1">
        <w:r w:rsidR="00E654A3" w:rsidRPr="00651134">
          <w:rPr>
            <w:rStyle w:val="Hyperlink"/>
            <w:noProof/>
          </w:rPr>
          <w:t>Data extraction date</w:t>
        </w:r>
        <w:r w:rsidR="00E654A3">
          <w:rPr>
            <w:noProof/>
            <w:webHidden/>
          </w:rPr>
          <w:tab/>
        </w:r>
        <w:r w:rsidR="00E654A3">
          <w:rPr>
            <w:noProof/>
            <w:webHidden/>
          </w:rPr>
          <w:fldChar w:fldCharType="begin"/>
        </w:r>
        <w:r w:rsidR="00E654A3">
          <w:rPr>
            <w:noProof/>
            <w:webHidden/>
          </w:rPr>
          <w:instrText xml:space="preserve"> PAGEREF _Toc521320025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6E576848" w14:textId="69905C3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2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DATA_EXTRACT_DATE</w:t>
        </w:r>
        <w:r w:rsidR="00E654A3">
          <w:rPr>
            <w:noProof/>
            <w:webHidden/>
          </w:rPr>
          <w:tab/>
        </w:r>
        <w:r w:rsidR="00E654A3">
          <w:rPr>
            <w:noProof/>
            <w:webHidden/>
          </w:rPr>
          <w:fldChar w:fldCharType="begin"/>
        </w:r>
        <w:r w:rsidR="00E654A3">
          <w:rPr>
            <w:noProof/>
            <w:webHidden/>
          </w:rPr>
          <w:instrText xml:space="preserve"> PAGEREF _Toc521320026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2A488E9D" w14:textId="1C4DD254" w:rsidR="00E654A3" w:rsidRDefault="00151519">
      <w:pPr>
        <w:pStyle w:val="TOC1"/>
        <w:rPr>
          <w:rFonts w:asciiTheme="minorHAnsi" w:eastAsiaTheme="minorEastAsia" w:hAnsiTheme="minorHAnsi" w:cstheme="minorBidi"/>
          <w:b w:val="0"/>
          <w:noProof/>
          <w:sz w:val="22"/>
          <w:lang w:val="fr-BE" w:eastAsia="fr-BE"/>
        </w:rPr>
      </w:pPr>
      <w:hyperlink w:anchor="_Toc521320027" w:history="1">
        <w:r w:rsidR="00E654A3" w:rsidRPr="00651134">
          <w:rPr>
            <w:rStyle w:val="Hyperlink"/>
            <w:noProof/>
          </w:rPr>
          <w:t>Data description</w:t>
        </w:r>
        <w:r w:rsidR="00E654A3">
          <w:rPr>
            <w:noProof/>
            <w:webHidden/>
          </w:rPr>
          <w:tab/>
        </w:r>
        <w:r w:rsidR="00E654A3">
          <w:rPr>
            <w:noProof/>
            <w:webHidden/>
          </w:rPr>
          <w:fldChar w:fldCharType="begin"/>
        </w:r>
        <w:r w:rsidR="00E654A3">
          <w:rPr>
            <w:noProof/>
            <w:webHidden/>
          </w:rPr>
          <w:instrText xml:space="preserve"> PAGEREF _Toc521320027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3C93EBA3" w14:textId="091177B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2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DATA_DESCR</w:t>
        </w:r>
        <w:r w:rsidR="00E654A3">
          <w:rPr>
            <w:noProof/>
            <w:webHidden/>
          </w:rPr>
          <w:tab/>
        </w:r>
        <w:r w:rsidR="00E654A3">
          <w:rPr>
            <w:noProof/>
            <w:webHidden/>
          </w:rPr>
          <w:fldChar w:fldCharType="begin"/>
        </w:r>
        <w:r w:rsidR="00E654A3">
          <w:rPr>
            <w:noProof/>
            <w:webHidden/>
          </w:rPr>
          <w:instrText xml:space="preserve"> PAGEREF _Toc521320028 \h </w:instrText>
        </w:r>
        <w:r w:rsidR="00E654A3">
          <w:rPr>
            <w:noProof/>
            <w:webHidden/>
          </w:rPr>
        </w:r>
        <w:r w:rsidR="00E654A3">
          <w:rPr>
            <w:noProof/>
            <w:webHidden/>
          </w:rPr>
          <w:fldChar w:fldCharType="separate"/>
        </w:r>
        <w:r w:rsidR="00E654A3">
          <w:rPr>
            <w:noProof/>
            <w:webHidden/>
          </w:rPr>
          <w:t>42</w:t>
        </w:r>
        <w:r w:rsidR="00E654A3">
          <w:rPr>
            <w:noProof/>
            <w:webHidden/>
          </w:rPr>
          <w:fldChar w:fldCharType="end"/>
        </w:r>
      </w:hyperlink>
    </w:p>
    <w:p w14:paraId="11C39473" w14:textId="45CC3226" w:rsidR="00E654A3" w:rsidRDefault="00151519">
      <w:pPr>
        <w:pStyle w:val="TOC1"/>
        <w:rPr>
          <w:rFonts w:asciiTheme="minorHAnsi" w:eastAsiaTheme="minorEastAsia" w:hAnsiTheme="minorHAnsi" w:cstheme="minorBidi"/>
          <w:b w:val="0"/>
          <w:noProof/>
          <w:sz w:val="22"/>
          <w:lang w:val="fr-BE" w:eastAsia="fr-BE"/>
        </w:rPr>
      </w:pPr>
      <w:hyperlink w:anchor="_Toc521320029" w:history="1">
        <w:r w:rsidR="00E654A3" w:rsidRPr="00651134">
          <w:rPr>
            <w:rStyle w:val="Hyperlink"/>
            <w:noProof/>
          </w:rPr>
          <w:t>Dataflow</w:t>
        </w:r>
        <w:r w:rsidR="00E654A3">
          <w:rPr>
            <w:noProof/>
            <w:webHidden/>
          </w:rPr>
          <w:tab/>
        </w:r>
        <w:r w:rsidR="00E654A3">
          <w:rPr>
            <w:noProof/>
            <w:webHidden/>
          </w:rPr>
          <w:fldChar w:fldCharType="begin"/>
        </w:r>
        <w:r w:rsidR="00E654A3">
          <w:rPr>
            <w:noProof/>
            <w:webHidden/>
          </w:rPr>
          <w:instrText xml:space="preserve"> PAGEREF _Toc521320029 \h </w:instrText>
        </w:r>
        <w:r w:rsidR="00E654A3">
          <w:rPr>
            <w:noProof/>
            <w:webHidden/>
          </w:rPr>
        </w:r>
        <w:r w:rsidR="00E654A3">
          <w:rPr>
            <w:noProof/>
            <w:webHidden/>
          </w:rPr>
          <w:fldChar w:fldCharType="separate"/>
        </w:r>
        <w:r w:rsidR="00E654A3">
          <w:rPr>
            <w:noProof/>
            <w:webHidden/>
          </w:rPr>
          <w:t>43</w:t>
        </w:r>
        <w:r w:rsidR="00E654A3">
          <w:rPr>
            <w:noProof/>
            <w:webHidden/>
          </w:rPr>
          <w:fldChar w:fldCharType="end"/>
        </w:r>
      </w:hyperlink>
    </w:p>
    <w:p w14:paraId="1722B727" w14:textId="15AAF4B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DATAFLOW</w:t>
        </w:r>
        <w:r w:rsidR="00E654A3">
          <w:rPr>
            <w:noProof/>
            <w:webHidden/>
          </w:rPr>
          <w:tab/>
        </w:r>
        <w:r w:rsidR="00E654A3">
          <w:rPr>
            <w:noProof/>
            <w:webHidden/>
          </w:rPr>
          <w:fldChar w:fldCharType="begin"/>
        </w:r>
        <w:r w:rsidR="00E654A3">
          <w:rPr>
            <w:noProof/>
            <w:webHidden/>
          </w:rPr>
          <w:instrText xml:space="preserve"> PAGEREF _Toc521320030 \h </w:instrText>
        </w:r>
        <w:r w:rsidR="00E654A3">
          <w:rPr>
            <w:noProof/>
            <w:webHidden/>
          </w:rPr>
        </w:r>
        <w:r w:rsidR="00E654A3">
          <w:rPr>
            <w:noProof/>
            <w:webHidden/>
          </w:rPr>
          <w:fldChar w:fldCharType="separate"/>
        </w:r>
        <w:r w:rsidR="00E654A3">
          <w:rPr>
            <w:noProof/>
            <w:webHidden/>
          </w:rPr>
          <w:t>43</w:t>
        </w:r>
        <w:r w:rsidR="00E654A3">
          <w:rPr>
            <w:noProof/>
            <w:webHidden/>
          </w:rPr>
          <w:fldChar w:fldCharType="end"/>
        </w:r>
      </w:hyperlink>
    </w:p>
    <w:p w14:paraId="29D90F90" w14:textId="5F7E6274" w:rsidR="00E654A3" w:rsidRDefault="00151519">
      <w:pPr>
        <w:pStyle w:val="TOC1"/>
        <w:rPr>
          <w:rFonts w:asciiTheme="minorHAnsi" w:eastAsiaTheme="minorEastAsia" w:hAnsiTheme="minorHAnsi" w:cstheme="minorBidi"/>
          <w:b w:val="0"/>
          <w:noProof/>
          <w:sz w:val="22"/>
          <w:lang w:val="fr-BE" w:eastAsia="fr-BE"/>
        </w:rPr>
      </w:pPr>
      <w:hyperlink w:anchor="_Toc521320031" w:history="1">
        <w:r w:rsidR="00E654A3" w:rsidRPr="00651134">
          <w:rPr>
            <w:rStyle w:val="Hyperlink"/>
            <w:noProof/>
          </w:rPr>
          <w:t>Data Provider</w:t>
        </w:r>
        <w:r w:rsidR="00E654A3">
          <w:rPr>
            <w:noProof/>
            <w:webHidden/>
          </w:rPr>
          <w:tab/>
        </w:r>
        <w:r w:rsidR="00E654A3">
          <w:rPr>
            <w:noProof/>
            <w:webHidden/>
          </w:rPr>
          <w:fldChar w:fldCharType="begin"/>
        </w:r>
        <w:r w:rsidR="00E654A3">
          <w:rPr>
            <w:noProof/>
            <w:webHidden/>
          </w:rPr>
          <w:instrText xml:space="preserve"> PAGEREF _Toc521320031 \h </w:instrText>
        </w:r>
        <w:r w:rsidR="00E654A3">
          <w:rPr>
            <w:noProof/>
            <w:webHidden/>
          </w:rPr>
        </w:r>
        <w:r w:rsidR="00E654A3">
          <w:rPr>
            <w:noProof/>
            <w:webHidden/>
          </w:rPr>
          <w:fldChar w:fldCharType="separate"/>
        </w:r>
        <w:r w:rsidR="00E654A3">
          <w:rPr>
            <w:noProof/>
            <w:webHidden/>
          </w:rPr>
          <w:t>43</w:t>
        </w:r>
        <w:r w:rsidR="00E654A3">
          <w:rPr>
            <w:noProof/>
            <w:webHidden/>
          </w:rPr>
          <w:fldChar w:fldCharType="end"/>
        </w:r>
      </w:hyperlink>
    </w:p>
    <w:p w14:paraId="0736CA3A" w14:textId="65C5582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DATA_PROVIDER</w:t>
        </w:r>
        <w:r w:rsidR="00E654A3">
          <w:rPr>
            <w:noProof/>
            <w:webHidden/>
          </w:rPr>
          <w:tab/>
        </w:r>
        <w:r w:rsidR="00E654A3">
          <w:rPr>
            <w:noProof/>
            <w:webHidden/>
          </w:rPr>
          <w:fldChar w:fldCharType="begin"/>
        </w:r>
        <w:r w:rsidR="00E654A3">
          <w:rPr>
            <w:noProof/>
            <w:webHidden/>
          </w:rPr>
          <w:instrText xml:space="preserve"> PAGEREF _Toc521320032 \h </w:instrText>
        </w:r>
        <w:r w:rsidR="00E654A3">
          <w:rPr>
            <w:noProof/>
            <w:webHidden/>
          </w:rPr>
        </w:r>
        <w:r w:rsidR="00E654A3">
          <w:rPr>
            <w:noProof/>
            <w:webHidden/>
          </w:rPr>
          <w:fldChar w:fldCharType="separate"/>
        </w:r>
        <w:r w:rsidR="00E654A3">
          <w:rPr>
            <w:noProof/>
            <w:webHidden/>
          </w:rPr>
          <w:t>43</w:t>
        </w:r>
        <w:r w:rsidR="00E654A3">
          <w:rPr>
            <w:noProof/>
            <w:webHidden/>
          </w:rPr>
          <w:fldChar w:fldCharType="end"/>
        </w:r>
      </w:hyperlink>
    </w:p>
    <w:p w14:paraId="5BF8CE6A" w14:textId="71E6C1E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3"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 ORGANISATION</w:t>
        </w:r>
        <w:r w:rsidR="00E654A3">
          <w:rPr>
            <w:noProof/>
            <w:webHidden/>
          </w:rPr>
          <w:tab/>
        </w:r>
        <w:r w:rsidR="00E654A3">
          <w:rPr>
            <w:noProof/>
            <w:webHidden/>
          </w:rPr>
          <w:fldChar w:fldCharType="begin"/>
        </w:r>
        <w:r w:rsidR="00E654A3">
          <w:rPr>
            <w:noProof/>
            <w:webHidden/>
          </w:rPr>
          <w:instrText xml:space="preserve"> PAGEREF _Toc521320033 \h </w:instrText>
        </w:r>
        <w:r w:rsidR="00E654A3">
          <w:rPr>
            <w:noProof/>
            <w:webHidden/>
          </w:rPr>
        </w:r>
        <w:r w:rsidR="00E654A3">
          <w:rPr>
            <w:noProof/>
            <w:webHidden/>
          </w:rPr>
          <w:fldChar w:fldCharType="separate"/>
        </w:r>
        <w:r w:rsidR="00E654A3">
          <w:rPr>
            <w:noProof/>
            <w:webHidden/>
          </w:rPr>
          <w:t>43</w:t>
        </w:r>
        <w:r w:rsidR="00E654A3">
          <w:rPr>
            <w:noProof/>
            <w:webHidden/>
          </w:rPr>
          <w:fldChar w:fldCharType="end"/>
        </w:r>
      </w:hyperlink>
    </w:p>
    <w:p w14:paraId="73138CF3" w14:textId="512BD9CB" w:rsidR="00E654A3" w:rsidRDefault="00151519">
      <w:pPr>
        <w:pStyle w:val="TOC1"/>
        <w:rPr>
          <w:rFonts w:asciiTheme="minorHAnsi" w:eastAsiaTheme="minorEastAsia" w:hAnsiTheme="minorHAnsi" w:cstheme="minorBidi"/>
          <w:b w:val="0"/>
          <w:noProof/>
          <w:sz w:val="22"/>
          <w:lang w:val="fr-BE" w:eastAsia="fr-BE"/>
        </w:rPr>
      </w:pPr>
      <w:hyperlink w:anchor="_Toc521320034" w:history="1">
        <w:r w:rsidR="00E654A3" w:rsidRPr="00651134">
          <w:rPr>
            <w:rStyle w:val="Hyperlink"/>
            <w:noProof/>
          </w:rPr>
          <w:t>Data Provider Scheme</w:t>
        </w:r>
        <w:r w:rsidR="00E654A3">
          <w:rPr>
            <w:noProof/>
            <w:webHidden/>
          </w:rPr>
          <w:tab/>
        </w:r>
        <w:r w:rsidR="00E654A3">
          <w:rPr>
            <w:noProof/>
            <w:webHidden/>
          </w:rPr>
          <w:fldChar w:fldCharType="begin"/>
        </w:r>
        <w:r w:rsidR="00E654A3">
          <w:rPr>
            <w:noProof/>
            <w:webHidden/>
          </w:rPr>
          <w:instrText xml:space="preserve"> PAGEREF _Toc521320034 \h </w:instrText>
        </w:r>
        <w:r w:rsidR="00E654A3">
          <w:rPr>
            <w:noProof/>
            <w:webHidden/>
          </w:rPr>
        </w:r>
        <w:r w:rsidR="00E654A3">
          <w:rPr>
            <w:noProof/>
            <w:webHidden/>
          </w:rPr>
          <w:fldChar w:fldCharType="separate"/>
        </w:r>
        <w:r w:rsidR="00E654A3">
          <w:rPr>
            <w:noProof/>
            <w:webHidden/>
          </w:rPr>
          <w:t>44</w:t>
        </w:r>
        <w:r w:rsidR="00E654A3">
          <w:rPr>
            <w:noProof/>
            <w:webHidden/>
          </w:rPr>
          <w:fldChar w:fldCharType="end"/>
        </w:r>
      </w:hyperlink>
    </w:p>
    <w:p w14:paraId="50133B51" w14:textId="5243AEE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DATA_PROV_SCH</w:t>
        </w:r>
        <w:r w:rsidR="00E654A3">
          <w:rPr>
            <w:noProof/>
            <w:webHidden/>
          </w:rPr>
          <w:tab/>
        </w:r>
        <w:r w:rsidR="00E654A3">
          <w:rPr>
            <w:noProof/>
            <w:webHidden/>
          </w:rPr>
          <w:fldChar w:fldCharType="begin"/>
        </w:r>
        <w:r w:rsidR="00E654A3">
          <w:rPr>
            <w:noProof/>
            <w:webHidden/>
          </w:rPr>
          <w:instrText xml:space="preserve"> PAGEREF _Toc521320035 \h </w:instrText>
        </w:r>
        <w:r w:rsidR="00E654A3">
          <w:rPr>
            <w:noProof/>
            <w:webHidden/>
          </w:rPr>
        </w:r>
        <w:r w:rsidR="00E654A3">
          <w:rPr>
            <w:noProof/>
            <w:webHidden/>
          </w:rPr>
          <w:fldChar w:fldCharType="separate"/>
        </w:r>
        <w:r w:rsidR="00E654A3">
          <w:rPr>
            <w:noProof/>
            <w:webHidden/>
          </w:rPr>
          <w:t>44</w:t>
        </w:r>
        <w:r w:rsidR="00E654A3">
          <w:rPr>
            <w:noProof/>
            <w:webHidden/>
          </w:rPr>
          <w:fldChar w:fldCharType="end"/>
        </w:r>
      </w:hyperlink>
    </w:p>
    <w:p w14:paraId="0CD761C7" w14:textId="57F06ADE" w:rsidR="00E654A3" w:rsidRDefault="00151519">
      <w:pPr>
        <w:pStyle w:val="TOC1"/>
        <w:rPr>
          <w:rFonts w:asciiTheme="minorHAnsi" w:eastAsiaTheme="minorEastAsia" w:hAnsiTheme="minorHAnsi" w:cstheme="minorBidi"/>
          <w:b w:val="0"/>
          <w:noProof/>
          <w:sz w:val="22"/>
          <w:lang w:val="fr-BE" w:eastAsia="fr-BE"/>
        </w:rPr>
      </w:pPr>
      <w:hyperlink w:anchor="_Toc521320036" w:history="1">
        <w:r w:rsidR="00E654A3" w:rsidRPr="00651134">
          <w:rPr>
            <w:rStyle w:val="Hyperlink"/>
            <w:noProof/>
          </w:rPr>
          <w:t>Data revision</w:t>
        </w:r>
        <w:r w:rsidR="00E654A3">
          <w:rPr>
            <w:noProof/>
            <w:webHidden/>
          </w:rPr>
          <w:tab/>
        </w:r>
        <w:r w:rsidR="00E654A3">
          <w:rPr>
            <w:noProof/>
            <w:webHidden/>
          </w:rPr>
          <w:fldChar w:fldCharType="begin"/>
        </w:r>
        <w:r w:rsidR="00E654A3">
          <w:rPr>
            <w:noProof/>
            <w:webHidden/>
          </w:rPr>
          <w:instrText xml:space="preserve"> PAGEREF _Toc521320036 \h </w:instrText>
        </w:r>
        <w:r w:rsidR="00E654A3">
          <w:rPr>
            <w:noProof/>
            <w:webHidden/>
          </w:rPr>
        </w:r>
        <w:r w:rsidR="00E654A3">
          <w:rPr>
            <w:noProof/>
            <w:webHidden/>
          </w:rPr>
          <w:fldChar w:fldCharType="separate"/>
        </w:r>
        <w:r w:rsidR="00E654A3">
          <w:rPr>
            <w:noProof/>
            <w:webHidden/>
          </w:rPr>
          <w:t>44</w:t>
        </w:r>
        <w:r w:rsidR="00E654A3">
          <w:rPr>
            <w:noProof/>
            <w:webHidden/>
          </w:rPr>
          <w:fldChar w:fldCharType="end"/>
        </w:r>
      </w:hyperlink>
    </w:p>
    <w:p w14:paraId="3DCED07B" w14:textId="7588F24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DATA_REV</w:t>
        </w:r>
        <w:r w:rsidR="00E654A3">
          <w:rPr>
            <w:noProof/>
            <w:webHidden/>
          </w:rPr>
          <w:tab/>
        </w:r>
        <w:r w:rsidR="00E654A3">
          <w:rPr>
            <w:noProof/>
            <w:webHidden/>
          </w:rPr>
          <w:fldChar w:fldCharType="begin"/>
        </w:r>
        <w:r w:rsidR="00E654A3">
          <w:rPr>
            <w:noProof/>
            <w:webHidden/>
          </w:rPr>
          <w:instrText xml:space="preserve"> PAGEREF _Toc521320037 \h </w:instrText>
        </w:r>
        <w:r w:rsidR="00E654A3">
          <w:rPr>
            <w:noProof/>
            <w:webHidden/>
          </w:rPr>
        </w:r>
        <w:r w:rsidR="00E654A3">
          <w:rPr>
            <w:noProof/>
            <w:webHidden/>
          </w:rPr>
          <w:fldChar w:fldCharType="separate"/>
        </w:r>
        <w:r w:rsidR="00E654A3">
          <w:rPr>
            <w:noProof/>
            <w:webHidden/>
          </w:rPr>
          <w:t>44</w:t>
        </w:r>
        <w:r w:rsidR="00E654A3">
          <w:rPr>
            <w:noProof/>
            <w:webHidden/>
          </w:rPr>
          <w:fldChar w:fldCharType="end"/>
        </w:r>
      </w:hyperlink>
    </w:p>
    <w:p w14:paraId="4220D992" w14:textId="6CC9E48F" w:rsidR="00E654A3" w:rsidRDefault="00151519">
      <w:pPr>
        <w:pStyle w:val="TOC1"/>
        <w:rPr>
          <w:rFonts w:asciiTheme="minorHAnsi" w:eastAsiaTheme="minorEastAsia" w:hAnsiTheme="minorHAnsi" w:cstheme="minorBidi"/>
          <w:b w:val="0"/>
          <w:noProof/>
          <w:sz w:val="22"/>
          <w:lang w:val="fr-BE" w:eastAsia="fr-BE"/>
        </w:rPr>
      </w:pPr>
      <w:hyperlink w:anchor="_Toc521320038" w:history="1">
        <w:r w:rsidR="00E654A3" w:rsidRPr="00651134">
          <w:rPr>
            <w:rStyle w:val="Hyperlink"/>
            <w:noProof/>
          </w:rPr>
          <w:t>Data revision - policy</w:t>
        </w:r>
        <w:r w:rsidR="00E654A3">
          <w:rPr>
            <w:noProof/>
            <w:webHidden/>
          </w:rPr>
          <w:tab/>
        </w:r>
        <w:r w:rsidR="00E654A3">
          <w:rPr>
            <w:noProof/>
            <w:webHidden/>
          </w:rPr>
          <w:fldChar w:fldCharType="begin"/>
        </w:r>
        <w:r w:rsidR="00E654A3">
          <w:rPr>
            <w:noProof/>
            <w:webHidden/>
          </w:rPr>
          <w:instrText xml:space="preserve"> PAGEREF _Toc521320038 \h </w:instrText>
        </w:r>
        <w:r w:rsidR="00E654A3">
          <w:rPr>
            <w:noProof/>
            <w:webHidden/>
          </w:rPr>
        </w:r>
        <w:r w:rsidR="00E654A3">
          <w:rPr>
            <w:noProof/>
            <w:webHidden/>
          </w:rPr>
          <w:fldChar w:fldCharType="separate"/>
        </w:r>
        <w:r w:rsidR="00E654A3">
          <w:rPr>
            <w:noProof/>
            <w:webHidden/>
          </w:rPr>
          <w:t>45</w:t>
        </w:r>
        <w:r w:rsidR="00E654A3">
          <w:rPr>
            <w:noProof/>
            <w:webHidden/>
          </w:rPr>
          <w:fldChar w:fldCharType="end"/>
        </w:r>
      </w:hyperlink>
    </w:p>
    <w:p w14:paraId="01479C8C" w14:textId="03BFD69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3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REV_POLICY</w:t>
        </w:r>
        <w:r w:rsidR="00E654A3">
          <w:rPr>
            <w:noProof/>
            <w:webHidden/>
          </w:rPr>
          <w:tab/>
        </w:r>
        <w:r w:rsidR="00E654A3">
          <w:rPr>
            <w:noProof/>
            <w:webHidden/>
          </w:rPr>
          <w:fldChar w:fldCharType="begin"/>
        </w:r>
        <w:r w:rsidR="00E654A3">
          <w:rPr>
            <w:noProof/>
            <w:webHidden/>
          </w:rPr>
          <w:instrText xml:space="preserve"> PAGEREF _Toc521320039 \h </w:instrText>
        </w:r>
        <w:r w:rsidR="00E654A3">
          <w:rPr>
            <w:noProof/>
            <w:webHidden/>
          </w:rPr>
        </w:r>
        <w:r w:rsidR="00E654A3">
          <w:rPr>
            <w:noProof/>
            <w:webHidden/>
          </w:rPr>
          <w:fldChar w:fldCharType="separate"/>
        </w:r>
        <w:r w:rsidR="00E654A3">
          <w:rPr>
            <w:noProof/>
            <w:webHidden/>
          </w:rPr>
          <w:t>45</w:t>
        </w:r>
        <w:r w:rsidR="00E654A3">
          <w:rPr>
            <w:noProof/>
            <w:webHidden/>
          </w:rPr>
          <w:fldChar w:fldCharType="end"/>
        </w:r>
      </w:hyperlink>
    </w:p>
    <w:p w14:paraId="334D468E" w14:textId="4A854EF8"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40" w:history="1">
        <w:r w:rsidR="00E654A3" w:rsidRPr="00651134">
          <w:rPr>
            <w:rStyle w:val="Hyperlink"/>
            <w:noProof/>
          </w:rPr>
          <w:t>Data revision - practice</w:t>
        </w:r>
        <w:r w:rsidR="00E654A3">
          <w:rPr>
            <w:noProof/>
            <w:webHidden/>
          </w:rPr>
          <w:tab/>
        </w:r>
        <w:r w:rsidR="00E654A3">
          <w:rPr>
            <w:noProof/>
            <w:webHidden/>
          </w:rPr>
          <w:fldChar w:fldCharType="begin"/>
        </w:r>
        <w:r w:rsidR="00E654A3">
          <w:rPr>
            <w:noProof/>
            <w:webHidden/>
          </w:rPr>
          <w:instrText xml:space="preserve"> PAGEREF _Toc521320040 \h </w:instrText>
        </w:r>
        <w:r w:rsidR="00E654A3">
          <w:rPr>
            <w:noProof/>
            <w:webHidden/>
          </w:rPr>
        </w:r>
        <w:r w:rsidR="00E654A3">
          <w:rPr>
            <w:noProof/>
            <w:webHidden/>
          </w:rPr>
          <w:fldChar w:fldCharType="separate"/>
        </w:r>
        <w:r w:rsidR="00E654A3">
          <w:rPr>
            <w:noProof/>
            <w:webHidden/>
          </w:rPr>
          <w:t>45</w:t>
        </w:r>
        <w:r w:rsidR="00E654A3">
          <w:rPr>
            <w:noProof/>
            <w:webHidden/>
          </w:rPr>
          <w:fldChar w:fldCharType="end"/>
        </w:r>
      </w:hyperlink>
    </w:p>
    <w:p w14:paraId="3698890F" w14:textId="7F8AB7D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4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REV_PRACTICE</w:t>
        </w:r>
        <w:r w:rsidR="00E654A3">
          <w:rPr>
            <w:noProof/>
            <w:webHidden/>
          </w:rPr>
          <w:tab/>
        </w:r>
        <w:r w:rsidR="00E654A3">
          <w:rPr>
            <w:noProof/>
            <w:webHidden/>
          </w:rPr>
          <w:fldChar w:fldCharType="begin"/>
        </w:r>
        <w:r w:rsidR="00E654A3">
          <w:rPr>
            <w:noProof/>
            <w:webHidden/>
          </w:rPr>
          <w:instrText xml:space="preserve"> PAGEREF _Toc521320041 \h </w:instrText>
        </w:r>
        <w:r w:rsidR="00E654A3">
          <w:rPr>
            <w:noProof/>
            <w:webHidden/>
          </w:rPr>
        </w:r>
        <w:r w:rsidR="00E654A3">
          <w:rPr>
            <w:noProof/>
            <w:webHidden/>
          </w:rPr>
          <w:fldChar w:fldCharType="separate"/>
        </w:r>
        <w:r w:rsidR="00E654A3">
          <w:rPr>
            <w:noProof/>
            <w:webHidden/>
          </w:rPr>
          <w:t>45</w:t>
        </w:r>
        <w:r w:rsidR="00E654A3">
          <w:rPr>
            <w:noProof/>
            <w:webHidden/>
          </w:rPr>
          <w:fldChar w:fldCharType="end"/>
        </w:r>
      </w:hyperlink>
    </w:p>
    <w:p w14:paraId="14CED0C4" w14:textId="7530713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42" w:history="1">
        <w:r w:rsidR="00E654A3" w:rsidRPr="00651134">
          <w:rPr>
            <w:rStyle w:val="Hyperlink"/>
            <w:noProof/>
          </w:rPr>
          <w:t>Data revision - studies</w:t>
        </w:r>
        <w:r w:rsidR="00E654A3">
          <w:rPr>
            <w:noProof/>
            <w:webHidden/>
          </w:rPr>
          <w:tab/>
        </w:r>
        <w:r w:rsidR="00E654A3">
          <w:rPr>
            <w:noProof/>
            <w:webHidden/>
          </w:rPr>
          <w:fldChar w:fldCharType="begin"/>
        </w:r>
        <w:r w:rsidR="00E654A3">
          <w:rPr>
            <w:noProof/>
            <w:webHidden/>
          </w:rPr>
          <w:instrText xml:space="preserve"> PAGEREF _Toc521320042 \h </w:instrText>
        </w:r>
        <w:r w:rsidR="00E654A3">
          <w:rPr>
            <w:noProof/>
            <w:webHidden/>
          </w:rPr>
        </w:r>
        <w:r w:rsidR="00E654A3">
          <w:rPr>
            <w:noProof/>
            <w:webHidden/>
          </w:rPr>
          <w:fldChar w:fldCharType="separate"/>
        </w:r>
        <w:r w:rsidR="00E654A3">
          <w:rPr>
            <w:noProof/>
            <w:webHidden/>
          </w:rPr>
          <w:t>45</w:t>
        </w:r>
        <w:r w:rsidR="00E654A3">
          <w:rPr>
            <w:noProof/>
            <w:webHidden/>
          </w:rPr>
          <w:fldChar w:fldCharType="end"/>
        </w:r>
      </w:hyperlink>
    </w:p>
    <w:p w14:paraId="5D2BB5EF" w14:textId="5C9E9E2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4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REV_STUDY</w:t>
        </w:r>
        <w:r w:rsidR="00E654A3">
          <w:rPr>
            <w:noProof/>
            <w:webHidden/>
          </w:rPr>
          <w:tab/>
        </w:r>
        <w:r w:rsidR="00E654A3">
          <w:rPr>
            <w:noProof/>
            <w:webHidden/>
          </w:rPr>
          <w:fldChar w:fldCharType="begin"/>
        </w:r>
        <w:r w:rsidR="00E654A3">
          <w:rPr>
            <w:noProof/>
            <w:webHidden/>
          </w:rPr>
          <w:instrText xml:space="preserve"> PAGEREF _Toc521320043 \h </w:instrText>
        </w:r>
        <w:r w:rsidR="00E654A3">
          <w:rPr>
            <w:noProof/>
            <w:webHidden/>
          </w:rPr>
        </w:r>
        <w:r w:rsidR="00E654A3">
          <w:rPr>
            <w:noProof/>
            <w:webHidden/>
          </w:rPr>
          <w:fldChar w:fldCharType="separate"/>
        </w:r>
        <w:r w:rsidR="00E654A3">
          <w:rPr>
            <w:noProof/>
            <w:webHidden/>
          </w:rPr>
          <w:t>46</w:t>
        </w:r>
        <w:r w:rsidR="00E654A3">
          <w:rPr>
            <w:noProof/>
            <w:webHidden/>
          </w:rPr>
          <w:fldChar w:fldCharType="end"/>
        </w:r>
      </w:hyperlink>
    </w:p>
    <w:p w14:paraId="70EF7DA5" w14:textId="75445B16"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44" w:history="1">
        <w:r w:rsidR="00E654A3" w:rsidRPr="00651134">
          <w:rPr>
            <w:rStyle w:val="Hyperlink"/>
            <w:noProof/>
          </w:rPr>
          <w:t>Data Set</w:t>
        </w:r>
        <w:r w:rsidR="00E654A3">
          <w:rPr>
            <w:noProof/>
            <w:webHidden/>
          </w:rPr>
          <w:tab/>
        </w:r>
        <w:r w:rsidR="00E654A3">
          <w:rPr>
            <w:noProof/>
            <w:webHidden/>
          </w:rPr>
          <w:fldChar w:fldCharType="begin"/>
        </w:r>
        <w:r w:rsidR="00E654A3">
          <w:rPr>
            <w:noProof/>
            <w:webHidden/>
          </w:rPr>
          <w:instrText xml:space="preserve"> PAGEREF _Toc521320044 \h </w:instrText>
        </w:r>
        <w:r w:rsidR="00E654A3">
          <w:rPr>
            <w:noProof/>
            <w:webHidden/>
          </w:rPr>
        </w:r>
        <w:r w:rsidR="00E654A3">
          <w:rPr>
            <w:noProof/>
            <w:webHidden/>
          </w:rPr>
          <w:fldChar w:fldCharType="separate"/>
        </w:r>
        <w:r w:rsidR="00E654A3">
          <w:rPr>
            <w:noProof/>
            <w:webHidden/>
          </w:rPr>
          <w:t>46</w:t>
        </w:r>
        <w:r w:rsidR="00E654A3">
          <w:rPr>
            <w:noProof/>
            <w:webHidden/>
          </w:rPr>
          <w:fldChar w:fldCharType="end"/>
        </w:r>
      </w:hyperlink>
    </w:p>
    <w:p w14:paraId="2EB40B65" w14:textId="47E41C0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4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DATA_SET</w:t>
        </w:r>
        <w:r w:rsidR="00E654A3">
          <w:rPr>
            <w:noProof/>
            <w:webHidden/>
          </w:rPr>
          <w:tab/>
        </w:r>
        <w:r w:rsidR="00E654A3">
          <w:rPr>
            <w:noProof/>
            <w:webHidden/>
          </w:rPr>
          <w:fldChar w:fldCharType="begin"/>
        </w:r>
        <w:r w:rsidR="00E654A3">
          <w:rPr>
            <w:noProof/>
            <w:webHidden/>
          </w:rPr>
          <w:instrText xml:space="preserve"> PAGEREF _Toc521320045 \h </w:instrText>
        </w:r>
        <w:r w:rsidR="00E654A3">
          <w:rPr>
            <w:noProof/>
            <w:webHidden/>
          </w:rPr>
        </w:r>
        <w:r w:rsidR="00E654A3">
          <w:rPr>
            <w:noProof/>
            <w:webHidden/>
          </w:rPr>
          <w:fldChar w:fldCharType="separate"/>
        </w:r>
        <w:r w:rsidR="00E654A3">
          <w:rPr>
            <w:noProof/>
            <w:webHidden/>
          </w:rPr>
          <w:t>46</w:t>
        </w:r>
        <w:r w:rsidR="00E654A3">
          <w:rPr>
            <w:noProof/>
            <w:webHidden/>
          </w:rPr>
          <w:fldChar w:fldCharType="end"/>
        </w:r>
      </w:hyperlink>
    </w:p>
    <w:p w14:paraId="4C25DD42" w14:textId="11095D34"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46" w:history="1">
        <w:r w:rsidR="00E654A3" w:rsidRPr="00651134">
          <w:rPr>
            <w:rStyle w:val="Hyperlink"/>
            <w:noProof/>
          </w:rPr>
          <w:t>Data sharing</w:t>
        </w:r>
        <w:r w:rsidR="00E654A3">
          <w:rPr>
            <w:noProof/>
            <w:webHidden/>
          </w:rPr>
          <w:tab/>
        </w:r>
        <w:r w:rsidR="00E654A3">
          <w:rPr>
            <w:noProof/>
            <w:webHidden/>
          </w:rPr>
          <w:fldChar w:fldCharType="begin"/>
        </w:r>
        <w:r w:rsidR="00E654A3">
          <w:rPr>
            <w:noProof/>
            <w:webHidden/>
          </w:rPr>
          <w:instrText xml:space="preserve"> PAGEREF _Toc521320046 \h </w:instrText>
        </w:r>
        <w:r w:rsidR="00E654A3">
          <w:rPr>
            <w:noProof/>
            <w:webHidden/>
          </w:rPr>
        </w:r>
        <w:r w:rsidR="00E654A3">
          <w:rPr>
            <w:noProof/>
            <w:webHidden/>
          </w:rPr>
          <w:fldChar w:fldCharType="separate"/>
        </w:r>
        <w:r w:rsidR="00E654A3">
          <w:rPr>
            <w:noProof/>
            <w:webHidden/>
          </w:rPr>
          <w:t>46</w:t>
        </w:r>
        <w:r w:rsidR="00E654A3">
          <w:rPr>
            <w:noProof/>
            <w:webHidden/>
          </w:rPr>
          <w:fldChar w:fldCharType="end"/>
        </w:r>
      </w:hyperlink>
    </w:p>
    <w:p w14:paraId="63A61653" w14:textId="3E31C5E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4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DATA_SHARING</w:t>
        </w:r>
        <w:r w:rsidR="00E654A3">
          <w:rPr>
            <w:noProof/>
            <w:webHidden/>
          </w:rPr>
          <w:tab/>
        </w:r>
        <w:r w:rsidR="00E654A3">
          <w:rPr>
            <w:noProof/>
            <w:webHidden/>
          </w:rPr>
          <w:fldChar w:fldCharType="begin"/>
        </w:r>
        <w:r w:rsidR="00E654A3">
          <w:rPr>
            <w:noProof/>
            <w:webHidden/>
          </w:rPr>
          <w:instrText xml:space="preserve"> PAGEREF _Toc521320047 \h </w:instrText>
        </w:r>
        <w:r w:rsidR="00E654A3">
          <w:rPr>
            <w:noProof/>
            <w:webHidden/>
          </w:rPr>
        </w:r>
        <w:r w:rsidR="00E654A3">
          <w:rPr>
            <w:noProof/>
            <w:webHidden/>
          </w:rPr>
          <w:fldChar w:fldCharType="separate"/>
        </w:r>
        <w:r w:rsidR="00E654A3">
          <w:rPr>
            <w:noProof/>
            <w:webHidden/>
          </w:rPr>
          <w:t>46</w:t>
        </w:r>
        <w:r w:rsidR="00E654A3">
          <w:rPr>
            <w:noProof/>
            <w:webHidden/>
          </w:rPr>
          <w:fldChar w:fldCharType="end"/>
        </w:r>
      </w:hyperlink>
    </w:p>
    <w:p w14:paraId="75B356D3" w14:textId="32EF0272" w:rsidR="00E654A3" w:rsidRDefault="00151519">
      <w:pPr>
        <w:pStyle w:val="TOC1"/>
        <w:rPr>
          <w:rFonts w:asciiTheme="minorHAnsi" w:eastAsiaTheme="minorEastAsia" w:hAnsiTheme="minorHAnsi" w:cstheme="minorBidi"/>
          <w:b w:val="0"/>
          <w:noProof/>
          <w:sz w:val="22"/>
          <w:lang w:val="fr-BE" w:eastAsia="fr-BE"/>
        </w:rPr>
      </w:pPr>
      <w:hyperlink w:anchor="_Toc521320048" w:history="1">
        <w:r w:rsidR="00E654A3" w:rsidRPr="00651134">
          <w:rPr>
            <w:rStyle w:val="Hyperlink"/>
            <w:noProof/>
          </w:rPr>
          <w:t>Data Source</w:t>
        </w:r>
        <w:r w:rsidR="00E654A3">
          <w:rPr>
            <w:noProof/>
            <w:webHidden/>
          </w:rPr>
          <w:tab/>
        </w:r>
        <w:r w:rsidR="00E654A3">
          <w:rPr>
            <w:noProof/>
            <w:webHidden/>
          </w:rPr>
          <w:fldChar w:fldCharType="begin"/>
        </w:r>
        <w:r w:rsidR="00E654A3">
          <w:rPr>
            <w:noProof/>
            <w:webHidden/>
          </w:rPr>
          <w:instrText xml:space="preserve"> PAGEREF _Toc521320048 \h </w:instrText>
        </w:r>
        <w:r w:rsidR="00E654A3">
          <w:rPr>
            <w:noProof/>
            <w:webHidden/>
          </w:rPr>
        </w:r>
        <w:r w:rsidR="00E654A3">
          <w:rPr>
            <w:noProof/>
            <w:webHidden/>
          </w:rPr>
          <w:fldChar w:fldCharType="separate"/>
        </w:r>
        <w:r w:rsidR="00E654A3">
          <w:rPr>
            <w:noProof/>
            <w:webHidden/>
          </w:rPr>
          <w:t>47</w:t>
        </w:r>
        <w:r w:rsidR="00E654A3">
          <w:rPr>
            <w:noProof/>
            <w:webHidden/>
          </w:rPr>
          <w:fldChar w:fldCharType="end"/>
        </w:r>
      </w:hyperlink>
    </w:p>
    <w:p w14:paraId="7C16D356" w14:textId="624E24A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4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DATA_SOURCE</w:t>
        </w:r>
        <w:r w:rsidR="00E654A3">
          <w:rPr>
            <w:noProof/>
            <w:webHidden/>
          </w:rPr>
          <w:tab/>
        </w:r>
        <w:r w:rsidR="00E654A3">
          <w:rPr>
            <w:noProof/>
            <w:webHidden/>
          </w:rPr>
          <w:fldChar w:fldCharType="begin"/>
        </w:r>
        <w:r w:rsidR="00E654A3">
          <w:rPr>
            <w:noProof/>
            <w:webHidden/>
          </w:rPr>
          <w:instrText xml:space="preserve"> PAGEREF _Toc521320049 \h </w:instrText>
        </w:r>
        <w:r w:rsidR="00E654A3">
          <w:rPr>
            <w:noProof/>
            <w:webHidden/>
          </w:rPr>
        </w:r>
        <w:r w:rsidR="00E654A3">
          <w:rPr>
            <w:noProof/>
            <w:webHidden/>
          </w:rPr>
          <w:fldChar w:fldCharType="separate"/>
        </w:r>
        <w:r w:rsidR="00E654A3">
          <w:rPr>
            <w:noProof/>
            <w:webHidden/>
          </w:rPr>
          <w:t>47</w:t>
        </w:r>
        <w:r w:rsidR="00E654A3">
          <w:rPr>
            <w:noProof/>
            <w:webHidden/>
          </w:rPr>
          <w:fldChar w:fldCharType="end"/>
        </w:r>
      </w:hyperlink>
    </w:p>
    <w:p w14:paraId="12B67FA8" w14:textId="4BB28A1E" w:rsidR="00E654A3" w:rsidRDefault="00151519">
      <w:pPr>
        <w:pStyle w:val="TOC1"/>
        <w:rPr>
          <w:rFonts w:asciiTheme="minorHAnsi" w:eastAsiaTheme="minorEastAsia" w:hAnsiTheme="minorHAnsi" w:cstheme="minorBidi"/>
          <w:b w:val="0"/>
          <w:noProof/>
          <w:sz w:val="22"/>
          <w:lang w:val="fr-BE" w:eastAsia="fr-BE"/>
        </w:rPr>
      </w:pPr>
      <w:hyperlink w:anchor="_Toc521320050" w:history="1">
        <w:r w:rsidR="00E654A3" w:rsidRPr="00651134">
          <w:rPr>
            <w:rStyle w:val="Hyperlink"/>
            <w:noProof/>
          </w:rPr>
          <w:t>Data Structure Definition, DSD</w:t>
        </w:r>
        <w:r w:rsidR="00E654A3">
          <w:rPr>
            <w:noProof/>
            <w:webHidden/>
          </w:rPr>
          <w:tab/>
        </w:r>
        <w:r w:rsidR="00E654A3">
          <w:rPr>
            <w:noProof/>
            <w:webHidden/>
          </w:rPr>
          <w:fldChar w:fldCharType="begin"/>
        </w:r>
        <w:r w:rsidR="00E654A3">
          <w:rPr>
            <w:noProof/>
            <w:webHidden/>
          </w:rPr>
          <w:instrText xml:space="preserve"> PAGEREF _Toc521320050 \h </w:instrText>
        </w:r>
        <w:r w:rsidR="00E654A3">
          <w:rPr>
            <w:noProof/>
            <w:webHidden/>
          </w:rPr>
        </w:r>
        <w:r w:rsidR="00E654A3">
          <w:rPr>
            <w:noProof/>
            <w:webHidden/>
          </w:rPr>
          <w:fldChar w:fldCharType="separate"/>
        </w:r>
        <w:r w:rsidR="00E654A3">
          <w:rPr>
            <w:noProof/>
            <w:webHidden/>
          </w:rPr>
          <w:t>47</w:t>
        </w:r>
        <w:r w:rsidR="00E654A3">
          <w:rPr>
            <w:noProof/>
            <w:webHidden/>
          </w:rPr>
          <w:fldChar w:fldCharType="end"/>
        </w:r>
      </w:hyperlink>
    </w:p>
    <w:p w14:paraId="7E4C1BC8" w14:textId="63C6BF9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5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DSD</w:t>
        </w:r>
        <w:r w:rsidR="00E654A3">
          <w:rPr>
            <w:noProof/>
            <w:webHidden/>
          </w:rPr>
          <w:tab/>
        </w:r>
        <w:r w:rsidR="00E654A3">
          <w:rPr>
            <w:noProof/>
            <w:webHidden/>
          </w:rPr>
          <w:fldChar w:fldCharType="begin"/>
        </w:r>
        <w:r w:rsidR="00E654A3">
          <w:rPr>
            <w:noProof/>
            <w:webHidden/>
          </w:rPr>
          <w:instrText xml:space="preserve"> PAGEREF _Toc521320051 \h </w:instrText>
        </w:r>
        <w:r w:rsidR="00E654A3">
          <w:rPr>
            <w:noProof/>
            <w:webHidden/>
          </w:rPr>
        </w:r>
        <w:r w:rsidR="00E654A3">
          <w:rPr>
            <w:noProof/>
            <w:webHidden/>
          </w:rPr>
          <w:fldChar w:fldCharType="separate"/>
        </w:r>
        <w:r w:rsidR="00E654A3">
          <w:rPr>
            <w:noProof/>
            <w:webHidden/>
          </w:rPr>
          <w:t>48</w:t>
        </w:r>
        <w:r w:rsidR="00E654A3">
          <w:rPr>
            <w:noProof/>
            <w:webHidden/>
          </w:rPr>
          <w:fldChar w:fldCharType="end"/>
        </w:r>
      </w:hyperlink>
    </w:p>
    <w:p w14:paraId="48D2B9FF" w14:textId="703F9C39" w:rsidR="00E654A3" w:rsidRDefault="00151519">
      <w:pPr>
        <w:pStyle w:val="TOC1"/>
        <w:rPr>
          <w:rFonts w:asciiTheme="minorHAnsi" w:eastAsiaTheme="minorEastAsia" w:hAnsiTheme="minorHAnsi" w:cstheme="minorBidi"/>
          <w:b w:val="0"/>
          <w:noProof/>
          <w:sz w:val="22"/>
          <w:lang w:val="fr-BE" w:eastAsia="fr-BE"/>
        </w:rPr>
      </w:pPr>
      <w:hyperlink w:anchor="_Toc521320052" w:history="1">
        <w:r w:rsidR="00E654A3" w:rsidRPr="00651134">
          <w:rPr>
            <w:rStyle w:val="Hyperlink"/>
            <w:noProof/>
          </w:rPr>
          <w:t>Data update - last update</w:t>
        </w:r>
        <w:r w:rsidR="00E654A3">
          <w:rPr>
            <w:noProof/>
            <w:webHidden/>
          </w:rPr>
          <w:tab/>
        </w:r>
        <w:r w:rsidR="00E654A3">
          <w:rPr>
            <w:noProof/>
            <w:webHidden/>
          </w:rPr>
          <w:fldChar w:fldCharType="begin"/>
        </w:r>
        <w:r w:rsidR="00E654A3">
          <w:rPr>
            <w:noProof/>
            <w:webHidden/>
          </w:rPr>
          <w:instrText xml:space="preserve"> PAGEREF _Toc521320052 \h </w:instrText>
        </w:r>
        <w:r w:rsidR="00E654A3">
          <w:rPr>
            <w:noProof/>
            <w:webHidden/>
          </w:rPr>
        </w:r>
        <w:r w:rsidR="00E654A3">
          <w:rPr>
            <w:noProof/>
            <w:webHidden/>
          </w:rPr>
          <w:fldChar w:fldCharType="separate"/>
        </w:r>
        <w:r w:rsidR="00E654A3">
          <w:rPr>
            <w:noProof/>
            <w:webHidden/>
          </w:rPr>
          <w:t>48</w:t>
        </w:r>
        <w:r w:rsidR="00E654A3">
          <w:rPr>
            <w:noProof/>
            <w:webHidden/>
          </w:rPr>
          <w:fldChar w:fldCharType="end"/>
        </w:r>
      </w:hyperlink>
    </w:p>
    <w:p w14:paraId="57364CAB" w14:textId="78D038B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5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DATA_LAST_UPDATE</w:t>
        </w:r>
        <w:r w:rsidR="00E654A3">
          <w:rPr>
            <w:noProof/>
            <w:webHidden/>
          </w:rPr>
          <w:tab/>
        </w:r>
        <w:r w:rsidR="00E654A3">
          <w:rPr>
            <w:noProof/>
            <w:webHidden/>
          </w:rPr>
          <w:fldChar w:fldCharType="begin"/>
        </w:r>
        <w:r w:rsidR="00E654A3">
          <w:rPr>
            <w:noProof/>
            <w:webHidden/>
          </w:rPr>
          <w:instrText xml:space="preserve"> PAGEREF _Toc521320053 \h </w:instrText>
        </w:r>
        <w:r w:rsidR="00E654A3">
          <w:rPr>
            <w:noProof/>
            <w:webHidden/>
          </w:rPr>
        </w:r>
        <w:r w:rsidR="00E654A3">
          <w:rPr>
            <w:noProof/>
            <w:webHidden/>
          </w:rPr>
          <w:fldChar w:fldCharType="separate"/>
        </w:r>
        <w:r w:rsidR="00E654A3">
          <w:rPr>
            <w:noProof/>
            <w:webHidden/>
          </w:rPr>
          <w:t>48</w:t>
        </w:r>
        <w:r w:rsidR="00E654A3">
          <w:rPr>
            <w:noProof/>
            <w:webHidden/>
          </w:rPr>
          <w:fldChar w:fldCharType="end"/>
        </w:r>
      </w:hyperlink>
    </w:p>
    <w:p w14:paraId="59281E93" w14:textId="60A25F61" w:rsidR="00E654A3" w:rsidRDefault="00151519">
      <w:pPr>
        <w:pStyle w:val="TOC1"/>
        <w:rPr>
          <w:rFonts w:asciiTheme="minorHAnsi" w:eastAsiaTheme="minorEastAsia" w:hAnsiTheme="minorHAnsi" w:cstheme="minorBidi"/>
          <w:b w:val="0"/>
          <w:noProof/>
          <w:sz w:val="22"/>
          <w:lang w:val="fr-BE" w:eastAsia="fr-BE"/>
        </w:rPr>
      </w:pPr>
      <w:hyperlink w:anchor="_Toc521320054" w:history="1">
        <w:r w:rsidR="00E654A3" w:rsidRPr="00651134">
          <w:rPr>
            <w:rStyle w:val="Hyperlink"/>
            <w:noProof/>
          </w:rPr>
          <w:t>Data validation</w:t>
        </w:r>
        <w:r w:rsidR="00E654A3">
          <w:rPr>
            <w:noProof/>
            <w:webHidden/>
          </w:rPr>
          <w:tab/>
        </w:r>
        <w:r w:rsidR="00E654A3">
          <w:rPr>
            <w:noProof/>
            <w:webHidden/>
          </w:rPr>
          <w:fldChar w:fldCharType="begin"/>
        </w:r>
        <w:r w:rsidR="00E654A3">
          <w:rPr>
            <w:noProof/>
            <w:webHidden/>
          </w:rPr>
          <w:instrText xml:space="preserve"> PAGEREF _Toc521320054 \h </w:instrText>
        </w:r>
        <w:r w:rsidR="00E654A3">
          <w:rPr>
            <w:noProof/>
            <w:webHidden/>
          </w:rPr>
        </w:r>
        <w:r w:rsidR="00E654A3">
          <w:rPr>
            <w:noProof/>
            <w:webHidden/>
          </w:rPr>
          <w:fldChar w:fldCharType="separate"/>
        </w:r>
        <w:r w:rsidR="00E654A3">
          <w:rPr>
            <w:noProof/>
            <w:webHidden/>
          </w:rPr>
          <w:t>48</w:t>
        </w:r>
        <w:r w:rsidR="00E654A3">
          <w:rPr>
            <w:noProof/>
            <w:webHidden/>
          </w:rPr>
          <w:fldChar w:fldCharType="end"/>
        </w:r>
      </w:hyperlink>
    </w:p>
    <w:p w14:paraId="7329E12A" w14:textId="16FEBC6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5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DATA_VALIDATION</w:t>
        </w:r>
        <w:r w:rsidR="00E654A3">
          <w:rPr>
            <w:noProof/>
            <w:webHidden/>
          </w:rPr>
          <w:tab/>
        </w:r>
        <w:r w:rsidR="00E654A3">
          <w:rPr>
            <w:noProof/>
            <w:webHidden/>
          </w:rPr>
          <w:fldChar w:fldCharType="begin"/>
        </w:r>
        <w:r w:rsidR="00E654A3">
          <w:rPr>
            <w:noProof/>
            <w:webHidden/>
          </w:rPr>
          <w:instrText xml:space="preserve"> PAGEREF _Toc521320055 \h </w:instrText>
        </w:r>
        <w:r w:rsidR="00E654A3">
          <w:rPr>
            <w:noProof/>
            <w:webHidden/>
          </w:rPr>
        </w:r>
        <w:r w:rsidR="00E654A3">
          <w:rPr>
            <w:noProof/>
            <w:webHidden/>
          </w:rPr>
          <w:fldChar w:fldCharType="separate"/>
        </w:r>
        <w:r w:rsidR="00E654A3">
          <w:rPr>
            <w:noProof/>
            <w:webHidden/>
          </w:rPr>
          <w:t>48</w:t>
        </w:r>
        <w:r w:rsidR="00E654A3">
          <w:rPr>
            <w:noProof/>
            <w:webHidden/>
          </w:rPr>
          <w:fldChar w:fldCharType="end"/>
        </w:r>
      </w:hyperlink>
    </w:p>
    <w:p w14:paraId="28AFFA73" w14:textId="0711A180" w:rsidR="00E654A3" w:rsidRDefault="00151519">
      <w:pPr>
        <w:pStyle w:val="TOC1"/>
        <w:rPr>
          <w:rFonts w:asciiTheme="minorHAnsi" w:eastAsiaTheme="minorEastAsia" w:hAnsiTheme="minorHAnsi" w:cstheme="minorBidi"/>
          <w:b w:val="0"/>
          <w:noProof/>
          <w:sz w:val="22"/>
          <w:lang w:val="fr-BE" w:eastAsia="fr-BE"/>
        </w:rPr>
      </w:pPr>
      <w:hyperlink w:anchor="_Toc521320056" w:history="1">
        <w:r w:rsidR="00E654A3" w:rsidRPr="00651134">
          <w:rPr>
            <w:rStyle w:val="Hyperlink"/>
            <w:noProof/>
          </w:rPr>
          <w:t>Decimals</w:t>
        </w:r>
        <w:r w:rsidR="00E654A3">
          <w:rPr>
            <w:noProof/>
            <w:webHidden/>
          </w:rPr>
          <w:tab/>
        </w:r>
        <w:r w:rsidR="00E654A3">
          <w:rPr>
            <w:noProof/>
            <w:webHidden/>
          </w:rPr>
          <w:fldChar w:fldCharType="begin"/>
        </w:r>
        <w:r w:rsidR="00E654A3">
          <w:rPr>
            <w:noProof/>
            <w:webHidden/>
          </w:rPr>
          <w:instrText xml:space="preserve"> PAGEREF _Toc521320056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0227E0BA" w14:textId="7B9DE87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5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DECIMALS</w:t>
        </w:r>
        <w:r w:rsidR="00E654A3">
          <w:rPr>
            <w:noProof/>
            <w:webHidden/>
          </w:rPr>
          <w:tab/>
        </w:r>
        <w:r w:rsidR="00E654A3">
          <w:rPr>
            <w:noProof/>
            <w:webHidden/>
          </w:rPr>
          <w:fldChar w:fldCharType="begin"/>
        </w:r>
        <w:r w:rsidR="00E654A3">
          <w:rPr>
            <w:noProof/>
            <w:webHidden/>
          </w:rPr>
          <w:instrText xml:space="preserve"> PAGEREF _Toc521320057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4EE4F5F8" w14:textId="1FC3D74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58"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CL_DECIMALS</w:t>
        </w:r>
        <w:r w:rsidR="00E654A3">
          <w:rPr>
            <w:noProof/>
            <w:webHidden/>
          </w:rPr>
          <w:tab/>
        </w:r>
        <w:r w:rsidR="00E654A3">
          <w:rPr>
            <w:noProof/>
            <w:webHidden/>
          </w:rPr>
          <w:fldChar w:fldCharType="begin"/>
        </w:r>
        <w:r w:rsidR="00E654A3">
          <w:rPr>
            <w:noProof/>
            <w:webHidden/>
          </w:rPr>
          <w:instrText xml:space="preserve"> PAGEREF _Toc521320058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40BCFFFD" w14:textId="530485CE" w:rsidR="00E654A3" w:rsidRDefault="00151519">
      <w:pPr>
        <w:pStyle w:val="TOC1"/>
        <w:rPr>
          <w:rFonts w:asciiTheme="minorHAnsi" w:eastAsiaTheme="minorEastAsia" w:hAnsiTheme="minorHAnsi" w:cstheme="minorBidi"/>
          <w:b w:val="0"/>
          <w:noProof/>
          <w:sz w:val="22"/>
          <w:lang w:val="fr-BE" w:eastAsia="fr-BE"/>
        </w:rPr>
      </w:pPr>
      <w:hyperlink w:anchor="_Toc521320059" w:history="1">
        <w:r w:rsidR="00E654A3" w:rsidRPr="00651134">
          <w:rPr>
            <w:rStyle w:val="Hyperlink"/>
            <w:noProof/>
          </w:rPr>
          <w:t>Dimension</w:t>
        </w:r>
        <w:r w:rsidR="00E654A3">
          <w:rPr>
            <w:noProof/>
            <w:webHidden/>
          </w:rPr>
          <w:tab/>
        </w:r>
        <w:r w:rsidR="00E654A3">
          <w:rPr>
            <w:noProof/>
            <w:webHidden/>
          </w:rPr>
          <w:fldChar w:fldCharType="begin"/>
        </w:r>
        <w:r w:rsidR="00E654A3">
          <w:rPr>
            <w:noProof/>
            <w:webHidden/>
          </w:rPr>
          <w:instrText xml:space="preserve"> PAGEREF _Toc521320059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2DB57609" w14:textId="1317A80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DIMENSION</w:t>
        </w:r>
        <w:r w:rsidR="00E654A3">
          <w:rPr>
            <w:noProof/>
            <w:webHidden/>
          </w:rPr>
          <w:tab/>
        </w:r>
        <w:r w:rsidR="00E654A3">
          <w:rPr>
            <w:noProof/>
            <w:webHidden/>
          </w:rPr>
          <w:fldChar w:fldCharType="begin"/>
        </w:r>
        <w:r w:rsidR="00E654A3">
          <w:rPr>
            <w:noProof/>
            <w:webHidden/>
          </w:rPr>
          <w:instrText xml:space="preserve"> PAGEREF _Toc521320060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257E0B0B" w14:textId="5BEAE6C5" w:rsidR="00E654A3" w:rsidRDefault="00151519">
      <w:pPr>
        <w:pStyle w:val="TOC1"/>
        <w:rPr>
          <w:rFonts w:asciiTheme="minorHAnsi" w:eastAsiaTheme="minorEastAsia" w:hAnsiTheme="minorHAnsi" w:cstheme="minorBidi"/>
          <w:b w:val="0"/>
          <w:noProof/>
          <w:sz w:val="22"/>
          <w:lang w:val="fr-BE" w:eastAsia="fr-BE"/>
        </w:rPr>
      </w:pPr>
      <w:hyperlink w:anchor="_Toc521320061" w:history="1">
        <w:r w:rsidR="00E654A3" w:rsidRPr="00651134">
          <w:rPr>
            <w:rStyle w:val="Hyperlink"/>
            <w:noProof/>
          </w:rPr>
          <w:t>Dissemination agency</w:t>
        </w:r>
        <w:r w:rsidR="00E654A3">
          <w:rPr>
            <w:noProof/>
            <w:webHidden/>
          </w:rPr>
          <w:tab/>
        </w:r>
        <w:r w:rsidR="00E654A3">
          <w:rPr>
            <w:noProof/>
            <w:webHidden/>
          </w:rPr>
          <w:fldChar w:fldCharType="begin"/>
        </w:r>
        <w:r w:rsidR="00E654A3">
          <w:rPr>
            <w:noProof/>
            <w:webHidden/>
          </w:rPr>
          <w:instrText xml:space="preserve"> PAGEREF _Toc521320061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6F7A5B51" w14:textId="14D1323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DISS_ORG</w:t>
        </w:r>
        <w:r w:rsidR="00E654A3">
          <w:rPr>
            <w:noProof/>
            <w:webHidden/>
          </w:rPr>
          <w:tab/>
        </w:r>
        <w:r w:rsidR="00E654A3">
          <w:rPr>
            <w:noProof/>
            <w:webHidden/>
          </w:rPr>
          <w:fldChar w:fldCharType="begin"/>
        </w:r>
        <w:r w:rsidR="00E654A3">
          <w:rPr>
            <w:noProof/>
            <w:webHidden/>
          </w:rPr>
          <w:instrText xml:space="preserve"> PAGEREF _Toc521320062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440E26B7" w14:textId="302D1B5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3"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CL_ORGANISATION</w:t>
        </w:r>
        <w:r w:rsidR="00E654A3">
          <w:rPr>
            <w:noProof/>
            <w:webHidden/>
          </w:rPr>
          <w:tab/>
        </w:r>
        <w:r w:rsidR="00E654A3">
          <w:rPr>
            <w:noProof/>
            <w:webHidden/>
          </w:rPr>
          <w:fldChar w:fldCharType="begin"/>
        </w:r>
        <w:r w:rsidR="00E654A3">
          <w:rPr>
            <w:noProof/>
            <w:webHidden/>
          </w:rPr>
          <w:instrText xml:space="preserve"> PAGEREF _Toc521320063 \h </w:instrText>
        </w:r>
        <w:r w:rsidR="00E654A3">
          <w:rPr>
            <w:noProof/>
            <w:webHidden/>
          </w:rPr>
        </w:r>
        <w:r w:rsidR="00E654A3">
          <w:rPr>
            <w:noProof/>
            <w:webHidden/>
          </w:rPr>
          <w:fldChar w:fldCharType="separate"/>
        </w:r>
        <w:r w:rsidR="00E654A3">
          <w:rPr>
            <w:noProof/>
            <w:webHidden/>
          </w:rPr>
          <w:t>49</w:t>
        </w:r>
        <w:r w:rsidR="00E654A3">
          <w:rPr>
            <w:noProof/>
            <w:webHidden/>
          </w:rPr>
          <w:fldChar w:fldCharType="end"/>
        </w:r>
      </w:hyperlink>
    </w:p>
    <w:p w14:paraId="6DF010B8" w14:textId="32633D3C" w:rsidR="00E654A3" w:rsidRDefault="00151519">
      <w:pPr>
        <w:pStyle w:val="TOC1"/>
        <w:rPr>
          <w:rFonts w:asciiTheme="minorHAnsi" w:eastAsiaTheme="minorEastAsia" w:hAnsiTheme="minorHAnsi" w:cstheme="minorBidi"/>
          <w:b w:val="0"/>
          <w:noProof/>
          <w:sz w:val="22"/>
          <w:lang w:val="fr-BE" w:eastAsia="fr-BE"/>
        </w:rPr>
      </w:pPr>
      <w:hyperlink w:anchor="_Toc521320064" w:history="1">
        <w:r w:rsidR="00E654A3" w:rsidRPr="00651134">
          <w:rPr>
            <w:rStyle w:val="Hyperlink"/>
            <w:noProof/>
          </w:rPr>
          <w:t>Dissemination format</w:t>
        </w:r>
        <w:r w:rsidR="00E654A3">
          <w:rPr>
            <w:noProof/>
            <w:webHidden/>
          </w:rPr>
          <w:tab/>
        </w:r>
        <w:r w:rsidR="00E654A3">
          <w:rPr>
            <w:noProof/>
            <w:webHidden/>
          </w:rPr>
          <w:fldChar w:fldCharType="begin"/>
        </w:r>
        <w:r w:rsidR="00E654A3">
          <w:rPr>
            <w:noProof/>
            <w:webHidden/>
          </w:rPr>
          <w:instrText xml:space="preserve"> PAGEREF _Toc521320064 \h </w:instrText>
        </w:r>
        <w:r w:rsidR="00E654A3">
          <w:rPr>
            <w:noProof/>
            <w:webHidden/>
          </w:rPr>
        </w:r>
        <w:r w:rsidR="00E654A3">
          <w:rPr>
            <w:noProof/>
            <w:webHidden/>
          </w:rPr>
          <w:fldChar w:fldCharType="separate"/>
        </w:r>
        <w:r w:rsidR="00E654A3">
          <w:rPr>
            <w:noProof/>
            <w:webHidden/>
          </w:rPr>
          <w:t>50</w:t>
        </w:r>
        <w:r w:rsidR="00E654A3">
          <w:rPr>
            <w:noProof/>
            <w:webHidden/>
          </w:rPr>
          <w:fldChar w:fldCharType="end"/>
        </w:r>
      </w:hyperlink>
    </w:p>
    <w:p w14:paraId="2DBE65AC" w14:textId="07742B3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DISS_FORMAT</w:t>
        </w:r>
        <w:r w:rsidR="00E654A3">
          <w:rPr>
            <w:noProof/>
            <w:webHidden/>
          </w:rPr>
          <w:tab/>
        </w:r>
        <w:r w:rsidR="00E654A3">
          <w:rPr>
            <w:noProof/>
            <w:webHidden/>
          </w:rPr>
          <w:fldChar w:fldCharType="begin"/>
        </w:r>
        <w:r w:rsidR="00E654A3">
          <w:rPr>
            <w:noProof/>
            <w:webHidden/>
          </w:rPr>
          <w:instrText xml:space="preserve"> PAGEREF _Toc521320065 \h </w:instrText>
        </w:r>
        <w:r w:rsidR="00E654A3">
          <w:rPr>
            <w:noProof/>
            <w:webHidden/>
          </w:rPr>
        </w:r>
        <w:r w:rsidR="00E654A3">
          <w:rPr>
            <w:noProof/>
            <w:webHidden/>
          </w:rPr>
          <w:fldChar w:fldCharType="separate"/>
        </w:r>
        <w:r w:rsidR="00E654A3">
          <w:rPr>
            <w:noProof/>
            <w:webHidden/>
          </w:rPr>
          <w:t>50</w:t>
        </w:r>
        <w:r w:rsidR="00E654A3">
          <w:rPr>
            <w:noProof/>
            <w:webHidden/>
          </w:rPr>
          <w:fldChar w:fldCharType="end"/>
        </w:r>
      </w:hyperlink>
    </w:p>
    <w:p w14:paraId="7C4F30A7" w14:textId="6B5DA978" w:rsidR="00E654A3" w:rsidRDefault="00151519">
      <w:pPr>
        <w:pStyle w:val="TOC1"/>
        <w:rPr>
          <w:rFonts w:asciiTheme="minorHAnsi" w:eastAsiaTheme="minorEastAsia" w:hAnsiTheme="minorHAnsi" w:cstheme="minorBidi"/>
          <w:b w:val="0"/>
          <w:noProof/>
          <w:sz w:val="22"/>
          <w:lang w:val="fr-BE" w:eastAsia="fr-BE"/>
        </w:rPr>
      </w:pPr>
      <w:hyperlink w:anchor="_Toc521320066" w:history="1">
        <w:r w:rsidR="00E654A3" w:rsidRPr="00651134">
          <w:rPr>
            <w:rStyle w:val="Hyperlink"/>
            <w:noProof/>
          </w:rPr>
          <w:t>Dissemination format - microdata access</w:t>
        </w:r>
        <w:r w:rsidR="00E654A3">
          <w:rPr>
            <w:noProof/>
            <w:webHidden/>
          </w:rPr>
          <w:tab/>
        </w:r>
        <w:r w:rsidR="00E654A3">
          <w:rPr>
            <w:noProof/>
            <w:webHidden/>
          </w:rPr>
          <w:fldChar w:fldCharType="begin"/>
        </w:r>
        <w:r w:rsidR="00E654A3">
          <w:rPr>
            <w:noProof/>
            <w:webHidden/>
          </w:rPr>
          <w:instrText xml:space="preserve"> PAGEREF _Toc521320066 \h </w:instrText>
        </w:r>
        <w:r w:rsidR="00E654A3">
          <w:rPr>
            <w:noProof/>
            <w:webHidden/>
          </w:rPr>
        </w:r>
        <w:r w:rsidR="00E654A3">
          <w:rPr>
            <w:noProof/>
            <w:webHidden/>
          </w:rPr>
          <w:fldChar w:fldCharType="separate"/>
        </w:r>
        <w:r w:rsidR="00E654A3">
          <w:rPr>
            <w:noProof/>
            <w:webHidden/>
          </w:rPr>
          <w:t>50</w:t>
        </w:r>
        <w:r w:rsidR="00E654A3">
          <w:rPr>
            <w:noProof/>
            <w:webHidden/>
          </w:rPr>
          <w:fldChar w:fldCharType="end"/>
        </w:r>
      </w:hyperlink>
    </w:p>
    <w:p w14:paraId="050A6737" w14:textId="5A4933B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MICRO_DAT_ACC</w:t>
        </w:r>
        <w:r w:rsidR="00E654A3">
          <w:rPr>
            <w:noProof/>
            <w:webHidden/>
          </w:rPr>
          <w:tab/>
        </w:r>
        <w:r w:rsidR="00E654A3">
          <w:rPr>
            <w:noProof/>
            <w:webHidden/>
          </w:rPr>
          <w:fldChar w:fldCharType="begin"/>
        </w:r>
        <w:r w:rsidR="00E654A3">
          <w:rPr>
            <w:noProof/>
            <w:webHidden/>
          </w:rPr>
          <w:instrText xml:space="preserve"> PAGEREF _Toc521320067 \h </w:instrText>
        </w:r>
        <w:r w:rsidR="00E654A3">
          <w:rPr>
            <w:noProof/>
            <w:webHidden/>
          </w:rPr>
        </w:r>
        <w:r w:rsidR="00E654A3">
          <w:rPr>
            <w:noProof/>
            <w:webHidden/>
          </w:rPr>
          <w:fldChar w:fldCharType="separate"/>
        </w:r>
        <w:r w:rsidR="00E654A3">
          <w:rPr>
            <w:noProof/>
            <w:webHidden/>
          </w:rPr>
          <w:t>50</w:t>
        </w:r>
        <w:r w:rsidR="00E654A3">
          <w:rPr>
            <w:noProof/>
            <w:webHidden/>
          </w:rPr>
          <w:fldChar w:fldCharType="end"/>
        </w:r>
      </w:hyperlink>
    </w:p>
    <w:p w14:paraId="7B2655DC" w14:textId="4E00176A" w:rsidR="00E654A3" w:rsidRDefault="00151519">
      <w:pPr>
        <w:pStyle w:val="TOC1"/>
        <w:rPr>
          <w:rFonts w:asciiTheme="minorHAnsi" w:eastAsiaTheme="minorEastAsia" w:hAnsiTheme="minorHAnsi" w:cstheme="minorBidi"/>
          <w:b w:val="0"/>
          <w:noProof/>
          <w:sz w:val="22"/>
          <w:lang w:val="fr-BE" w:eastAsia="fr-BE"/>
        </w:rPr>
      </w:pPr>
      <w:hyperlink w:anchor="_Toc521320068" w:history="1">
        <w:r w:rsidR="00E654A3" w:rsidRPr="00651134">
          <w:rPr>
            <w:rStyle w:val="Hyperlink"/>
            <w:noProof/>
          </w:rPr>
          <w:t>Dissemination format - news release</w:t>
        </w:r>
        <w:r w:rsidR="00E654A3">
          <w:rPr>
            <w:noProof/>
            <w:webHidden/>
          </w:rPr>
          <w:tab/>
        </w:r>
        <w:r w:rsidR="00E654A3">
          <w:rPr>
            <w:noProof/>
            <w:webHidden/>
          </w:rPr>
          <w:fldChar w:fldCharType="begin"/>
        </w:r>
        <w:r w:rsidR="00E654A3">
          <w:rPr>
            <w:noProof/>
            <w:webHidden/>
          </w:rPr>
          <w:instrText xml:space="preserve"> PAGEREF _Toc521320068 \h </w:instrText>
        </w:r>
        <w:r w:rsidR="00E654A3">
          <w:rPr>
            <w:noProof/>
            <w:webHidden/>
          </w:rPr>
        </w:r>
        <w:r w:rsidR="00E654A3">
          <w:rPr>
            <w:noProof/>
            <w:webHidden/>
          </w:rPr>
          <w:fldChar w:fldCharType="separate"/>
        </w:r>
        <w:r w:rsidR="00E654A3">
          <w:rPr>
            <w:noProof/>
            <w:webHidden/>
          </w:rPr>
          <w:t>50</w:t>
        </w:r>
        <w:r w:rsidR="00E654A3">
          <w:rPr>
            <w:noProof/>
            <w:webHidden/>
          </w:rPr>
          <w:fldChar w:fldCharType="end"/>
        </w:r>
      </w:hyperlink>
    </w:p>
    <w:p w14:paraId="08B8D18F" w14:textId="34C7D7D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6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NEWS_REL</w:t>
        </w:r>
        <w:r w:rsidR="00E654A3">
          <w:rPr>
            <w:noProof/>
            <w:webHidden/>
          </w:rPr>
          <w:tab/>
        </w:r>
        <w:r w:rsidR="00E654A3">
          <w:rPr>
            <w:noProof/>
            <w:webHidden/>
          </w:rPr>
          <w:fldChar w:fldCharType="begin"/>
        </w:r>
        <w:r w:rsidR="00E654A3">
          <w:rPr>
            <w:noProof/>
            <w:webHidden/>
          </w:rPr>
          <w:instrText xml:space="preserve"> PAGEREF _Toc521320069 \h </w:instrText>
        </w:r>
        <w:r w:rsidR="00E654A3">
          <w:rPr>
            <w:noProof/>
            <w:webHidden/>
          </w:rPr>
        </w:r>
        <w:r w:rsidR="00E654A3">
          <w:rPr>
            <w:noProof/>
            <w:webHidden/>
          </w:rPr>
          <w:fldChar w:fldCharType="separate"/>
        </w:r>
        <w:r w:rsidR="00E654A3">
          <w:rPr>
            <w:noProof/>
            <w:webHidden/>
          </w:rPr>
          <w:t>51</w:t>
        </w:r>
        <w:r w:rsidR="00E654A3">
          <w:rPr>
            <w:noProof/>
            <w:webHidden/>
          </w:rPr>
          <w:fldChar w:fldCharType="end"/>
        </w:r>
      </w:hyperlink>
    </w:p>
    <w:p w14:paraId="354C1F82" w14:textId="6EA3710E" w:rsidR="00E654A3" w:rsidRDefault="00151519">
      <w:pPr>
        <w:pStyle w:val="TOC1"/>
        <w:rPr>
          <w:rFonts w:asciiTheme="minorHAnsi" w:eastAsiaTheme="minorEastAsia" w:hAnsiTheme="minorHAnsi" w:cstheme="minorBidi"/>
          <w:b w:val="0"/>
          <w:noProof/>
          <w:sz w:val="22"/>
          <w:lang w:val="fr-BE" w:eastAsia="fr-BE"/>
        </w:rPr>
      </w:pPr>
      <w:hyperlink w:anchor="_Toc521320070" w:history="1">
        <w:r w:rsidR="00E654A3" w:rsidRPr="00651134">
          <w:rPr>
            <w:rStyle w:val="Hyperlink"/>
            <w:noProof/>
          </w:rPr>
          <w:t>Dissemination format - online database</w:t>
        </w:r>
        <w:r w:rsidR="00E654A3">
          <w:rPr>
            <w:noProof/>
            <w:webHidden/>
          </w:rPr>
          <w:tab/>
        </w:r>
        <w:r w:rsidR="00E654A3">
          <w:rPr>
            <w:noProof/>
            <w:webHidden/>
          </w:rPr>
          <w:fldChar w:fldCharType="begin"/>
        </w:r>
        <w:r w:rsidR="00E654A3">
          <w:rPr>
            <w:noProof/>
            <w:webHidden/>
          </w:rPr>
          <w:instrText xml:space="preserve"> PAGEREF _Toc521320070 \h </w:instrText>
        </w:r>
        <w:r w:rsidR="00E654A3">
          <w:rPr>
            <w:noProof/>
            <w:webHidden/>
          </w:rPr>
        </w:r>
        <w:r w:rsidR="00E654A3">
          <w:rPr>
            <w:noProof/>
            <w:webHidden/>
          </w:rPr>
          <w:fldChar w:fldCharType="separate"/>
        </w:r>
        <w:r w:rsidR="00E654A3">
          <w:rPr>
            <w:noProof/>
            <w:webHidden/>
          </w:rPr>
          <w:t>51</w:t>
        </w:r>
        <w:r w:rsidR="00E654A3">
          <w:rPr>
            <w:noProof/>
            <w:webHidden/>
          </w:rPr>
          <w:fldChar w:fldCharType="end"/>
        </w:r>
      </w:hyperlink>
    </w:p>
    <w:p w14:paraId="44619FC9" w14:textId="587E1C4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7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ONLINE_DB</w:t>
        </w:r>
        <w:r w:rsidR="00E654A3">
          <w:rPr>
            <w:noProof/>
            <w:webHidden/>
          </w:rPr>
          <w:tab/>
        </w:r>
        <w:r w:rsidR="00E654A3">
          <w:rPr>
            <w:noProof/>
            <w:webHidden/>
          </w:rPr>
          <w:fldChar w:fldCharType="begin"/>
        </w:r>
        <w:r w:rsidR="00E654A3">
          <w:rPr>
            <w:noProof/>
            <w:webHidden/>
          </w:rPr>
          <w:instrText xml:space="preserve"> PAGEREF _Toc521320071 \h </w:instrText>
        </w:r>
        <w:r w:rsidR="00E654A3">
          <w:rPr>
            <w:noProof/>
            <w:webHidden/>
          </w:rPr>
        </w:r>
        <w:r w:rsidR="00E654A3">
          <w:rPr>
            <w:noProof/>
            <w:webHidden/>
          </w:rPr>
          <w:fldChar w:fldCharType="separate"/>
        </w:r>
        <w:r w:rsidR="00E654A3">
          <w:rPr>
            <w:noProof/>
            <w:webHidden/>
          </w:rPr>
          <w:t>51</w:t>
        </w:r>
        <w:r w:rsidR="00E654A3">
          <w:rPr>
            <w:noProof/>
            <w:webHidden/>
          </w:rPr>
          <w:fldChar w:fldCharType="end"/>
        </w:r>
      </w:hyperlink>
    </w:p>
    <w:p w14:paraId="703BA886" w14:textId="334A3E83" w:rsidR="00E654A3" w:rsidRDefault="00151519">
      <w:pPr>
        <w:pStyle w:val="TOC1"/>
        <w:rPr>
          <w:rFonts w:asciiTheme="minorHAnsi" w:eastAsiaTheme="minorEastAsia" w:hAnsiTheme="minorHAnsi" w:cstheme="minorBidi"/>
          <w:b w:val="0"/>
          <w:noProof/>
          <w:sz w:val="22"/>
          <w:lang w:val="fr-BE" w:eastAsia="fr-BE"/>
        </w:rPr>
      </w:pPr>
      <w:hyperlink w:anchor="_Toc521320072" w:history="1">
        <w:r w:rsidR="00E654A3" w:rsidRPr="00651134">
          <w:rPr>
            <w:rStyle w:val="Hyperlink"/>
            <w:noProof/>
          </w:rPr>
          <w:t>Dissemination format - publications</w:t>
        </w:r>
        <w:r w:rsidR="00E654A3">
          <w:rPr>
            <w:noProof/>
            <w:webHidden/>
          </w:rPr>
          <w:tab/>
        </w:r>
        <w:r w:rsidR="00E654A3">
          <w:rPr>
            <w:noProof/>
            <w:webHidden/>
          </w:rPr>
          <w:fldChar w:fldCharType="begin"/>
        </w:r>
        <w:r w:rsidR="00E654A3">
          <w:rPr>
            <w:noProof/>
            <w:webHidden/>
          </w:rPr>
          <w:instrText xml:space="preserve"> PAGEREF _Toc521320072 \h </w:instrText>
        </w:r>
        <w:r w:rsidR="00E654A3">
          <w:rPr>
            <w:noProof/>
            <w:webHidden/>
          </w:rPr>
        </w:r>
        <w:r w:rsidR="00E654A3">
          <w:rPr>
            <w:noProof/>
            <w:webHidden/>
          </w:rPr>
          <w:fldChar w:fldCharType="separate"/>
        </w:r>
        <w:r w:rsidR="00E654A3">
          <w:rPr>
            <w:noProof/>
            <w:webHidden/>
          </w:rPr>
          <w:t>51</w:t>
        </w:r>
        <w:r w:rsidR="00E654A3">
          <w:rPr>
            <w:noProof/>
            <w:webHidden/>
          </w:rPr>
          <w:fldChar w:fldCharType="end"/>
        </w:r>
      </w:hyperlink>
    </w:p>
    <w:p w14:paraId="3BBD19F6" w14:textId="0E191D0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7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PUBLICATIONS</w:t>
        </w:r>
        <w:r w:rsidR="00E654A3">
          <w:rPr>
            <w:noProof/>
            <w:webHidden/>
          </w:rPr>
          <w:tab/>
        </w:r>
        <w:r w:rsidR="00E654A3">
          <w:rPr>
            <w:noProof/>
            <w:webHidden/>
          </w:rPr>
          <w:fldChar w:fldCharType="begin"/>
        </w:r>
        <w:r w:rsidR="00E654A3">
          <w:rPr>
            <w:noProof/>
            <w:webHidden/>
          </w:rPr>
          <w:instrText xml:space="preserve"> PAGEREF _Toc521320073 \h </w:instrText>
        </w:r>
        <w:r w:rsidR="00E654A3">
          <w:rPr>
            <w:noProof/>
            <w:webHidden/>
          </w:rPr>
        </w:r>
        <w:r w:rsidR="00E654A3">
          <w:rPr>
            <w:noProof/>
            <w:webHidden/>
          </w:rPr>
          <w:fldChar w:fldCharType="separate"/>
        </w:r>
        <w:r w:rsidR="00E654A3">
          <w:rPr>
            <w:noProof/>
            <w:webHidden/>
          </w:rPr>
          <w:t>51</w:t>
        </w:r>
        <w:r w:rsidR="00E654A3">
          <w:rPr>
            <w:noProof/>
            <w:webHidden/>
          </w:rPr>
          <w:fldChar w:fldCharType="end"/>
        </w:r>
      </w:hyperlink>
    </w:p>
    <w:p w14:paraId="6099C0D1" w14:textId="1BF176AF" w:rsidR="00E654A3" w:rsidRDefault="00151519">
      <w:pPr>
        <w:pStyle w:val="TOC1"/>
        <w:rPr>
          <w:rFonts w:asciiTheme="minorHAnsi" w:eastAsiaTheme="minorEastAsia" w:hAnsiTheme="minorHAnsi" w:cstheme="minorBidi"/>
          <w:b w:val="0"/>
          <w:noProof/>
          <w:sz w:val="22"/>
          <w:lang w:val="fr-BE" w:eastAsia="fr-BE"/>
        </w:rPr>
      </w:pPr>
      <w:hyperlink w:anchor="_Toc521320074" w:history="1">
        <w:r w:rsidR="00E654A3" w:rsidRPr="00651134">
          <w:rPr>
            <w:rStyle w:val="Hyperlink"/>
            <w:noProof/>
          </w:rPr>
          <w:t>Dissemination format - other formats</w:t>
        </w:r>
        <w:r w:rsidR="00E654A3">
          <w:rPr>
            <w:noProof/>
            <w:webHidden/>
          </w:rPr>
          <w:tab/>
        </w:r>
        <w:r w:rsidR="00E654A3">
          <w:rPr>
            <w:noProof/>
            <w:webHidden/>
          </w:rPr>
          <w:fldChar w:fldCharType="begin"/>
        </w:r>
        <w:r w:rsidR="00E654A3">
          <w:rPr>
            <w:noProof/>
            <w:webHidden/>
          </w:rPr>
          <w:instrText xml:space="preserve"> PAGEREF _Toc521320074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0586F296" w14:textId="3D30B58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7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DISS_OTHER</w:t>
        </w:r>
        <w:r w:rsidR="00E654A3">
          <w:rPr>
            <w:noProof/>
            <w:webHidden/>
          </w:rPr>
          <w:tab/>
        </w:r>
        <w:r w:rsidR="00E654A3">
          <w:rPr>
            <w:noProof/>
            <w:webHidden/>
          </w:rPr>
          <w:fldChar w:fldCharType="begin"/>
        </w:r>
        <w:r w:rsidR="00E654A3">
          <w:rPr>
            <w:noProof/>
            <w:webHidden/>
          </w:rPr>
          <w:instrText xml:space="preserve"> PAGEREF _Toc521320075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2515241C" w14:textId="6790AE73" w:rsidR="00E654A3" w:rsidRDefault="00151519">
      <w:pPr>
        <w:pStyle w:val="TOC1"/>
        <w:rPr>
          <w:rFonts w:asciiTheme="minorHAnsi" w:eastAsiaTheme="minorEastAsia" w:hAnsiTheme="minorHAnsi" w:cstheme="minorBidi"/>
          <w:b w:val="0"/>
          <w:noProof/>
          <w:sz w:val="22"/>
          <w:lang w:val="fr-BE" w:eastAsia="fr-BE"/>
        </w:rPr>
      </w:pPr>
      <w:hyperlink w:anchor="_Toc521320076" w:history="1">
        <w:r w:rsidR="00E654A3" w:rsidRPr="00651134">
          <w:rPr>
            <w:rStyle w:val="Hyperlink"/>
            <w:noProof/>
          </w:rPr>
          <w:t>Documentation on methodology</w:t>
        </w:r>
        <w:r w:rsidR="00E654A3">
          <w:rPr>
            <w:noProof/>
            <w:webHidden/>
          </w:rPr>
          <w:tab/>
        </w:r>
        <w:r w:rsidR="00E654A3">
          <w:rPr>
            <w:noProof/>
            <w:webHidden/>
          </w:rPr>
          <w:fldChar w:fldCharType="begin"/>
        </w:r>
        <w:r w:rsidR="00E654A3">
          <w:rPr>
            <w:noProof/>
            <w:webHidden/>
          </w:rPr>
          <w:instrText xml:space="preserve"> PAGEREF _Toc521320076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371701D1" w14:textId="75CCFEA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7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DOC_METHOD</w:t>
        </w:r>
        <w:r w:rsidR="00E654A3">
          <w:rPr>
            <w:noProof/>
            <w:webHidden/>
          </w:rPr>
          <w:tab/>
        </w:r>
        <w:r w:rsidR="00E654A3">
          <w:rPr>
            <w:noProof/>
            <w:webHidden/>
          </w:rPr>
          <w:fldChar w:fldCharType="begin"/>
        </w:r>
        <w:r w:rsidR="00E654A3">
          <w:rPr>
            <w:noProof/>
            <w:webHidden/>
          </w:rPr>
          <w:instrText xml:space="preserve"> PAGEREF _Toc521320077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08AD78E2" w14:textId="4A0A09CC" w:rsidR="00E654A3" w:rsidRDefault="00151519">
      <w:pPr>
        <w:pStyle w:val="TOC1"/>
        <w:rPr>
          <w:rFonts w:asciiTheme="minorHAnsi" w:eastAsiaTheme="minorEastAsia" w:hAnsiTheme="minorHAnsi" w:cstheme="minorBidi"/>
          <w:b w:val="0"/>
          <w:noProof/>
          <w:sz w:val="22"/>
          <w:lang w:val="fr-BE" w:eastAsia="fr-BE"/>
        </w:rPr>
      </w:pPr>
      <w:hyperlink w:anchor="_Toc521320078" w:history="1">
        <w:r w:rsidR="00E654A3" w:rsidRPr="00651134">
          <w:rPr>
            <w:rStyle w:val="Hyperlink"/>
            <w:noProof/>
          </w:rPr>
          <w:t>Documentation on methodology - advance notice</w:t>
        </w:r>
        <w:r w:rsidR="00E654A3">
          <w:rPr>
            <w:noProof/>
            <w:webHidden/>
          </w:rPr>
          <w:tab/>
        </w:r>
        <w:r w:rsidR="00E654A3">
          <w:rPr>
            <w:noProof/>
            <w:webHidden/>
          </w:rPr>
          <w:fldChar w:fldCharType="begin"/>
        </w:r>
        <w:r w:rsidR="00E654A3">
          <w:rPr>
            <w:noProof/>
            <w:webHidden/>
          </w:rPr>
          <w:instrText xml:space="preserve"> PAGEREF _Toc521320078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0203344C" w14:textId="4D56C3D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7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ADV_NOTICE</w:t>
        </w:r>
        <w:r w:rsidR="00E654A3">
          <w:rPr>
            <w:noProof/>
            <w:webHidden/>
          </w:rPr>
          <w:tab/>
        </w:r>
        <w:r w:rsidR="00E654A3">
          <w:rPr>
            <w:noProof/>
            <w:webHidden/>
          </w:rPr>
          <w:fldChar w:fldCharType="begin"/>
        </w:r>
        <w:r w:rsidR="00E654A3">
          <w:rPr>
            <w:noProof/>
            <w:webHidden/>
          </w:rPr>
          <w:instrText xml:space="preserve"> PAGEREF _Toc521320079 \h </w:instrText>
        </w:r>
        <w:r w:rsidR="00E654A3">
          <w:rPr>
            <w:noProof/>
            <w:webHidden/>
          </w:rPr>
        </w:r>
        <w:r w:rsidR="00E654A3">
          <w:rPr>
            <w:noProof/>
            <w:webHidden/>
          </w:rPr>
          <w:fldChar w:fldCharType="separate"/>
        </w:r>
        <w:r w:rsidR="00E654A3">
          <w:rPr>
            <w:noProof/>
            <w:webHidden/>
          </w:rPr>
          <w:t>52</w:t>
        </w:r>
        <w:r w:rsidR="00E654A3">
          <w:rPr>
            <w:noProof/>
            <w:webHidden/>
          </w:rPr>
          <w:fldChar w:fldCharType="end"/>
        </w:r>
      </w:hyperlink>
    </w:p>
    <w:p w14:paraId="4FF9F1F1" w14:textId="2B81B049" w:rsidR="00E654A3" w:rsidRDefault="00151519">
      <w:pPr>
        <w:pStyle w:val="TOC1"/>
        <w:rPr>
          <w:rFonts w:asciiTheme="minorHAnsi" w:eastAsiaTheme="minorEastAsia" w:hAnsiTheme="minorHAnsi" w:cstheme="minorBidi"/>
          <w:b w:val="0"/>
          <w:noProof/>
          <w:sz w:val="22"/>
          <w:lang w:val="fr-BE" w:eastAsia="fr-BE"/>
        </w:rPr>
      </w:pPr>
      <w:hyperlink w:anchor="_Toc521320080" w:history="1">
        <w:r w:rsidR="00E654A3" w:rsidRPr="00651134">
          <w:rPr>
            <w:rStyle w:val="Hyperlink"/>
            <w:noProof/>
          </w:rPr>
          <w:t>DSD for global use</w:t>
        </w:r>
        <w:r w:rsidR="00E654A3">
          <w:rPr>
            <w:noProof/>
            <w:webHidden/>
          </w:rPr>
          <w:tab/>
        </w:r>
        <w:r w:rsidR="00E654A3">
          <w:rPr>
            <w:noProof/>
            <w:webHidden/>
          </w:rPr>
          <w:fldChar w:fldCharType="begin"/>
        </w:r>
        <w:r w:rsidR="00E654A3">
          <w:rPr>
            <w:noProof/>
            <w:webHidden/>
          </w:rPr>
          <w:instrText xml:space="preserve"> PAGEREF _Toc521320080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42C39C72" w14:textId="48CDE20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8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DSD_GLOBAL</w:t>
        </w:r>
        <w:r w:rsidR="00E654A3">
          <w:rPr>
            <w:noProof/>
            <w:webHidden/>
          </w:rPr>
          <w:tab/>
        </w:r>
        <w:r w:rsidR="00E654A3">
          <w:rPr>
            <w:noProof/>
            <w:webHidden/>
          </w:rPr>
          <w:fldChar w:fldCharType="begin"/>
        </w:r>
        <w:r w:rsidR="00E654A3">
          <w:rPr>
            <w:noProof/>
            <w:webHidden/>
          </w:rPr>
          <w:instrText xml:space="preserve"> PAGEREF _Toc521320081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65558F7D" w14:textId="0F20163C"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82" w:history="1">
        <w:r w:rsidR="00E654A3" w:rsidRPr="00651134">
          <w:rPr>
            <w:rStyle w:val="Hyperlink"/>
            <w:noProof/>
          </w:rPr>
          <w:t>Economic activity</w:t>
        </w:r>
        <w:r w:rsidR="00E654A3">
          <w:rPr>
            <w:noProof/>
            <w:webHidden/>
          </w:rPr>
          <w:tab/>
        </w:r>
        <w:r w:rsidR="00E654A3">
          <w:rPr>
            <w:noProof/>
            <w:webHidden/>
          </w:rPr>
          <w:fldChar w:fldCharType="begin"/>
        </w:r>
        <w:r w:rsidR="00E654A3">
          <w:rPr>
            <w:noProof/>
            <w:webHidden/>
          </w:rPr>
          <w:instrText xml:space="preserve"> PAGEREF _Toc521320082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1E6E9297" w14:textId="3396EAE7"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08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ACTIVITY</w:t>
        </w:r>
        <w:r w:rsidR="00E654A3">
          <w:rPr>
            <w:noProof/>
            <w:webHidden/>
          </w:rPr>
          <w:tab/>
        </w:r>
        <w:r w:rsidR="00E654A3">
          <w:rPr>
            <w:noProof/>
            <w:webHidden/>
          </w:rPr>
          <w:fldChar w:fldCharType="begin"/>
        </w:r>
        <w:r w:rsidR="00E654A3">
          <w:rPr>
            <w:noProof/>
            <w:webHidden/>
          </w:rPr>
          <w:instrText xml:space="preserve"> PAGEREF _Toc521320083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12FA7F14" w14:textId="51D8BF9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8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CL_ACTIVITY</w:t>
        </w:r>
        <w:r w:rsidR="00E654A3">
          <w:rPr>
            <w:noProof/>
            <w:webHidden/>
          </w:rPr>
          <w:tab/>
        </w:r>
        <w:r w:rsidR="00E654A3">
          <w:rPr>
            <w:noProof/>
            <w:webHidden/>
          </w:rPr>
          <w:fldChar w:fldCharType="begin"/>
        </w:r>
        <w:r w:rsidR="00E654A3">
          <w:rPr>
            <w:noProof/>
            <w:webHidden/>
          </w:rPr>
          <w:instrText xml:space="preserve"> PAGEREF _Toc521320084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2EE9DC09" w14:textId="2BD4F9E8"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85" w:history="1">
        <w:r w:rsidR="00E654A3" w:rsidRPr="00651134">
          <w:rPr>
            <w:rStyle w:val="Hyperlink"/>
            <w:rFonts w:ascii="Times New Roman" w:hAnsi="Times New Roman"/>
            <w:noProof/>
          </w:rPr>
          <w:t>Economic sector</w:t>
        </w:r>
        <w:r w:rsidR="00E654A3">
          <w:rPr>
            <w:noProof/>
            <w:webHidden/>
          </w:rPr>
          <w:tab/>
        </w:r>
        <w:r w:rsidR="00E654A3">
          <w:rPr>
            <w:noProof/>
            <w:webHidden/>
          </w:rPr>
          <w:fldChar w:fldCharType="begin"/>
        </w:r>
        <w:r w:rsidR="00E654A3">
          <w:rPr>
            <w:noProof/>
            <w:webHidden/>
          </w:rPr>
          <w:instrText xml:space="preserve"> PAGEREF _Toc521320085 \h </w:instrText>
        </w:r>
        <w:r w:rsidR="00E654A3">
          <w:rPr>
            <w:noProof/>
            <w:webHidden/>
          </w:rPr>
        </w:r>
        <w:r w:rsidR="00E654A3">
          <w:rPr>
            <w:noProof/>
            <w:webHidden/>
          </w:rPr>
          <w:fldChar w:fldCharType="separate"/>
        </w:r>
        <w:r w:rsidR="00E654A3">
          <w:rPr>
            <w:noProof/>
            <w:webHidden/>
          </w:rPr>
          <w:t>53</w:t>
        </w:r>
        <w:r w:rsidR="00E654A3">
          <w:rPr>
            <w:noProof/>
            <w:webHidden/>
          </w:rPr>
          <w:fldChar w:fldCharType="end"/>
        </w:r>
      </w:hyperlink>
    </w:p>
    <w:p w14:paraId="5CAB20D5" w14:textId="4D33985C"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08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ECO_SECTOR</w:t>
        </w:r>
        <w:r w:rsidR="00E654A3">
          <w:rPr>
            <w:noProof/>
            <w:webHidden/>
          </w:rPr>
          <w:tab/>
        </w:r>
        <w:r w:rsidR="00E654A3">
          <w:rPr>
            <w:noProof/>
            <w:webHidden/>
          </w:rPr>
          <w:fldChar w:fldCharType="begin"/>
        </w:r>
        <w:r w:rsidR="00E654A3">
          <w:rPr>
            <w:noProof/>
            <w:webHidden/>
          </w:rPr>
          <w:instrText xml:space="preserve"> PAGEREF _Toc521320086 \h </w:instrText>
        </w:r>
        <w:r w:rsidR="00E654A3">
          <w:rPr>
            <w:noProof/>
            <w:webHidden/>
          </w:rPr>
        </w:r>
        <w:r w:rsidR="00E654A3">
          <w:rPr>
            <w:noProof/>
            <w:webHidden/>
          </w:rPr>
          <w:fldChar w:fldCharType="separate"/>
        </w:r>
        <w:r w:rsidR="00E654A3">
          <w:rPr>
            <w:noProof/>
            <w:webHidden/>
          </w:rPr>
          <w:t>54</w:t>
        </w:r>
        <w:r w:rsidR="00E654A3">
          <w:rPr>
            <w:noProof/>
            <w:webHidden/>
          </w:rPr>
          <w:fldChar w:fldCharType="end"/>
        </w:r>
      </w:hyperlink>
    </w:p>
    <w:p w14:paraId="2C1763DF" w14:textId="0BA7844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87"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CL_ACTIVITY</w:t>
        </w:r>
        <w:r w:rsidR="00E654A3">
          <w:rPr>
            <w:noProof/>
            <w:webHidden/>
          </w:rPr>
          <w:tab/>
        </w:r>
        <w:r w:rsidR="00E654A3">
          <w:rPr>
            <w:noProof/>
            <w:webHidden/>
          </w:rPr>
          <w:fldChar w:fldCharType="begin"/>
        </w:r>
        <w:r w:rsidR="00E654A3">
          <w:rPr>
            <w:noProof/>
            <w:webHidden/>
          </w:rPr>
          <w:instrText xml:space="preserve"> PAGEREF _Toc521320087 \h </w:instrText>
        </w:r>
        <w:r w:rsidR="00E654A3">
          <w:rPr>
            <w:noProof/>
            <w:webHidden/>
          </w:rPr>
        </w:r>
        <w:r w:rsidR="00E654A3">
          <w:rPr>
            <w:noProof/>
            <w:webHidden/>
          </w:rPr>
          <w:fldChar w:fldCharType="separate"/>
        </w:r>
        <w:r w:rsidR="00E654A3">
          <w:rPr>
            <w:noProof/>
            <w:webHidden/>
          </w:rPr>
          <w:t>54</w:t>
        </w:r>
        <w:r w:rsidR="00E654A3">
          <w:rPr>
            <w:noProof/>
            <w:webHidden/>
          </w:rPr>
          <w:fldChar w:fldCharType="end"/>
        </w:r>
      </w:hyperlink>
    </w:p>
    <w:p w14:paraId="185F2959" w14:textId="3522A657"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088" w:history="1">
        <w:r w:rsidR="00E654A3" w:rsidRPr="00651134">
          <w:rPr>
            <w:rStyle w:val="Hyperlink"/>
            <w:noProof/>
          </w:rPr>
          <w:t>Education level</w:t>
        </w:r>
        <w:r w:rsidR="00E654A3">
          <w:rPr>
            <w:noProof/>
            <w:webHidden/>
          </w:rPr>
          <w:tab/>
        </w:r>
        <w:r w:rsidR="00E654A3">
          <w:rPr>
            <w:noProof/>
            <w:webHidden/>
          </w:rPr>
          <w:fldChar w:fldCharType="begin"/>
        </w:r>
        <w:r w:rsidR="00E654A3">
          <w:rPr>
            <w:noProof/>
            <w:webHidden/>
          </w:rPr>
          <w:instrText xml:space="preserve"> PAGEREF _Toc521320088 \h </w:instrText>
        </w:r>
        <w:r w:rsidR="00E654A3">
          <w:rPr>
            <w:noProof/>
            <w:webHidden/>
          </w:rPr>
        </w:r>
        <w:r w:rsidR="00E654A3">
          <w:rPr>
            <w:noProof/>
            <w:webHidden/>
          </w:rPr>
          <w:fldChar w:fldCharType="separate"/>
        </w:r>
        <w:r w:rsidR="00E654A3">
          <w:rPr>
            <w:noProof/>
            <w:webHidden/>
          </w:rPr>
          <w:t>54</w:t>
        </w:r>
        <w:r w:rsidR="00E654A3">
          <w:rPr>
            <w:noProof/>
            <w:webHidden/>
          </w:rPr>
          <w:fldChar w:fldCharType="end"/>
        </w:r>
      </w:hyperlink>
    </w:p>
    <w:p w14:paraId="15C1EBD0" w14:textId="5CA2294D"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08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EDUCATION_LEV</w:t>
        </w:r>
        <w:r w:rsidR="00E654A3">
          <w:rPr>
            <w:noProof/>
            <w:webHidden/>
          </w:rPr>
          <w:tab/>
        </w:r>
        <w:r w:rsidR="00E654A3">
          <w:rPr>
            <w:noProof/>
            <w:webHidden/>
          </w:rPr>
          <w:fldChar w:fldCharType="begin"/>
        </w:r>
        <w:r w:rsidR="00E654A3">
          <w:rPr>
            <w:noProof/>
            <w:webHidden/>
          </w:rPr>
          <w:instrText xml:space="preserve"> PAGEREF _Toc521320089 \h </w:instrText>
        </w:r>
        <w:r w:rsidR="00E654A3">
          <w:rPr>
            <w:noProof/>
            <w:webHidden/>
          </w:rPr>
        </w:r>
        <w:r w:rsidR="00E654A3">
          <w:rPr>
            <w:noProof/>
            <w:webHidden/>
          </w:rPr>
          <w:fldChar w:fldCharType="separate"/>
        </w:r>
        <w:r w:rsidR="00E654A3">
          <w:rPr>
            <w:noProof/>
            <w:webHidden/>
          </w:rPr>
          <w:t>54</w:t>
        </w:r>
        <w:r w:rsidR="00E654A3">
          <w:rPr>
            <w:noProof/>
            <w:webHidden/>
          </w:rPr>
          <w:fldChar w:fldCharType="end"/>
        </w:r>
      </w:hyperlink>
    </w:p>
    <w:p w14:paraId="4B80520B" w14:textId="5EDD247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0"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CL_EDUCATION_LEV</w:t>
        </w:r>
        <w:r w:rsidR="00E654A3">
          <w:rPr>
            <w:noProof/>
            <w:webHidden/>
          </w:rPr>
          <w:tab/>
        </w:r>
        <w:r w:rsidR="00E654A3">
          <w:rPr>
            <w:noProof/>
            <w:webHidden/>
          </w:rPr>
          <w:fldChar w:fldCharType="begin"/>
        </w:r>
        <w:r w:rsidR="00E654A3">
          <w:rPr>
            <w:noProof/>
            <w:webHidden/>
          </w:rPr>
          <w:instrText xml:space="preserve"> PAGEREF _Toc521320090 \h </w:instrText>
        </w:r>
        <w:r w:rsidR="00E654A3">
          <w:rPr>
            <w:noProof/>
            <w:webHidden/>
          </w:rPr>
        </w:r>
        <w:r w:rsidR="00E654A3">
          <w:rPr>
            <w:noProof/>
            <w:webHidden/>
          </w:rPr>
          <w:fldChar w:fldCharType="separate"/>
        </w:r>
        <w:r w:rsidR="00E654A3">
          <w:rPr>
            <w:noProof/>
            <w:webHidden/>
          </w:rPr>
          <w:t>54</w:t>
        </w:r>
        <w:r w:rsidR="00E654A3">
          <w:rPr>
            <w:noProof/>
            <w:webHidden/>
          </w:rPr>
          <w:fldChar w:fldCharType="end"/>
        </w:r>
      </w:hyperlink>
    </w:p>
    <w:p w14:paraId="14D854C7" w14:textId="5B8467E9" w:rsidR="00E654A3" w:rsidRDefault="00151519">
      <w:pPr>
        <w:pStyle w:val="TOC1"/>
        <w:rPr>
          <w:rFonts w:asciiTheme="minorHAnsi" w:eastAsiaTheme="minorEastAsia" w:hAnsiTheme="minorHAnsi" w:cstheme="minorBidi"/>
          <w:b w:val="0"/>
          <w:noProof/>
          <w:sz w:val="22"/>
          <w:lang w:val="fr-BE" w:eastAsia="fr-BE"/>
        </w:rPr>
      </w:pPr>
      <w:hyperlink w:anchor="_Toc521320091" w:history="1">
        <w:r w:rsidR="00E654A3" w:rsidRPr="00651134">
          <w:rPr>
            <w:rStyle w:val="Hyperlink"/>
            <w:noProof/>
          </w:rPr>
          <w:t>Embargo time</w:t>
        </w:r>
        <w:r w:rsidR="00E654A3">
          <w:rPr>
            <w:noProof/>
            <w:webHidden/>
          </w:rPr>
          <w:tab/>
        </w:r>
        <w:r w:rsidR="00E654A3">
          <w:rPr>
            <w:noProof/>
            <w:webHidden/>
          </w:rPr>
          <w:fldChar w:fldCharType="begin"/>
        </w:r>
        <w:r w:rsidR="00E654A3">
          <w:rPr>
            <w:noProof/>
            <w:webHidden/>
          </w:rPr>
          <w:instrText xml:space="preserve"> PAGEREF _Toc521320091 \h </w:instrText>
        </w:r>
        <w:r w:rsidR="00E654A3">
          <w:rPr>
            <w:noProof/>
            <w:webHidden/>
          </w:rPr>
        </w:r>
        <w:r w:rsidR="00E654A3">
          <w:rPr>
            <w:noProof/>
            <w:webHidden/>
          </w:rPr>
          <w:fldChar w:fldCharType="separate"/>
        </w:r>
        <w:r w:rsidR="00E654A3">
          <w:rPr>
            <w:noProof/>
            <w:webHidden/>
          </w:rPr>
          <w:t>55</w:t>
        </w:r>
        <w:r w:rsidR="00E654A3">
          <w:rPr>
            <w:noProof/>
            <w:webHidden/>
          </w:rPr>
          <w:fldChar w:fldCharType="end"/>
        </w:r>
      </w:hyperlink>
    </w:p>
    <w:p w14:paraId="4A391588" w14:textId="7E84AD4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EMBARGO_TIME</w:t>
        </w:r>
        <w:r w:rsidR="00E654A3">
          <w:rPr>
            <w:noProof/>
            <w:webHidden/>
          </w:rPr>
          <w:tab/>
        </w:r>
        <w:r w:rsidR="00E654A3">
          <w:rPr>
            <w:noProof/>
            <w:webHidden/>
          </w:rPr>
          <w:fldChar w:fldCharType="begin"/>
        </w:r>
        <w:r w:rsidR="00E654A3">
          <w:rPr>
            <w:noProof/>
            <w:webHidden/>
          </w:rPr>
          <w:instrText xml:space="preserve"> PAGEREF _Toc521320092 \h </w:instrText>
        </w:r>
        <w:r w:rsidR="00E654A3">
          <w:rPr>
            <w:noProof/>
            <w:webHidden/>
          </w:rPr>
        </w:r>
        <w:r w:rsidR="00E654A3">
          <w:rPr>
            <w:noProof/>
            <w:webHidden/>
          </w:rPr>
          <w:fldChar w:fldCharType="separate"/>
        </w:r>
        <w:r w:rsidR="00E654A3">
          <w:rPr>
            <w:noProof/>
            <w:webHidden/>
          </w:rPr>
          <w:t>55</w:t>
        </w:r>
        <w:r w:rsidR="00E654A3">
          <w:rPr>
            <w:noProof/>
            <w:webHidden/>
          </w:rPr>
          <w:fldChar w:fldCharType="end"/>
        </w:r>
      </w:hyperlink>
    </w:p>
    <w:p w14:paraId="0AFBE7F0" w14:textId="79C30A50" w:rsidR="00E654A3" w:rsidRDefault="00151519">
      <w:pPr>
        <w:pStyle w:val="TOC1"/>
        <w:rPr>
          <w:rFonts w:asciiTheme="minorHAnsi" w:eastAsiaTheme="minorEastAsia" w:hAnsiTheme="minorHAnsi" w:cstheme="minorBidi"/>
          <w:b w:val="0"/>
          <w:noProof/>
          <w:sz w:val="22"/>
          <w:lang w:val="fr-BE" w:eastAsia="fr-BE"/>
        </w:rPr>
      </w:pPr>
      <w:hyperlink w:anchor="_Toc521320093" w:history="1">
        <w:r w:rsidR="00E654A3" w:rsidRPr="00651134">
          <w:rPr>
            <w:rStyle w:val="Hyperlink"/>
            <w:noProof/>
          </w:rPr>
          <w:t>Expenditure according to purpose</w:t>
        </w:r>
        <w:r w:rsidR="00E654A3">
          <w:rPr>
            <w:noProof/>
            <w:webHidden/>
          </w:rPr>
          <w:tab/>
        </w:r>
        <w:r w:rsidR="00E654A3">
          <w:rPr>
            <w:noProof/>
            <w:webHidden/>
          </w:rPr>
          <w:fldChar w:fldCharType="begin"/>
        </w:r>
        <w:r w:rsidR="00E654A3">
          <w:rPr>
            <w:noProof/>
            <w:webHidden/>
          </w:rPr>
          <w:instrText xml:space="preserve"> PAGEREF _Toc521320093 \h </w:instrText>
        </w:r>
        <w:r w:rsidR="00E654A3">
          <w:rPr>
            <w:noProof/>
            <w:webHidden/>
          </w:rPr>
        </w:r>
        <w:r w:rsidR="00E654A3">
          <w:rPr>
            <w:noProof/>
            <w:webHidden/>
          </w:rPr>
          <w:fldChar w:fldCharType="separate"/>
        </w:r>
        <w:r w:rsidR="00E654A3">
          <w:rPr>
            <w:noProof/>
            <w:webHidden/>
          </w:rPr>
          <w:t>55</w:t>
        </w:r>
        <w:r w:rsidR="00E654A3">
          <w:rPr>
            <w:noProof/>
            <w:webHidden/>
          </w:rPr>
          <w:fldChar w:fldCharType="end"/>
        </w:r>
      </w:hyperlink>
    </w:p>
    <w:p w14:paraId="7CFD9A61" w14:textId="3252C3D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EXPENDITURE</w:t>
        </w:r>
        <w:r w:rsidR="00E654A3">
          <w:rPr>
            <w:noProof/>
            <w:webHidden/>
          </w:rPr>
          <w:tab/>
        </w:r>
        <w:r w:rsidR="00E654A3">
          <w:rPr>
            <w:noProof/>
            <w:webHidden/>
          </w:rPr>
          <w:fldChar w:fldCharType="begin"/>
        </w:r>
        <w:r w:rsidR="00E654A3">
          <w:rPr>
            <w:noProof/>
            <w:webHidden/>
          </w:rPr>
          <w:instrText xml:space="preserve"> PAGEREF _Toc521320094 \h </w:instrText>
        </w:r>
        <w:r w:rsidR="00E654A3">
          <w:rPr>
            <w:noProof/>
            <w:webHidden/>
          </w:rPr>
        </w:r>
        <w:r w:rsidR="00E654A3">
          <w:rPr>
            <w:noProof/>
            <w:webHidden/>
          </w:rPr>
          <w:fldChar w:fldCharType="separate"/>
        </w:r>
        <w:r w:rsidR="00E654A3">
          <w:rPr>
            <w:noProof/>
            <w:webHidden/>
          </w:rPr>
          <w:t>55</w:t>
        </w:r>
        <w:r w:rsidR="00E654A3">
          <w:rPr>
            <w:noProof/>
            <w:webHidden/>
          </w:rPr>
          <w:fldChar w:fldCharType="end"/>
        </w:r>
      </w:hyperlink>
    </w:p>
    <w:p w14:paraId="28188449" w14:textId="7A87C48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5"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CL_COFOG; CL_COICOP; CL_COPNI; CL_COPP</w:t>
        </w:r>
        <w:r w:rsidR="00E654A3">
          <w:rPr>
            <w:noProof/>
            <w:webHidden/>
          </w:rPr>
          <w:tab/>
        </w:r>
        <w:r w:rsidR="00E654A3">
          <w:rPr>
            <w:noProof/>
            <w:webHidden/>
          </w:rPr>
          <w:fldChar w:fldCharType="begin"/>
        </w:r>
        <w:r w:rsidR="00E654A3">
          <w:rPr>
            <w:noProof/>
            <w:webHidden/>
          </w:rPr>
          <w:instrText xml:space="preserve"> PAGEREF _Toc521320095 \h </w:instrText>
        </w:r>
        <w:r w:rsidR="00E654A3">
          <w:rPr>
            <w:noProof/>
            <w:webHidden/>
          </w:rPr>
        </w:r>
        <w:r w:rsidR="00E654A3">
          <w:rPr>
            <w:noProof/>
            <w:webHidden/>
          </w:rPr>
          <w:fldChar w:fldCharType="separate"/>
        </w:r>
        <w:r w:rsidR="00E654A3">
          <w:rPr>
            <w:noProof/>
            <w:webHidden/>
          </w:rPr>
          <w:t>55</w:t>
        </w:r>
        <w:r w:rsidR="00E654A3">
          <w:rPr>
            <w:noProof/>
            <w:webHidden/>
          </w:rPr>
          <w:fldChar w:fldCharType="end"/>
        </w:r>
      </w:hyperlink>
    </w:p>
    <w:p w14:paraId="4F97A089" w14:textId="1623E628" w:rsidR="00E654A3" w:rsidRDefault="00151519">
      <w:pPr>
        <w:pStyle w:val="TOC1"/>
        <w:rPr>
          <w:rFonts w:asciiTheme="minorHAnsi" w:eastAsiaTheme="minorEastAsia" w:hAnsiTheme="minorHAnsi" w:cstheme="minorBidi"/>
          <w:b w:val="0"/>
          <w:noProof/>
          <w:sz w:val="22"/>
          <w:lang w:val="fr-BE" w:eastAsia="fr-BE"/>
        </w:rPr>
      </w:pPr>
      <w:hyperlink w:anchor="_Toc521320096" w:history="1">
        <w:r w:rsidR="00E654A3" w:rsidRPr="00651134">
          <w:rPr>
            <w:rStyle w:val="Hyperlink"/>
            <w:noProof/>
          </w:rPr>
          <w:t>Facet</w:t>
        </w:r>
        <w:r w:rsidR="00E654A3">
          <w:rPr>
            <w:noProof/>
            <w:webHidden/>
          </w:rPr>
          <w:tab/>
        </w:r>
        <w:r w:rsidR="00E654A3">
          <w:rPr>
            <w:noProof/>
            <w:webHidden/>
          </w:rPr>
          <w:fldChar w:fldCharType="begin"/>
        </w:r>
        <w:r w:rsidR="00E654A3">
          <w:rPr>
            <w:noProof/>
            <w:webHidden/>
          </w:rPr>
          <w:instrText xml:space="preserve"> PAGEREF _Toc521320096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06F69492" w14:textId="0AE3A4C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FACET</w:t>
        </w:r>
        <w:r w:rsidR="00E654A3">
          <w:rPr>
            <w:noProof/>
            <w:webHidden/>
          </w:rPr>
          <w:tab/>
        </w:r>
        <w:r w:rsidR="00E654A3">
          <w:rPr>
            <w:noProof/>
            <w:webHidden/>
          </w:rPr>
          <w:fldChar w:fldCharType="begin"/>
        </w:r>
        <w:r w:rsidR="00E654A3">
          <w:rPr>
            <w:noProof/>
            <w:webHidden/>
          </w:rPr>
          <w:instrText xml:space="preserve"> PAGEREF _Toc521320097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3CAE4EA0" w14:textId="4EA4E15C" w:rsidR="00E654A3" w:rsidRDefault="00151519">
      <w:pPr>
        <w:pStyle w:val="TOC1"/>
        <w:rPr>
          <w:rFonts w:asciiTheme="minorHAnsi" w:eastAsiaTheme="minorEastAsia" w:hAnsiTheme="minorHAnsi" w:cstheme="minorBidi"/>
          <w:b w:val="0"/>
          <w:noProof/>
          <w:sz w:val="22"/>
          <w:lang w:val="fr-BE" w:eastAsia="fr-BE"/>
        </w:rPr>
      </w:pPr>
      <w:hyperlink w:anchor="_Toc521320098" w:history="1">
        <w:r w:rsidR="00E654A3" w:rsidRPr="00651134">
          <w:rPr>
            <w:rStyle w:val="Hyperlink"/>
            <w:noProof/>
          </w:rPr>
          <w:t>Fast-track change</w:t>
        </w:r>
        <w:r w:rsidR="00E654A3">
          <w:rPr>
            <w:noProof/>
            <w:webHidden/>
          </w:rPr>
          <w:tab/>
        </w:r>
        <w:r w:rsidR="00E654A3">
          <w:rPr>
            <w:noProof/>
            <w:webHidden/>
          </w:rPr>
          <w:fldChar w:fldCharType="begin"/>
        </w:r>
        <w:r w:rsidR="00E654A3">
          <w:rPr>
            <w:noProof/>
            <w:webHidden/>
          </w:rPr>
          <w:instrText xml:space="preserve"> PAGEREF _Toc521320098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060B22B3" w14:textId="0D3227A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09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FAST_TRACK</w:t>
        </w:r>
        <w:r w:rsidR="00E654A3">
          <w:rPr>
            <w:noProof/>
            <w:webHidden/>
          </w:rPr>
          <w:tab/>
        </w:r>
        <w:r w:rsidR="00E654A3">
          <w:rPr>
            <w:noProof/>
            <w:webHidden/>
          </w:rPr>
          <w:fldChar w:fldCharType="begin"/>
        </w:r>
        <w:r w:rsidR="00E654A3">
          <w:rPr>
            <w:noProof/>
            <w:webHidden/>
          </w:rPr>
          <w:instrText xml:space="preserve"> PAGEREF _Toc521320099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743EE6F2" w14:textId="58FCB179" w:rsidR="00E654A3" w:rsidRDefault="00151519">
      <w:pPr>
        <w:pStyle w:val="TOC1"/>
        <w:rPr>
          <w:rFonts w:asciiTheme="minorHAnsi" w:eastAsiaTheme="minorEastAsia" w:hAnsiTheme="minorHAnsi" w:cstheme="minorBidi"/>
          <w:b w:val="0"/>
          <w:noProof/>
          <w:sz w:val="22"/>
          <w:lang w:val="fr-BE" w:eastAsia="fr-BE"/>
        </w:rPr>
      </w:pPr>
      <w:hyperlink w:anchor="_Toc521320100" w:history="1">
        <w:r w:rsidR="00E654A3" w:rsidRPr="00651134">
          <w:rPr>
            <w:rStyle w:val="Hyperlink"/>
            <w:noProof/>
          </w:rPr>
          <w:t>Frequency of data collection</w:t>
        </w:r>
        <w:r w:rsidR="00E654A3">
          <w:rPr>
            <w:noProof/>
            <w:webHidden/>
          </w:rPr>
          <w:tab/>
        </w:r>
        <w:r w:rsidR="00E654A3">
          <w:rPr>
            <w:noProof/>
            <w:webHidden/>
          </w:rPr>
          <w:fldChar w:fldCharType="begin"/>
        </w:r>
        <w:r w:rsidR="00E654A3">
          <w:rPr>
            <w:noProof/>
            <w:webHidden/>
          </w:rPr>
          <w:instrText xml:space="preserve"> PAGEREF _Toc521320100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2C2EBB6A" w14:textId="4A7D064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FREQ_COLL</w:t>
        </w:r>
        <w:r w:rsidR="00E654A3">
          <w:rPr>
            <w:noProof/>
            <w:webHidden/>
          </w:rPr>
          <w:tab/>
        </w:r>
        <w:r w:rsidR="00E654A3">
          <w:rPr>
            <w:noProof/>
            <w:webHidden/>
          </w:rPr>
          <w:fldChar w:fldCharType="begin"/>
        </w:r>
        <w:r w:rsidR="00E654A3">
          <w:rPr>
            <w:noProof/>
            <w:webHidden/>
          </w:rPr>
          <w:instrText xml:space="preserve"> PAGEREF _Toc521320101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17D8A1C2" w14:textId="73F0AED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2"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CL_FREQ</w:t>
        </w:r>
        <w:r w:rsidR="00E654A3">
          <w:rPr>
            <w:noProof/>
            <w:webHidden/>
          </w:rPr>
          <w:tab/>
        </w:r>
        <w:r w:rsidR="00E654A3">
          <w:rPr>
            <w:noProof/>
            <w:webHidden/>
          </w:rPr>
          <w:fldChar w:fldCharType="begin"/>
        </w:r>
        <w:r w:rsidR="00E654A3">
          <w:rPr>
            <w:noProof/>
            <w:webHidden/>
          </w:rPr>
          <w:instrText xml:space="preserve"> PAGEREF _Toc521320102 \h </w:instrText>
        </w:r>
        <w:r w:rsidR="00E654A3">
          <w:rPr>
            <w:noProof/>
            <w:webHidden/>
          </w:rPr>
        </w:r>
        <w:r w:rsidR="00E654A3">
          <w:rPr>
            <w:noProof/>
            <w:webHidden/>
          </w:rPr>
          <w:fldChar w:fldCharType="separate"/>
        </w:r>
        <w:r w:rsidR="00E654A3">
          <w:rPr>
            <w:noProof/>
            <w:webHidden/>
          </w:rPr>
          <w:t>56</w:t>
        </w:r>
        <w:r w:rsidR="00E654A3">
          <w:rPr>
            <w:noProof/>
            <w:webHidden/>
          </w:rPr>
          <w:fldChar w:fldCharType="end"/>
        </w:r>
      </w:hyperlink>
    </w:p>
    <w:p w14:paraId="6CC2578E" w14:textId="62CD7C66" w:rsidR="00E654A3" w:rsidRDefault="00151519">
      <w:pPr>
        <w:pStyle w:val="TOC1"/>
        <w:rPr>
          <w:rFonts w:asciiTheme="minorHAnsi" w:eastAsiaTheme="minorEastAsia" w:hAnsiTheme="minorHAnsi" w:cstheme="minorBidi"/>
          <w:b w:val="0"/>
          <w:noProof/>
          <w:sz w:val="22"/>
          <w:lang w:val="fr-BE" w:eastAsia="fr-BE"/>
        </w:rPr>
      </w:pPr>
      <w:hyperlink w:anchor="_Toc521320103" w:history="1">
        <w:r w:rsidR="00E654A3" w:rsidRPr="00651134">
          <w:rPr>
            <w:rStyle w:val="Hyperlink"/>
            <w:noProof/>
          </w:rPr>
          <w:t>Frequency of dissemination</w:t>
        </w:r>
        <w:r w:rsidR="00E654A3">
          <w:rPr>
            <w:noProof/>
            <w:webHidden/>
          </w:rPr>
          <w:tab/>
        </w:r>
        <w:r w:rsidR="00E654A3">
          <w:rPr>
            <w:noProof/>
            <w:webHidden/>
          </w:rPr>
          <w:fldChar w:fldCharType="begin"/>
        </w:r>
        <w:r w:rsidR="00E654A3">
          <w:rPr>
            <w:noProof/>
            <w:webHidden/>
          </w:rPr>
          <w:instrText xml:space="preserve"> PAGEREF _Toc521320103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76A5D8BF" w14:textId="35D434A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FREQ_DISS</w:t>
        </w:r>
        <w:r w:rsidR="00E654A3">
          <w:rPr>
            <w:noProof/>
            <w:webHidden/>
          </w:rPr>
          <w:tab/>
        </w:r>
        <w:r w:rsidR="00E654A3">
          <w:rPr>
            <w:noProof/>
            <w:webHidden/>
          </w:rPr>
          <w:fldChar w:fldCharType="begin"/>
        </w:r>
        <w:r w:rsidR="00E654A3">
          <w:rPr>
            <w:noProof/>
            <w:webHidden/>
          </w:rPr>
          <w:instrText xml:space="preserve"> PAGEREF _Toc521320104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53790275" w14:textId="3749CE5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5"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CL_FREQ</w:t>
        </w:r>
        <w:r w:rsidR="00E654A3">
          <w:rPr>
            <w:noProof/>
            <w:webHidden/>
          </w:rPr>
          <w:tab/>
        </w:r>
        <w:r w:rsidR="00E654A3">
          <w:rPr>
            <w:noProof/>
            <w:webHidden/>
          </w:rPr>
          <w:fldChar w:fldCharType="begin"/>
        </w:r>
        <w:r w:rsidR="00E654A3">
          <w:rPr>
            <w:noProof/>
            <w:webHidden/>
          </w:rPr>
          <w:instrText xml:space="preserve"> PAGEREF _Toc521320105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64603212" w14:textId="0029441A" w:rsidR="00E654A3" w:rsidRDefault="00151519">
      <w:pPr>
        <w:pStyle w:val="TOC1"/>
        <w:rPr>
          <w:rFonts w:asciiTheme="minorHAnsi" w:eastAsiaTheme="minorEastAsia" w:hAnsiTheme="minorHAnsi" w:cstheme="minorBidi"/>
          <w:b w:val="0"/>
          <w:noProof/>
          <w:sz w:val="22"/>
          <w:lang w:val="fr-BE" w:eastAsia="fr-BE"/>
        </w:rPr>
      </w:pPr>
      <w:hyperlink w:anchor="_Toc521320106" w:history="1">
        <w:r w:rsidR="00E654A3" w:rsidRPr="00651134">
          <w:rPr>
            <w:rStyle w:val="Hyperlink"/>
            <w:noProof/>
          </w:rPr>
          <w:t>Frequency of observation</w:t>
        </w:r>
        <w:r w:rsidR="00E654A3">
          <w:rPr>
            <w:noProof/>
            <w:webHidden/>
          </w:rPr>
          <w:tab/>
        </w:r>
        <w:r w:rsidR="00E654A3">
          <w:rPr>
            <w:noProof/>
            <w:webHidden/>
          </w:rPr>
          <w:fldChar w:fldCharType="begin"/>
        </w:r>
        <w:r w:rsidR="00E654A3">
          <w:rPr>
            <w:noProof/>
            <w:webHidden/>
          </w:rPr>
          <w:instrText xml:space="preserve"> PAGEREF _Toc521320106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596DC823" w14:textId="4A6592C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FREQ</w:t>
        </w:r>
        <w:r w:rsidR="00E654A3">
          <w:rPr>
            <w:noProof/>
            <w:webHidden/>
          </w:rPr>
          <w:tab/>
        </w:r>
        <w:r w:rsidR="00E654A3">
          <w:rPr>
            <w:noProof/>
            <w:webHidden/>
          </w:rPr>
          <w:fldChar w:fldCharType="begin"/>
        </w:r>
        <w:r w:rsidR="00E654A3">
          <w:rPr>
            <w:noProof/>
            <w:webHidden/>
          </w:rPr>
          <w:instrText xml:space="preserve"> PAGEREF _Toc521320107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63A3BA42" w14:textId="5C0A680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08"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CL_FREQ</w:t>
        </w:r>
        <w:r w:rsidR="00E654A3">
          <w:rPr>
            <w:noProof/>
            <w:webHidden/>
          </w:rPr>
          <w:tab/>
        </w:r>
        <w:r w:rsidR="00E654A3">
          <w:rPr>
            <w:noProof/>
            <w:webHidden/>
          </w:rPr>
          <w:fldChar w:fldCharType="begin"/>
        </w:r>
        <w:r w:rsidR="00E654A3">
          <w:rPr>
            <w:noProof/>
            <w:webHidden/>
          </w:rPr>
          <w:instrText xml:space="preserve"> PAGEREF _Toc521320108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1B2D6420" w14:textId="60DF4E42" w:rsidR="00E654A3" w:rsidRDefault="00151519">
      <w:pPr>
        <w:pStyle w:val="TOC1"/>
        <w:rPr>
          <w:rFonts w:asciiTheme="minorHAnsi" w:eastAsiaTheme="minorEastAsia" w:hAnsiTheme="minorHAnsi" w:cstheme="minorBidi"/>
          <w:b w:val="0"/>
          <w:noProof/>
          <w:sz w:val="22"/>
          <w:lang w:val="fr-BE" w:eastAsia="fr-BE"/>
        </w:rPr>
      </w:pPr>
      <w:hyperlink w:anchor="_Toc521320109" w:history="1">
        <w:r w:rsidR="00E654A3" w:rsidRPr="00651134">
          <w:rPr>
            <w:rStyle w:val="Hyperlink"/>
            <w:rFonts w:ascii="Times New Roman" w:hAnsi="Times New Roman"/>
            <w:noProof/>
          </w:rPr>
          <w:t>Geographical coverage</w:t>
        </w:r>
        <w:r w:rsidR="00E654A3">
          <w:rPr>
            <w:noProof/>
            <w:webHidden/>
          </w:rPr>
          <w:tab/>
        </w:r>
        <w:r w:rsidR="00E654A3">
          <w:rPr>
            <w:noProof/>
            <w:webHidden/>
          </w:rPr>
          <w:fldChar w:fldCharType="begin"/>
        </w:r>
        <w:r w:rsidR="00E654A3">
          <w:rPr>
            <w:noProof/>
            <w:webHidden/>
          </w:rPr>
          <w:instrText xml:space="preserve"> PAGEREF _Toc521320109 \h </w:instrText>
        </w:r>
        <w:r w:rsidR="00E654A3">
          <w:rPr>
            <w:noProof/>
            <w:webHidden/>
          </w:rPr>
        </w:r>
        <w:r w:rsidR="00E654A3">
          <w:rPr>
            <w:noProof/>
            <w:webHidden/>
          </w:rPr>
          <w:fldChar w:fldCharType="separate"/>
        </w:r>
        <w:r w:rsidR="00E654A3">
          <w:rPr>
            <w:noProof/>
            <w:webHidden/>
          </w:rPr>
          <w:t>57</w:t>
        </w:r>
        <w:r w:rsidR="00E654A3">
          <w:rPr>
            <w:noProof/>
            <w:webHidden/>
          </w:rPr>
          <w:fldChar w:fldCharType="end"/>
        </w:r>
      </w:hyperlink>
    </w:p>
    <w:p w14:paraId="3766D38D" w14:textId="4CF35B3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1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COVERAGE_GEO</w:t>
        </w:r>
        <w:r w:rsidR="00E654A3">
          <w:rPr>
            <w:noProof/>
            <w:webHidden/>
          </w:rPr>
          <w:tab/>
        </w:r>
        <w:r w:rsidR="00E654A3">
          <w:rPr>
            <w:noProof/>
            <w:webHidden/>
          </w:rPr>
          <w:fldChar w:fldCharType="begin"/>
        </w:r>
        <w:r w:rsidR="00E654A3">
          <w:rPr>
            <w:noProof/>
            <w:webHidden/>
          </w:rPr>
          <w:instrText xml:space="preserve"> PAGEREF _Toc521320110 \h </w:instrText>
        </w:r>
        <w:r w:rsidR="00E654A3">
          <w:rPr>
            <w:noProof/>
            <w:webHidden/>
          </w:rPr>
        </w:r>
        <w:r w:rsidR="00E654A3">
          <w:rPr>
            <w:noProof/>
            <w:webHidden/>
          </w:rPr>
          <w:fldChar w:fldCharType="separate"/>
        </w:r>
        <w:r w:rsidR="00E654A3">
          <w:rPr>
            <w:noProof/>
            <w:webHidden/>
          </w:rPr>
          <w:t>58</w:t>
        </w:r>
        <w:r w:rsidR="00E654A3">
          <w:rPr>
            <w:noProof/>
            <w:webHidden/>
          </w:rPr>
          <w:fldChar w:fldCharType="end"/>
        </w:r>
      </w:hyperlink>
    </w:p>
    <w:p w14:paraId="7ECE9D56" w14:textId="7DA1464B" w:rsidR="00E654A3" w:rsidRDefault="00151519">
      <w:pPr>
        <w:pStyle w:val="TOC1"/>
        <w:rPr>
          <w:rFonts w:asciiTheme="minorHAnsi" w:eastAsiaTheme="minorEastAsia" w:hAnsiTheme="minorHAnsi" w:cstheme="minorBidi"/>
          <w:b w:val="0"/>
          <w:noProof/>
          <w:sz w:val="22"/>
          <w:lang w:val="fr-BE" w:eastAsia="fr-BE"/>
        </w:rPr>
      </w:pPr>
      <w:hyperlink w:anchor="_Toc521320111" w:history="1">
        <w:r w:rsidR="00E654A3" w:rsidRPr="00651134">
          <w:rPr>
            <w:rStyle w:val="Hyperlink"/>
            <w:noProof/>
          </w:rPr>
          <w:t>Global registry</w:t>
        </w:r>
        <w:r w:rsidR="00E654A3">
          <w:rPr>
            <w:noProof/>
            <w:webHidden/>
          </w:rPr>
          <w:tab/>
        </w:r>
        <w:r w:rsidR="00E654A3">
          <w:rPr>
            <w:noProof/>
            <w:webHidden/>
          </w:rPr>
          <w:fldChar w:fldCharType="begin"/>
        </w:r>
        <w:r w:rsidR="00E654A3">
          <w:rPr>
            <w:noProof/>
            <w:webHidden/>
          </w:rPr>
          <w:instrText xml:space="preserve"> PAGEREF _Toc521320111 \h </w:instrText>
        </w:r>
        <w:r w:rsidR="00E654A3">
          <w:rPr>
            <w:noProof/>
            <w:webHidden/>
          </w:rPr>
        </w:r>
        <w:r w:rsidR="00E654A3">
          <w:rPr>
            <w:noProof/>
            <w:webHidden/>
          </w:rPr>
          <w:fldChar w:fldCharType="separate"/>
        </w:r>
        <w:r w:rsidR="00E654A3">
          <w:rPr>
            <w:noProof/>
            <w:webHidden/>
          </w:rPr>
          <w:t>58</w:t>
        </w:r>
        <w:r w:rsidR="00E654A3">
          <w:rPr>
            <w:noProof/>
            <w:webHidden/>
          </w:rPr>
          <w:fldChar w:fldCharType="end"/>
        </w:r>
      </w:hyperlink>
    </w:p>
    <w:p w14:paraId="5776F9A1" w14:textId="6CAF2F7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1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GLOBAL_REGISTRY</w:t>
        </w:r>
        <w:r w:rsidR="00E654A3">
          <w:rPr>
            <w:noProof/>
            <w:webHidden/>
          </w:rPr>
          <w:tab/>
        </w:r>
        <w:r w:rsidR="00E654A3">
          <w:rPr>
            <w:noProof/>
            <w:webHidden/>
          </w:rPr>
          <w:fldChar w:fldCharType="begin"/>
        </w:r>
        <w:r w:rsidR="00E654A3">
          <w:rPr>
            <w:noProof/>
            <w:webHidden/>
          </w:rPr>
          <w:instrText xml:space="preserve"> PAGEREF _Toc521320112 \h </w:instrText>
        </w:r>
        <w:r w:rsidR="00E654A3">
          <w:rPr>
            <w:noProof/>
            <w:webHidden/>
          </w:rPr>
        </w:r>
        <w:r w:rsidR="00E654A3">
          <w:rPr>
            <w:noProof/>
            <w:webHidden/>
          </w:rPr>
          <w:fldChar w:fldCharType="separate"/>
        </w:r>
        <w:r w:rsidR="00E654A3">
          <w:rPr>
            <w:noProof/>
            <w:webHidden/>
          </w:rPr>
          <w:t>58</w:t>
        </w:r>
        <w:r w:rsidR="00E654A3">
          <w:rPr>
            <w:noProof/>
            <w:webHidden/>
          </w:rPr>
          <w:fldChar w:fldCharType="end"/>
        </w:r>
      </w:hyperlink>
    </w:p>
    <w:p w14:paraId="0A538C67" w14:textId="5A6D88EC" w:rsidR="00E654A3" w:rsidRDefault="00151519">
      <w:pPr>
        <w:pStyle w:val="TOC1"/>
        <w:rPr>
          <w:rFonts w:asciiTheme="minorHAnsi" w:eastAsiaTheme="minorEastAsia" w:hAnsiTheme="minorHAnsi" w:cstheme="minorBidi"/>
          <w:b w:val="0"/>
          <w:noProof/>
          <w:sz w:val="22"/>
          <w:lang w:val="fr-BE" w:eastAsia="fr-BE"/>
        </w:rPr>
      </w:pPr>
      <w:hyperlink w:anchor="_Toc521320113" w:history="1">
        <w:r w:rsidR="00E654A3" w:rsidRPr="00651134">
          <w:rPr>
            <w:rStyle w:val="Hyperlink"/>
            <w:noProof/>
          </w:rPr>
          <w:t>Group Key</w:t>
        </w:r>
        <w:r w:rsidR="00E654A3">
          <w:rPr>
            <w:noProof/>
            <w:webHidden/>
          </w:rPr>
          <w:tab/>
        </w:r>
        <w:r w:rsidR="00E654A3">
          <w:rPr>
            <w:noProof/>
            <w:webHidden/>
          </w:rPr>
          <w:fldChar w:fldCharType="begin"/>
        </w:r>
        <w:r w:rsidR="00E654A3">
          <w:rPr>
            <w:noProof/>
            <w:webHidden/>
          </w:rPr>
          <w:instrText xml:space="preserve"> PAGEREF _Toc521320113 \h </w:instrText>
        </w:r>
        <w:r w:rsidR="00E654A3">
          <w:rPr>
            <w:noProof/>
            <w:webHidden/>
          </w:rPr>
        </w:r>
        <w:r w:rsidR="00E654A3">
          <w:rPr>
            <w:noProof/>
            <w:webHidden/>
          </w:rPr>
          <w:fldChar w:fldCharType="separate"/>
        </w:r>
        <w:r w:rsidR="00E654A3">
          <w:rPr>
            <w:noProof/>
            <w:webHidden/>
          </w:rPr>
          <w:t>58</w:t>
        </w:r>
        <w:r w:rsidR="00E654A3">
          <w:rPr>
            <w:noProof/>
            <w:webHidden/>
          </w:rPr>
          <w:fldChar w:fldCharType="end"/>
        </w:r>
      </w:hyperlink>
    </w:p>
    <w:p w14:paraId="423E0902" w14:textId="4265187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1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GROUP_KEY</w:t>
        </w:r>
        <w:r w:rsidR="00E654A3">
          <w:rPr>
            <w:noProof/>
            <w:webHidden/>
          </w:rPr>
          <w:tab/>
        </w:r>
        <w:r w:rsidR="00E654A3">
          <w:rPr>
            <w:noProof/>
            <w:webHidden/>
          </w:rPr>
          <w:fldChar w:fldCharType="begin"/>
        </w:r>
        <w:r w:rsidR="00E654A3">
          <w:rPr>
            <w:noProof/>
            <w:webHidden/>
          </w:rPr>
          <w:instrText xml:space="preserve"> PAGEREF _Toc521320114 \h </w:instrText>
        </w:r>
        <w:r w:rsidR="00E654A3">
          <w:rPr>
            <w:noProof/>
            <w:webHidden/>
          </w:rPr>
        </w:r>
        <w:r w:rsidR="00E654A3">
          <w:rPr>
            <w:noProof/>
            <w:webHidden/>
          </w:rPr>
          <w:fldChar w:fldCharType="separate"/>
        </w:r>
        <w:r w:rsidR="00E654A3">
          <w:rPr>
            <w:noProof/>
            <w:webHidden/>
          </w:rPr>
          <w:t>58</w:t>
        </w:r>
        <w:r w:rsidR="00E654A3">
          <w:rPr>
            <w:noProof/>
            <w:webHidden/>
          </w:rPr>
          <w:fldChar w:fldCharType="end"/>
        </w:r>
      </w:hyperlink>
    </w:p>
    <w:p w14:paraId="60EC7767" w14:textId="176FB54D" w:rsidR="00E654A3" w:rsidRDefault="00151519">
      <w:pPr>
        <w:pStyle w:val="TOC1"/>
        <w:rPr>
          <w:rFonts w:asciiTheme="minorHAnsi" w:eastAsiaTheme="minorEastAsia" w:hAnsiTheme="minorHAnsi" w:cstheme="minorBidi"/>
          <w:b w:val="0"/>
          <w:noProof/>
          <w:sz w:val="22"/>
          <w:lang w:val="fr-BE" w:eastAsia="fr-BE"/>
        </w:rPr>
      </w:pPr>
      <w:hyperlink w:anchor="_Toc521320115" w:history="1">
        <w:r w:rsidR="00E654A3" w:rsidRPr="00651134">
          <w:rPr>
            <w:rStyle w:val="Hyperlink"/>
            <w:noProof/>
          </w:rPr>
          <w:t>Group key structure</w:t>
        </w:r>
        <w:r w:rsidR="00E654A3">
          <w:rPr>
            <w:noProof/>
            <w:webHidden/>
          </w:rPr>
          <w:tab/>
        </w:r>
        <w:r w:rsidR="00E654A3">
          <w:rPr>
            <w:noProof/>
            <w:webHidden/>
          </w:rPr>
          <w:fldChar w:fldCharType="begin"/>
        </w:r>
        <w:r w:rsidR="00E654A3">
          <w:rPr>
            <w:noProof/>
            <w:webHidden/>
          </w:rPr>
          <w:instrText xml:space="preserve"> PAGEREF _Toc521320115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6AAD96E9" w14:textId="3299179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1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GROUP_KEY_STRUCT</w:t>
        </w:r>
        <w:r w:rsidR="00E654A3">
          <w:rPr>
            <w:noProof/>
            <w:webHidden/>
          </w:rPr>
          <w:tab/>
        </w:r>
        <w:r w:rsidR="00E654A3">
          <w:rPr>
            <w:noProof/>
            <w:webHidden/>
          </w:rPr>
          <w:fldChar w:fldCharType="begin"/>
        </w:r>
        <w:r w:rsidR="00E654A3">
          <w:rPr>
            <w:noProof/>
            <w:webHidden/>
          </w:rPr>
          <w:instrText xml:space="preserve"> PAGEREF _Toc521320116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20836973" w14:textId="77F34DBE" w:rsidR="00E654A3" w:rsidRDefault="00151519">
      <w:pPr>
        <w:pStyle w:val="TOC1"/>
        <w:rPr>
          <w:rFonts w:asciiTheme="minorHAnsi" w:eastAsiaTheme="minorEastAsia" w:hAnsiTheme="minorHAnsi" w:cstheme="minorBidi"/>
          <w:b w:val="0"/>
          <w:noProof/>
          <w:sz w:val="22"/>
          <w:lang w:val="fr-BE" w:eastAsia="fr-BE"/>
        </w:rPr>
      </w:pPr>
      <w:hyperlink w:anchor="_Toc521320117" w:history="1">
        <w:r w:rsidR="00E654A3" w:rsidRPr="00651134">
          <w:rPr>
            <w:rStyle w:val="Hyperlink"/>
            <w:noProof/>
          </w:rPr>
          <w:t>Hierarchical Code</w:t>
        </w:r>
        <w:r w:rsidR="00E654A3">
          <w:rPr>
            <w:noProof/>
            <w:webHidden/>
          </w:rPr>
          <w:tab/>
        </w:r>
        <w:r w:rsidR="00E654A3">
          <w:rPr>
            <w:noProof/>
            <w:webHidden/>
          </w:rPr>
          <w:fldChar w:fldCharType="begin"/>
        </w:r>
        <w:r w:rsidR="00E654A3">
          <w:rPr>
            <w:noProof/>
            <w:webHidden/>
          </w:rPr>
          <w:instrText xml:space="preserve"> PAGEREF _Toc521320117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6C711D78" w14:textId="79E54AC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1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HCL</w:t>
        </w:r>
        <w:r w:rsidR="00E654A3">
          <w:rPr>
            <w:noProof/>
            <w:webHidden/>
          </w:rPr>
          <w:tab/>
        </w:r>
        <w:r w:rsidR="00E654A3">
          <w:rPr>
            <w:noProof/>
            <w:webHidden/>
          </w:rPr>
          <w:fldChar w:fldCharType="begin"/>
        </w:r>
        <w:r w:rsidR="00E654A3">
          <w:rPr>
            <w:noProof/>
            <w:webHidden/>
          </w:rPr>
          <w:instrText xml:space="preserve"> PAGEREF _Toc521320118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4A846361" w14:textId="2E5706F2" w:rsidR="00E654A3" w:rsidRDefault="00151519">
      <w:pPr>
        <w:pStyle w:val="TOC1"/>
        <w:rPr>
          <w:rFonts w:asciiTheme="minorHAnsi" w:eastAsiaTheme="minorEastAsia" w:hAnsiTheme="minorHAnsi" w:cstheme="minorBidi"/>
          <w:b w:val="0"/>
          <w:noProof/>
          <w:sz w:val="22"/>
          <w:lang w:val="fr-BE" w:eastAsia="fr-BE"/>
        </w:rPr>
      </w:pPr>
      <w:hyperlink w:anchor="_Toc521320119" w:history="1">
        <w:r w:rsidR="00E654A3" w:rsidRPr="00651134">
          <w:rPr>
            <w:rStyle w:val="Hyperlink"/>
            <w:noProof/>
          </w:rPr>
          <w:t>Hierarchical Codelist (HCL)</w:t>
        </w:r>
        <w:r w:rsidR="00E654A3">
          <w:rPr>
            <w:noProof/>
            <w:webHidden/>
          </w:rPr>
          <w:tab/>
        </w:r>
        <w:r w:rsidR="00E654A3">
          <w:rPr>
            <w:noProof/>
            <w:webHidden/>
          </w:rPr>
          <w:fldChar w:fldCharType="begin"/>
        </w:r>
        <w:r w:rsidR="00E654A3">
          <w:rPr>
            <w:noProof/>
            <w:webHidden/>
          </w:rPr>
          <w:instrText xml:space="preserve"> PAGEREF _Toc521320119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53E55189" w14:textId="2CCC740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2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HCL</w:t>
        </w:r>
        <w:r w:rsidR="00E654A3">
          <w:rPr>
            <w:noProof/>
            <w:webHidden/>
          </w:rPr>
          <w:tab/>
        </w:r>
        <w:r w:rsidR="00E654A3">
          <w:rPr>
            <w:noProof/>
            <w:webHidden/>
          </w:rPr>
          <w:fldChar w:fldCharType="begin"/>
        </w:r>
        <w:r w:rsidR="00E654A3">
          <w:rPr>
            <w:noProof/>
            <w:webHidden/>
          </w:rPr>
          <w:instrText xml:space="preserve"> PAGEREF _Toc521320120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1F75D1AF" w14:textId="2A2D9521" w:rsidR="00E654A3" w:rsidRDefault="00151519">
      <w:pPr>
        <w:pStyle w:val="TOC1"/>
        <w:rPr>
          <w:rFonts w:asciiTheme="minorHAnsi" w:eastAsiaTheme="minorEastAsia" w:hAnsiTheme="minorHAnsi" w:cstheme="minorBidi"/>
          <w:b w:val="0"/>
          <w:noProof/>
          <w:sz w:val="22"/>
          <w:lang w:val="fr-BE" w:eastAsia="fr-BE"/>
        </w:rPr>
      </w:pPr>
      <w:hyperlink w:anchor="_Toc521320121" w:history="1">
        <w:r w:rsidR="00E654A3" w:rsidRPr="00651134">
          <w:rPr>
            <w:rStyle w:val="Hyperlink"/>
            <w:noProof/>
          </w:rPr>
          <w:t>Hierarchy</w:t>
        </w:r>
        <w:r w:rsidR="00E654A3">
          <w:rPr>
            <w:noProof/>
            <w:webHidden/>
          </w:rPr>
          <w:tab/>
        </w:r>
        <w:r w:rsidR="00E654A3">
          <w:rPr>
            <w:noProof/>
            <w:webHidden/>
          </w:rPr>
          <w:fldChar w:fldCharType="begin"/>
        </w:r>
        <w:r w:rsidR="00E654A3">
          <w:rPr>
            <w:noProof/>
            <w:webHidden/>
          </w:rPr>
          <w:instrText xml:space="preserve"> PAGEREF _Toc521320121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05F9E30C" w14:textId="2EF1738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2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HIERARCHY</w:t>
        </w:r>
        <w:r w:rsidR="00E654A3">
          <w:rPr>
            <w:noProof/>
            <w:webHidden/>
          </w:rPr>
          <w:tab/>
        </w:r>
        <w:r w:rsidR="00E654A3">
          <w:rPr>
            <w:noProof/>
            <w:webHidden/>
          </w:rPr>
          <w:fldChar w:fldCharType="begin"/>
        </w:r>
        <w:r w:rsidR="00E654A3">
          <w:rPr>
            <w:noProof/>
            <w:webHidden/>
          </w:rPr>
          <w:instrText xml:space="preserve"> PAGEREF _Toc521320122 \h </w:instrText>
        </w:r>
        <w:r w:rsidR="00E654A3">
          <w:rPr>
            <w:noProof/>
            <w:webHidden/>
          </w:rPr>
        </w:r>
        <w:r w:rsidR="00E654A3">
          <w:rPr>
            <w:noProof/>
            <w:webHidden/>
          </w:rPr>
          <w:fldChar w:fldCharType="separate"/>
        </w:r>
        <w:r w:rsidR="00E654A3">
          <w:rPr>
            <w:noProof/>
            <w:webHidden/>
          </w:rPr>
          <w:t>59</w:t>
        </w:r>
        <w:r w:rsidR="00E654A3">
          <w:rPr>
            <w:noProof/>
            <w:webHidden/>
          </w:rPr>
          <w:fldChar w:fldCharType="end"/>
        </w:r>
      </w:hyperlink>
    </w:p>
    <w:p w14:paraId="5E87E6E0" w14:textId="10F6C392"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23" w:history="1">
        <w:r w:rsidR="00E654A3" w:rsidRPr="00651134">
          <w:rPr>
            <w:rStyle w:val="Hyperlink"/>
            <w:noProof/>
          </w:rPr>
          <w:t>Hub (dissemination architecture)</w:t>
        </w:r>
        <w:r w:rsidR="00E654A3">
          <w:rPr>
            <w:noProof/>
            <w:webHidden/>
          </w:rPr>
          <w:tab/>
        </w:r>
        <w:r w:rsidR="00E654A3">
          <w:rPr>
            <w:noProof/>
            <w:webHidden/>
          </w:rPr>
          <w:fldChar w:fldCharType="begin"/>
        </w:r>
        <w:r w:rsidR="00E654A3">
          <w:rPr>
            <w:noProof/>
            <w:webHidden/>
          </w:rPr>
          <w:instrText xml:space="preserve"> PAGEREF _Toc521320123 \h </w:instrText>
        </w:r>
        <w:r w:rsidR="00E654A3">
          <w:rPr>
            <w:noProof/>
            <w:webHidden/>
          </w:rPr>
        </w:r>
        <w:r w:rsidR="00E654A3">
          <w:rPr>
            <w:noProof/>
            <w:webHidden/>
          </w:rPr>
          <w:fldChar w:fldCharType="separate"/>
        </w:r>
        <w:r w:rsidR="00E654A3">
          <w:rPr>
            <w:noProof/>
            <w:webHidden/>
          </w:rPr>
          <w:t>60</w:t>
        </w:r>
        <w:r w:rsidR="00E654A3">
          <w:rPr>
            <w:noProof/>
            <w:webHidden/>
          </w:rPr>
          <w:fldChar w:fldCharType="end"/>
        </w:r>
      </w:hyperlink>
    </w:p>
    <w:p w14:paraId="1EB0FCF6" w14:textId="4B53EBE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2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HUB</w:t>
        </w:r>
        <w:r w:rsidR="00E654A3">
          <w:rPr>
            <w:noProof/>
            <w:webHidden/>
          </w:rPr>
          <w:tab/>
        </w:r>
        <w:r w:rsidR="00E654A3">
          <w:rPr>
            <w:noProof/>
            <w:webHidden/>
          </w:rPr>
          <w:fldChar w:fldCharType="begin"/>
        </w:r>
        <w:r w:rsidR="00E654A3">
          <w:rPr>
            <w:noProof/>
            <w:webHidden/>
          </w:rPr>
          <w:instrText xml:space="preserve"> PAGEREF _Toc521320124 \h </w:instrText>
        </w:r>
        <w:r w:rsidR="00E654A3">
          <w:rPr>
            <w:noProof/>
            <w:webHidden/>
          </w:rPr>
        </w:r>
        <w:r w:rsidR="00E654A3">
          <w:rPr>
            <w:noProof/>
            <w:webHidden/>
          </w:rPr>
          <w:fldChar w:fldCharType="separate"/>
        </w:r>
        <w:r w:rsidR="00E654A3">
          <w:rPr>
            <w:noProof/>
            <w:webHidden/>
          </w:rPr>
          <w:t>60</w:t>
        </w:r>
        <w:r w:rsidR="00E654A3">
          <w:rPr>
            <w:noProof/>
            <w:webHidden/>
          </w:rPr>
          <w:fldChar w:fldCharType="end"/>
        </w:r>
      </w:hyperlink>
    </w:p>
    <w:p w14:paraId="06E53E31" w14:textId="167ACB67"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25" w:history="1">
        <w:r w:rsidR="00E654A3" w:rsidRPr="00651134">
          <w:rPr>
            <w:rStyle w:val="Hyperlink"/>
            <w:noProof/>
          </w:rPr>
          <w:t>Identifiable Artefact</w:t>
        </w:r>
        <w:r w:rsidR="00E654A3">
          <w:rPr>
            <w:noProof/>
            <w:webHidden/>
          </w:rPr>
          <w:tab/>
        </w:r>
        <w:r w:rsidR="00E654A3">
          <w:rPr>
            <w:noProof/>
            <w:webHidden/>
          </w:rPr>
          <w:fldChar w:fldCharType="begin"/>
        </w:r>
        <w:r w:rsidR="00E654A3">
          <w:rPr>
            <w:noProof/>
            <w:webHidden/>
          </w:rPr>
          <w:instrText xml:space="preserve"> PAGEREF _Toc521320125 \h </w:instrText>
        </w:r>
        <w:r w:rsidR="00E654A3">
          <w:rPr>
            <w:noProof/>
            <w:webHidden/>
          </w:rPr>
        </w:r>
        <w:r w:rsidR="00E654A3">
          <w:rPr>
            <w:noProof/>
            <w:webHidden/>
          </w:rPr>
          <w:fldChar w:fldCharType="separate"/>
        </w:r>
        <w:r w:rsidR="00E654A3">
          <w:rPr>
            <w:noProof/>
            <w:webHidden/>
          </w:rPr>
          <w:t>60</w:t>
        </w:r>
        <w:r w:rsidR="00E654A3">
          <w:rPr>
            <w:noProof/>
            <w:webHidden/>
          </w:rPr>
          <w:fldChar w:fldCharType="end"/>
        </w:r>
      </w:hyperlink>
    </w:p>
    <w:p w14:paraId="238F8298" w14:textId="64ECF69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2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IDENTIFIABLE_ART</w:t>
        </w:r>
        <w:r w:rsidR="00E654A3">
          <w:rPr>
            <w:noProof/>
            <w:webHidden/>
          </w:rPr>
          <w:tab/>
        </w:r>
        <w:r w:rsidR="00E654A3">
          <w:rPr>
            <w:noProof/>
            <w:webHidden/>
          </w:rPr>
          <w:fldChar w:fldCharType="begin"/>
        </w:r>
        <w:r w:rsidR="00E654A3">
          <w:rPr>
            <w:noProof/>
            <w:webHidden/>
          </w:rPr>
          <w:instrText xml:space="preserve"> PAGEREF _Toc521320126 \h </w:instrText>
        </w:r>
        <w:r w:rsidR="00E654A3">
          <w:rPr>
            <w:noProof/>
            <w:webHidden/>
          </w:rPr>
        </w:r>
        <w:r w:rsidR="00E654A3">
          <w:rPr>
            <w:noProof/>
            <w:webHidden/>
          </w:rPr>
          <w:fldChar w:fldCharType="separate"/>
        </w:r>
        <w:r w:rsidR="00E654A3">
          <w:rPr>
            <w:noProof/>
            <w:webHidden/>
          </w:rPr>
          <w:t>60</w:t>
        </w:r>
        <w:r w:rsidR="00E654A3">
          <w:rPr>
            <w:noProof/>
            <w:webHidden/>
          </w:rPr>
          <w:fldChar w:fldCharType="end"/>
        </w:r>
      </w:hyperlink>
    </w:p>
    <w:p w14:paraId="5391BBD0" w14:textId="59FB3CFD"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27" w:history="1">
        <w:r w:rsidR="00E654A3" w:rsidRPr="00651134">
          <w:rPr>
            <w:rStyle w:val="Hyperlink"/>
            <w:noProof/>
          </w:rPr>
          <w:t>Imputation</w:t>
        </w:r>
        <w:r w:rsidR="00E654A3">
          <w:rPr>
            <w:noProof/>
            <w:webHidden/>
          </w:rPr>
          <w:tab/>
        </w:r>
        <w:r w:rsidR="00E654A3">
          <w:rPr>
            <w:noProof/>
            <w:webHidden/>
          </w:rPr>
          <w:fldChar w:fldCharType="begin"/>
        </w:r>
        <w:r w:rsidR="00E654A3">
          <w:rPr>
            <w:noProof/>
            <w:webHidden/>
          </w:rPr>
          <w:instrText xml:space="preserve"> PAGEREF _Toc521320127 \h </w:instrText>
        </w:r>
        <w:r w:rsidR="00E654A3">
          <w:rPr>
            <w:noProof/>
            <w:webHidden/>
          </w:rPr>
        </w:r>
        <w:r w:rsidR="00E654A3">
          <w:rPr>
            <w:noProof/>
            <w:webHidden/>
          </w:rPr>
          <w:fldChar w:fldCharType="separate"/>
        </w:r>
        <w:r w:rsidR="00E654A3">
          <w:rPr>
            <w:noProof/>
            <w:webHidden/>
          </w:rPr>
          <w:t>60</w:t>
        </w:r>
        <w:r w:rsidR="00E654A3">
          <w:rPr>
            <w:noProof/>
            <w:webHidden/>
          </w:rPr>
          <w:fldChar w:fldCharType="end"/>
        </w:r>
      </w:hyperlink>
    </w:p>
    <w:p w14:paraId="18DEF60D" w14:textId="5A5C1C9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28"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IMPUTATION</w:t>
        </w:r>
        <w:r w:rsidR="00E654A3">
          <w:rPr>
            <w:noProof/>
            <w:webHidden/>
          </w:rPr>
          <w:tab/>
        </w:r>
        <w:r w:rsidR="00E654A3">
          <w:rPr>
            <w:noProof/>
            <w:webHidden/>
          </w:rPr>
          <w:fldChar w:fldCharType="begin"/>
        </w:r>
        <w:r w:rsidR="00E654A3">
          <w:rPr>
            <w:noProof/>
            <w:webHidden/>
          </w:rPr>
          <w:instrText xml:space="preserve"> PAGEREF _Toc521320128 \h </w:instrText>
        </w:r>
        <w:r w:rsidR="00E654A3">
          <w:rPr>
            <w:noProof/>
            <w:webHidden/>
          </w:rPr>
        </w:r>
        <w:r w:rsidR="00E654A3">
          <w:rPr>
            <w:noProof/>
            <w:webHidden/>
          </w:rPr>
          <w:fldChar w:fldCharType="separate"/>
        </w:r>
        <w:r w:rsidR="00E654A3">
          <w:rPr>
            <w:noProof/>
            <w:webHidden/>
          </w:rPr>
          <w:t>61</w:t>
        </w:r>
        <w:r w:rsidR="00E654A3">
          <w:rPr>
            <w:noProof/>
            <w:webHidden/>
          </w:rPr>
          <w:fldChar w:fldCharType="end"/>
        </w:r>
      </w:hyperlink>
    </w:p>
    <w:p w14:paraId="3C92223F" w14:textId="26084D04"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29" w:history="1">
        <w:r w:rsidR="00E654A3" w:rsidRPr="00651134">
          <w:rPr>
            <w:rStyle w:val="Hyperlink"/>
            <w:noProof/>
          </w:rPr>
          <w:t>Imputation rate</w:t>
        </w:r>
        <w:r w:rsidR="00E654A3">
          <w:rPr>
            <w:noProof/>
            <w:webHidden/>
          </w:rPr>
          <w:tab/>
        </w:r>
        <w:r w:rsidR="00E654A3">
          <w:rPr>
            <w:noProof/>
            <w:webHidden/>
          </w:rPr>
          <w:fldChar w:fldCharType="begin"/>
        </w:r>
        <w:r w:rsidR="00E654A3">
          <w:rPr>
            <w:noProof/>
            <w:webHidden/>
          </w:rPr>
          <w:instrText xml:space="preserve"> PAGEREF _Toc521320129 \h </w:instrText>
        </w:r>
        <w:r w:rsidR="00E654A3">
          <w:rPr>
            <w:noProof/>
            <w:webHidden/>
          </w:rPr>
        </w:r>
        <w:r w:rsidR="00E654A3">
          <w:rPr>
            <w:noProof/>
            <w:webHidden/>
          </w:rPr>
          <w:fldChar w:fldCharType="separate"/>
        </w:r>
        <w:r w:rsidR="00E654A3">
          <w:rPr>
            <w:noProof/>
            <w:webHidden/>
          </w:rPr>
          <w:t>61</w:t>
        </w:r>
        <w:r w:rsidR="00E654A3">
          <w:rPr>
            <w:noProof/>
            <w:webHidden/>
          </w:rPr>
          <w:fldChar w:fldCharType="end"/>
        </w:r>
      </w:hyperlink>
    </w:p>
    <w:p w14:paraId="4D389657" w14:textId="1D63250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3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IMPUTATION_RATE</w:t>
        </w:r>
        <w:r w:rsidR="00E654A3">
          <w:rPr>
            <w:noProof/>
            <w:webHidden/>
          </w:rPr>
          <w:tab/>
        </w:r>
        <w:r w:rsidR="00E654A3">
          <w:rPr>
            <w:noProof/>
            <w:webHidden/>
          </w:rPr>
          <w:fldChar w:fldCharType="begin"/>
        </w:r>
        <w:r w:rsidR="00E654A3">
          <w:rPr>
            <w:noProof/>
            <w:webHidden/>
          </w:rPr>
          <w:instrText xml:space="preserve"> PAGEREF _Toc521320130 \h </w:instrText>
        </w:r>
        <w:r w:rsidR="00E654A3">
          <w:rPr>
            <w:noProof/>
            <w:webHidden/>
          </w:rPr>
        </w:r>
        <w:r w:rsidR="00E654A3">
          <w:rPr>
            <w:noProof/>
            <w:webHidden/>
          </w:rPr>
          <w:fldChar w:fldCharType="separate"/>
        </w:r>
        <w:r w:rsidR="00E654A3">
          <w:rPr>
            <w:noProof/>
            <w:webHidden/>
          </w:rPr>
          <w:t>61</w:t>
        </w:r>
        <w:r w:rsidR="00E654A3">
          <w:rPr>
            <w:noProof/>
            <w:webHidden/>
          </w:rPr>
          <w:fldChar w:fldCharType="end"/>
        </w:r>
      </w:hyperlink>
    </w:p>
    <w:p w14:paraId="0EEC5E13" w14:textId="70303EB8" w:rsidR="00E654A3" w:rsidRDefault="00151519">
      <w:pPr>
        <w:pStyle w:val="TOC1"/>
        <w:rPr>
          <w:rFonts w:asciiTheme="minorHAnsi" w:eastAsiaTheme="minorEastAsia" w:hAnsiTheme="minorHAnsi" w:cstheme="minorBidi"/>
          <w:b w:val="0"/>
          <w:noProof/>
          <w:sz w:val="22"/>
          <w:lang w:val="fr-BE" w:eastAsia="fr-BE"/>
        </w:rPr>
      </w:pPr>
      <w:hyperlink w:anchor="_Toc521320131" w:history="1">
        <w:r w:rsidR="00E654A3" w:rsidRPr="00651134">
          <w:rPr>
            <w:rStyle w:val="Hyperlink"/>
            <w:noProof/>
          </w:rPr>
          <w:t>Incremental update</w:t>
        </w:r>
        <w:r w:rsidR="00E654A3">
          <w:rPr>
            <w:noProof/>
            <w:webHidden/>
          </w:rPr>
          <w:tab/>
        </w:r>
        <w:r w:rsidR="00E654A3">
          <w:rPr>
            <w:noProof/>
            <w:webHidden/>
          </w:rPr>
          <w:fldChar w:fldCharType="begin"/>
        </w:r>
        <w:r w:rsidR="00E654A3">
          <w:rPr>
            <w:noProof/>
            <w:webHidden/>
          </w:rPr>
          <w:instrText xml:space="preserve"> PAGEREF _Toc521320131 \h </w:instrText>
        </w:r>
        <w:r w:rsidR="00E654A3">
          <w:rPr>
            <w:noProof/>
            <w:webHidden/>
          </w:rPr>
        </w:r>
        <w:r w:rsidR="00E654A3">
          <w:rPr>
            <w:noProof/>
            <w:webHidden/>
          </w:rPr>
          <w:fldChar w:fldCharType="separate"/>
        </w:r>
        <w:r w:rsidR="00E654A3">
          <w:rPr>
            <w:noProof/>
            <w:webHidden/>
          </w:rPr>
          <w:t>61</w:t>
        </w:r>
        <w:r w:rsidR="00E654A3">
          <w:rPr>
            <w:noProof/>
            <w:webHidden/>
          </w:rPr>
          <w:fldChar w:fldCharType="end"/>
        </w:r>
      </w:hyperlink>
    </w:p>
    <w:p w14:paraId="1CE1C9E8" w14:textId="2517D35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3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INCREMENT_UPD</w:t>
        </w:r>
        <w:r w:rsidR="00E654A3">
          <w:rPr>
            <w:noProof/>
            <w:webHidden/>
          </w:rPr>
          <w:tab/>
        </w:r>
        <w:r w:rsidR="00E654A3">
          <w:rPr>
            <w:noProof/>
            <w:webHidden/>
          </w:rPr>
          <w:fldChar w:fldCharType="begin"/>
        </w:r>
        <w:r w:rsidR="00E654A3">
          <w:rPr>
            <w:noProof/>
            <w:webHidden/>
          </w:rPr>
          <w:instrText xml:space="preserve"> PAGEREF _Toc521320132 \h </w:instrText>
        </w:r>
        <w:r w:rsidR="00E654A3">
          <w:rPr>
            <w:noProof/>
            <w:webHidden/>
          </w:rPr>
        </w:r>
        <w:r w:rsidR="00E654A3">
          <w:rPr>
            <w:noProof/>
            <w:webHidden/>
          </w:rPr>
          <w:fldChar w:fldCharType="separate"/>
        </w:r>
        <w:r w:rsidR="00E654A3">
          <w:rPr>
            <w:noProof/>
            <w:webHidden/>
          </w:rPr>
          <w:t>61</w:t>
        </w:r>
        <w:r w:rsidR="00E654A3">
          <w:rPr>
            <w:noProof/>
            <w:webHidden/>
          </w:rPr>
          <w:fldChar w:fldCharType="end"/>
        </w:r>
      </w:hyperlink>
    </w:p>
    <w:p w14:paraId="1D0B9C4E" w14:textId="21C1EF7D" w:rsidR="00E654A3" w:rsidRDefault="00151519">
      <w:pPr>
        <w:pStyle w:val="TOC1"/>
        <w:rPr>
          <w:rFonts w:asciiTheme="minorHAnsi" w:eastAsiaTheme="minorEastAsia" w:hAnsiTheme="minorHAnsi" w:cstheme="minorBidi"/>
          <w:b w:val="0"/>
          <w:noProof/>
          <w:sz w:val="22"/>
          <w:lang w:val="fr-BE" w:eastAsia="fr-BE"/>
        </w:rPr>
      </w:pPr>
      <w:hyperlink w:anchor="_Toc521320133" w:history="1">
        <w:r w:rsidR="00E654A3" w:rsidRPr="00651134">
          <w:rPr>
            <w:rStyle w:val="Hyperlink"/>
            <w:noProof/>
          </w:rPr>
          <w:t>Institutional mandate</w:t>
        </w:r>
        <w:r w:rsidR="00E654A3">
          <w:rPr>
            <w:noProof/>
            <w:webHidden/>
          </w:rPr>
          <w:tab/>
        </w:r>
        <w:r w:rsidR="00E654A3">
          <w:rPr>
            <w:noProof/>
            <w:webHidden/>
          </w:rPr>
          <w:fldChar w:fldCharType="begin"/>
        </w:r>
        <w:r w:rsidR="00E654A3">
          <w:rPr>
            <w:noProof/>
            <w:webHidden/>
          </w:rPr>
          <w:instrText xml:space="preserve"> PAGEREF _Toc521320133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617819B3" w14:textId="5B83629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3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INST_MANDATE</w:t>
        </w:r>
        <w:r w:rsidR="00E654A3">
          <w:rPr>
            <w:noProof/>
            <w:webHidden/>
          </w:rPr>
          <w:tab/>
        </w:r>
        <w:r w:rsidR="00E654A3">
          <w:rPr>
            <w:noProof/>
            <w:webHidden/>
          </w:rPr>
          <w:fldChar w:fldCharType="begin"/>
        </w:r>
        <w:r w:rsidR="00E654A3">
          <w:rPr>
            <w:noProof/>
            <w:webHidden/>
          </w:rPr>
          <w:instrText xml:space="preserve"> PAGEREF _Toc521320134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577EDF2A" w14:textId="503CB66C" w:rsidR="00E654A3" w:rsidRDefault="00151519">
      <w:pPr>
        <w:pStyle w:val="TOC1"/>
        <w:rPr>
          <w:rFonts w:asciiTheme="minorHAnsi" w:eastAsiaTheme="minorEastAsia" w:hAnsiTheme="minorHAnsi" w:cstheme="minorBidi"/>
          <w:b w:val="0"/>
          <w:noProof/>
          <w:sz w:val="22"/>
          <w:lang w:val="fr-BE" w:eastAsia="fr-BE"/>
        </w:rPr>
      </w:pPr>
      <w:hyperlink w:anchor="_Toc521320135" w:history="1">
        <w:r w:rsidR="00E654A3" w:rsidRPr="00651134">
          <w:rPr>
            <w:rStyle w:val="Hyperlink"/>
            <w:noProof/>
          </w:rPr>
          <w:t>Institutional mandate - data sharing</w:t>
        </w:r>
        <w:r w:rsidR="00E654A3">
          <w:rPr>
            <w:noProof/>
            <w:webHidden/>
          </w:rPr>
          <w:tab/>
        </w:r>
        <w:r w:rsidR="00E654A3">
          <w:rPr>
            <w:noProof/>
            <w:webHidden/>
          </w:rPr>
          <w:fldChar w:fldCharType="begin"/>
        </w:r>
        <w:r w:rsidR="00E654A3">
          <w:rPr>
            <w:noProof/>
            <w:webHidden/>
          </w:rPr>
          <w:instrText xml:space="preserve"> PAGEREF _Toc521320135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394420C1" w14:textId="0DCF2FB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3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INST_MAN_SHAR</w:t>
        </w:r>
        <w:r w:rsidR="00E654A3">
          <w:rPr>
            <w:noProof/>
            <w:webHidden/>
          </w:rPr>
          <w:tab/>
        </w:r>
        <w:r w:rsidR="00E654A3">
          <w:rPr>
            <w:noProof/>
            <w:webHidden/>
          </w:rPr>
          <w:fldChar w:fldCharType="begin"/>
        </w:r>
        <w:r w:rsidR="00E654A3">
          <w:rPr>
            <w:noProof/>
            <w:webHidden/>
          </w:rPr>
          <w:instrText xml:space="preserve"> PAGEREF _Toc521320136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05A9656F" w14:textId="11783CEC" w:rsidR="00E654A3" w:rsidRDefault="00151519">
      <w:pPr>
        <w:pStyle w:val="TOC1"/>
        <w:rPr>
          <w:rFonts w:asciiTheme="minorHAnsi" w:eastAsiaTheme="minorEastAsia" w:hAnsiTheme="minorHAnsi" w:cstheme="minorBidi"/>
          <w:b w:val="0"/>
          <w:noProof/>
          <w:sz w:val="22"/>
          <w:lang w:val="fr-BE" w:eastAsia="fr-BE"/>
        </w:rPr>
      </w:pPr>
      <w:hyperlink w:anchor="_Toc521320137" w:history="1">
        <w:r w:rsidR="00E654A3" w:rsidRPr="00651134">
          <w:rPr>
            <w:rStyle w:val="Hyperlink"/>
            <w:noProof/>
          </w:rPr>
          <w:t>Institutional mandate - legal acts and other agreements</w:t>
        </w:r>
        <w:r w:rsidR="00E654A3">
          <w:rPr>
            <w:noProof/>
            <w:webHidden/>
          </w:rPr>
          <w:tab/>
        </w:r>
        <w:r w:rsidR="00E654A3">
          <w:rPr>
            <w:noProof/>
            <w:webHidden/>
          </w:rPr>
          <w:fldChar w:fldCharType="begin"/>
        </w:r>
        <w:r w:rsidR="00E654A3">
          <w:rPr>
            <w:noProof/>
            <w:webHidden/>
          </w:rPr>
          <w:instrText xml:space="preserve"> PAGEREF _Toc521320137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4EA4F438" w14:textId="6A287A6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38"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INST_MAN_LA_OA</w:t>
        </w:r>
        <w:r w:rsidR="00E654A3">
          <w:rPr>
            <w:noProof/>
            <w:webHidden/>
          </w:rPr>
          <w:tab/>
        </w:r>
        <w:r w:rsidR="00E654A3">
          <w:rPr>
            <w:noProof/>
            <w:webHidden/>
          </w:rPr>
          <w:fldChar w:fldCharType="begin"/>
        </w:r>
        <w:r w:rsidR="00E654A3">
          <w:rPr>
            <w:noProof/>
            <w:webHidden/>
          </w:rPr>
          <w:instrText xml:space="preserve"> PAGEREF _Toc521320138 \h </w:instrText>
        </w:r>
        <w:r w:rsidR="00E654A3">
          <w:rPr>
            <w:noProof/>
            <w:webHidden/>
          </w:rPr>
        </w:r>
        <w:r w:rsidR="00E654A3">
          <w:rPr>
            <w:noProof/>
            <w:webHidden/>
          </w:rPr>
          <w:fldChar w:fldCharType="separate"/>
        </w:r>
        <w:r w:rsidR="00E654A3">
          <w:rPr>
            <w:noProof/>
            <w:webHidden/>
          </w:rPr>
          <w:t>62</w:t>
        </w:r>
        <w:r w:rsidR="00E654A3">
          <w:rPr>
            <w:noProof/>
            <w:webHidden/>
          </w:rPr>
          <w:fldChar w:fldCharType="end"/>
        </w:r>
      </w:hyperlink>
    </w:p>
    <w:p w14:paraId="2939D838" w14:textId="5935CE46" w:rsidR="00E654A3" w:rsidRDefault="00151519">
      <w:pPr>
        <w:pStyle w:val="TOC1"/>
        <w:rPr>
          <w:rFonts w:asciiTheme="minorHAnsi" w:eastAsiaTheme="minorEastAsia" w:hAnsiTheme="minorHAnsi" w:cstheme="minorBidi"/>
          <w:b w:val="0"/>
          <w:noProof/>
          <w:sz w:val="22"/>
          <w:lang w:val="fr-BE" w:eastAsia="fr-BE"/>
        </w:rPr>
      </w:pPr>
      <w:hyperlink w:anchor="_Toc521320139" w:history="1">
        <w:r w:rsidR="00E654A3" w:rsidRPr="00651134">
          <w:rPr>
            <w:rStyle w:val="Hyperlink"/>
            <w:noProof/>
          </w:rPr>
          <w:t>Institutional sector</w:t>
        </w:r>
        <w:r w:rsidR="00E654A3">
          <w:rPr>
            <w:noProof/>
            <w:webHidden/>
          </w:rPr>
          <w:tab/>
        </w:r>
        <w:r w:rsidR="00E654A3">
          <w:rPr>
            <w:noProof/>
            <w:webHidden/>
          </w:rPr>
          <w:fldChar w:fldCharType="begin"/>
        </w:r>
        <w:r w:rsidR="00E654A3">
          <w:rPr>
            <w:noProof/>
            <w:webHidden/>
          </w:rPr>
          <w:instrText xml:space="preserve"> PAGEREF _Toc521320139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2B28A7F3" w14:textId="3C4C7C0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INST_SECTOR</w:t>
        </w:r>
        <w:r w:rsidR="00E654A3">
          <w:rPr>
            <w:noProof/>
            <w:webHidden/>
          </w:rPr>
          <w:tab/>
        </w:r>
        <w:r w:rsidR="00E654A3">
          <w:rPr>
            <w:noProof/>
            <w:webHidden/>
          </w:rPr>
          <w:fldChar w:fldCharType="begin"/>
        </w:r>
        <w:r w:rsidR="00E654A3">
          <w:rPr>
            <w:noProof/>
            <w:webHidden/>
          </w:rPr>
          <w:instrText xml:space="preserve"> PAGEREF _Toc521320140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51BFD351" w14:textId="64133E6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1"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CL_INST_SECTOR</w:t>
        </w:r>
        <w:r w:rsidR="00E654A3">
          <w:rPr>
            <w:noProof/>
            <w:webHidden/>
          </w:rPr>
          <w:tab/>
        </w:r>
        <w:r w:rsidR="00E654A3">
          <w:rPr>
            <w:noProof/>
            <w:webHidden/>
          </w:rPr>
          <w:fldChar w:fldCharType="begin"/>
        </w:r>
        <w:r w:rsidR="00E654A3">
          <w:rPr>
            <w:noProof/>
            <w:webHidden/>
          </w:rPr>
          <w:instrText xml:space="preserve"> PAGEREF _Toc521320141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471AB38D" w14:textId="2F95BFA9" w:rsidR="00E654A3" w:rsidRDefault="00151519">
      <w:pPr>
        <w:pStyle w:val="TOC1"/>
        <w:rPr>
          <w:rFonts w:asciiTheme="minorHAnsi" w:eastAsiaTheme="minorEastAsia" w:hAnsiTheme="minorHAnsi" w:cstheme="minorBidi"/>
          <w:b w:val="0"/>
          <w:noProof/>
          <w:sz w:val="22"/>
          <w:lang w:val="fr-BE" w:eastAsia="fr-BE"/>
        </w:rPr>
      </w:pPr>
      <w:hyperlink w:anchor="_Toc521320142" w:history="1">
        <w:r w:rsidR="00E654A3" w:rsidRPr="00651134">
          <w:rPr>
            <w:rStyle w:val="Hyperlink"/>
            <w:noProof/>
          </w:rPr>
          <w:t>International String</w:t>
        </w:r>
        <w:r w:rsidR="00E654A3">
          <w:rPr>
            <w:noProof/>
            <w:webHidden/>
          </w:rPr>
          <w:tab/>
        </w:r>
        <w:r w:rsidR="00E654A3">
          <w:rPr>
            <w:noProof/>
            <w:webHidden/>
          </w:rPr>
          <w:fldChar w:fldCharType="begin"/>
        </w:r>
        <w:r w:rsidR="00E654A3">
          <w:rPr>
            <w:noProof/>
            <w:webHidden/>
          </w:rPr>
          <w:instrText xml:space="preserve"> PAGEREF _Toc521320142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6666FBFE" w14:textId="32C0B54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INTERNAT_STRING</w:t>
        </w:r>
        <w:r w:rsidR="00E654A3">
          <w:rPr>
            <w:noProof/>
            <w:webHidden/>
          </w:rPr>
          <w:tab/>
        </w:r>
        <w:r w:rsidR="00E654A3">
          <w:rPr>
            <w:noProof/>
            <w:webHidden/>
          </w:rPr>
          <w:fldChar w:fldCharType="begin"/>
        </w:r>
        <w:r w:rsidR="00E654A3">
          <w:rPr>
            <w:noProof/>
            <w:webHidden/>
          </w:rPr>
          <w:instrText xml:space="preserve"> PAGEREF _Toc521320143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17DE1BF6" w14:textId="5B4027E6" w:rsidR="00E654A3" w:rsidRDefault="00151519">
      <w:pPr>
        <w:pStyle w:val="TOC1"/>
        <w:rPr>
          <w:rFonts w:asciiTheme="minorHAnsi" w:eastAsiaTheme="minorEastAsia" w:hAnsiTheme="minorHAnsi" w:cstheme="minorBidi"/>
          <w:b w:val="0"/>
          <w:noProof/>
          <w:sz w:val="22"/>
          <w:lang w:val="fr-BE" w:eastAsia="fr-BE"/>
        </w:rPr>
      </w:pPr>
      <w:hyperlink w:anchor="_Toc521320144" w:history="1">
        <w:r w:rsidR="00E654A3" w:rsidRPr="00651134">
          <w:rPr>
            <w:rStyle w:val="Hyperlink"/>
            <w:noProof/>
          </w:rPr>
          <w:t>isExternalReference</w:t>
        </w:r>
        <w:r w:rsidR="00E654A3">
          <w:rPr>
            <w:noProof/>
            <w:webHidden/>
          </w:rPr>
          <w:tab/>
        </w:r>
        <w:r w:rsidR="00E654A3">
          <w:rPr>
            <w:noProof/>
            <w:webHidden/>
          </w:rPr>
          <w:fldChar w:fldCharType="begin"/>
        </w:r>
        <w:r w:rsidR="00E654A3">
          <w:rPr>
            <w:noProof/>
            <w:webHidden/>
          </w:rPr>
          <w:instrText xml:space="preserve"> PAGEREF _Toc521320144 \h </w:instrText>
        </w:r>
        <w:r w:rsidR="00E654A3">
          <w:rPr>
            <w:noProof/>
            <w:webHidden/>
          </w:rPr>
        </w:r>
        <w:r w:rsidR="00E654A3">
          <w:rPr>
            <w:noProof/>
            <w:webHidden/>
          </w:rPr>
          <w:fldChar w:fldCharType="separate"/>
        </w:r>
        <w:r w:rsidR="00E654A3">
          <w:rPr>
            <w:noProof/>
            <w:webHidden/>
          </w:rPr>
          <w:t>63</w:t>
        </w:r>
        <w:r w:rsidR="00E654A3">
          <w:rPr>
            <w:noProof/>
            <w:webHidden/>
          </w:rPr>
          <w:fldChar w:fldCharType="end"/>
        </w:r>
      </w:hyperlink>
    </w:p>
    <w:p w14:paraId="3EE37A4B" w14:textId="291A12B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IS_EXT_REF</w:t>
        </w:r>
        <w:r w:rsidR="00E654A3">
          <w:rPr>
            <w:noProof/>
            <w:webHidden/>
          </w:rPr>
          <w:tab/>
        </w:r>
        <w:r w:rsidR="00E654A3">
          <w:rPr>
            <w:noProof/>
            <w:webHidden/>
          </w:rPr>
          <w:fldChar w:fldCharType="begin"/>
        </w:r>
        <w:r w:rsidR="00E654A3">
          <w:rPr>
            <w:noProof/>
            <w:webHidden/>
          </w:rPr>
          <w:instrText xml:space="preserve"> PAGEREF _Toc521320145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37D7657D" w14:textId="24CA8C39" w:rsidR="00E654A3" w:rsidRDefault="00151519">
      <w:pPr>
        <w:pStyle w:val="TOC1"/>
        <w:rPr>
          <w:rFonts w:asciiTheme="minorHAnsi" w:eastAsiaTheme="minorEastAsia" w:hAnsiTheme="minorHAnsi" w:cstheme="minorBidi"/>
          <w:b w:val="0"/>
          <w:noProof/>
          <w:sz w:val="22"/>
          <w:lang w:val="fr-BE" w:eastAsia="fr-BE"/>
        </w:rPr>
      </w:pPr>
      <w:hyperlink w:anchor="_Toc521320146" w:history="1">
        <w:r w:rsidR="00E654A3" w:rsidRPr="00651134">
          <w:rPr>
            <w:rStyle w:val="Hyperlink"/>
            <w:noProof/>
          </w:rPr>
          <w:t>isIncluded</w:t>
        </w:r>
        <w:r w:rsidR="00E654A3">
          <w:rPr>
            <w:noProof/>
            <w:webHidden/>
          </w:rPr>
          <w:tab/>
        </w:r>
        <w:r w:rsidR="00E654A3">
          <w:rPr>
            <w:noProof/>
            <w:webHidden/>
          </w:rPr>
          <w:fldChar w:fldCharType="begin"/>
        </w:r>
        <w:r w:rsidR="00E654A3">
          <w:rPr>
            <w:noProof/>
            <w:webHidden/>
          </w:rPr>
          <w:instrText xml:space="preserve"> PAGEREF _Toc521320146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5D5D48DF" w14:textId="37F2EF5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IS_INCLUDED</w:t>
        </w:r>
        <w:r w:rsidR="00E654A3">
          <w:rPr>
            <w:noProof/>
            <w:webHidden/>
          </w:rPr>
          <w:tab/>
        </w:r>
        <w:r w:rsidR="00E654A3">
          <w:rPr>
            <w:noProof/>
            <w:webHidden/>
          </w:rPr>
          <w:fldChar w:fldCharType="begin"/>
        </w:r>
        <w:r w:rsidR="00E654A3">
          <w:rPr>
            <w:noProof/>
            <w:webHidden/>
          </w:rPr>
          <w:instrText xml:space="preserve"> PAGEREF _Toc521320147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5EC17265" w14:textId="70037917" w:rsidR="00E654A3" w:rsidRDefault="00151519">
      <w:pPr>
        <w:pStyle w:val="TOC1"/>
        <w:rPr>
          <w:rFonts w:asciiTheme="minorHAnsi" w:eastAsiaTheme="minorEastAsia" w:hAnsiTheme="minorHAnsi" w:cstheme="minorBidi"/>
          <w:b w:val="0"/>
          <w:noProof/>
          <w:sz w:val="22"/>
          <w:lang w:val="fr-BE" w:eastAsia="fr-BE"/>
        </w:rPr>
      </w:pPr>
      <w:hyperlink w:anchor="_Toc521320148" w:history="1">
        <w:r w:rsidR="00E654A3" w:rsidRPr="00651134">
          <w:rPr>
            <w:rStyle w:val="Hyperlink"/>
            <w:noProof/>
          </w:rPr>
          <w:t>Item Scheme</w:t>
        </w:r>
        <w:r w:rsidR="00E654A3">
          <w:rPr>
            <w:noProof/>
            <w:webHidden/>
          </w:rPr>
          <w:tab/>
        </w:r>
        <w:r w:rsidR="00E654A3">
          <w:rPr>
            <w:noProof/>
            <w:webHidden/>
          </w:rPr>
          <w:fldChar w:fldCharType="begin"/>
        </w:r>
        <w:r w:rsidR="00E654A3">
          <w:rPr>
            <w:noProof/>
            <w:webHidden/>
          </w:rPr>
          <w:instrText xml:space="preserve"> PAGEREF _Toc521320148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3E4E6F4C" w14:textId="233F967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4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ITEM_SCH</w:t>
        </w:r>
        <w:r w:rsidR="00E654A3">
          <w:rPr>
            <w:noProof/>
            <w:webHidden/>
          </w:rPr>
          <w:tab/>
        </w:r>
        <w:r w:rsidR="00E654A3">
          <w:rPr>
            <w:noProof/>
            <w:webHidden/>
          </w:rPr>
          <w:fldChar w:fldCharType="begin"/>
        </w:r>
        <w:r w:rsidR="00E654A3">
          <w:rPr>
            <w:noProof/>
            <w:webHidden/>
          </w:rPr>
          <w:instrText xml:space="preserve"> PAGEREF _Toc521320149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621091F2" w14:textId="06F154C7" w:rsidR="00E654A3" w:rsidRDefault="00151519">
      <w:pPr>
        <w:pStyle w:val="TOC1"/>
        <w:rPr>
          <w:rFonts w:asciiTheme="minorHAnsi" w:eastAsiaTheme="minorEastAsia" w:hAnsiTheme="minorHAnsi" w:cstheme="minorBidi"/>
          <w:b w:val="0"/>
          <w:noProof/>
          <w:sz w:val="22"/>
          <w:lang w:val="fr-BE" w:eastAsia="fr-BE"/>
        </w:rPr>
      </w:pPr>
      <w:hyperlink w:anchor="_Toc521320150" w:history="1">
        <w:r w:rsidR="00E654A3" w:rsidRPr="00651134">
          <w:rPr>
            <w:rStyle w:val="Hyperlink"/>
            <w:noProof/>
          </w:rPr>
          <w:t>Job</w:t>
        </w:r>
        <w:r w:rsidR="00E654A3">
          <w:rPr>
            <w:noProof/>
            <w:webHidden/>
          </w:rPr>
          <w:tab/>
        </w:r>
        <w:r w:rsidR="00E654A3">
          <w:rPr>
            <w:noProof/>
            <w:webHidden/>
          </w:rPr>
          <w:fldChar w:fldCharType="begin"/>
        </w:r>
        <w:r w:rsidR="00E654A3">
          <w:rPr>
            <w:noProof/>
            <w:webHidden/>
          </w:rPr>
          <w:instrText xml:space="preserve"> PAGEREF _Toc521320150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30BBDADD" w14:textId="27DE260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5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JOB</w:t>
        </w:r>
        <w:r w:rsidR="00E654A3">
          <w:rPr>
            <w:noProof/>
            <w:webHidden/>
          </w:rPr>
          <w:tab/>
        </w:r>
        <w:r w:rsidR="00E654A3">
          <w:rPr>
            <w:noProof/>
            <w:webHidden/>
          </w:rPr>
          <w:fldChar w:fldCharType="begin"/>
        </w:r>
        <w:r w:rsidR="00E654A3">
          <w:rPr>
            <w:noProof/>
            <w:webHidden/>
          </w:rPr>
          <w:instrText xml:space="preserve"> PAGEREF _Toc521320151 \h </w:instrText>
        </w:r>
        <w:r w:rsidR="00E654A3">
          <w:rPr>
            <w:noProof/>
            <w:webHidden/>
          </w:rPr>
        </w:r>
        <w:r w:rsidR="00E654A3">
          <w:rPr>
            <w:noProof/>
            <w:webHidden/>
          </w:rPr>
          <w:fldChar w:fldCharType="separate"/>
        </w:r>
        <w:r w:rsidR="00E654A3">
          <w:rPr>
            <w:noProof/>
            <w:webHidden/>
          </w:rPr>
          <w:t>64</w:t>
        </w:r>
        <w:r w:rsidR="00E654A3">
          <w:rPr>
            <w:noProof/>
            <w:webHidden/>
          </w:rPr>
          <w:fldChar w:fldCharType="end"/>
        </w:r>
      </w:hyperlink>
    </w:p>
    <w:p w14:paraId="31C823FB" w14:textId="41D09840" w:rsidR="00E654A3" w:rsidRDefault="00151519">
      <w:pPr>
        <w:pStyle w:val="TOC1"/>
        <w:rPr>
          <w:rFonts w:asciiTheme="minorHAnsi" w:eastAsiaTheme="minorEastAsia" w:hAnsiTheme="minorHAnsi" w:cstheme="minorBidi"/>
          <w:b w:val="0"/>
          <w:noProof/>
          <w:sz w:val="22"/>
          <w:lang w:val="fr-BE" w:eastAsia="fr-BE"/>
        </w:rPr>
      </w:pPr>
      <w:hyperlink w:anchor="_Toc521320152" w:history="1">
        <w:r w:rsidR="00E654A3" w:rsidRPr="00651134">
          <w:rPr>
            <w:rStyle w:val="Hyperlink"/>
            <w:noProof/>
          </w:rPr>
          <w:t>Labour force status</w:t>
        </w:r>
        <w:r w:rsidR="00E654A3">
          <w:rPr>
            <w:noProof/>
            <w:webHidden/>
          </w:rPr>
          <w:tab/>
        </w:r>
        <w:r w:rsidR="00E654A3">
          <w:rPr>
            <w:noProof/>
            <w:webHidden/>
          </w:rPr>
          <w:fldChar w:fldCharType="begin"/>
        </w:r>
        <w:r w:rsidR="00E654A3">
          <w:rPr>
            <w:noProof/>
            <w:webHidden/>
          </w:rPr>
          <w:instrText xml:space="preserve"> PAGEREF _Toc521320152 \h </w:instrText>
        </w:r>
        <w:r w:rsidR="00E654A3">
          <w:rPr>
            <w:noProof/>
            <w:webHidden/>
          </w:rPr>
        </w:r>
        <w:r w:rsidR="00E654A3">
          <w:rPr>
            <w:noProof/>
            <w:webHidden/>
          </w:rPr>
          <w:fldChar w:fldCharType="separate"/>
        </w:r>
        <w:r w:rsidR="00E654A3">
          <w:rPr>
            <w:noProof/>
            <w:webHidden/>
          </w:rPr>
          <w:t>65</w:t>
        </w:r>
        <w:r w:rsidR="00E654A3">
          <w:rPr>
            <w:noProof/>
            <w:webHidden/>
          </w:rPr>
          <w:fldChar w:fldCharType="end"/>
        </w:r>
      </w:hyperlink>
    </w:p>
    <w:p w14:paraId="661929E6" w14:textId="0403095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5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LABOUR_FORCE_STATUS</w:t>
        </w:r>
        <w:r w:rsidR="00E654A3">
          <w:rPr>
            <w:noProof/>
            <w:webHidden/>
          </w:rPr>
          <w:tab/>
        </w:r>
        <w:r w:rsidR="00E654A3">
          <w:rPr>
            <w:noProof/>
            <w:webHidden/>
          </w:rPr>
          <w:fldChar w:fldCharType="begin"/>
        </w:r>
        <w:r w:rsidR="00E654A3">
          <w:rPr>
            <w:noProof/>
            <w:webHidden/>
          </w:rPr>
          <w:instrText xml:space="preserve"> PAGEREF _Toc521320153 \h </w:instrText>
        </w:r>
        <w:r w:rsidR="00E654A3">
          <w:rPr>
            <w:noProof/>
            <w:webHidden/>
          </w:rPr>
        </w:r>
        <w:r w:rsidR="00E654A3">
          <w:rPr>
            <w:noProof/>
            <w:webHidden/>
          </w:rPr>
          <w:fldChar w:fldCharType="separate"/>
        </w:r>
        <w:r w:rsidR="00E654A3">
          <w:rPr>
            <w:noProof/>
            <w:webHidden/>
          </w:rPr>
          <w:t>65</w:t>
        </w:r>
        <w:r w:rsidR="00E654A3">
          <w:rPr>
            <w:noProof/>
            <w:webHidden/>
          </w:rPr>
          <w:fldChar w:fldCharType="end"/>
        </w:r>
      </w:hyperlink>
    </w:p>
    <w:p w14:paraId="6E6954F6" w14:textId="796E6B0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5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CL_LABOUR_FORCE_STATUS</w:t>
        </w:r>
        <w:r w:rsidR="00E654A3">
          <w:rPr>
            <w:noProof/>
            <w:webHidden/>
          </w:rPr>
          <w:tab/>
        </w:r>
        <w:r w:rsidR="00E654A3">
          <w:rPr>
            <w:noProof/>
            <w:webHidden/>
          </w:rPr>
          <w:fldChar w:fldCharType="begin"/>
        </w:r>
        <w:r w:rsidR="00E654A3">
          <w:rPr>
            <w:noProof/>
            <w:webHidden/>
          </w:rPr>
          <w:instrText xml:space="preserve"> PAGEREF _Toc521320154 \h </w:instrText>
        </w:r>
        <w:r w:rsidR="00E654A3">
          <w:rPr>
            <w:noProof/>
            <w:webHidden/>
          </w:rPr>
        </w:r>
        <w:r w:rsidR="00E654A3">
          <w:rPr>
            <w:noProof/>
            <w:webHidden/>
          </w:rPr>
          <w:fldChar w:fldCharType="separate"/>
        </w:r>
        <w:r w:rsidR="00E654A3">
          <w:rPr>
            <w:noProof/>
            <w:webHidden/>
          </w:rPr>
          <w:t>65</w:t>
        </w:r>
        <w:r w:rsidR="00E654A3">
          <w:rPr>
            <w:noProof/>
            <w:webHidden/>
          </w:rPr>
          <w:fldChar w:fldCharType="end"/>
        </w:r>
      </w:hyperlink>
    </w:p>
    <w:p w14:paraId="59ED5D99" w14:textId="5A4706DA" w:rsidR="00E654A3" w:rsidRDefault="00151519">
      <w:pPr>
        <w:pStyle w:val="TOC1"/>
        <w:rPr>
          <w:rFonts w:asciiTheme="minorHAnsi" w:eastAsiaTheme="minorEastAsia" w:hAnsiTheme="minorHAnsi" w:cstheme="minorBidi"/>
          <w:b w:val="0"/>
          <w:noProof/>
          <w:sz w:val="22"/>
          <w:lang w:val="fr-BE" w:eastAsia="fr-BE"/>
        </w:rPr>
      </w:pPr>
      <w:hyperlink w:anchor="_Toc521320155" w:history="1">
        <w:r w:rsidR="00E654A3" w:rsidRPr="00651134">
          <w:rPr>
            <w:rStyle w:val="Hyperlink"/>
            <w:noProof/>
          </w:rPr>
          <w:t>Language</w:t>
        </w:r>
        <w:r w:rsidR="00E654A3">
          <w:rPr>
            <w:noProof/>
            <w:webHidden/>
          </w:rPr>
          <w:tab/>
        </w:r>
        <w:r w:rsidR="00E654A3">
          <w:rPr>
            <w:noProof/>
            <w:webHidden/>
          </w:rPr>
          <w:fldChar w:fldCharType="begin"/>
        </w:r>
        <w:r w:rsidR="00E654A3">
          <w:rPr>
            <w:noProof/>
            <w:webHidden/>
          </w:rPr>
          <w:instrText xml:space="preserve"> PAGEREF _Toc521320155 \h </w:instrText>
        </w:r>
        <w:r w:rsidR="00E654A3">
          <w:rPr>
            <w:noProof/>
            <w:webHidden/>
          </w:rPr>
        </w:r>
        <w:r w:rsidR="00E654A3">
          <w:rPr>
            <w:noProof/>
            <w:webHidden/>
          </w:rPr>
          <w:fldChar w:fldCharType="separate"/>
        </w:r>
        <w:r w:rsidR="00E654A3">
          <w:rPr>
            <w:noProof/>
            <w:webHidden/>
          </w:rPr>
          <w:t>65</w:t>
        </w:r>
        <w:r w:rsidR="00E654A3">
          <w:rPr>
            <w:noProof/>
            <w:webHidden/>
          </w:rPr>
          <w:fldChar w:fldCharType="end"/>
        </w:r>
      </w:hyperlink>
    </w:p>
    <w:p w14:paraId="022C96B8" w14:textId="4B59EBD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5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LANGUAGE</w:t>
        </w:r>
        <w:r w:rsidR="00E654A3">
          <w:rPr>
            <w:noProof/>
            <w:webHidden/>
          </w:rPr>
          <w:tab/>
        </w:r>
        <w:r w:rsidR="00E654A3">
          <w:rPr>
            <w:noProof/>
            <w:webHidden/>
          </w:rPr>
          <w:fldChar w:fldCharType="begin"/>
        </w:r>
        <w:r w:rsidR="00E654A3">
          <w:rPr>
            <w:noProof/>
            <w:webHidden/>
          </w:rPr>
          <w:instrText xml:space="preserve"> PAGEREF _Toc521320156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039EC60C" w14:textId="117131BC" w:rsidR="00E654A3" w:rsidRDefault="00151519">
      <w:pPr>
        <w:pStyle w:val="TOC1"/>
        <w:rPr>
          <w:rFonts w:asciiTheme="minorHAnsi" w:eastAsiaTheme="minorEastAsia" w:hAnsiTheme="minorHAnsi" w:cstheme="minorBidi"/>
          <w:b w:val="0"/>
          <w:noProof/>
          <w:sz w:val="22"/>
          <w:lang w:val="fr-BE" w:eastAsia="fr-BE"/>
        </w:rPr>
      </w:pPr>
      <w:hyperlink w:anchor="_Toc521320157" w:history="1">
        <w:r w:rsidR="00E654A3" w:rsidRPr="00651134">
          <w:rPr>
            <w:rStyle w:val="Hyperlink"/>
            <w:noProof/>
          </w:rPr>
          <w:t>Level</w:t>
        </w:r>
        <w:r w:rsidR="00E654A3">
          <w:rPr>
            <w:noProof/>
            <w:webHidden/>
          </w:rPr>
          <w:tab/>
        </w:r>
        <w:r w:rsidR="00E654A3">
          <w:rPr>
            <w:noProof/>
            <w:webHidden/>
          </w:rPr>
          <w:fldChar w:fldCharType="begin"/>
        </w:r>
        <w:r w:rsidR="00E654A3">
          <w:rPr>
            <w:noProof/>
            <w:webHidden/>
          </w:rPr>
          <w:instrText xml:space="preserve"> PAGEREF _Toc521320157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7D206C7C" w14:textId="31244CA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5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LEVEL</w:t>
        </w:r>
        <w:r w:rsidR="00E654A3">
          <w:rPr>
            <w:noProof/>
            <w:webHidden/>
          </w:rPr>
          <w:tab/>
        </w:r>
        <w:r w:rsidR="00E654A3">
          <w:rPr>
            <w:noProof/>
            <w:webHidden/>
          </w:rPr>
          <w:fldChar w:fldCharType="begin"/>
        </w:r>
        <w:r w:rsidR="00E654A3">
          <w:rPr>
            <w:noProof/>
            <w:webHidden/>
          </w:rPr>
          <w:instrText xml:space="preserve"> PAGEREF _Toc521320158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5FEED5BC" w14:textId="6F79774E" w:rsidR="00E654A3" w:rsidRDefault="00151519">
      <w:pPr>
        <w:pStyle w:val="TOC1"/>
        <w:rPr>
          <w:rFonts w:asciiTheme="minorHAnsi" w:eastAsiaTheme="minorEastAsia" w:hAnsiTheme="minorHAnsi" w:cstheme="minorBidi"/>
          <w:b w:val="0"/>
          <w:noProof/>
          <w:sz w:val="22"/>
          <w:lang w:val="fr-BE" w:eastAsia="fr-BE"/>
        </w:rPr>
      </w:pPr>
      <w:hyperlink w:anchor="_Toc521320159" w:history="1">
        <w:r w:rsidR="00E654A3" w:rsidRPr="00651134">
          <w:rPr>
            <w:rStyle w:val="Hyperlink"/>
            <w:noProof/>
          </w:rPr>
          <w:t>Local DSD</w:t>
        </w:r>
        <w:r w:rsidR="00E654A3">
          <w:rPr>
            <w:noProof/>
            <w:webHidden/>
          </w:rPr>
          <w:tab/>
        </w:r>
        <w:r w:rsidR="00E654A3">
          <w:rPr>
            <w:noProof/>
            <w:webHidden/>
          </w:rPr>
          <w:fldChar w:fldCharType="begin"/>
        </w:r>
        <w:r w:rsidR="00E654A3">
          <w:rPr>
            <w:noProof/>
            <w:webHidden/>
          </w:rPr>
          <w:instrText xml:space="preserve"> PAGEREF _Toc521320159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688A7239" w14:textId="1ED3C5F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6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DSD_LOCAL</w:t>
        </w:r>
        <w:r w:rsidR="00E654A3">
          <w:rPr>
            <w:noProof/>
            <w:webHidden/>
          </w:rPr>
          <w:tab/>
        </w:r>
        <w:r w:rsidR="00E654A3">
          <w:rPr>
            <w:noProof/>
            <w:webHidden/>
          </w:rPr>
          <w:fldChar w:fldCharType="begin"/>
        </w:r>
        <w:r w:rsidR="00E654A3">
          <w:rPr>
            <w:noProof/>
            <w:webHidden/>
          </w:rPr>
          <w:instrText xml:space="preserve"> PAGEREF _Toc521320160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224CE840" w14:textId="397CE33A" w:rsidR="00E654A3" w:rsidRDefault="00151519">
      <w:pPr>
        <w:pStyle w:val="TOC1"/>
        <w:rPr>
          <w:rFonts w:asciiTheme="minorHAnsi" w:eastAsiaTheme="minorEastAsia" w:hAnsiTheme="minorHAnsi" w:cstheme="minorBidi"/>
          <w:b w:val="0"/>
          <w:noProof/>
          <w:sz w:val="22"/>
          <w:lang w:val="fr-BE" w:eastAsia="fr-BE"/>
        </w:rPr>
      </w:pPr>
      <w:hyperlink w:anchor="_Toc521320161" w:history="1">
        <w:r w:rsidR="00E654A3" w:rsidRPr="00651134">
          <w:rPr>
            <w:rStyle w:val="Hyperlink"/>
            <w:noProof/>
          </w:rPr>
          <w:t>Maintainable Artefact</w:t>
        </w:r>
        <w:r w:rsidR="00E654A3">
          <w:rPr>
            <w:noProof/>
            <w:webHidden/>
          </w:rPr>
          <w:tab/>
        </w:r>
        <w:r w:rsidR="00E654A3">
          <w:rPr>
            <w:noProof/>
            <w:webHidden/>
          </w:rPr>
          <w:fldChar w:fldCharType="begin"/>
        </w:r>
        <w:r w:rsidR="00E654A3">
          <w:rPr>
            <w:noProof/>
            <w:webHidden/>
          </w:rPr>
          <w:instrText xml:space="preserve"> PAGEREF _Toc521320161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7B76962B" w14:textId="5D03EA7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6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MAINTAINABLE_ART</w:t>
        </w:r>
        <w:r w:rsidR="00E654A3">
          <w:rPr>
            <w:noProof/>
            <w:webHidden/>
          </w:rPr>
          <w:tab/>
        </w:r>
        <w:r w:rsidR="00E654A3">
          <w:rPr>
            <w:noProof/>
            <w:webHidden/>
          </w:rPr>
          <w:fldChar w:fldCharType="begin"/>
        </w:r>
        <w:r w:rsidR="00E654A3">
          <w:rPr>
            <w:noProof/>
            <w:webHidden/>
          </w:rPr>
          <w:instrText xml:space="preserve"> PAGEREF _Toc521320162 \h </w:instrText>
        </w:r>
        <w:r w:rsidR="00E654A3">
          <w:rPr>
            <w:noProof/>
            <w:webHidden/>
          </w:rPr>
        </w:r>
        <w:r w:rsidR="00E654A3">
          <w:rPr>
            <w:noProof/>
            <w:webHidden/>
          </w:rPr>
          <w:fldChar w:fldCharType="separate"/>
        </w:r>
        <w:r w:rsidR="00E654A3">
          <w:rPr>
            <w:noProof/>
            <w:webHidden/>
          </w:rPr>
          <w:t>66</w:t>
        </w:r>
        <w:r w:rsidR="00E654A3">
          <w:rPr>
            <w:noProof/>
            <w:webHidden/>
          </w:rPr>
          <w:fldChar w:fldCharType="end"/>
        </w:r>
      </w:hyperlink>
    </w:p>
    <w:p w14:paraId="0F6BF54C" w14:textId="4488EB5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63" w:history="1">
        <w:r w:rsidR="00E654A3" w:rsidRPr="00651134">
          <w:rPr>
            <w:rStyle w:val="Hyperlink"/>
            <w:noProof/>
          </w:rPr>
          <w:t>Maintenance agency</w:t>
        </w:r>
        <w:r w:rsidR="00E654A3">
          <w:rPr>
            <w:noProof/>
            <w:webHidden/>
          </w:rPr>
          <w:tab/>
        </w:r>
        <w:r w:rsidR="00E654A3">
          <w:rPr>
            <w:noProof/>
            <w:webHidden/>
          </w:rPr>
          <w:fldChar w:fldCharType="begin"/>
        </w:r>
        <w:r w:rsidR="00E654A3">
          <w:rPr>
            <w:noProof/>
            <w:webHidden/>
          </w:rPr>
          <w:instrText xml:space="preserve"> PAGEREF _Toc521320163 \h </w:instrText>
        </w:r>
        <w:r w:rsidR="00E654A3">
          <w:rPr>
            <w:noProof/>
            <w:webHidden/>
          </w:rPr>
        </w:r>
        <w:r w:rsidR="00E654A3">
          <w:rPr>
            <w:noProof/>
            <w:webHidden/>
          </w:rPr>
          <w:fldChar w:fldCharType="separate"/>
        </w:r>
        <w:r w:rsidR="00E654A3">
          <w:rPr>
            <w:noProof/>
            <w:webHidden/>
          </w:rPr>
          <w:t>67</w:t>
        </w:r>
        <w:r w:rsidR="00E654A3">
          <w:rPr>
            <w:noProof/>
            <w:webHidden/>
          </w:rPr>
          <w:fldChar w:fldCharType="end"/>
        </w:r>
      </w:hyperlink>
    </w:p>
    <w:p w14:paraId="3BAE19E2" w14:textId="1F0C4DF4"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16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AGENCY</w:t>
        </w:r>
        <w:r w:rsidR="00E654A3">
          <w:rPr>
            <w:noProof/>
            <w:webHidden/>
          </w:rPr>
          <w:tab/>
        </w:r>
        <w:r w:rsidR="00E654A3">
          <w:rPr>
            <w:noProof/>
            <w:webHidden/>
          </w:rPr>
          <w:fldChar w:fldCharType="begin"/>
        </w:r>
        <w:r w:rsidR="00E654A3">
          <w:rPr>
            <w:noProof/>
            <w:webHidden/>
          </w:rPr>
          <w:instrText xml:space="preserve"> PAGEREF _Toc521320164 \h </w:instrText>
        </w:r>
        <w:r w:rsidR="00E654A3">
          <w:rPr>
            <w:noProof/>
            <w:webHidden/>
          </w:rPr>
        </w:r>
        <w:r w:rsidR="00E654A3">
          <w:rPr>
            <w:noProof/>
            <w:webHidden/>
          </w:rPr>
          <w:fldChar w:fldCharType="separate"/>
        </w:r>
        <w:r w:rsidR="00E654A3">
          <w:rPr>
            <w:noProof/>
            <w:webHidden/>
          </w:rPr>
          <w:t>67</w:t>
        </w:r>
        <w:r w:rsidR="00E654A3">
          <w:rPr>
            <w:noProof/>
            <w:webHidden/>
          </w:rPr>
          <w:fldChar w:fldCharType="end"/>
        </w:r>
      </w:hyperlink>
    </w:p>
    <w:p w14:paraId="2123D290" w14:textId="6810A4E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65"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CL_AGENCY</w:t>
        </w:r>
        <w:r w:rsidR="00E654A3">
          <w:rPr>
            <w:noProof/>
            <w:webHidden/>
          </w:rPr>
          <w:tab/>
        </w:r>
        <w:r w:rsidR="00E654A3">
          <w:rPr>
            <w:noProof/>
            <w:webHidden/>
          </w:rPr>
          <w:fldChar w:fldCharType="begin"/>
        </w:r>
        <w:r w:rsidR="00E654A3">
          <w:rPr>
            <w:noProof/>
            <w:webHidden/>
          </w:rPr>
          <w:instrText xml:space="preserve"> PAGEREF _Toc521320165 \h </w:instrText>
        </w:r>
        <w:r w:rsidR="00E654A3">
          <w:rPr>
            <w:noProof/>
            <w:webHidden/>
          </w:rPr>
        </w:r>
        <w:r w:rsidR="00E654A3">
          <w:rPr>
            <w:noProof/>
            <w:webHidden/>
          </w:rPr>
          <w:fldChar w:fldCharType="separate"/>
        </w:r>
        <w:r w:rsidR="00E654A3">
          <w:rPr>
            <w:noProof/>
            <w:webHidden/>
          </w:rPr>
          <w:t>67</w:t>
        </w:r>
        <w:r w:rsidR="00E654A3">
          <w:rPr>
            <w:noProof/>
            <w:webHidden/>
          </w:rPr>
          <w:fldChar w:fldCharType="end"/>
        </w:r>
      </w:hyperlink>
    </w:p>
    <w:p w14:paraId="7651A185" w14:textId="44B076B8"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66" w:history="1">
        <w:r w:rsidR="00E654A3" w:rsidRPr="00651134">
          <w:rPr>
            <w:rStyle w:val="Hyperlink"/>
            <w:noProof/>
          </w:rPr>
          <w:t>Map</w:t>
        </w:r>
        <w:r w:rsidR="00E654A3">
          <w:rPr>
            <w:noProof/>
            <w:webHidden/>
          </w:rPr>
          <w:tab/>
        </w:r>
        <w:r w:rsidR="00E654A3">
          <w:rPr>
            <w:noProof/>
            <w:webHidden/>
          </w:rPr>
          <w:fldChar w:fldCharType="begin"/>
        </w:r>
        <w:r w:rsidR="00E654A3">
          <w:rPr>
            <w:noProof/>
            <w:webHidden/>
          </w:rPr>
          <w:instrText xml:space="preserve"> PAGEREF _Toc521320166 \h </w:instrText>
        </w:r>
        <w:r w:rsidR="00E654A3">
          <w:rPr>
            <w:noProof/>
            <w:webHidden/>
          </w:rPr>
        </w:r>
        <w:r w:rsidR="00E654A3">
          <w:rPr>
            <w:noProof/>
            <w:webHidden/>
          </w:rPr>
          <w:fldChar w:fldCharType="separate"/>
        </w:r>
        <w:r w:rsidR="00E654A3">
          <w:rPr>
            <w:noProof/>
            <w:webHidden/>
          </w:rPr>
          <w:t>67</w:t>
        </w:r>
        <w:r w:rsidR="00E654A3">
          <w:rPr>
            <w:noProof/>
            <w:webHidden/>
          </w:rPr>
          <w:fldChar w:fldCharType="end"/>
        </w:r>
      </w:hyperlink>
    </w:p>
    <w:p w14:paraId="34AE68E6" w14:textId="4913E92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6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MAP</w:t>
        </w:r>
        <w:r w:rsidR="00E654A3">
          <w:rPr>
            <w:noProof/>
            <w:webHidden/>
          </w:rPr>
          <w:tab/>
        </w:r>
        <w:r w:rsidR="00E654A3">
          <w:rPr>
            <w:noProof/>
            <w:webHidden/>
          </w:rPr>
          <w:fldChar w:fldCharType="begin"/>
        </w:r>
        <w:r w:rsidR="00E654A3">
          <w:rPr>
            <w:noProof/>
            <w:webHidden/>
          </w:rPr>
          <w:instrText xml:space="preserve"> PAGEREF _Toc521320167 \h </w:instrText>
        </w:r>
        <w:r w:rsidR="00E654A3">
          <w:rPr>
            <w:noProof/>
            <w:webHidden/>
          </w:rPr>
        </w:r>
        <w:r w:rsidR="00E654A3">
          <w:rPr>
            <w:noProof/>
            <w:webHidden/>
          </w:rPr>
          <w:fldChar w:fldCharType="separate"/>
        </w:r>
        <w:r w:rsidR="00E654A3">
          <w:rPr>
            <w:noProof/>
            <w:webHidden/>
          </w:rPr>
          <w:t>68</w:t>
        </w:r>
        <w:r w:rsidR="00E654A3">
          <w:rPr>
            <w:noProof/>
            <w:webHidden/>
          </w:rPr>
          <w:fldChar w:fldCharType="end"/>
        </w:r>
      </w:hyperlink>
    </w:p>
    <w:p w14:paraId="21FB0384" w14:textId="0A6E33AC"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68" w:history="1">
        <w:r w:rsidR="00E654A3" w:rsidRPr="00651134">
          <w:rPr>
            <w:rStyle w:val="Hyperlink"/>
            <w:noProof/>
          </w:rPr>
          <w:t>Measure</w:t>
        </w:r>
        <w:r w:rsidR="00E654A3">
          <w:rPr>
            <w:noProof/>
            <w:webHidden/>
          </w:rPr>
          <w:tab/>
        </w:r>
        <w:r w:rsidR="00E654A3">
          <w:rPr>
            <w:noProof/>
            <w:webHidden/>
          </w:rPr>
          <w:fldChar w:fldCharType="begin"/>
        </w:r>
        <w:r w:rsidR="00E654A3">
          <w:rPr>
            <w:noProof/>
            <w:webHidden/>
          </w:rPr>
          <w:instrText xml:space="preserve"> PAGEREF _Toc521320168 \h </w:instrText>
        </w:r>
        <w:r w:rsidR="00E654A3">
          <w:rPr>
            <w:noProof/>
            <w:webHidden/>
          </w:rPr>
        </w:r>
        <w:r w:rsidR="00E654A3">
          <w:rPr>
            <w:noProof/>
            <w:webHidden/>
          </w:rPr>
          <w:fldChar w:fldCharType="separate"/>
        </w:r>
        <w:r w:rsidR="00E654A3">
          <w:rPr>
            <w:noProof/>
            <w:webHidden/>
          </w:rPr>
          <w:t>68</w:t>
        </w:r>
        <w:r w:rsidR="00E654A3">
          <w:rPr>
            <w:noProof/>
            <w:webHidden/>
          </w:rPr>
          <w:fldChar w:fldCharType="end"/>
        </w:r>
      </w:hyperlink>
    </w:p>
    <w:p w14:paraId="35C2AF21" w14:textId="5189E10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6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MEASURE</w:t>
        </w:r>
        <w:r w:rsidR="00E654A3">
          <w:rPr>
            <w:noProof/>
            <w:webHidden/>
          </w:rPr>
          <w:tab/>
        </w:r>
        <w:r w:rsidR="00E654A3">
          <w:rPr>
            <w:noProof/>
            <w:webHidden/>
          </w:rPr>
          <w:fldChar w:fldCharType="begin"/>
        </w:r>
        <w:r w:rsidR="00E654A3">
          <w:rPr>
            <w:noProof/>
            <w:webHidden/>
          </w:rPr>
          <w:instrText xml:space="preserve"> PAGEREF _Toc521320169 \h </w:instrText>
        </w:r>
        <w:r w:rsidR="00E654A3">
          <w:rPr>
            <w:noProof/>
            <w:webHidden/>
          </w:rPr>
        </w:r>
        <w:r w:rsidR="00E654A3">
          <w:rPr>
            <w:noProof/>
            <w:webHidden/>
          </w:rPr>
          <w:fldChar w:fldCharType="separate"/>
        </w:r>
        <w:r w:rsidR="00E654A3">
          <w:rPr>
            <w:noProof/>
            <w:webHidden/>
          </w:rPr>
          <w:t>68</w:t>
        </w:r>
        <w:r w:rsidR="00E654A3">
          <w:rPr>
            <w:noProof/>
            <w:webHidden/>
          </w:rPr>
          <w:fldChar w:fldCharType="end"/>
        </w:r>
      </w:hyperlink>
    </w:p>
    <w:p w14:paraId="08C5461B" w14:textId="2CE2463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170" w:history="1">
        <w:r w:rsidR="00E654A3" w:rsidRPr="00651134">
          <w:rPr>
            <w:rStyle w:val="Hyperlink"/>
            <w:noProof/>
          </w:rPr>
          <w:t>Measurement error</w:t>
        </w:r>
        <w:r w:rsidR="00E654A3">
          <w:rPr>
            <w:noProof/>
            <w:webHidden/>
          </w:rPr>
          <w:tab/>
        </w:r>
        <w:r w:rsidR="00E654A3">
          <w:rPr>
            <w:noProof/>
            <w:webHidden/>
          </w:rPr>
          <w:fldChar w:fldCharType="begin"/>
        </w:r>
        <w:r w:rsidR="00E654A3">
          <w:rPr>
            <w:noProof/>
            <w:webHidden/>
          </w:rPr>
          <w:instrText xml:space="preserve"> PAGEREF _Toc521320170 \h </w:instrText>
        </w:r>
        <w:r w:rsidR="00E654A3">
          <w:rPr>
            <w:noProof/>
            <w:webHidden/>
          </w:rPr>
        </w:r>
        <w:r w:rsidR="00E654A3">
          <w:rPr>
            <w:noProof/>
            <w:webHidden/>
          </w:rPr>
          <w:fldChar w:fldCharType="separate"/>
        </w:r>
        <w:r w:rsidR="00E654A3">
          <w:rPr>
            <w:noProof/>
            <w:webHidden/>
          </w:rPr>
          <w:t>68</w:t>
        </w:r>
        <w:r w:rsidR="00E654A3">
          <w:rPr>
            <w:noProof/>
            <w:webHidden/>
          </w:rPr>
          <w:fldChar w:fldCharType="end"/>
        </w:r>
      </w:hyperlink>
    </w:p>
    <w:p w14:paraId="131F275E" w14:textId="708AB8C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7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MEASUREMENT_ERROR</w:t>
        </w:r>
        <w:r w:rsidR="00E654A3">
          <w:rPr>
            <w:noProof/>
            <w:webHidden/>
          </w:rPr>
          <w:tab/>
        </w:r>
        <w:r w:rsidR="00E654A3">
          <w:rPr>
            <w:noProof/>
            <w:webHidden/>
          </w:rPr>
          <w:fldChar w:fldCharType="begin"/>
        </w:r>
        <w:r w:rsidR="00E654A3">
          <w:rPr>
            <w:noProof/>
            <w:webHidden/>
          </w:rPr>
          <w:instrText xml:space="preserve"> PAGEREF _Toc521320171 \h </w:instrText>
        </w:r>
        <w:r w:rsidR="00E654A3">
          <w:rPr>
            <w:noProof/>
            <w:webHidden/>
          </w:rPr>
        </w:r>
        <w:r w:rsidR="00E654A3">
          <w:rPr>
            <w:noProof/>
            <w:webHidden/>
          </w:rPr>
          <w:fldChar w:fldCharType="separate"/>
        </w:r>
        <w:r w:rsidR="00E654A3">
          <w:rPr>
            <w:noProof/>
            <w:webHidden/>
          </w:rPr>
          <w:t>68</w:t>
        </w:r>
        <w:r w:rsidR="00E654A3">
          <w:rPr>
            <w:noProof/>
            <w:webHidden/>
          </w:rPr>
          <w:fldChar w:fldCharType="end"/>
        </w:r>
      </w:hyperlink>
    </w:p>
    <w:p w14:paraId="2D360569" w14:textId="2BF87664" w:rsidR="00E654A3" w:rsidRDefault="00151519">
      <w:pPr>
        <w:pStyle w:val="TOC1"/>
        <w:rPr>
          <w:rFonts w:asciiTheme="minorHAnsi" w:eastAsiaTheme="minorEastAsia" w:hAnsiTheme="minorHAnsi" w:cstheme="minorBidi"/>
          <w:b w:val="0"/>
          <w:noProof/>
          <w:sz w:val="22"/>
          <w:lang w:val="fr-BE" w:eastAsia="fr-BE"/>
        </w:rPr>
      </w:pPr>
      <w:hyperlink w:anchor="_Toc521320172" w:history="1">
        <w:r w:rsidR="00E654A3" w:rsidRPr="00651134">
          <w:rPr>
            <w:rStyle w:val="Hyperlink"/>
            <w:noProof/>
          </w:rPr>
          <w:t>Member Selection</w:t>
        </w:r>
        <w:r w:rsidR="00E654A3">
          <w:rPr>
            <w:noProof/>
            <w:webHidden/>
          </w:rPr>
          <w:tab/>
        </w:r>
        <w:r w:rsidR="00E654A3">
          <w:rPr>
            <w:noProof/>
            <w:webHidden/>
          </w:rPr>
          <w:fldChar w:fldCharType="begin"/>
        </w:r>
        <w:r w:rsidR="00E654A3">
          <w:rPr>
            <w:noProof/>
            <w:webHidden/>
          </w:rPr>
          <w:instrText xml:space="preserve"> PAGEREF _Toc521320172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0C7A52D5" w14:textId="0B65CA3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7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MEMBER_SEL</w:t>
        </w:r>
        <w:r w:rsidR="00E654A3">
          <w:rPr>
            <w:noProof/>
            <w:webHidden/>
          </w:rPr>
          <w:tab/>
        </w:r>
        <w:r w:rsidR="00E654A3">
          <w:rPr>
            <w:noProof/>
            <w:webHidden/>
          </w:rPr>
          <w:fldChar w:fldCharType="begin"/>
        </w:r>
        <w:r w:rsidR="00E654A3">
          <w:rPr>
            <w:noProof/>
            <w:webHidden/>
          </w:rPr>
          <w:instrText xml:space="preserve"> PAGEREF _Toc521320173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4BC86602" w14:textId="3D3581DE" w:rsidR="00E654A3" w:rsidRDefault="00151519">
      <w:pPr>
        <w:pStyle w:val="TOC1"/>
        <w:rPr>
          <w:rFonts w:asciiTheme="minorHAnsi" w:eastAsiaTheme="minorEastAsia" w:hAnsiTheme="minorHAnsi" w:cstheme="minorBidi"/>
          <w:b w:val="0"/>
          <w:noProof/>
          <w:sz w:val="22"/>
          <w:lang w:val="fr-BE" w:eastAsia="fr-BE"/>
        </w:rPr>
      </w:pPr>
      <w:hyperlink w:anchor="_Toc521320174" w:history="1">
        <w:r w:rsidR="00E654A3" w:rsidRPr="00651134">
          <w:rPr>
            <w:rStyle w:val="Hyperlink"/>
            <w:noProof/>
          </w:rPr>
          <w:t>Member Value</w:t>
        </w:r>
        <w:r w:rsidR="00E654A3">
          <w:rPr>
            <w:noProof/>
            <w:webHidden/>
          </w:rPr>
          <w:tab/>
        </w:r>
        <w:r w:rsidR="00E654A3">
          <w:rPr>
            <w:noProof/>
            <w:webHidden/>
          </w:rPr>
          <w:fldChar w:fldCharType="begin"/>
        </w:r>
        <w:r w:rsidR="00E654A3">
          <w:rPr>
            <w:noProof/>
            <w:webHidden/>
          </w:rPr>
          <w:instrText xml:space="preserve"> PAGEREF _Toc521320174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61FE3025" w14:textId="45B2500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7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MEMBER_VAL</w:t>
        </w:r>
        <w:r w:rsidR="00E654A3">
          <w:rPr>
            <w:noProof/>
            <w:webHidden/>
          </w:rPr>
          <w:tab/>
        </w:r>
        <w:r w:rsidR="00E654A3">
          <w:rPr>
            <w:noProof/>
            <w:webHidden/>
          </w:rPr>
          <w:fldChar w:fldCharType="begin"/>
        </w:r>
        <w:r w:rsidR="00E654A3">
          <w:rPr>
            <w:noProof/>
            <w:webHidden/>
          </w:rPr>
          <w:instrText xml:space="preserve"> PAGEREF _Toc521320175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6F89D7FA" w14:textId="065F2182" w:rsidR="00E654A3" w:rsidRDefault="00151519">
      <w:pPr>
        <w:pStyle w:val="TOC1"/>
        <w:rPr>
          <w:rFonts w:asciiTheme="minorHAnsi" w:eastAsiaTheme="minorEastAsia" w:hAnsiTheme="minorHAnsi" w:cstheme="minorBidi"/>
          <w:b w:val="0"/>
          <w:noProof/>
          <w:sz w:val="22"/>
          <w:lang w:val="fr-BE" w:eastAsia="fr-BE"/>
        </w:rPr>
      </w:pPr>
      <w:hyperlink w:anchor="_Toc521320176" w:history="1">
        <w:r w:rsidR="00E654A3" w:rsidRPr="00651134">
          <w:rPr>
            <w:rStyle w:val="Hyperlink"/>
            <w:noProof/>
          </w:rPr>
          <w:t>Metadataflow</w:t>
        </w:r>
        <w:r w:rsidR="00E654A3">
          <w:rPr>
            <w:noProof/>
            <w:webHidden/>
          </w:rPr>
          <w:tab/>
        </w:r>
        <w:r w:rsidR="00E654A3">
          <w:rPr>
            <w:noProof/>
            <w:webHidden/>
          </w:rPr>
          <w:fldChar w:fldCharType="begin"/>
        </w:r>
        <w:r w:rsidR="00E654A3">
          <w:rPr>
            <w:noProof/>
            <w:webHidden/>
          </w:rPr>
          <w:instrText xml:space="preserve"> PAGEREF _Toc521320176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162F782D" w14:textId="77E0069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7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METADATAFLOW</w:t>
        </w:r>
        <w:r w:rsidR="00E654A3">
          <w:rPr>
            <w:noProof/>
            <w:webHidden/>
          </w:rPr>
          <w:tab/>
        </w:r>
        <w:r w:rsidR="00E654A3">
          <w:rPr>
            <w:noProof/>
            <w:webHidden/>
          </w:rPr>
          <w:fldChar w:fldCharType="begin"/>
        </w:r>
        <w:r w:rsidR="00E654A3">
          <w:rPr>
            <w:noProof/>
            <w:webHidden/>
          </w:rPr>
          <w:instrText xml:space="preserve"> PAGEREF _Toc521320177 \h </w:instrText>
        </w:r>
        <w:r w:rsidR="00E654A3">
          <w:rPr>
            <w:noProof/>
            <w:webHidden/>
          </w:rPr>
        </w:r>
        <w:r w:rsidR="00E654A3">
          <w:rPr>
            <w:noProof/>
            <w:webHidden/>
          </w:rPr>
          <w:fldChar w:fldCharType="separate"/>
        </w:r>
        <w:r w:rsidR="00E654A3">
          <w:rPr>
            <w:noProof/>
            <w:webHidden/>
          </w:rPr>
          <w:t>69</w:t>
        </w:r>
        <w:r w:rsidR="00E654A3">
          <w:rPr>
            <w:noProof/>
            <w:webHidden/>
          </w:rPr>
          <w:fldChar w:fldCharType="end"/>
        </w:r>
      </w:hyperlink>
    </w:p>
    <w:p w14:paraId="36220E9F" w14:textId="5EA3B723" w:rsidR="00E654A3" w:rsidRDefault="00151519">
      <w:pPr>
        <w:pStyle w:val="TOC1"/>
        <w:rPr>
          <w:rFonts w:asciiTheme="minorHAnsi" w:eastAsiaTheme="minorEastAsia" w:hAnsiTheme="minorHAnsi" w:cstheme="minorBidi"/>
          <w:b w:val="0"/>
          <w:noProof/>
          <w:sz w:val="22"/>
          <w:lang w:val="fr-BE" w:eastAsia="fr-BE"/>
        </w:rPr>
      </w:pPr>
      <w:hyperlink w:anchor="_Toc521320178" w:history="1">
        <w:r w:rsidR="00E654A3" w:rsidRPr="00651134">
          <w:rPr>
            <w:rStyle w:val="Hyperlink"/>
            <w:noProof/>
          </w:rPr>
          <w:t>Metadata Key</w:t>
        </w:r>
        <w:r w:rsidR="00E654A3">
          <w:rPr>
            <w:noProof/>
            <w:webHidden/>
          </w:rPr>
          <w:tab/>
        </w:r>
        <w:r w:rsidR="00E654A3">
          <w:rPr>
            <w:noProof/>
            <w:webHidden/>
          </w:rPr>
          <w:fldChar w:fldCharType="begin"/>
        </w:r>
        <w:r w:rsidR="00E654A3">
          <w:rPr>
            <w:noProof/>
            <w:webHidden/>
          </w:rPr>
          <w:instrText xml:space="preserve"> PAGEREF _Toc521320178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5397AD0C" w14:textId="6883193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79" w:history="1">
        <w:r w:rsidR="00E654A3" w:rsidRPr="00651134">
          <w:rPr>
            <w:rStyle w:val="Hyperlink"/>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META_KEY</w:t>
        </w:r>
        <w:r w:rsidR="00E654A3">
          <w:rPr>
            <w:noProof/>
            <w:webHidden/>
          </w:rPr>
          <w:tab/>
        </w:r>
        <w:r w:rsidR="00E654A3">
          <w:rPr>
            <w:noProof/>
            <w:webHidden/>
          </w:rPr>
          <w:fldChar w:fldCharType="begin"/>
        </w:r>
        <w:r w:rsidR="00E654A3">
          <w:rPr>
            <w:noProof/>
            <w:webHidden/>
          </w:rPr>
          <w:instrText xml:space="preserve"> PAGEREF _Toc521320179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7CD6838A" w14:textId="70DED246" w:rsidR="00E654A3" w:rsidRDefault="00151519">
      <w:pPr>
        <w:pStyle w:val="TOC1"/>
        <w:rPr>
          <w:rFonts w:asciiTheme="minorHAnsi" w:eastAsiaTheme="minorEastAsia" w:hAnsiTheme="minorHAnsi" w:cstheme="minorBidi"/>
          <w:b w:val="0"/>
          <w:noProof/>
          <w:sz w:val="22"/>
          <w:lang w:val="fr-BE" w:eastAsia="fr-BE"/>
        </w:rPr>
      </w:pPr>
      <w:hyperlink w:anchor="_Toc521320180" w:history="1">
        <w:r w:rsidR="00E654A3" w:rsidRPr="00651134">
          <w:rPr>
            <w:rStyle w:val="Hyperlink"/>
            <w:noProof/>
          </w:rPr>
          <w:t>Metadata Key Set</w:t>
        </w:r>
        <w:r w:rsidR="00E654A3">
          <w:rPr>
            <w:noProof/>
            <w:webHidden/>
          </w:rPr>
          <w:tab/>
        </w:r>
        <w:r w:rsidR="00E654A3">
          <w:rPr>
            <w:noProof/>
            <w:webHidden/>
          </w:rPr>
          <w:fldChar w:fldCharType="begin"/>
        </w:r>
        <w:r w:rsidR="00E654A3">
          <w:rPr>
            <w:noProof/>
            <w:webHidden/>
          </w:rPr>
          <w:instrText xml:space="preserve"> PAGEREF _Toc521320180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4C8151B3" w14:textId="7E68477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8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META_KEY_SET</w:t>
        </w:r>
        <w:r w:rsidR="00E654A3">
          <w:rPr>
            <w:noProof/>
            <w:webHidden/>
          </w:rPr>
          <w:tab/>
        </w:r>
        <w:r w:rsidR="00E654A3">
          <w:rPr>
            <w:noProof/>
            <w:webHidden/>
          </w:rPr>
          <w:fldChar w:fldCharType="begin"/>
        </w:r>
        <w:r w:rsidR="00E654A3">
          <w:rPr>
            <w:noProof/>
            <w:webHidden/>
          </w:rPr>
          <w:instrText xml:space="preserve"> PAGEREF _Toc521320181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18281094" w14:textId="5614D48B" w:rsidR="00E654A3" w:rsidRDefault="00151519">
      <w:pPr>
        <w:pStyle w:val="TOC1"/>
        <w:rPr>
          <w:rFonts w:asciiTheme="minorHAnsi" w:eastAsiaTheme="minorEastAsia" w:hAnsiTheme="minorHAnsi" w:cstheme="minorBidi"/>
          <w:b w:val="0"/>
          <w:noProof/>
          <w:sz w:val="22"/>
          <w:lang w:val="fr-BE" w:eastAsia="fr-BE"/>
        </w:rPr>
      </w:pPr>
      <w:hyperlink w:anchor="_Toc521320182" w:history="1">
        <w:r w:rsidR="00E654A3" w:rsidRPr="00651134">
          <w:rPr>
            <w:rStyle w:val="Hyperlink"/>
            <w:noProof/>
          </w:rPr>
          <w:t>Metadata key value</w:t>
        </w:r>
        <w:r w:rsidR="00E654A3">
          <w:rPr>
            <w:noProof/>
            <w:webHidden/>
          </w:rPr>
          <w:tab/>
        </w:r>
        <w:r w:rsidR="00E654A3">
          <w:rPr>
            <w:noProof/>
            <w:webHidden/>
          </w:rPr>
          <w:fldChar w:fldCharType="begin"/>
        </w:r>
        <w:r w:rsidR="00E654A3">
          <w:rPr>
            <w:noProof/>
            <w:webHidden/>
          </w:rPr>
          <w:instrText xml:space="preserve"> PAGEREF _Toc521320182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5410BB5B" w14:textId="2A0033D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8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META_KEY_VAL</w:t>
        </w:r>
        <w:r w:rsidR="00E654A3">
          <w:rPr>
            <w:noProof/>
            <w:webHidden/>
          </w:rPr>
          <w:tab/>
        </w:r>
        <w:r w:rsidR="00E654A3">
          <w:rPr>
            <w:noProof/>
            <w:webHidden/>
          </w:rPr>
          <w:fldChar w:fldCharType="begin"/>
        </w:r>
        <w:r w:rsidR="00E654A3">
          <w:rPr>
            <w:noProof/>
            <w:webHidden/>
          </w:rPr>
          <w:instrText xml:space="preserve"> PAGEREF _Toc521320183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20F077BD" w14:textId="47ED94C1" w:rsidR="00E654A3" w:rsidRDefault="00151519">
      <w:pPr>
        <w:pStyle w:val="TOC1"/>
        <w:rPr>
          <w:rFonts w:asciiTheme="minorHAnsi" w:eastAsiaTheme="minorEastAsia" w:hAnsiTheme="minorHAnsi" w:cstheme="minorBidi"/>
          <w:b w:val="0"/>
          <w:noProof/>
          <w:sz w:val="22"/>
          <w:lang w:val="fr-BE" w:eastAsia="fr-BE"/>
        </w:rPr>
      </w:pPr>
      <w:hyperlink w:anchor="_Toc521320184" w:history="1">
        <w:r w:rsidR="00E654A3" w:rsidRPr="00651134">
          <w:rPr>
            <w:rStyle w:val="Hyperlink"/>
            <w:noProof/>
          </w:rPr>
          <w:t>Metadata repository</w:t>
        </w:r>
        <w:r w:rsidR="00E654A3">
          <w:rPr>
            <w:noProof/>
            <w:webHidden/>
          </w:rPr>
          <w:tab/>
        </w:r>
        <w:r w:rsidR="00E654A3">
          <w:rPr>
            <w:noProof/>
            <w:webHidden/>
          </w:rPr>
          <w:fldChar w:fldCharType="begin"/>
        </w:r>
        <w:r w:rsidR="00E654A3">
          <w:rPr>
            <w:noProof/>
            <w:webHidden/>
          </w:rPr>
          <w:instrText xml:space="preserve"> PAGEREF _Toc521320184 \h </w:instrText>
        </w:r>
        <w:r w:rsidR="00E654A3">
          <w:rPr>
            <w:noProof/>
            <w:webHidden/>
          </w:rPr>
        </w:r>
        <w:r w:rsidR="00E654A3">
          <w:rPr>
            <w:noProof/>
            <w:webHidden/>
          </w:rPr>
          <w:fldChar w:fldCharType="separate"/>
        </w:r>
        <w:r w:rsidR="00E654A3">
          <w:rPr>
            <w:noProof/>
            <w:webHidden/>
          </w:rPr>
          <w:t>70</w:t>
        </w:r>
        <w:r w:rsidR="00E654A3">
          <w:rPr>
            <w:noProof/>
            <w:webHidden/>
          </w:rPr>
          <w:fldChar w:fldCharType="end"/>
        </w:r>
      </w:hyperlink>
    </w:p>
    <w:p w14:paraId="442E53CB" w14:textId="186CCC1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8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META_REPO</w:t>
        </w:r>
        <w:r w:rsidR="00E654A3">
          <w:rPr>
            <w:noProof/>
            <w:webHidden/>
          </w:rPr>
          <w:tab/>
        </w:r>
        <w:r w:rsidR="00E654A3">
          <w:rPr>
            <w:noProof/>
            <w:webHidden/>
          </w:rPr>
          <w:fldChar w:fldCharType="begin"/>
        </w:r>
        <w:r w:rsidR="00E654A3">
          <w:rPr>
            <w:noProof/>
            <w:webHidden/>
          </w:rPr>
          <w:instrText xml:space="preserve"> PAGEREF _Toc521320185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40516D2F" w14:textId="69103032" w:rsidR="00E654A3" w:rsidRDefault="00151519">
      <w:pPr>
        <w:pStyle w:val="TOC1"/>
        <w:rPr>
          <w:rFonts w:asciiTheme="minorHAnsi" w:eastAsiaTheme="minorEastAsia" w:hAnsiTheme="minorHAnsi" w:cstheme="minorBidi"/>
          <w:b w:val="0"/>
          <w:noProof/>
          <w:sz w:val="22"/>
          <w:lang w:val="fr-BE" w:eastAsia="fr-BE"/>
        </w:rPr>
      </w:pPr>
      <w:hyperlink w:anchor="_Toc521320186" w:history="1">
        <w:r w:rsidR="00E654A3" w:rsidRPr="00651134">
          <w:rPr>
            <w:rStyle w:val="Hyperlink"/>
            <w:noProof/>
          </w:rPr>
          <w:t>Metadata Set</w:t>
        </w:r>
        <w:r w:rsidR="00E654A3">
          <w:rPr>
            <w:noProof/>
            <w:webHidden/>
          </w:rPr>
          <w:tab/>
        </w:r>
        <w:r w:rsidR="00E654A3">
          <w:rPr>
            <w:noProof/>
            <w:webHidden/>
          </w:rPr>
          <w:fldChar w:fldCharType="begin"/>
        </w:r>
        <w:r w:rsidR="00E654A3">
          <w:rPr>
            <w:noProof/>
            <w:webHidden/>
          </w:rPr>
          <w:instrText xml:space="preserve"> PAGEREF _Toc521320186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0ED68722" w14:textId="0DA15D4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8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META_SET</w:t>
        </w:r>
        <w:r w:rsidR="00E654A3">
          <w:rPr>
            <w:noProof/>
            <w:webHidden/>
          </w:rPr>
          <w:tab/>
        </w:r>
        <w:r w:rsidR="00E654A3">
          <w:rPr>
            <w:noProof/>
            <w:webHidden/>
          </w:rPr>
          <w:fldChar w:fldCharType="begin"/>
        </w:r>
        <w:r w:rsidR="00E654A3">
          <w:rPr>
            <w:noProof/>
            <w:webHidden/>
          </w:rPr>
          <w:instrText xml:space="preserve"> PAGEREF _Toc521320187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570ADBC6" w14:textId="6D091C2C" w:rsidR="00E654A3" w:rsidRDefault="00151519">
      <w:pPr>
        <w:pStyle w:val="TOC1"/>
        <w:rPr>
          <w:rFonts w:asciiTheme="minorHAnsi" w:eastAsiaTheme="minorEastAsia" w:hAnsiTheme="minorHAnsi" w:cstheme="minorBidi"/>
          <w:b w:val="0"/>
          <w:noProof/>
          <w:sz w:val="22"/>
          <w:lang w:val="fr-BE" w:eastAsia="fr-BE"/>
        </w:rPr>
      </w:pPr>
      <w:hyperlink w:anchor="_Toc521320188" w:history="1">
        <w:r w:rsidR="00E654A3" w:rsidRPr="00651134">
          <w:rPr>
            <w:rStyle w:val="Hyperlink"/>
            <w:noProof/>
          </w:rPr>
          <w:t>Metadata Structure Definition, MSD</w:t>
        </w:r>
        <w:r w:rsidR="00E654A3">
          <w:rPr>
            <w:noProof/>
            <w:webHidden/>
          </w:rPr>
          <w:tab/>
        </w:r>
        <w:r w:rsidR="00E654A3">
          <w:rPr>
            <w:noProof/>
            <w:webHidden/>
          </w:rPr>
          <w:fldChar w:fldCharType="begin"/>
        </w:r>
        <w:r w:rsidR="00E654A3">
          <w:rPr>
            <w:noProof/>
            <w:webHidden/>
          </w:rPr>
          <w:instrText xml:space="preserve"> PAGEREF _Toc521320188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569E0C27" w14:textId="6771A1E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8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MSD</w:t>
        </w:r>
        <w:r w:rsidR="00E654A3">
          <w:rPr>
            <w:noProof/>
            <w:webHidden/>
          </w:rPr>
          <w:tab/>
        </w:r>
        <w:r w:rsidR="00E654A3">
          <w:rPr>
            <w:noProof/>
            <w:webHidden/>
          </w:rPr>
          <w:fldChar w:fldCharType="begin"/>
        </w:r>
        <w:r w:rsidR="00E654A3">
          <w:rPr>
            <w:noProof/>
            <w:webHidden/>
          </w:rPr>
          <w:instrText xml:space="preserve"> PAGEREF _Toc521320189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08450A1D" w14:textId="00ACA34E" w:rsidR="00E654A3" w:rsidRDefault="00151519">
      <w:pPr>
        <w:pStyle w:val="TOC1"/>
        <w:rPr>
          <w:rFonts w:asciiTheme="minorHAnsi" w:eastAsiaTheme="minorEastAsia" w:hAnsiTheme="minorHAnsi" w:cstheme="minorBidi"/>
          <w:b w:val="0"/>
          <w:noProof/>
          <w:sz w:val="22"/>
          <w:lang w:val="fr-BE" w:eastAsia="fr-BE"/>
        </w:rPr>
      </w:pPr>
      <w:hyperlink w:anchor="_Toc521320190" w:history="1">
        <w:r w:rsidR="00E654A3" w:rsidRPr="00651134">
          <w:rPr>
            <w:rStyle w:val="Hyperlink"/>
            <w:noProof/>
          </w:rPr>
          <w:t>Metadata update</w:t>
        </w:r>
        <w:r w:rsidR="00E654A3">
          <w:rPr>
            <w:noProof/>
            <w:webHidden/>
          </w:rPr>
          <w:tab/>
        </w:r>
        <w:r w:rsidR="00E654A3">
          <w:rPr>
            <w:noProof/>
            <w:webHidden/>
          </w:rPr>
          <w:fldChar w:fldCharType="begin"/>
        </w:r>
        <w:r w:rsidR="00E654A3">
          <w:rPr>
            <w:noProof/>
            <w:webHidden/>
          </w:rPr>
          <w:instrText xml:space="preserve"> PAGEREF _Toc521320190 \h </w:instrText>
        </w:r>
        <w:r w:rsidR="00E654A3">
          <w:rPr>
            <w:noProof/>
            <w:webHidden/>
          </w:rPr>
        </w:r>
        <w:r w:rsidR="00E654A3">
          <w:rPr>
            <w:noProof/>
            <w:webHidden/>
          </w:rPr>
          <w:fldChar w:fldCharType="separate"/>
        </w:r>
        <w:r w:rsidR="00E654A3">
          <w:rPr>
            <w:noProof/>
            <w:webHidden/>
          </w:rPr>
          <w:t>71</w:t>
        </w:r>
        <w:r w:rsidR="00E654A3">
          <w:rPr>
            <w:noProof/>
            <w:webHidden/>
          </w:rPr>
          <w:fldChar w:fldCharType="end"/>
        </w:r>
      </w:hyperlink>
    </w:p>
    <w:p w14:paraId="5BA1BB1F" w14:textId="0FA1622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9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META_UPDATE</w:t>
        </w:r>
        <w:r w:rsidR="00E654A3">
          <w:rPr>
            <w:noProof/>
            <w:webHidden/>
          </w:rPr>
          <w:tab/>
        </w:r>
        <w:r w:rsidR="00E654A3">
          <w:rPr>
            <w:noProof/>
            <w:webHidden/>
          </w:rPr>
          <w:fldChar w:fldCharType="begin"/>
        </w:r>
        <w:r w:rsidR="00E654A3">
          <w:rPr>
            <w:noProof/>
            <w:webHidden/>
          </w:rPr>
          <w:instrText xml:space="preserve"> PAGEREF _Toc521320191 \h </w:instrText>
        </w:r>
        <w:r w:rsidR="00E654A3">
          <w:rPr>
            <w:noProof/>
            <w:webHidden/>
          </w:rPr>
        </w:r>
        <w:r w:rsidR="00E654A3">
          <w:rPr>
            <w:noProof/>
            <w:webHidden/>
          </w:rPr>
          <w:fldChar w:fldCharType="separate"/>
        </w:r>
        <w:r w:rsidR="00E654A3">
          <w:rPr>
            <w:noProof/>
            <w:webHidden/>
          </w:rPr>
          <w:t>72</w:t>
        </w:r>
        <w:r w:rsidR="00E654A3">
          <w:rPr>
            <w:noProof/>
            <w:webHidden/>
          </w:rPr>
          <w:fldChar w:fldCharType="end"/>
        </w:r>
      </w:hyperlink>
    </w:p>
    <w:p w14:paraId="66948421" w14:textId="68E56ED7" w:rsidR="00E654A3" w:rsidRDefault="00151519">
      <w:pPr>
        <w:pStyle w:val="TOC1"/>
        <w:rPr>
          <w:rFonts w:asciiTheme="minorHAnsi" w:eastAsiaTheme="minorEastAsia" w:hAnsiTheme="minorHAnsi" w:cstheme="minorBidi"/>
          <w:b w:val="0"/>
          <w:noProof/>
          <w:sz w:val="22"/>
          <w:lang w:val="fr-BE" w:eastAsia="fr-BE"/>
        </w:rPr>
      </w:pPr>
      <w:hyperlink w:anchor="_Toc521320192" w:history="1">
        <w:r w:rsidR="00E654A3" w:rsidRPr="00651134">
          <w:rPr>
            <w:rStyle w:val="Hyperlink"/>
            <w:noProof/>
          </w:rPr>
          <w:t xml:space="preserve">Metadata update </w:t>
        </w:r>
        <w:r w:rsidR="00E654A3" w:rsidRPr="00651134">
          <w:rPr>
            <w:rStyle w:val="Hyperlink"/>
            <w:rFonts w:ascii="Times New Roman" w:hAnsi="Times New Roman"/>
            <w:noProof/>
          </w:rPr>
          <w:t>-</w:t>
        </w:r>
        <w:r w:rsidR="00E654A3" w:rsidRPr="00651134">
          <w:rPr>
            <w:rStyle w:val="Hyperlink"/>
            <w:noProof/>
          </w:rPr>
          <w:t xml:space="preserve"> last certified</w:t>
        </w:r>
        <w:r w:rsidR="00E654A3">
          <w:rPr>
            <w:noProof/>
            <w:webHidden/>
          </w:rPr>
          <w:tab/>
        </w:r>
        <w:r w:rsidR="00E654A3">
          <w:rPr>
            <w:noProof/>
            <w:webHidden/>
          </w:rPr>
          <w:fldChar w:fldCharType="begin"/>
        </w:r>
        <w:r w:rsidR="00E654A3">
          <w:rPr>
            <w:noProof/>
            <w:webHidden/>
          </w:rPr>
          <w:instrText xml:space="preserve"> PAGEREF _Toc521320192 \h </w:instrText>
        </w:r>
        <w:r w:rsidR="00E654A3">
          <w:rPr>
            <w:noProof/>
            <w:webHidden/>
          </w:rPr>
        </w:r>
        <w:r w:rsidR="00E654A3">
          <w:rPr>
            <w:noProof/>
            <w:webHidden/>
          </w:rPr>
          <w:fldChar w:fldCharType="separate"/>
        </w:r>
        <w:r w:rsidR="00E654A3">
          <w:rPr>
            <w:noProof/>
            <w:webHidden/>
          </w:rPr>
          <w:t>72</w:t>
        </w:r>
        <w:r w:rsidR="00E654A3">
          <w:rPr>
            <w:noProof/>
            <w:webHidden/>
          </w:rPr>
          <w:fldChar w:fldCharType="end"/>
        </w:r>
      </w:hyperlink>
    </w:p>
    <w:p w14:paraId="6A9DC718" w14:textId="7875F1B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9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 CERTIFIED</w:t>
        </w:r>
        <w:r w:rsidR="00E654A3">
          <w:rPr>
            <w:noProof/>
            <w:webHidden/>
          </w:rPr>
          <w:tab/>
        </w:r>
        <w:r w:rsidR="00E654A3">
          <w:rPr>
            <w:noProof/>
            <w:webHidden/>
          </w:rPr>
          <w:fldChar w:fldCharType="begin"/>
        </w:r>
        <w:r w:rsidR="00E654A3">
          <w:rPr>
            <w:noProof/>
            <w:webHidden/>
          </w:rPr>
          <w:instrText xml:space="preserve"> PAGEREF _Toc521320193 \h </w:instrText>
        </w:r>
        <w:r w:rsidR="00E654A3">
          <w:rPr>
            <w:noProof/>
            <w:webHidden/>
          </w:rPr>
        </w:r>
        <w:r w:rsidR="00E654A3">
          <w:rPr>
            <w:noProof/>
            <w:webHidden/>
          </w:rPr>
          <w:fldChar w:fldCharType="separate"/>
        </w:r>
        <w:r w:rsidR="00E654A3">
          <w:rPr>
            <w:noProof/>
            <w:webHidden/>
          </w:rPr>
          <w:t>72</w:t>
        </w:r>
        <w:r w:rsidR="00E654A3">
          <w:rPr>
            <w:noProof/>
            <w:webHidden/>
          </w:rPr>
          <w:fldChar w:fldCharType="end"/>
        </w:r>
      </w:hyperlink>
    </w:p>
    <w:p w14:paraId="41EBCD25" w14:textId="4A929DF1" w:rsidR="00E654A3" w:rsidRDefault="00151519">
      <w:pPr>
        <w:pStyle w:val="TOC1"/>
        <w:rPr>
          <w:rFonts w:asciiTheme="minorHAnsi" w:eastAsiaTheme="minorEastAsia" w:hAnsiTheme="minorHAnsi" w:cstheme="minorBidi"/>
          <w:b w:val="0"/>
          <w:noProof/>
          <w:sz w:val="22"/>
          <w:lang w:val="fr-BE" w:eastAsia="fr-BE"/>
        </w:rPr>
      </w:pPr>
      <w:hyperlink w:anchor="_Toc521320194" w:history="1">
        <w:r w:rsidR="00E654A3" w:rsidRPr="00651134">
          <w:rPr>
            <w:rStyle w:val="Hyperlink"/>
            <w:noProof/>
          </w:rPr>
          <w:t xml:space="preserve">Metadata update </w:t>
        </w:r>
        <w:r w:rsidR="00E654A3" w:rsidRPr="00651134">
          <w:rPr>
            <w:rStyle w:val="Hyperlink"/>
            <w:rFonts w:ascii="Times New Roman" w:hAnsi="Times New Roman"/>
            <w:noProof/>
          </w:rPr>
          <w:t>-</w:t>
        </w:r>
        <w:r w:rsidR="00E654A3" w:rsidRPr="00651134">
          <w:rPr>
            <w:rStyle w:val="Hyperlink"/>
            <w:noProof/>
          </w:rPr>
          <w:t xml:space="preserve"> last posted</w:t>
        </w:r>
        <w:r w:rsidR="00E654A3">
          <w:rPr>
            <w:noProof/>
            <w:webHidden/>
          </w:rPr>
          <w:tab/>
        </w:r>
        <w:r w:rsidR="00E654A3">
          <w:rPr>
            <w:noProof/>
            <w:webHidden/>
          </w:rPr>
          <w:fldChar w:fldCharType="begin"/>
        </w:r>
        <w:r w:rsidR="00E654A3">
          <w:rPr>
            <w:noProof/>
            <w:webHidden/>
          </w:rPr>
          <w:instrText xml:space="preserve"> PAGEREF _Toc521320194 \h </w:instrText>
        </w:r>
        <w:r w:rsidR="00E654A3">
          <w:rPr>
            <w:noProof/>
            <w:webHidden/>
          </w:rPr>
        </w:r>
        <w:r w:rsidR="00E654A3">
          <w:rPr>
            <w:noProof/>
            <w:webHidden/>
          </w:rPr>
          <w:fldChar w:fldCharType="separate"/>
        </w:r>
        <w:r w:rsidR="00E654A3">
          <w:rPr>
            <w:noProof/>
            <w:webHidden/>
          </w:rPr>
          <w:t>72</w:t>
        </w:r>
        <w:r w:rsidR="00E654A3">
          <w:rPr>
            <w:noProof/>
            <w:webHidden/>
          </w:rPr>
          <w:fldChar w:fldCharType="end"/>
        </w:r>
      </w:hyperlink>
    </w:p>
    <w:p w14:paraId="0E29CDBA" w14:textId="2EB9161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9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META_POSTED</w:t>
        </w:r>
        <w:r w:rsidR="00E654A3">
          <w:rPr>
            <w:noProof/>
            <w:webHidden/>
          </w:rPr>
          <w:tab/>
        </w:r>
        <w:r w:rsidR="00E654A3">
          <w:rPr>
            <w:noProof/>
            <w:webHidden/>
          </w:rPr>
          <w:fldChar w:fldCharType="begin"/>
        </w:r>
        <w:r w:rsidR="00E654A3">
          <w:rPr>
            <w:noProof/>
            <w:webHidden/>
          </w:rPr>
          <w:instrText xml:space="preserve"> PAGEREF _Toc521320195 \h </w:instrText>
        </w:r>
        <w:r w:rsidR="00E654A3">
          <w:rPr>
            <w:noProof/>
            <w:webHidden/>
          </w:rPr>
        </w:r>
        <w:r w:rsidR="00E654A3">
          <w:rPr>
            <w:noProof/>
            <w:webHidden/>
          </w:rPr>
          <w:fldChar w:fldCharType="separate"/>
        </w:r>
        <w:r w:rsidR="00E654A3">
          <w:rPr>
            <w:noProof/>
            <w:webHidden/>
          </w:rPr>
          <w:t>72</w:t>
        </w:r>
        <w:r w:rsidR="00E654A3">
          <w:rPr>
            <w:noProof/>
            <w:webHidden/>
          </w:rPr>
          <w:fldChar w:fldCharType="end"/>
        </w:r>
      </w:hyperlink>
    </w:p>
    <w:p w14:paraId="74C5FE68" w14:textId="6A827AD4" w:rsidR="00E654A3" w:rsidRDefault="00151519">
      <w:pPr>
        <w:pStyle w:val="TOC1"/>
        <w:rPr>
          <w:rFonts w:asciiTheme="minorHAnsi" w:eastAsiaTheme="minorEastAsia" w:hAnsiTheme="minorHAnsi" w:cstheme="minorBidi"/>
          <w:b w:val="0"/>
          <w:noProof/>
          <w:sz w:val="22"/>
          <w:lang w:val="fr-BE" w:eastAsia="fr-BE"/>
        </w:rPr>
      </w:pPr>
      <w:hyperlink w:anchor="_Toc521320196" w:history="1">
        <w:r w:rsidR="00E654A3" w:rsidRPr="00651134">
          <w:rPr>
            <w:rStyle w:val="Hyperlink"/>
            <w:noProof/>
          </w:rPr>
          <w:t xml:space="preserve">Metadata update </w:t>
        </w:r>
        <w:r w:rsidR="00E654A3" w:rsidRPr="00651134">
          <w:rPr>
            <w:rStyle w:val="Hyperlink"/>
            <w:rFonts w:ascii="Times New Roman" w:hAnsi="Times New Roman"/>
            <w:noProof/>
          </w:rPr>
          <w:t>-</w:t>
        </w:r>
        <w:r w:rsidR="00E654A3" w:rsidRPr="00651134">
          <w:rPr>
            <w:rStyle w:val="Hyperlink"/>
            <w:noProof/>
          </w:rPr>
          <w:t xml:space="preserve"> last update</w:t>
        </w:r>
        <w:r w:rsidR="00E654A3">
          <w:rPr>
            <w:noProof/>
            <w:webHidden/>
          </w:rPr>
          <w:tab/>
        </w:r>
        <w:r w:rsidR="00E654A3">
          <w:rPr>
            <w:noProof/>
            <w:webHidden/>
          </w:rPr>
          <w:fldChar w:fldCharType="begin"/>
        </w:r>
        <w:r w:rsidR="00E654A3">
          <w:rPr>
            <w:noProof/>
            <w:webHidden/>
          </w:rPr>
          <w:instrText xml:space="preserve"> PAGEREF _Toc521320196 \h </w:instrText>
        </w:r>
        <w:r w:rsidR="00E654A3">
          <w:rPr>
            <w:noProof/>
            <w:webHidden/>
          </w:rPr>
        </w:r>
        <w:r w:rsidR="00E654A3">
          <w:rPr>
            <w:noProof/>
            <w:webHidden/>
          </w:rPr>
          <w:fldChar w:fldCharType="separate"/>
        </w:r>
        <w:r w:rsidR="00E654A3">
          <w:rPr>
            <w:noProof/>
            <w:webHidden/>
          </w:rPr>
          <w:t>73</w:t>
        </w:r>
        <w:r w:rsidR="00E654A3">
          <w:rPr>
            <w:noProof/>
            <w:webHidden/>
          </w:rPr>
          <w:fldChar w:fldCharType="end"/>
        </w:r>
      </w:hyperlink>
    </w:p>
    <w:p w14:paraId="6ABDD191" w14:textId="34A9E25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9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META_LAST_UPDATE</w:t>
        </w:r>
        <w:r w:rsidR="00E654A3">
          <w:rPr>
            <w:noProof/>
            <w:webHidden/>
          </w:rPr>
          <w:tab/>
        </w:r>
        <w:r w:rsidR="00E654A3">
          <w:rPr>
            <w:noProof/>
            <w:webHidden/>
          </w:rPr>
          <w:fldChar w:fldCharType="begin"/>
        </w:r>
        <w:r w:rsidR="00E654A3">
          <w:rPr>
            <w:noProof/>
            <w:webHidden/>
          </w:rPr>
          <w:instrText xml:space="preserve"> PAGEREF _Toc521320197 \h </w:instrText>
        </w:r>
        <w:r w:rsidR="00E654A3">
          <w:rPr>
            <w:noProof/>
            <w:webHidden/>
          </w:rPr>
        </w:r>
        <w:r w:rsidR="00E654A3">
          <w:rPr>
            <w:noProof/>
            <w:webHidden/>
          </w:rPr>
          <w:fldChar w:fldCharType="separate"/>
        </w:r>
        <w:r w:rsidR="00E654A3">
          <w:rPr>
            <w:noProof/>
            <w:webHidden/>
          </w:rPr>
          <w:t>73</w:t>
        </w:r>
        <w:r w:rsidR="00E654A3">
          <w:rPr>
            <w:noProof/>
            <w:webHidden/>
          </w:rPr>
          <w:fldChar w:fldCharType="end"/>
        </w:r>
      </w:hyperlink>
    </w:p>
    <w:p w14:paraId="0F1D9633" w14:textId="69A0970C" w:rsidR="00E654A3" w:rsidRDefault="00151519">
      <w:pPr>
        <w:pStyle w:val="TOC1"/>
        <w:rPr>
          <w:rFonts w:asciiTheme="minorHAnsi" w:eastAsiaTheme="minorEastAsia" w:hAnsiTheme="minorHAnsi" w:cstheme="minorBidi"/>
          <w:b w:val="0"/>
          <w:noProof/>
          <w:sz w:val="22"/>
          <w:lang w:val="fr-BE" w:eastAsia="fr-BE"/>
        </w:rPr>
      </w:pPr>
      <w:hyperlink w:anchor="_Toc521320198" w:history="1">
        <w:r w:rsidR="00E654A3" w:rsidRPr="00651134">
          <w:rPr>
            <w:rStyle w:val="Hyperlink"/>
            <w:noProof/>
          </w:rPr>
          <w:t>Model assumption error</w:t>
        </w:r>
        <w:r w:rsidR="00E654A3">
          <w:rPr>
            <w:noProof/>
            <w:webHidden/>
          </w:rPr>
          <w:tab/>
        </w:r>
        <w:r w:rsidR="00E654A3">
          <w:rPr>
            <w:noProof/>
            <w:webHidden/>
          </w:rPr>
          <w:fldChar w:fldCharType="begin"/>
        </w:r>
        <w:r w:rsidR="00E654A3">
          <w:rPr>
            <w:noProof/>
            <w:webHidden/>
          </w:rPr>
          <w:instrText xml:space="preserve"> PAGEREF _Toc521320198 \h </w:instrText>
        </w:r>
        <w:r w:rsidR="00E654A3">
          <w:rPr>
            <w:noProof/>
            <w:webHidden/>
          </w:rPr>
        </w:r>
        <w:r w:rsidR="00E654A3">
          <w:rPr>
            <w:noProof/>
            <w:webHidden/>
          </w:rPr>
          <w:fldChar w:fldCharType="separate"/>
        </w:r>
        <w:r w:rsidR="00E654A3">
          <w:rPr>
            <w:noProof/>
            <w:webHidden/>
          </w:rPr>
          <w:t>73</w:t>
        </w:r>
        <w:r w:rsidR="00E654A3">
          <w:rPr>
            <w:noProof/>
            <w:webHidden/>
          </w:rPr>
          <w:fldChar w:fldCharType="end"/>
        </w:r>
      </w:hyperlink>
    </w:p>
    <w:p w14:paraId="7D17D2ED" w14:textId="0089A94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19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MODEL_ASSUMP_ERR</w:t>
        </w:r>
        <w:r w:rsidR="00E654A3">
          <w:rPr>
            <w:noProof/>
            <w:webHidden/>
          </w:rPr>
          <w:tab/>
        </w:r>
        <w:r w:rsidR="00E654A3">
          <w:rPr>
            <w:noProof/>
            <w:webHidden/>
          </w:rPr>
          <w:fldChar w:fldCharType="begin"/>
        </w:r>
        <w:r w:rsidR="00E654A3">
          <w:rPr>
            <w:noProof/>
            <w:webHidden/>
          </w:rPr>
          <w:instrText xml:space="preserve"> PAGEREF _Toc521320199 \h </w:instrText>
        </w:r>
        <w:r w:rsidR="00E654A3">
          <w:rPr>
            <w:noProof/>
            <w:webHidden/>
          </w:rPr>
        </w:r>
        <w:r w:rsidR="00E654A3">
          <w:rPr>
            <w:noProof/>
            <w:webHidden/>
          </w:rPr>
          <w:fldChar w:fldCharType="separate"/>
        </w:r>
        <w:r w:rsidR="00E654A3">
          <w:rPr>
            <w:noProof/>
            <w:webHidden/>
          </w:rPr>
          <w:t>73</w:t>
        </w:r>
        <w:r w:rsidR="00E654A3">
          <w:rPr>
            <w:noProof/>
            <w:webHidden/>
          </w:rPr>
          <w:fldChar w:fldCharType="end"/>
        </w:r>
      </w:hyperlink>
    </w:p>
    <w:p w14:paraId="1603DB57" w14:textId="39F8467D" w:rsidR="00E654A3" w:rsidRDefault="00151519">
      <w:pPr>
        <w:pStyle w:val="TOC1"/>
        <w:rPr>
          <w:rFonts w:asciiTheme="minorHAnsi" w:eastAsiaTheme="minorEastAsia" w:hAnsiTheme="minorHAnsi" w:cstheme="minorBidi"/>
          <w:b w:val="0"/>
          <w:noProof/>
          <w:sz w:val="22"/>
          <w:lang w:val="fr-BE" w:eastAsia="fr-BE"/>
        </w:rPr>
      </w:pPr>
      <w:hyperlink w:anchor="_Toc521320200" w:history="1">
        <w:r w:rsidR="00E654A3" w:rsidRPr="00651134">
          <w:rPr>
            <w:rStyle w:val="Hyperlink"/>
            <w:rFonts w:ascii="Times New Roman" w:hAnsi="Times New Roman"/>
            <w:noProof/>
          </w:rPr>
          <w:t>Multilateral exchange</w:t>
        </w:r>
        <w:r w:rsidR="00E654A3">
          <w:rPr>
            <w:noProof/>
            <w:webHidden/>
          </w:rPr>
          <w:tab/>
        </w:r>
        <w:r w:rsidR="00E654A3">
          <w:rPr>
            <w:noProof/>
            <w:webHidden/>
          </w:rPr>
          <w:fldChar w:fldCharType="begin"/>
        </w:r>
        <w:r w:rsidR="00E654A3">
          <w:rPr>
            <w:noProof/>
            <w:webHidden/>
          </w:rPr>
          <w:instrText xml:space="preserve"> PAGEREF _Toc521320200 \h </w:instrText>
        </w:r>
        <w:r w:rsidR="00E654A3">
          <w:rPr>
            <w:noProof/>
            <w:webHidden/>
          </w:rPr>
        </w:r>
        <w:r w:rsidR="00E654A3">
          <w:rPr>
            <w:noProof/>
            <w:webHidden/>
          </w:rPr>
          <w:fldChar w:fldCharType="separate"/>
        </w:r>
        <w:r w:rsidR="00E654A3">
          <w:rPr>
            <w:noProof/>
            <w:webHidden/>
          </w:rPr>
          <w:t>73</w:t>
        </w:r>
        <w:r w:rsidR="00E654A3">
          <w:rPr>
            <w:noProof/>
            <w:webHidden/>
          </w:rPr>
          <w:fldChar w:fldCharType="end"/>
        </w:r>
      </w:hyperlink>
    </w:p>
    <w:p w14:paraId="2D025B38" w14:textId="6FCFAA3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MULTI_EXCHGE</w:t>
        </w:r>
        <w:r w:rsidR="00E654A3">
          <w:rPr>
            <w:noProof/>
            <w:webHidden/>
          </w:rPr>
          <w:tab/>
        </w:r>
        <w:r w:rsidR="00E654A3">
          <w:rPr>
            <w:noProof/>
            <w:webHidden/>
          </w:rPr>
          <w:fldChar w:fldCharType="begin"/>
        </w:r>
        <w:r w:rsidR="00E654A3">
          <w:rPr>
            <w:noProof/>
            <w:webHidden/>
          </w:rPr>
          <w:instrText xml:space="preserve"> PAGEREF _Toc521320201 \h </w:instrText>
        </w:r>
        <w:r w:rsidR="00E654A3">
          <w:rPr>
            <w:noProof/>
            <w:webHidden/>
          </w:rPr>
        </w:r>
        <w:r w:rsidR="00E654A3">
          <w:rPr>
            <w:noProof/>
            <w:webHidden/>
          </w:rPr>
          <w:fldChar w:fldCharType="separate"/>
        </w:r>
        <w:r w:rsidR="00E654A3">
          <w:rPr>
            <w:noProof/>
            <w:webHidden/>
          </w:rPr>
          <w:t>74</w:t>
        </w:r>
        <w:r w:rsidR="00E654A3">
          <w:rPr>
            <w:noProof/>
            <w:webHidden/>
          </w:rPr>
          <w:fldChar w:fldCharType="end"/>
        </w:r>
      </w:hyperlink>
    </w:p>
    <w:p w14:paraId="4E72392D" w14:textId="1DCF6462" w:rsidR="00E654A3" w:rsidRDefault="00151519">
      <w:pPr>
        <w:pStyle w:val="TOC1"/>
        <w:rPr>
          <w:rFonts w:asciiTheme="minorHAnsi" w:eastAsiaTheme="minorEastAsia" w:hAnsiTheme="minorHAnsi" w:cstheme="minorBidi"/>
          <w:b w:val="0"/>
          <w:noProof/>
          <w:sz w:val="22"/>
          <w:lang w:val="fr-BE" w:eastAsia="fr-BE"/>
        </w:rPr>
      </w:pPr>
      <w:hyperlink w:anchor="_Toc521320202" w:history="1">
        <w:r w:rsidR="00E654A3" w:rsidRPr="00651134">
          <w:rPr>
            <w:rStyle w:val="Hyperlink"/>
            <w:noProof/>
          </w:rPr>
          <w:t>Nameable Artefact</w:t>
        </w:r>
        <w:r w:rsidR="00E654A3">
          <w:rPr>
            <w:noProof/>
            <w:webHidden/>
          </w:rPr>
          <w:tab/>
        </w:r>
        <w:r w:rsidR="00E654A3">
          <w:rPr>
            <w:noProof/>
            <w:webHidden/>
          </w:rPr>
          <w:fldChar w:fldCharType="begin"/>
        </w:r>
        <w:r w:rsidR="00E654A3">
          <w:rPr>
            <w:noProof/>
            <w:webHidden/>
          </w:rPr>
          <w:instrText xml:space="preserve"> PAGEREF _Toc521320202 \h </w:instrText>
        </w:r>
        <w:r w:rsidR="00E654A3">
          <w:rPr>
            <w:noProof/>
            <w:webHidden/>
          </w:rPr>
        </w:r>
        <w:r w:rsidR="00E654A3">
          <w:rPr>
            <w:noProof/>
            <w:webHidden/>
          </w:rPr>
          <w:fldChar w:fldCharType="separate"/>
        </w:r>
        <w:r w:rsidR="00E654A3">
          <w:rPr>
            <w:noProof/>
            <w:webHidden/>
          </w:rPr>
          <w:t>74</w:t>
        </w:r>
        <w:r w:rsidR="00E654A3">
          <w:rPr>
            <w:noProof/>
            <w:webHidden/>
          </w:rPr>
          <w:fldChar w:fldCharType="end"/>
        </w:r>
      </w:hyperlink>
    </w:p>
    <w:p w14:paraId="0F085848" w14:textId="23B5E73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0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NAMEABLE_ART</w:t>
        </w:r>
        <w:r w:rsidR="00E654A3">
          <w:rPr>
            <w:noProof/>
            <w:webHidden/>
          </w:rPr>
          <w:tab/>
        </w:r>
        <w:r w:rsidR="00E654A3">
          <w:rPr>
            <w:noProof/>
            <w:webHidden/>
          </w:rPr>
          <w:fldChar w:fldCharType="begin"/>
        </w:r>
        <w:r w:rsidR="00E654A3">
          <w:rPr>
            <w:noProof/>
            <w:webHidden/>
          </w:rPr>
          <w:instrText xml:space="preserve"> PAGEREF _Toc521320203 \h </w:instrText>
        </w:r>
        <w:r w:rsidR="00E654A3">
          <w:rPr>
            <w:noProof/>
            <w:webHidden/>
          </w:rPr>
        </w:r>
        <w:r w:rsidR="00E654A3">
          <w:rPr>
            <w:noProof/>
            <w:webHidden/>
          </w:rPr>
          <w:fldChar w:fldCharType="separate"/>
        </w:r>
        <w:r w:rsidR="00E654A3">
          <w:rPr>
            <w:noProof/>
            <w:webHidden/>
          </w:rPr>
          <w:t>74</w:t>
        </w:r>
        <w:r w:rsidR="00E654A3">
          <w:rPr>
            <w:noProof/>
            <w:webHidden/>
          </w:rPr>
          <w:fldChar w:fldCharType="end"/>
        </w:r>
      </w:hyperlink>
    </w:p>
    <w:p w14:paraId="4E2F68F8" w14:textId="7FAE2966" w:rsidR="00E654A3" w:rsidRDefault="00151519">
      <w:pPr>
        <w:pStyle w:val="TOC1"/>
        <w:rPr>
          <w:rFonts w:asciiTheme="minorHAnsi" w:eastAsiaTheme="minorEastAsia" w:hAnsiTheme="minorHAnsi" w:cstheme="minorBidi"/>
          <w:b w:val="0"/>
          <w:noProof/>
          <w:sz w:val="22"/>
          <w:lang w:val="fr-BE" w:eastAsia="fr-BE"/>
        </w:rPr>
      </w:pPr>
      <w:hyperlink w:anchor="_Toc521320204" w:history="1">
        <w:r w:rsidR="00E654A3" w:rsidRPr="00651134">
          <w:rPr>
            <w:rStyle w:val="Hyperlink"/>
            <w:noProof/>
          </w:rPr>
          <w:t>Non-response error</w:t>
        </w:r>
        <w:r w:rsidR="00E654A3">
          <w:rPr>
            <w:noProof/>
            <w:webHidden/>
          </w:rPr>
          <w:tab/>
        </w:r>
        <w:r w:rsidR="00E654A3">
          <w:rPr>
            <w:noProof/>
            <w:webHidden/>
          </w:rPr>
          <w:fldChar w:fldCharType="begin"/>
        </w:r>
        <w:r w:rsidR="00E654A3">
          <w:rPr>
            <w:noProof/>
            <w:webHidden/>
          </w:rPr>
          <w:instrText xml:space="preserve"> PAGEREF _Toc521320204 \h </w:instrText>
        </w:r>
        <w:r w:rsidR="00E654A3">
          <w:rPr>
            <w:noProof/>
            <w:webHidden/>
          </w:rPr>
        </w:r>
        <w:r w:rsidR="00E654A3">
          <w:rPr>
            <w:noProof/>
            <w:webHidden/>
          </w:rPr>
          <w:fldChar w:fldCharType="separate"/>
        </w:r>
        <w:r w:rsidR="00E654A3">
          <w:rPr>
            <w:noProof/>
            <w:webHidden/>
          </w:rPr>
          <w:t>74</w:t>
        </w:r>
        <w:r w:rsidR="00E654A3">
          <w:rPr>
            <w:noProof/>
            <w:webHidden/>
          </w:rPr>
          <w:fldChar w:fldCharType="end"/>
        </w:r>
      </w:hyperlink>
    </w:p>
    <w:p w14:paraId="0BDACF62" w14:textId="18430F6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05"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NONRESPONSE_ERR</w:t>
        </w:r>
        <w:r w:rsidR="00E654A3">
          <w:rPr>
            <w:noProof/>
            <w:webHidden/>
          </w:rPr>
          <w:tab/>
        </w:r>
        <w:r w:rsidR="00E654A3">
          <w:rPr>
            <w:noProof/>
            <w:webHidden/>
          </w:rPr>
          <w:fldChar w:fldCharType="begin"/>
        </w:r>
        <w:r w:rsidR="00E654A3">
          <w:rPr>
            <w:noProof/>
            <w:webHidden/>
          </w:rPr>
          <w:instrText xml:space="preserve"> PAGEREF _Toc521320205 \h </w:instrText>
        </w:r>
        <w:r w:rsidR="00E654A3">
          <w:rPr>
            <w:noProof/>
            <w:webHidden/>
          </w:rPr>
        </w:r>
        <w:r w:rsidR="00E654A3">
          <w:rPr>
            <w:noProof/>
            <w:webHidden/>
          </w:rPr>
          <w:fldChar w:fldCharType="separate"/>
        </w:r>
        <w:r w:rsidR="00E654A3">
          <w:rPr>
            <w:noProof/>
            <w:webHidden/>
          </w:rPr>
          <w:t>75</w:t>
        </w:r>
        <w:r w:rsidR="00E654A3">
          <w:rPr>
            <w:noProof/>
            <w:webHidden/>
          </w:rPr>
          <w:fldChar w:fldCharType="end"/>
        </w:r>
      </w:hyperlink>
    </w:p>
    <w:p w14:paraId="64529B8C" w14:textId="61F5C53C"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06" w:history="1">
        <w:r w:rsidR="00E654A3" w:rsidRPr="00651134">
          <w:rPr>
            <w:rStyle w:val="Hyperlink"/>
            <w:noProof/>
          </w:rPr>
          <w:t>Non-sampling error</w:t>
        </w:r>
        <w:r w:rsidR="00E654A3">
          <w:rPr>
            <w:noProof/>
            <w:webHidden/>
          </w:rPr>
          <w:tab/>
        </w:r>
        <w:r w:rsidR="00E654A3">
          <w:rPr>
            <w:noProof/>
            <w:webHidden/>
          </w:rPr>
          <w:fldChar w:fldCharType="begin"/>
        </w:r>
        <w:r w:rsidR="00E654A3">
          <w:rPr>
            <w:noProof/>
            <w:webHidden/>
          </w:rPr>
          <w:instrText xml:space="preserve"> PAGEREF _Toc521320206 \h </w:instrText>
        </w:r>
        <w:r w:rsidR="00E654A3">
          <w:rPr>
            <w:noProof/>
            <w:webHidden/>
          </w:rPr>
        </w:r>
        <w:r w:rsidR="00E654A3">
          <w:rPr>
            <w:noProof/>
            <w:webHidden/>
          </w:rPr>
          <w:fldChar w:fldCharType="separate"/>
        </w:r>
        <w:r w:rsidR="00E654A3">
          <w:rPr>
            <w:noProof/>
            <w:webHidden/>
          </w:rPr>
          <w:t>75</w:t>
        </w:r>
        <w:r w:rsidR="00E654A3">
          <w:rPr>
            <w:noProof/>
            <w:webHidden/>
          </w:rPr>
          <w:fldChar w:fldCharType="end"/>
        </w:r>
      </w:hyperlink>
    </w:p>
    <w:p w14:paraId="5026257F" w14:textId="38C75AB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0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NONSAMPLING_ERR</w:t>
        </w:r>
        <w:r w:rsidR="00E654A3">
          <w:rPr>
            <w:noProof/>
            <w:webHidden/>
          </w:rPr>
          <w:tab/>
        </w:r>
        <w:r w:rsidR="00E654A3">
          <w:rPr>
            <w:noProof/>
            <w:webHidden/>
          </w:rPr>
          <w:fldChar w:fldCharType="begin"/>
        </w:r>
        <w:r w:rsidR="00E654A3">
          <w:rPr>
            <w:noProof/>
            <w:webHidden/>
          </w:rPr>
          <w:instrText xml:space="preserve"> PAGEREF _Toc521320207 \h </w:instrText>
        </w:r>
        <w:r w:rsidR="00E654A3">
          <w:rPr>
            <w:noProof/>
            <w:webHidden/>
          </w:rPr>
        </w:r>
        <w:r w:rsidR="00E654A3">
          <w:rPr>
            <w:noProof/>
            <w:webHidden/>
          </w:rPr>
          <w:fldChar w:fldCharType="separate"/>
        </w:r>
        <w:r w:rsidR="00E654A3">
          <w:rPr>
            <w:noProof/>
            <w:webHidden/>
          </w:rPr>
          <w:t>75</w:t>
        </w:r>
        <w:r w:rsidR="00E654A3">
          <w:rPr>
            <w:noProof/>
            <w:webHidden/>
          </w:rPr>
          <w:fldChar w:fldCharType="end"/>
        </w:r>
      </w:hyperlink>
    </w:p>
    <w:p w14:paraId="62795898" w14:textId="5EF969C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08" w:history="1">
        <w:r w:rsidR="00E654A3" w:rsidRPr="00651134">
          <w:rPr>
            <w:rStyle w:val="Hyperlink"/>
            <w:noProof/>
          </w:rPr>
          <w:t>Notification</w:t>
        </w:r>
        <w:r w:rsidR="00E654A3">
          <w:rPr>
            <w:noProof/>
            <w:webHidden/>
          </w:rPr>
          <w:tab/>
        </w:r>
        <w:r w:rsidR="00E654A3">
          <w:rPr>
            <w:noProof/>
            <w:webHidden/>
          </w:rPr>
          <w:fldChar w:fldCharType="begin"/>
        </w:r>
        <w:r w:rsidR="00E654A3">
          <w:rPr>
            <w:noProof/>
            <w:webHidden/>
          </w:rPr>
          <w:instrText xml:space="preserve"> PAGEREF _Toc521320208 \h </w:instrText>
        </w:r>
        <w:r w:rsidR="00E654A3">
          <w:rPr>
            <w:noProof/>
            <w:webHidden/>
          </w:rPr>
        </w:r>
        <w:r w:rsidR="00E654A3">
          <w:rPr>
            <w:noProof/>
            <w:webHidden/>
          </w:rPr>
          <w:fldChar w:fldCharType="separate"/>
        </w:r>
        <w:r w:rsidR="00E654A3">
          <w:rPr>
            <w:noProof/>
            <w:webHidden/>
          </w:rPr>
          <w:t>76</w:t>
        </w:r>
        <w:r w:rsidR="00E654A3">
          <w:rPr>
            <w:noProof/>
            <w:webHidden/>
          </w:rPr>
          <w:fldChar w:fldCharType="end"/>
        </w:r>
      </w:hyperlink>
    </w:p>
    <w:p w14:paraId="6448A8CA" w14:textId="0DEB8BB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0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NOTIFICATION</w:t>
        </w:r>
        <w:r w:rsidR="00E654A3">
          <w:rPr>
            <w:noProof/>
            <w:webHidden/>
          </w:rPr>
          <w:tab/>
        </w:r>
        <w:r w:rsidR="00E654A3">
          <w:rPr>
            <w:noProof/>
            <w:webHidden/>
          </w:rPr>
          <w:fldChar w:fldCharType="begin"/>
        </w:r>
        <w:r w:rsidR="00E654A3">
          <w:rPr>
            <w:noProof/>
            <w:webHidden/>
          </w:rPr>
          <w:instrText xml:space="preserve"> PAGEREF _Toc521320209 \h </w:instrText>
        </w:r>
        <w:r w:rsidR="00E654A3">
          <w:rPr>
            <w:noProof/>
            <w:webHidden/>
          </w:rPr>
        </w:r>
        <w:r w:rsidR="00E654A3">
          <w:rPr>
            <w:noProof/>
            <w:webHidden/>
          </w:rPr>
          <w:fldChar w:fldCharType="separate"/>
        </w:r>
        <w:r w:rsidR="00E654A3">
          <w:rPr>
            <w:noProof/>
            <w:webHidden/>
          </w:rPr>
          <w:t>76</w:t>
        </w:r>
        <w:r w:rsidR="00E654A3">
          <w:rPr>
            <w:noProof/>
            <w:webHidden/>
          </w:rPr>
          <w:fldChar w:fldCharType="end"/>
        </w:r>
      </w:hyperlink>
    </w:p>
    <w:p w14:paraId="52804AF6" w14:textId="4FF984F8"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10" w:history="1">
        <w:r w:rsidR="00E654A3" w:rsidRPr="00651134">
          <w:rPr>
            <w:rStyle w:val="Hyperlink"/>
            <w:noProof/>
          </w:rPr>
          <w:t>Observation pre-break value</w:t>
        </w:r>
        <w:r w:rsidR="00E654A3">
          <w:rPr>
            <w:noProof/>
            <w:webHidden/>
          </w:rPr>
          <w:tab/>
        </w:r>
        <w:r w:rsidR="00E654A3">
          <w:rPr>
            <w:noProof/>
            <w:webHidden/>
          </w:rPr>
          <w:fldChar w:fldCharType="begin"/>
        </w:r>
        <w:r w:rsidR="00E654A3">
          <w:rPr>
            <w:noProof/>
            <w:webHidden/>
          </w:rPr>
          <w:instrText xml:space="preserve"> PAGEREF _Toc521320210 \h </w:instrText>
        </w:r>
        <w:r w:rsidR="00E654A3">
          <w:rPr>
            <w:noProof/>
            <w:webHidden/>
          </w:rPr>
        </w:r>
        <w:r w:rsidR="00E654A3">
          <w:rPr>
            <w:noProof/>
            <w:webHidden/>
          </w:rPr>
          <w:fldChar w:fldCharType="separate"/>
        </w:r>
        <w:r w:rsidR="00E654A3">
          <w:rPr>
            <w:noProof/>
            <w:webHidden/>
          </w:rPr>
          <w:t>76</w:t>
        </w:r>
        <w:r w:rsidR="00E654A3">
          <w:rPr>
            <w:noProof/>
            <w:webHidden/>
          </w:rPr>
          <w:fldChar w:fldCharType="end"/>
        </w:r>
      </w:hyperlink>
    </w:p>
    <w:p w14:paraId="1EC8A9B1" w14:textId="4F9D166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1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PRE_BREAK_VALUE</w:t>
        </w:r>
        <w:r w:rsidR="00E654A3">
          <w:rPr>
            <w:noProof/>
            <w:webHidden/>
          </w:rPr>
          <w:tab/>
        </w:r>
        <w:r w:rsidR="00E654A3">
          <w:rPr>
            <w:noProof/>
            <w:webHidden/>
          </w:rPr>
          <w:fldChar w:fldCharType="begin"/>
        </w:r>
        <w:r w:rsidR="00E654A3">
          <w:rPr>
            <w:noProof/>
            <w:webHidden/>
          </w:rPr>
          <w:instrText xml:space="preserve"> PAGEREF _Toc521320211 \h </w:instrText>
        </w:r>
        <w:r w:rsidR="00E654A3">
          <w:rPr>
            <w:noProof/>
            <w:webHidden/>
          </w:rPr>
        </w:r>
        <w:r w:rsidR="00E654A3">
          <w:rPr>
            <w:noProof/>
            <w:webHidden/>
          </w:rPr>
          <w:fldChar w:fldCharType="separate"/>
        </w:r>
        <w:r w:rsidR="00E654A3">
          <w:rPr>
            <w:noProof/>
            <w:webHidden/>
          </w:rPr>
          <w:t>76</w:t>
        </w:r>
        <w:r w:rsidR="00E654A3">
          <w:rPr>
            <w:noProof/>
            <w:webHidden/>
          </w:rPr>
          <w:fldChar w:fldCharType="end"/>
        </w:r>
      </w:hyperlink>
    </w:p>
    <w:p w14:paraId="1322BB7A" w14:textId="633BF8E0"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12" w:history="1">
        <w:r w:rsidR="00E654A3" w:rsidRPr="00651134">
          <w:rPr>
            <w:rStyle w:val="Hyperlink"/>
            <w:noProof/>
          </w:rPr>
          <w:t>Observation status</w:t>
        </w:r>
        <w:r w:rsidR="00E654A3">
          <w:rPr>
            <w:noProof/>
            <w:webHidden/>
          </w:rPr>
          <w:tab/>
        </w:r>
        <w:r w:rsidR="00E654A3">
          <w:rPr>
            <w:noProof/>
            <w:webHidden/>
          </w:rPr>
          <w:fldChar w:fldCharType="begin"/>
        </w:r>
        <w:r w:rsidR="00E654A3">
          <w:rPr>
            <w:noProof/>
            <w:webHidden/>
          </w:rPr>
          <w:instrText xml:space="preserve"> PAGEREF _Toc521320212 \h </w:instrText>
        </w:r>
        <w:r w:rsidR="00E654A3">
          <w:rPr>
            <w:noProof/>
            <w:webHidden/>
          </w:rPr>
        </w:r>
        <w:r w:rsidR="00E654A3">
          <w:rPr>
            <w:noProof/>
            <w:webHidden/>
          </w:rPr>
          <w:fldChar w:fldCharType="separate"/>
        </w:r>
        <w:r w:rsidR="00E654A3">
          <w:rPr>
            <w:noProof/>
            <w:webHidden/>
          </w:rPr>
          <w:t>76</w:t>
        </w:r>
        <w:r w:rsidR="00E654A3">
          <w:rPr>
            <w:noProof/>
            <w:webHidden/>
          </w:rPr>
          <w:fldChar w:fldCharType="end"/>
        </w:r>
      </w:hyperlink>
    </w:p>
    <w:p w14:paraId="367EF86F" w14:textId="7CFEE994"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21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OBS_STATUS</w:t>
        </w:r>
        <w:r w:rsidR="00E654A3">
          <w:rPr>
            <w:noProof/>
            <w:webHidden/>
          </w:rPr>
          <w:tab/>
        </w:r>
        <w:r w:rsidR="00E654A3">
          <w:rPr>
            <w:noProof/>
            <w:webHidden/>
          </w:rPr>
          <w:fldChar w:fldCharType="begin"/>
        </w:r>
        <w:r w:rsidR="00E654A3">
          <w:rPr>
            <w:noProof/>
            <w:webHidden/>
          </w:rPr>
          <w:instrText xml:space="preserve"> PAGEREF _Toc521320213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400D8E3F" w14:textId="0949619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1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CL_OBS_STATUS</w:t>
        </w:r>
        <w:r w:rsidR="00E654A3">
          <w:rPr>
            <w:noProof/>
            <w:webHidden/>
          </w:rPr>
          <w:tab/>
        </w:r>
        <w:r w:rsidR="00E654A3">
          <w:rPr>
            <w:noProof/>
            <w:webHidden/>
          </w:rPr>
          <w:fldChar w:fldCharType="begin"/>
        </w:r>
        <w:r w:rsidR="00E654A3">
          <w:rPr>
            <w:noProof/>
            <w:webHidden/>
          </w:rPr>
          <w:instrText xml:space="preserve"> PAGEREF _Toc521320214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6316CB25" w14:textId="259F9E5C" w:rsidR="00E654A3" w:rsidRDefault="00151519">
      <w:pPr>
        <w:pStyle w:val="TOC1"/>
        <w:rPr>
          <w:rFonts w:asciiTheme="minorHAnsi" w:eastAsiaTheme="minorEastAsia" w:hAnsiTheme="minorHAnsi" w:cstheme="minorBidi"/>
          <w:b w:val="0"/>
          <w:noProof/>
          <w:sz w:val="22"/>
          <w:lang w:val="fr-BE" w:eastAsia="fr-BE"/>
        </w:rPr>
      </w:pPr>
      <w:hyperlink w:anchor="_Toc521320215" w:history="1">
        <w:r w:rsidR="00E654A3" w:rsidRPr="00651134">
          <w:rPr>
            <w:rStyle w:val="Hyperlink"/>
            <w:noProof/>
          </w:rPr>
          <w:t>Observation Value</w:t>
        </w:r>
        <w:r w:rsidR="00E654A3">
          <w:rPr>
            <w:noProof/>
            <w:webHidden/>
          </w:rPr>
          <w:tab/>
        </w:r>
        <w:r w:rsidR="00E654A3">
          <w:rPr>
            <w:noProof/>
            <w:webHidden/>
          </w:rPr>
          <w:fldChar w:fldCharType="begin"/>
        </w:r>
        <w:r w:rsidR="00E654A3">
          <w:rPr>
            <w:noProof/>
            <w:webHidden/>
          </w:rPr>
          <w:instrText xml:space="preserve"> PAGEREF _Toc521320215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7C7C367C" w14:textId="7E84C1D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1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OBS_VALUE</w:t>
        </w:r>
        <w:r w:rsidR="00E654A3">
          <w:rPr>
            <w:noProof/>
            <w:webHidden/>
          </w:rPr>
          <w:tab/>
        </w:r>
        <w:r w:rsidR="00E654A3">
          <w:rPr>
            <w:noProof/>
            <w:webHidden/>
          </w:rPr>
          <w:fldChar w:fldCharType="begin"/>
        </w:r>
        <w:r w:rsidR="00E654A3">
          <w:rPr>
            <w:noProof/>
            <w:webHidden/>
          </w:rPr>
          <w:instrText xml:space="preserve"> PAGEREF _Toc521320216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44433067" w14:textId="331C2741" w:rsidR="00E654A3" w:rsidRDefault="00151519">
      <w:pPr>
        <w:pStyle w:val="TOC1"/>
        <w:rPr>
          <w:rFonts w:asciiTheme="minorHAnsi" w:eastAsiaTheme="minorEastAsia" w:hAnsiTheme="minorHAnsi" w:cstheme="minorBidi"/>
          <w:b w:val="0"/>
          <w:noProof/>
          <w:sz w:val="22"/>
          <w:lang w:val="fr-BE" w:eastAsia="fr-BE"/>
        </w:rPr>
      </w:pPr>
      <w:hyperlink w:anchor="_Toc521320217" w:history="1">
        <w:r w:rsidR="00E654A3" w:rsidRPr="00651134">
          <w:rPr>
            <w:rStyle w:val="Hyperlink"/>
            <w:noProof/>
          </w:rPr>
          <w:t>Occupation</w:t>
        </w:r>
        <w:r w:rsidR="00E654A3">
          <w:rPr>
            <w:noProof/>
            <w:webHidden/>
          </w:rPr>
          <w:tab/>
        </w:r>
        <w:r w:rsidR="00E654A3">
          <w:rPr>
            <w:noProof/>
            <w:webHidden/>
          </w:rPr>
          <w:fldChar w:fldCharType="begin"/>
        </w:r>
        <w:r w:rsidR="00E654A3">
          <w:rPr>
            <w:noProof/>
            <w:webHidden/>
          </w:rPr>
          <w:instrText xml:space="preserve"> PAGEREF _Toc521320217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60A4B4E9" w14:textId="270169A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1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OCCUPATION</w:t>
        </w:r>
        <w:r w:rsidR="00E654A3">
          <w:rPr>
            <w:noProof/>
            <w:webHidden/>
          </w:rPr>
          <w:tab/>
        </w:r>
        <w:r w:rsidR="00E654A3">
          <w:rPr>
            <w:noProof/>
            <w:webHidden/>
          </w:rPr>
          <w:fldChar w:fldCharType="begin"/>
        </w:r>
        <w:r w:rsidR="00E654A3">
          <w:rPr>
            <w:noProof/>
            <w:webHidden/>
          </w:rPr>
          <w:instrText xml:space="preserve"> PAGEREF _Toc521320218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29BD3227" w14:textId="266F864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1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CL_OCCUPATION</w:t>
        </w:r>
        <w:r w:rsidR="00E654A3">
          <w:rPr>
            <w:noProof/>
            <w:webHidden/>
          </w:rPr>
          <w:tab/>
        </w:r>
        <w:r w:rsidR="00E654A3">
          <w:rPr>
            <w:noProof/>
            <w:webHidden/>
          </w:rPr>
          <w:fldChar w:fldCharType="begin"/>
        </w:r>
        <w:r w:rsidR="00E654A3">
          <w:rPr>
            <w:noProof/>
            <w:webHidden/>
          </w:rPr>
          <w:instrText xml:space="preserve"> PAGEREF _Toc521320219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5A39BE09" w14:textId="2AB839BB" w:rsidR="00E654A3" w:rsidRDefault="00151519">
      <w:pPr>
        <w:pStyle w:val="TOC1"/>
        <w:rPr>
          <w:rFonts w:asciiTheme="minorHAnsi" w:eastAsiaTheme="minorEastAsia" w:hAnsiTheme="minorHAnsi" w:cstheme="minorBidi"/>
          <w:b w:val="0"/>
          <w:noProof/>
          <w:sz w:val="22"/>
          <w:lang w:val="fr-BE" w:eastAsia="fr-BE"/>
        </w:rPr>
      </w:pPr>
      <w:hyperlink w:anchor="_Toc521320220" w:history="1">
        <w:r w:rsidR="00E654A3" w:rsidRPr="00651134">
          <w:rPr>
            <w:rStyle w:val="Hyperlink"/>
            <w:noProof/>
          </w:rPr>
          <w:t>Organisation Unit Scheme</w:t>
        </w:r>
        <w:r w:rsidR="00E654A3">
          <w:rPr>
            <w:noProof/>
            <w:webHidden/>
          </w:rPr>
          <w:tab/>
        </w:r>
        <w:r w:rsidR="00E654A3">
          <w:rPr>
            <w:noProof/>
            <w:webHidden/>
          </w:rPr>
          <w:fldChar w:fldCharType="begin"/>
        </w:r>
        <w:r w:rsidR="00E654A3">
          <w:rPr>
            <w:noProof/>
            <w:webHidden/>
          </w:rPr>
          <w:instrText xml:space="preserve"> PAGEREF _Toc521320220 \h </w:instrText>
        </w:r>
        <w:r w:rsidR="00E654A3">
          <w:rPr>
            <w:noProof/>
            <w:webHidden/>
          </w:rPr>
        </w:r>
        <w:r w:rsidR="00E654A3">
          <w:rPr>
            <w:noProof/>
            <w:webHidden/>
          </w:rPr>
          <w:fldChar w:fldCharType="separate"/>
        </w:r>
        <w:r w:rsidR="00E654A3">
          <w:rPr>
            <w:noProof/>
            <w:webHidden/>
          </w:rPr>
          <w:t>77</w:t>
        </w:r>
        <w:r w:rsidR="00E654A3">
          <w:rPr>
            <w:noProof/>
            <w:webHidden/>
          </w:rPr>
          <w:fldChar w:fldCharType="end"/>
        </w:r>
      </w:hyperlink>
    </w:p>
    <w:p w14:paraId="743C3E20" w14:textId="50B6F07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2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ORG_UNIT_SCH</w:t>
        </w:r>
        <w:r w:rsidR="00E654A3">
          <w:rPr>
            <w:noProof/>
            <w:webHidden/>
          </w:rPr>
          <w:tab/>
        </w:r>
        <w:r w:rsidR="00E654A3">
          <w:rPr>
            <w:noProof/>
            <w:webHidden/>
          </w:rPr>
          <w:fldChar w:fldCharType="begin"/>
        </w:r>
        <w:r w:rsidR="00E654A3">
          <w:rPr>
            <w:noProof/>
            <w:webHidden/>
          </w:rPr>
          <w:instrText xml:space="preserve"> PAGEREF _Toc521320221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4628502E" w14:textId="1521FEA7" w:rsidR="00E654A3" w:rsidRDefault="00151519">
      <w:pPr>
        <w:pStyle w:val="TOC1"/>
        <w:rPr>
          <w:rFonts w:asciiTheme="minorHAnsi" w:eastAsiaTheme="minorEastAsia" w:hAnsiTheme="minorHAnsi" w:cstheme="minorBidi"/>
          <w:b w:val="0"/>
          <w:noProof/>
          <w:sz w:val="22"/>
          <w:lang w:val="fr-BE" w:eastAsia="fr-BE"/>
        </w:rPr>
      </w:pPr>
      <w:hyperlink w:anchor="_Toc521320222" w:history="1">
        <w:r w:rsidR="00E654A3" w:rsidRPr="00651134">
          <w:rPr>
            <w:rStyle w:val="Hyperlink"/>
            <w:noProof/>
          </w:rPr>
          <w:t>Ownership group</w:t>
        </w:r>
        <w:r w:rsidR="00E654A3">
          <w:rPr>
            <w:noProof/>
            <w:webHidden/>
          </w:rPr>
          <w:tab/>
        </w:r>
        <w:r w:rsidR="00E654A3">
          <w:rPr>
            <w:noProof/>
            <w:webHidden/>
          </w:rPr>
          <w:fldChar w:fldCharType="begin"/>
        </w:r>
        <w:r w:rsidR="00E654A3">
          <w:rPr>
            <w:noProof/>
            <w:webHidden/>
          </w:rPr>
          <w:instrText xml:space="preserve"> PAGEREF _Toc521320222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1398C69C" w14:textId="64030A5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2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OWNER_GRP</w:t>
        </w:r>
        <w:r w:rsidR="00E654A3">
          <w:rPr>
            <w:noProof/>
            <w:webHidden/>
          </w:rPr>
          <w:tab/>
        </w:r>
        <w:r w:rsidR="00E654A3">
          <w:rPr>
            <w:noProof/>
            <w:webHidden/>
          </w:rPr>
          <w:fldChar w:fldCharType="begin"/>
        </w:r>
        <w:r w:rsidR="00E654A3">
          <w:rPr>
            <w:noProof/>
            <w:webHidden/>
          </w:rPr>
          <w:instrText xml:space="preserve"> PAGEREF _Toc521320223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6708169A" w14:textId="66221EA4" w:rsidR="00E654A3" w:rsidRDefault="00151519">
      <w:pPr>
        <w:pStyle w:val="TOC1"/>
        <w:rPr>
          <w:rFonts w:asciiTheme="minorHAnsi" w:eastAsiaTheme="minorEastAsia" w:hAnsiTheme="minorHAnsi" w:cstheme="minorBidi"/>
          <w:b w:val="0"/>
          <w:noProof/>
          <w:sz w:val="22"/>
          <w:lang w:val="fr-BE" w:eastAsia="fr-BE"/>
        </w:rPr>
      </w:pPr>
      <w:hyperlink w:anchor="_Toc521320224" w:history="1">
        <w:r w:rsidR="00E654A3" w:rsidRPr="00651134">
          <w:rPr>
            <w:rStyle w:val="Hyperlink"/>
            <w:rFonts w:ascii="Times New Roman" w:hAnsi="Times New Roman"/>
            <w:noProof/>
          </w:rPr>
          <w:t>Ownership sector</w:t>
        </w:r>
        <w:r w:rsidR="00E654A3">
          <w:rPr>
            <w:noProof/>
            <w:webHidden/>
          </w:rPr>
          <w:tab/>
        </w:r>
        <w:r w:rsidR="00E654A3">
          <w:rPr>
            <w:noProof/>
            <w:webHidden/>
          </w:rPr>
          <w:fldChar w:fldCharType="begin"/>
        </w:r>
        <w:r w:rsidR="00E654A3">
          <w:rPr>
            <w:noProof/>
            <w:webHidden/>
          </w:rPr>
          <w:instrText xml:space="preserve"> PAGEREF _Toc521320224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3C57FA2C" w14:textId="6E41121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2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ECON_OWNER</w:t>
        </w:r>
        <w:r w:rsidR="00E654A3">
          <w:rPr>
            <w:noProof/>
            <w:webHidden/>
          </w:rPr>
          <w:tab/>
        </w:r>
        <w:r w:rsidR="00E654A3">
          <w:rPr>
            <w:noProof/>
            <w:webHidden/>
          </w:rPr>
          <w:fldChar w:fldCharType="begin"/>
        </w:r>
        <w:r w:rsidR="00E654A3">
          <w:rPr>
            <w:noProof/>
            <w:webHidden/>
          </w:rPr>
          <w:instrText xml:space="preserve"> PAGEREF _Toc521320225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162536DD" w14:textId="1557D35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26"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CL_ECON_OWNER</w:t>
        </w:r>
        <w:r w:rsidR="00E654A3">
          <w:rPr>
            <w:noProof/>
            <w:webHidden/>
          </w:rPr>
          <w:tab/>
        </w:r>
        <w:r w:rsidR="00E654A3">
          <w:rPr>
            <w:noProof/>
            <w:webHidden/>
          </w:rPr>
          <w:fldChar w:fldCharType="begin"/>
        </w:r>
        <w:r w:rsidR="00E654A3">
          <w:rPr>
            <w:noProof/>
            <w:webHidden/>
          </w:rPr>
          <w:instrText xml:space="preserve"> PAGEREF _Toc521320226 \h </w:instrText>
        </w:r>
        <w:r w:rsidR="00E654A3">
          <w:rPr>
            <w:noProof/>
            <w:webHidden/>
          </w:rPr>
        </w:r>
        <w:r w:rsidR="00E654A3">
          <w:rPr>
            <w:noProof/>
            <w:webHidden/>
          </w:rPr>
          <w:fldChar w:fldCharType="separate"/>
        </w:r>
        <w:r w:rsidR="00E654A3">
          <w:rPr>
            <w:noProof/>
            <w:webHidden/>
          </w:rPr>
          <w:t>78</w:t>
        </w:r>
        <w:r w:rsidR="00E654A3">
          <w:rPr>
            <w:noProof/>
            <w:webHidden/>
          </w:rPr>
          <w:fldChar w:fldCharType="end"/>
        </w:r>
      </w:hyperlink>
    </w:p>
    <w:p w14:paraId="2CB67DB3" w14:textId="74DE4C19" w:rsidR="00E654A3" w:rsidRDefault="00151519">
      <w:pPr>
        <w:pStyle w:val="TOC1"/>
        <w:rPr>
          <w:rFonts w:asciiTheme="minorHAnsi" w:eastAsiaTheme="minorEastAsia" w:hAnsiTheme="minorHAnsi" w:cstheme="minorBidi"/>
          <w:b w:val="0"/>
          <w:noProof/>
          <w:sz w:val="22"/>
          <w:lang w:val="fr-BE" w:eastAsia="fr-BE"/>
        </w:rPr>
      </w:pPr>
      <w:hyperlink w:anchor="_Toc521320227" w:history="1">
        <w:r w:rsidR="00E654A3" w:rsidRPr="00651134">
          <w:rPr>
            <w:rStyle w:val="Hyperlink"/>
            <w:noProof/>
          </w:rPr>
          <w:t>Population coverage</w:t>
        </w:r>
        <w:r w:rsidR="00E654A3">
          <w:rPr>
            <w:noProof/>
            <w:webHidden/>
          </w:rPr>
          <w:tab/>
        </w:r>
        <w:r w:rsidR="00E654A3">
          <w:rPr>
            <w:noProof/>
            <w:webHidden/>
          </w:rPr>
          <w:fldChar w:fldCharType="begin"/>
        </w:r>
        <w:r w:rsidR="00E654A3">
          <w:rPr>
            <w:noProof/>
            <w:webHidden/>
          </w:rPr>
          <w:instrText xml:space="preserve"> PAGEREF _Toc521320227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70010574" w14:textId="32171E4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2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COVERAGE_POP</w:t>
        </w:r>
        <w:r w:rsidR="00E654A3">
          <w:rPr>
            <w:noProof/>
            <w:webHidden/>
          </w:rPr>
          <w:tab/>
        </w:r>
        <w:r w:rsidR="00E654A3">
          <w:rPr>
            <w:noProof/>
            <w:webHidden/>
          </w:rPr>
          <w:fldChar w:fldCharType="begin"/>
        </w:r>
        <w:r w:rsidR="00E654A3">
          <w:rPr>
            <w:noProof/>
            <w:webHidden/>
          </w:rPr>
          <w:instrText xml:space="preserve"> PAGEREF _Toc521320228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723B33A4" w14:textId="21987F1E" w:rsidR="00E654A3" w:rsidRDefault="00151519">
      <w:pPr>
        <w:pStyle w:val="TOC1"/>
        <w:rPr>
          <w:rFonts w:asciiTheme="minorHAnsi" w:eastAsiaTheme="minorEastAsia" w:hAnsiTheme="minorHAnsi" w:cstheme="minorBidi"/>
          <w:b w:val="0"/>
          <w:noProof/>
          <w:sz w:val="22"/>
          <w:lang w:val="fr-BE" w:eastAsia="fr-BE"/>
        </w:rPr>
      </w:pPr>
      <w:hyperlink w:anchor="_Toc521320229" w:history="1">
        <w:r w:rsidR="00E654A3" w:rsidRPr="00651134">
          <w:rPr>
            <w:rStyle w:val="Hyperlink"/>
            <w:noProof/>
          </w:rPr>
          <w:t>Preferred scale</w:t>
        </w:r>
        <w:r w:rsidR="00E654A3">
          <w:rPr>
            <w:noProof/>
            <w:webHidden/>
          </w:rPr>
          <w:tab/>
        </w:r>
        <w:r w:rsidR="00E654A3">
          <w:rPr>
            <w:noProof/>
            <w:webHidden/>
          </w:rPr>
          <w:fldChar w:fldCharType="begin"/>
        </w:r>
        <w:r w:rsidR="00E654A3">
          <w:rPr>
            <w:noProof/>
            <w:webHidden/>
          </w:rPr>
          <w:instrText xml:space="preserve"> PAGEREF _Toc521320229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64390832" w14:textId="02E800F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PREFERRED_SCALE</w:t>
        </w:r>
        <w:r w:rsidR="00E654A3">
          <w:rPr>
            <w:noProof/>
            <w:webHidden/>
          </w:rPr>
          <w:tab/>
        </w:r>
        <w:r w:rsidR="00E654A3">
          <w:rPr>
            <w:noProof/>
            <w:webHidden/>
          </w:rPr>
          <w:fldChar w:fldCharType="begin"/>
        </w:r>
        <w:r w:rsidR="00E654A3">
          <w:rPr>
            <w:noProof/>
            <w:webHidden/>
          </w:rPr>
          <w:instrText xml:space="preserve"> PAGEREF _Toc521320230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7AFC5C79" w14:textId="40D6DB07" w:rsidR="00E654A3" w:rsidRDefault="00151519">
      <w:pPr>
        <w:pStyle w:val="TOC1"/>
        <w:rPr>
          <w:rFonts w:asciiTheme="minorHAnsi" w:eastAsiaTheme="minorEastAsia" w:hAnsiTheme="minorHAnsi" w:cstheme="minorBidi"/>
          <w:b w:val="0"/>
          <w:noProof/>
          <w:sz w:val="22"/>
          <w:lang w:val="fr-BE" w:eastAsia="fr-BE"/>
        </w:rPr>
      </w:pPr>
      <w:hyperlink w:anchor="_Toc521320231" w:history="1">
        <w:r w:rsidR="00E654A3" w:rsidRPr="00651134">
          <w:rPr>
            <w:rStyle w:val="Hyperlink"/>
            <w:noProof/>
          </w:rPr>
          <w:t>Price adjustment</w:t>
        </w:r>
        <w:r w:rsidR="00E654A3">
          <w:rPr>
            <w:noProof/>
            <w:webHidden/>
          </w:rPr>
          <w:tab/>
        </w:r>
        <w:r w:rsidR="00E654A3">
          <w:rPr>
            <w:noProof/>
            <w:webHidden/>
          </w:rPr>
          <w:fldChar w:fldCharType="begin"/>
        </w:r>
        <w:r w:rsidR="00E654A3">
          <w:rPr>
            <w:noProof/>
            <w:webHidden/>
          </w:rPr>
          <w:instrText xml:space="preserve"> PAGEREF _Toc521320231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3E7486E4" w14:textId="08C8303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PRICE_ADJUST</w:t>
        </w:r>
        <w:r w:rsidR="00E654A3">
          <w:rPr>
            <w:noProof/>
            <w:webHidden/>
          </w:rPr>
          <w:tab/>
        </w:r>
        <w:r w:rsidR="00E654A3">
          <w:rPr>
            <w:noProof/>
            <w:webHidden/>
          </w:rPr>
          <w:fldChar w:fldCharType="begin"/>
        </w:r>
        <w:r w:rsidR="00E654A3">
          <w:rPr>
            <w:noProof/>
            <w:webHidden/>
          </w:rPr>
          <w:instrText xml:space="preserve"> PAGEREF _Toc521320232 \h </w:instrText>
        </w:r>
        <w:r w:rsidR="00E654A3">
          <w:rPr>
            <w:noProof/>
            <w:webHidden/>
          </w:rPr>
        </w:r>
        <w:r w:rsidR="00E654A3">
          <w:rPr>
            <w:noProof/>
            <w:webHidden/>
          </w:rPr>
          <w:fldChar w:fldCharType="separate"/>
        </w:r>
        <w:r w:rsidR="00E654A3">
          <w:rPr>
            <w:noProof/>
            <w:webHidden/>
          </w:rPr>
          <w:t>79</w:t>
        </w:r>
        <w:r w:rsidR="00E654A3">
          <w:rPr>
            <w:noProof/>
            <w:webHidden/>
          </w:rPr>
          <w:fldChar w:fldCharType="end"/>
        </w:r>
      </w:hyperlink>
    </w:p>
    <w:p w14:paraId="1767B943" w14:textId="55BC48F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3"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CL_PRICE_ADJUST</w:t>
        </w:r>
        <w:r w:rsidR="00E654A3">
          <w:rPr>
            <w:noProof/>
            <w:webHidden/>
          </w:rPr>
          <w:tab/>
        </w:r>
        <w:r w:rsidR="00E654A3">
          <w:rPr>
            <w:noProof/>
            <w:webHidden/>
          </w:rPr>
          <w:fldChar w:fldCharType="begin"/>
        </w:r>
        <w:r w:rsidR="00E654A3">
          <w:rPr>
            <w:noProof/>
            <w:webHidden/>
          </w:rPr>
          <w:instrText xml:space="preserve"> PAGEREF _Toc521320233 \h </w:instrText>
        </w:r>
        <w:r w:rsidR="00E654A3">
          <w:rPr>
            <w:noProof/>
            <w:webHidden/>
          </w:rPr>
        </w:r>
        <w:r w:rsidR="00E654A3">
          <w:rPr>
            <w:noProof/>
            <w:webHidden/>
          </w:rPr>
          <w:fldChar w:fldCharType="separate"/>
        </w:r>
        <w:r w:rsidR="00E654A3">
          <w:rPr>
            <w:noProof/>
            <w:webHidden/>
          </w:rPr>
          <w:t>80</w:t>
        </w:r>
        <w:r w:rsidR="00E654A3">
          <w:rPr>
            <w:noProof/>
            <w:webHidden/>
          </w:rPr>
          <w:fldChar w:fldCharType="end"/>
        </w:r>
      </w:hyperlink>
    </w:p>
    <w:p w14:paraId="013B106B" w14:textId="58157FC4" w:rsidR="00E654A3" w:rsidRDefault="00151519">
      <w:pPr>
        <w:pStyle w:val="TOC1"/>
        <w:rPr>
          <w:rFonts w:asciiTheme="minorHAnsi" w:eastAsiaTheme="minorEastAsia" w:hAnsiTheme="minorHAnsi" w:cstheme="minorBidi"/>
          <w:b w:val="0"/>
          <w:noProof/>
          <w:sz w:val="22"/>
          <w:lang w:val="fr-BE" w:eastAsia="fr-BE"/>
        </w:rPr>
      </w:pPr>
      <w:hyperlink w:anchor="_Toc521320234" w:history="1">
        <w:r w:rsidR="00E654A3" w:rsidRPr="00651134">
          <w:rPr>
            <w:rStyle w:val="Hyperlink"/>
            <w:noProof/>
          </w:rPr>
          <w:t>Processing error</w:t>
        </w:r>
        <w:r w:rsidR="00E654A3">
          <w:rPr>
            <w:noProof/>
            <w:webHidden/>
          </w:rPr>
          <w:tab/>
        </w:r>
        <w:r w:rsidR="00E654A3">
          <w:rPr>
            <w:noProof/>
            <w:webHidden/>
          </w:rPr>
          <w:fldChar w:fldCharType="begin"/>
        </w:r>
        <w:r w:rsidR="00E654A3">
          <w:rPr>
            <w:noProof/>
            <w:webHidden/>
          </w:rPr>
          <w:instrText xml:space="preserve"> PAGEREF _Toc521320234 \h </w:instrText>
        </w:r>
        <w:r w:rsidR="00E654A3">
          <w:rPr>
            <w:noProof/>
            <w:webHidden/>
          </w:rPr>
        </w:r>
        <w:r w:rsidR="00E654A3">
          <w:rPr>
            <w:noProof/>
            <w:webHidden/>
          </w:rPr>
          <w:fldChar w:fldCharType="separate"/>
        </w:r>
        <w:r w:rsidR="00E654A3">
          <w:rPr>
            <w:noProof/>
            <w:webHidden/>
          </w:rPr>
          <w:t>80</w:t>
        </w:r>
        <w:r w:rsidR="00E654A3">
          <w:rPr>
            <w:noProof/>
            <w:webHidden/>
          </w:rPr>
          <w:fldChar w:fldCharType="end"/>
        </w:r>
      </w:hyperlink>
    </w:p>
    <w:p w14:paraId="51F17A83" w14:textId="6604E52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PROCESSING_ERR</w:t>
        </w:r>
        <w:r w:rsidR="00E654A3">
          <w:rPr>
            <w:noProof/>
            <w:webHidden/>
          </w:rPr>
          <w:tab/>
        </w:r>
        <w:r w:rsidR="00E654A3">
          <w:rPr>
            <w:noProof/>
            <w:webHidden/>
          </w:rPr>
          <w:fldChar w:fldCharType="begin"/>
        </w:r>
        <w:r w:rsidR="00E654A3">
          <w:rPr>
            <w:noProof/>
            <w:webHidden/>
          </w:rPr>
          <w:instrText xml:space="preserve"> PAGEREF _Toc521320235 \h </w:instrText>
        </w:r>
        <w:r w:rsidR="00E654A3">
          <w:rPr>
            <w:noProof/>
            <w:webHidden/>
          </w:rPr>
        </w:r>
        <w:r w:rsidR="00E654A3">
          <w:rPr>
            <w:noProof/>
            <w:webHidden/>
          </w:rPr>
          <w:fldChar w:fldCharType="separate"/>
        </w:r>
        <w:r w:rsidR="00E654A3">
          <w:rPr>
            <w:noProof/>
            <w:webHidden/>
          </w:rPr>
          <w:t>80</w:t>
        </w:r>
        <w:r w:rsidR="00E654A3">
          <w:rPr>
            <w:noProof/>
            <w:webHidden/>
          </w:rPr>
          <w:fldChar w:fldCharType="end"/>
        </w:r>
      </w:hyperlink>
    </w:p>
    <w:p w14:paraId="37F5E2C9" w14:textId="1F904511" w:rsidR="00E654A3" w:rsidRDefault="00151519">
      <w:pPr>
        <w:pStyle w:val="TOC1"/>
        <w:rPr>
          <w:rFonts w:asciiTheme="minorHAnsi" w:eastAsiaTheme="minorEastAsia" w:hAnsiTheme="minorHAnsi" w:cstheme="minorBidi"/>
          <w:b w:val="0"/>
          <w:noProof/>
          <w:sz w:val="22"/>
          <w:lang w:val="fr-BE" w:eastAsia="fr-BE"/>
        </w:rPr>
      </w:pPr>
      <w:hyperlink w:anchor="_Toc521320236" w:history="1">
        <w:r w:rsidR="00E654A3" w:rsidRPr="00651134">
          <w:rPr>
            <w:rStyle w:val="Hyperlink"/>
            <w:noProof/>
          </w:rPr>
          <w:t>Professionalism</w:t>
        </w:r>
        <w:r w:rsidR="00E654A3">
          <w:rPr>
            <w:noProof/>
            <w:webHidden/>
          </w:rPr>
          <w:tab/>
        </w:r>
        <w:r w:rsidR="00E654A3">
          <w:rPr>
            <w:noProof/>
            <w:webHidden/>
          </w:rPr>
          <w:fldChar w:fldCharType="begin"/>
        </w:r>
        <w:r w:rsidR="00E654A3">
          <w:rPr>
            <w:noProof/>
            <w:webHidden/>
          </w:rPr>
          <w:instrText xml:space="preserve"> PAGEREF _Toc521320236 \h </w:instrText>
        </w:r>
        <w:r w:rsidR="00E654A3">
          <w:rPr>
            <w:noProof/>
            <w:webHidden/>
          </w:rPr>
        </w:r>
        <w:r w:rsidR="00E654A3">
          <w:rPr>
            <w:noProof/>
            <w:webHidden/>
          </w:rPr>
          <w:fldChar w:fldCharType="separate"/>
        </w:r>
        <w:r w:rsidR="00E654A3">
          <w:rPr>
            <w:noProof/>
            <w:webHidden/>
          </w:rPr>
          <w:t>80</w:t>
        </w:r>
        <w:r w:rsidR="00E654A3">
          <w:rPr>
            <w:noProof/>
            <w:webHidden/>
          </w:rPr>
          <w:fldChar w:fldCharType="end"/>
        </w:r>
      </w:hyperlink>
    </w:p>
    <w:p w14:paraId="6F0A0D3D" w14:textId="7DED054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PROF</w:t>
        </w:r>
        <w:r w:rsidR="00E654A3">
          <w:rPr>
            <w:noProof/>
            <w:webHidden/>
          </w:rPr>
          <w:tab/>
        </w:r>
        <w:r w:rsidR="00E654A3">
          <w:rPr>
            <w:noProof/>
            <w:webHidden/>
          </w:rPr>
          <w:fldChar w:fldCharType="begin"/>
        </w:r>
        <w:r w:rsidR="00E654A3">
          <w:rPr>
            <w:noProof/>
            <w:webHidden/>
          </w:rPr>
          <w:instrText xml:space="preserve"> PAGEREF _Toc521320237 \h </w:instrText>
        </w:r>
        <w:r w:rsidR="00E654A3">
          <w:rPr>
            <w:noProof/>
            <w:webHidden/>
          </w:rPr>
        </w:r>
        <w:r w:rsidR="00E654A3">
          <w:rPr>
            <w:noProof/>
            <w:webHidden/>
          </w:rPr>
          <w:fldChar w:fldCharType="separate"/>
        </w:r>
        <w:r w:rsidR="00E654A3">
          <w:rPr>
            <w:noProof/>
            <w:webHidden/>
          </w:rPr>
          <w:t>81</w:t>
        </w:r>
        <w:r w:rsidR="00E654A3">
          <w:rPr>
            <w:noProof/>
            <w:webHidden/>
          </w:rPr>
          <w:fldChar w:fldCharType="end"/>
        </w:r>
      </w:hyperlink>
    </w:p>
    <w:p w14:paraId="6FAABD4A" w14:textId="1BD8E11F" w:rsidR="00E654A3" w:rsidRDefault="00151519">
      <w:pPr>
        <w:pStyle w:val="TOC1"/>
        <w:rPr>
          <w:rFonts w:asciiTheme="minorHAnsi" w:eastAsiaTheme="minorEastAsia" w:hAnsiTheme="minorHAnsi" w:cstheme="minorBidi"/>
          <w:b w:val="0"/>
          <w:noProof/>
          <w:sz w:val="22"/>
          <w:lang w:val="fr-BE" w:eastAsia="fr-BE"/>
        </w:rPr>
      </w:pPr>
      <w:hyperlink w:anchor="_Toc521320238" w:history="1">
        <w:r w:rsidR="00E654A3" w:rsidRPr="00651134">
          <w:rPr>
            <w:rStyle w:val="Hyperlink"/>
            <w:noProof/>
          </w:rPr>
          <w:t xml:space="preserve">Professionalism </w:t>
        </w:r>
        <w:r w:rsidR="00E654A3" w:rsidRPr="00651134">
          <w:rPr>
            <w:rStyle w:val="Hyperlink"/>
            <w:rFonts w:ascii="Times New Roman" w:hAnsi="Times New Roman"/>
            <w:noProof/>
          </w:rPr>
          <w:t>-</w:t>
        </w:r>
        <w:r w:rsidR="00E654A3" w:rsidRPr="00651134">
          <w:rPr>
            <w:rStyle w:val="Hyperlink"/>
            <w:noProof/>
          </w:rPr>
          <w:t xml:space="preserve"> code of conduct</w:t>
        </w:r>
        <w:r w:rsidR="00E654A3">
          <w:rPr>
            <w:noProof/>
            <w:webHidden/>
          </w:rPr>
          <w:tab/>
        </w:r>
        <w:r w:rsidR="00E654A3">
          <w:rPr>
            <w:noProof/>
            <w:webHidden/>
          </w:rPr>
          <w:fldChar w:fldCharType="begin"/>
        </w:r>
        <w:r w:rsidR="00E654A3">
          <w:rPr>
            <w:noProof/>
            <w:webHidden/>
          </w:rPr>
          <w:instrText xml:space="preserve"> PAGEREF _Toc521320238 \h </w:instrText>
        </w:r>
        <w:r w:rsidR="00E654A3">
          <w:rPr>
            <w:noProof/>
            <w:webHidden/>
          </w:rPr>
        </w:r>
        <w:r w:rsidR="00E654A3">
          <w:rPr>
            <w:noProof/>
            <w:webHidden/>
          </w:rPr>
          <w:fldChar w:fldCharType="separate"/>
        </w:r>
        <w:r w:rsidR="00E654A3">
          <w:rPr>
            <w:noProof/>
            <w:webHidden/>
          </w:rPr>
          <w:t>81</w:t>
        </w:r>
        <w:r w:rsidR="00E654A3">
          <w:rPr>
            <w:noProof/>
            <w:webHidden/>
          </w:rPr>
          <w:fldChar w:fldCharType="end"/>
        </w:r>
      </w:hyperlink>
    </w:p>
    <w:p w14:paraId="042CC1E3" w14:textId="15BF3A3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3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PROF_COND</w:t>
        </w:r>
        <w:r w:rsidR="00E654A3">
          <w:rPr>
            <w:noProof/>
            <w:webHidden/>
          </w:rPr>
          <w:tab/>
        </w:r>
        <w:r w:rsidR="00E654A3">
          <w:rPr>
            <w:noProof/>
            <w:webHidden/>
          </w:rPr>
          <w:fldChar w:fldCharType="begin"/>
        </w:r>
        <w:r w:rsidR="00E654A3">
          <w:rPr>
            <w:noProof/>
            <w:webHidden/>
          </w:rPr>
          <w:instrText xml:space="preserve"> PAGEREF _Toc521320239 \h </w:instrText>
        </w:r>
        <w:r w:rsidR="00E654A3">
          <w:rPr>
            <w:noProof/>
            <w:webHidden/>
          </w:rPr>
        </w:r>
        <w:r w:rsidR="00E654A3">
          <w:rPr>
            <w:noProof/>
            <w:webHidden/>
          </w:rPr>
          <w:fldChar w:fldCharType="separate"/>
        </w:r>
        <w:r w:rsidR="00E654A3">
          <w:rPr>
            <w:noProof/>
            <w:webHidden/>
          </w:rPr>
          <w:t>81</w:t>
        </w:r>
        <w:r w:rsidR="00E654A3">
          <w:rPr>
            <w:noProof/>
            <w:webHidden/>
          </w:rPr>
          <w:fldChar w:fldCharType="end"/>
        </w:r>
      </w:hyperlink>
    </w:p>
    <w:p w14:paraId="4416DAA3" w14:textId="24069E5D" w:rsidR="00E654A3" w:rsidRDefault="00151519">
      <w:pPr>
        <w:pStyle w:val="TOC1"/>
        <w:rPr>
          <w:rFonts w:asciiTheme="minorHAnsi" w:eastAsiaTheme="minorEastAsia" w:hAnsiTheme="minorHAnsi" w:cstheme="minorBidi"/>
          <w:b w:val="0"/>
          <w:noProof/>
          <w:sz w:val="22"/>
          <w:lang w:val="fr-BE" w:eastAsia="fr-BE"/>
        </w:rPr>
      </w:pPr>
      <w:hyperlink w:anchor="_Toc521320240" w:history="1">
        <w:r w:rsidR="00E654A3" w:rsidRPr="00651134">
          <w:rPr>
            <w:rStyle w:val="Hyperlink"/>
            <w:noProof/>
          </w:rPr>
          <w:t xml:space="preserve">Professionalism </w:t>
        </w:r>
        <w:r w:rsidR="00E654A3" w:rsidRPr="00651134">
          <w:rPr>
            <w:rStyle w:val="Hyperlink"/>
            <w:rFonts w:ascii="Times New Roman" w:hAnsi="Times New Roman"/>
            <w:noProof/>
          </w:rPr>
          <w:t>-</w:t>
        </w:r>
        <w:r w:rsidR="00E654A3" w:rsidRPr="00651134">
          <w:rPr>
            <w:rStyle w:val="Hyperlink"/>
            <w:noProof/>
          </w:rPr>
          <w:t xml:space="preserve"> impartiality</w:t>
        </w:r>
        <w:r w:rsidR="00E654A3">
          <w:rPr>
            <w:noProof/>
            <w:webHidden/>
          </w:rPr>
          <w:tab/>
        </w:r>
        <w:r w:rsidR="00E654A3">
          <w:rPr>
            <w:noProof/>
            <w:webHidden/>
          </w:rPr>
          <w:fldChar w:fldCharType="begin"/>
        </w:r>
        <w:r w:rsidR="00E654A3">
          <w:rPr>
            <w:noProof/>
            <w:webHidden/>
          </w:rPr>
          <w:instrText xml:space="preserve"> PAGEREF _Toc521320240 \h </w:instrText>
        </w:r>
        <w:r w:rsidR="00E654A3">
          <w:rPr>
            <w:noProof/>
            <w:webHidden/>
          </w:rPr>
        </w:r>
        <w:r w:rsidR="00E654A3">
          <w:rPr>
            <w:noProof/>
            <w:webHidden/>
          </w:rPr>
          <w:fldChar w:fldCharType="separate"/>
        </w:r>
        <w:r w:rsidR="00E654A3">
          <w:rPr>
            <w:noProof/>
            <w:webHidden/>
          </w:rPr>
          <w:t>81</w:t>
        </w:r>
        <w:r w:rsidR="00E654A3">
          <w:rPr>
            <w:noProof/>
            <w:webHidden/>
          </w:rPr>
          <w:fldChar w:fldCharType="end"/>
        </w:r>
      </w:hyperlink>
    </w:p>
    <w:p w14:paraId="3BCE6965" w14:textId="2286499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4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PROF_IMP</w:t>
        </w:r>
        <w:r w:rsidR="00E654A3">
          <w:rPr>
            <w:noProof/>
            <w:webHidden/>
          </w:rPr>
          <w:tab/>
        </w:r>
        <w:r w:rsidR="00E654A3">
          <w:rPr>
            <w:noProof/>
            <w:webHidden/>
          </w:rPr>
          <w:fldChar w:fldCharType="begin"/>
        </w:r>
        <w:r w:rsidR="00E654A3">
          <w:rPr>
            <w:noProof/>
            <w:webHidden/>
          </w:rPr>
          <w:instrText xml:space="preserve"> PAGEREF _Toc521320241 \h </w:instrText>
        </w:r>
        <w:r w:rsidR="00E654A3">
          <w:rPr>
            <w:noProof/>
            <w:webHidden/>
          </w:rPr>
        </w:r>
        <w:r w:rsidR="00E654A3">
          <w:rPr>
            <w:noProof/>
            <w:webHidden/>
          </w:rPr>
          <w:fldChar w:fldCharType="separate"/>
        </w:r>
        <w:r w:rsidR="00E654A3">
          <w:rPr>
            <w:noProof/>
            <w:webHidden/>
          </w:rPr>
          <w:t>81</w:t>
        </w:r>
        <w:r w:rsidR="00E654A3">
          <w:rPr>
            <w:noProof/>
            <w:webHidden/>
          </w:rPr>
          <w:fldChar w:fldCharType="end"/>
        </w:r>
      </w:hyperlink>
    </w:p>
    <w:p w14:paraId="78AE1AC9" w14:textId="0F6065F2" w:rsidR="00E654A3" w:rsidRDefault="00151519">
      <w:pPr>
        <w:pStyle w:val="TOC1"/>
        <w:rPr>
          <w:rFonts w:asciiTheme="minorHAnsi" w:eastAsiaTheme="minorEastAsia" w:hAnsiTheme="minorHAnsi" w:cstheme="minorBidi"/>
          <w:b w:val="0"/>
          <w:noProof/>
          <w:sz w:val="22"/>
          <w:lang w:val="fr-BE" w:eastAsia="fr-BE"/>
        </w:rPr>
      </w:pPr>
      <w:hyperlink w:anchor="_Toc521320242" w:history="1">
        <w:r w:rsidR="00E654A3" w:rsidRPr="00651134">
          <w:rPr>
            <w:rStyle w:val="Hyperlink"/>
            <w:noProof/>
          </w:rPr>
          <w:t xml:space="preserve">Professionalism </w:t>
        </w:r>
        <w:r w:rsidR="00E654A3" w:rsidRPr="00651134">
          <w:rPr>
            <w:rStyle w:val="Hyperlink"/>
            <w:rFonts w:ascii="Times New Roman" w:hAnsi="Times New Roman"/>
            <w:noProof/>
          </w:rPr>
          <w:t>-</w:t>
        </w:r>
        <w:r w:rsidR="00E654A3" w:rsidRPr="00651134">
          <w:rPr>
            <w:rStyle w:val="Hyperlink"/>
            <w:noProof/>
          </w:rPr>
          <w:t xml:space="preserve"> methodology</w:t>
        </w:r>
        <w:r w:rsidR="00E654A3">
          <w:rPr>
            <w:noProof/>
            <w:webHidden/>
          </w:rPr>
          <w:tab/>
        </w:r>
        <w:r w:rsidR="00E654A3">
          <w:rPr>
            <w:noProof/>
            <w:webHidden/>
          </w:rPr>
          <w:fldChar w:fldCharType="begin"/>
        </w:r>
        <w:r w:rsidR="00E654A3">
          <w:rPr>
            <w:noProof/>
            <w:webHidden/>
          </w:rPr>
          <w:instrText xml:space="preserve"> PAGEREF _Toc521320242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4A467BB8" w14:textId="56AC58F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4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PROF_METH</w:t>
        </w:r>
        <w:r w:rsidR="00E654A3">
          <w:rPr>
            <w:noProof/>
            <w:webHidden/>
          </w:rPr>
          <w:tab/>
        </w:r>
        <w:r w:rsidR="00E654A3">
          <w:rPr>
            <w:noProof/>
            <w:webHidden/>
          </w:rPr>
          <w:fldChar w:fldCharType="begin"/>
        </w:r>
        <w:r w:rsidR="00E654A3">
          <w:rPr>
            <w:noProof/>
            <w:webHidden/>
          </w:rPr>
          <w:instrText xml:space="preserve"> PAGEREF _Toc521320243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0D050E80" w14:textId="785D88ED" w:rsidR="00E654A3" w:rsidRDefault="00151519">
      <w:pPr>
        <w:pStyle w:val="TOC1"/>
        <w:rPr>
          <w:rFonts w:asciiTheme="minorHAnsi" w:eastAsiaTheme="minorEastAsia" w:hAnsiTheme="minorHAnsi" w:cstheme="minorBidi"/>
          <w:b w:val="0"/>
          <w:noProof/>
          <w:sz w:val="22"/>
          <w:lang w:val="fr-BE" w:eastAsia="fr-BE"/>
        </w:rPr>
      </w:pPr>
      <w:hyperlink w:anchor="_Toc521320244" w:history="1">
        <w:r w:rsidR="00E654A3" w:rsidRPr="00651134">
          <w:rPr>
            <w:rStyle w:val="Hyperlink"/>
            <w:noProof/>
          </w:rPr>
          <w:t xml:space="preserve">Professionalism </w:t>
        </w:r>
        <w:r w:rsidR="00E654A3" w:rsidRPr="00651134">
          <w:rPr>
            <w:rStyle w:val="Hyperlink"/>
            <w:rFonts w:ascii="Times New Roman" w:hAnsi="Times New Roman"/>
            <w:noProof/>
          </w:rPr>
          <w:t>-</w:t>
        </w:r>
        <w:r w:rsidR="00E654A3" w:rsidRPr="00651134">
          <w:rPr>
            <w:rStyle w:val="Hyperlink"/>
            <w:noProof/>
          </w:rPr>
          <w:t xml:space="preserve"> statistical commentary</w:t>
        </w:r>
        <w:r w:rsidR="00E654A3">
          <w:rPr>
            <w:noProof/>
            <w:webHidden/>
          </w:rPr>
          <w:tab/>
        </w:r>
        <w:r w:rsidR="00E654A3">
          <w:rPr>
            <w:noProof/>
            <w:webHidden/>
          </w:rPr>
          <w:fldChar w:fldCharType="begin"/>
        </w:r>
        <w:r w:rsidR="00E654A3">
          <w:rPr>
            <w:noProof/>
            <w:webHidden/>
          </w:rPr>
          <w:instrText xml:space="preserve"> PAGEREF _Toc521320244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1609F103" w14:textId="527F502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4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PROF_STAT_COM</w:t>
        </w:r>
        <w:r w:rsidR="00E654A3">
          <w:rPr>
            <w:noProof/>
            <w:webHidden/>
          </w:rPr>
          <w:tab/>
        </w:r>
        <w:r w:rsidR="00E654A3">
          <w:rPr>
            <w:noProof/>
            <w:webHidden/>
          </w:rPr>
          <w:fldChar w:fldCharType="begin"/>
        </w:r>
        <w:r w:rsidR="00E654A3">
          <w:rPr>
            <w:noProof/>
            <w:webHidden/>
          </w:rPr>
          <w:instrText xml:space="preserve"> PAGEREF _Toc521320245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166FAF86" w14:textId="56EC008F" w:rsidR="00E654A3" w:rsidRDefault="00151519">
      <w:pPr>
        <w:pStyle w:val="TOC1"/>
        <w:rPr>
          <w:rFonts w:asciiTheme="minorHAnsi" w:eastAsiaTheme="minorEastAsia" w:hAnsiTheme="minorHAnsi" w:cstheme="minorBidi"/>
          <w:b w:val="0"/>
          <w:noProof/>
          <w:sz w:val="22"/>
          <w:lang w:val="fr-BE" w:eastAsia="fr-BE"/>
        </w:rPr>
      </w:pPr>
      <w:hyperlink w:anchor="_Toc521320246" w:history="1">
        <w:r w:rsidR="00E654A3" w:rsidRPr="00651134">
          <w:rPr>
            <w:rStyle w:val="Hyperlink"/>
            <w:noProof/>
          </w:rPr>
          <w:t>Provision Agreement</w:t>
        </w:r>
        <w:r w:rsidR="00E654A3">
          <w:rPr>
            <w:noProof/>
            <w:webHidden/>
          </w:rPr>
          <w:tab/>
        </w:r>
        <w:r w:rsidR="00E654A3">
          <w:rPr>
            <w:noProof/>
            <w:webHidden/>
          </w:rPr>
          <w:fldChar w:fldCharType="begin"/>
        </w:r>
        <w:r w:rsidR="00E654A3">
          <w:rPr>
            <w:noProof/>
            <w:webHidden/>
          </w:rPr>
          <w:instrText xml:space="preserve"> PAGEREF _Toc521320246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55AD5A55" w14:textId="157D75E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4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PROVISION_AGR</w:t>
        </w:r>
        <w:r w:rsidR="00E654A3">
          <w:rPr>
            <w:noProof/>
            <w:webHidden/>
          </w:rPr>
          <w:tab/>
        </w:r>
        <w:r w:rsidR="00E654A3">
          <w:rPr>
            <w:noProof/>
            <w:webHidden/>
          </w:rPr>
          <w:fldChar w:fldCharType="begin"/>
        </w:r>
        <w:r w:rsidR="00E654A3">
          <w:rPr>
            <w:noProof/>
            <w:webHidden/>
          </w:rPr>
          <w:instrText xml:space="preserve"> PAGEREF _Toc521320247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766F409F" w14:textId="0EAE4076"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48" w:history="1">
        <w:r w:rsidR="00E654A3" w:rsidRPr="00651134">
          <w:rPr>
            <w:rStyle w:val="Hyperlink"/>
            <w:noProof/>
          </w:rPr>
          <w:t>Pull (reporting method)</w:t>
        </w:r>
        <w:r w:rsidR="00E654A3">
          <w:rPr>
            <w:noProof/>
            <w:webHidden/>
          </w:rPr>
          <w:tab/>
        </w:r>
        <w:r w:rsidR="00E654A3">
          <w:rPr>
            <w:noProof/>
            <w:webHidden/>
          </w:rPr>
          <w:fldChar w:fldCharType="begin"/>
        </w:r>
        <w:r w:rsidR="00E654A3">
          <w:rPr>
            <w:noProof/>
            <w:webHidden/>
          </w:rPr>
          <w:instrText xml:space="preserve"> PAGEREF _Toc521320248 \h </w:instrText>
        </w:r>
        <w:r w:rsidR="00E654A3">
          <w:rPr>
            <w:noProof/>
            <w:webHidden/>
          </w:rPr>
        </w:r>
        <w:r w:rsidR="00E654A3">
          <w:rPr>
            <w:noProof/>
            <w:webHidden/>
          </w:rPr>
          <w:fldChar w:fldCharType="separate"/>
        </w:r>
        <w:r w:rsidR="00E654A3">
          <w:rPr>
            <w:noProof/>
            <w:webHidden/>
          </w:rPr>
          <w:t>82</w:t>
        </w:r>
        <w:r w:rsidR="00E654A3">
          <w:rPr>
            <w:noProof/>
            <w:webHidden/>
          </w:rPr>
          <w:fldChar w:fldCharType="end"/>
        </w:r>
      </w:hyperlink>
    </w:p>
    <w:p w14:paraId="250F1A7C" w14:textId="6347DE9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4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PULL_METHOD</w:t>
        </w:r>
        <w:r w:rsidR="00E654A3">
          <w:rPr>
            <w:noProof/>
            <w:webHidden/>
          </w:rPr>
          <w:tab/>
        </w:r>
        <w:r w:rsidR="00E654A3">
          <w:rPr>
            <w:noProof/>
            <w:webHidden/>
          </w:rPr>
          <w:fldChar w:fldCharType="begin"/>
        </w:r>
        <w:r w:rsidR="00E654A3">
          <w:rPr>
            <w:noProof/>
            <w:webHidden/>
          </w:rPr>
          <w:instrText xml:space="preserve"> PAGEREF _Toc521320249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4F77D14D" w14:textId="638E4E86"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50" w:history="1">
        <w:r w:rsidR="00E654A3" w:rsidRPr="00651134">
          <w:rPr>
            <w:rStyle w:val="Hyperlink"/>
            <w:noProof/>
          </w:rPr>
          <w:t>Punctuality</w:t>
        </w:r>
        <w:r w:rsidR="00E654A3">
          <w:rPr>
            <w:noProof/>
            <w:webHidden/>
          </w:rPr>
          <w:tab/>
        </w:r>
        <w:r w:rsidR="00E654A3">
          <w:rPr>
            <w:noProof/>
            <w:webHidden/>
          </w:rPr>
          <w:fldChar w:fldCharType="begin"/>
        </w:r>
        <w:r w:rsidR="00E654A3">
          <w:rPr>
            <w:noProof/>
            <w:webHidden/>
          </w:rPr>
          <w:instrText xml:space="preserve"> PAGEREF _Toc521320250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42A55109" w14:textId="5F3A85F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5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PUNCTUALITY</w:t>
        </w:r>
        <w:r w:rsidR="00E654A3">
          <w:rPr>
            <w:noProof/>
            <w:webHidden/>
          </w:rPr>
          <w:tab/>
        </w:r>
        <w:r w:rsidR="00E654A3">
          <w:rPr>
            <w:noProof/>
            <w:webHidden/>
          </w:rPr>
          <w:fldChar w:fldCharType="begin"/>
        </w:r>
        <w:r w:rsidR="00E654A3">
          <w:rPr>
            <w:noProof/>
            <w:webHidden/>
          </w:rPr>
          <w:instrText xml:space="preserve"> PAGEREF _Toc521320251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5B22ACD8" w14:textId="3A34CCAC"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52" w:history="1">
        <w:r w:rsidR="00E654A3" w:rsidRPr="00651134">
          <w:rPr>
            <w:rStyle w:val="Hyperlink"/>
            <w:noProof/>
          </w:rPr>
          <w:t>Push (reporting method)</w:t>
        </w:r>
        <w:r w:rsidR="00E654A3">
          <w:rPr>
            <w:noProof/>
            <w:webHidden/>
          </w:rPr>
          <w:tab/>
        </w:r>
        <w:r w:rsidR="00E654A3">
          <w:rPr>
            <w:noProof/>
            <w:webHidden/>
          </w:rPr>
          <w:fldChar w:fldCharType="begin"/>
        </w:r>
        <w:r w:rsidR="00E654A3">
          <w:rPr>
            <w:noProof/>
            <w:webHidden/>
          </w:rPr>
          <w:instrText xml:space="preserve"> PAGEREF _Toc521320252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5C4DCDDB" w14:textId="5685630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5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PUSH_METHOD</w:t>
        </w:r>
        <w:r w:rsidR="00E654A3">
          <w:rPr>
            <w:noProof/>
            <w:webHidden/>
          </w:rPr>
          <w:tab/>
        </w:r>
        <w:r w:rsidR="00E654A3">
          <w:rPr>
            <w:noProof/>
            <w:webHidden/>
          </w:rPr>
          <w:fldChar w:fldCharType="begin"/>
        </w:r>
        <w:r w:rsidR="00E654A3">
          <w:rPr>
            <w:noProof/>
            <w:webHidden/>
          </w:rPr>
          <w:instrText xml:space="preserve"> PAGEREF _Toc521320253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2FDF4046" w14:textId="185AA16F"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54" w:history="1">
        <w:r w:rsidR="00E654A3" w:rsidRPr="00651134">
          <w:rPr>
            <w:rStyle w:val="Hyperlink"/>
            <w:noProof/>
          </w:rPr>
          <w:t>Quality management</w:t>
        </w:r>
        <w:r w:rsidR="00E654A3">
          <w:rPr>
            <w:noProof/>
            <w:webHidden/>
          </w:rPr>
          <w:tab/>
        </w:r>
        <w:r w:rsidR="00E654A3">
          <w:rPr>
            <w:noProof/>
            <w:webHidden/>
          </w:rPr>
          <w:fldChar w:fldCharType="begin"/>
        </w:r>
        <w:r w:rsidR="00E654A3">
          <w:rPr>
            <w:noProof/>
            <w:webHidden/>
          </w:rPr>
          <w:instrText xml:space="preserve"> PAGEREF _Toc521320254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22B17E9F" w14:textId="6255D0A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5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QUALITY_MGMNT</w:t>
        </w:r>
        <w:r w:rsidR="00E654A3">
          <w:rPr>
            <w:noProof/>
            <w:webHidden/>
          </w:rPr>
          <w:tab/>
        </w:r>
        <w:r w:rsidR="00E654A3">
          <w:rPr>
            <w:noProof/>
            <w:webHidden/>
          </w:rPr>
          <w:fldChar w:fldCharType="begin"/>
        </w:r>
        <w:r w:rsidR="00E654A3">
          <w:rPr>
            <w:noProof/>
            <w:webHidden/>
          </w:rPr>
          <w:instrText xml:space="preserve"> PAGEREF _Toc521320255 \h </w:instrText>
        </w:r>
        <w:r w:rsidR="00E654A3">
          <w:rPr>
            <w:noProof/>
            <w:webHidden/>
          </w:rPr>
        </w:r>
        <w:r w:rsidR="00E654A3">
          <w:rPr>
            <w:noProof/>
            <w:webHidden/>
          </w:rPr>
          <w:fldChar w:fldCharType="separate"/>
        </w:r>
        <w:r w:rsidR="00E654A3">
          <w:rPr>
            <w:noProof/>
            <w:webHidden/>
          </w:rPr>
          <w:t>83</w:t>
        </w:r>
        <w:r w:rsidR="00E654A3">
          <w:rPr>
            <w:noProof/>
            <w:webHidden/>
          </w:rPr>
          <w:fldChar w:fldCharType="end"/>
        </w:r>
      </w:hyperlink>
    </w:p>
    <w:p w14:paraId="0E534E4A" w14:textId="65B8717C" w:rsidR="00E654A3" w:rsidRDefault="00151519">
      <w:pPr>
        <w:pStyle w:val="TOC1"/>
        <w:rPr>
          <w:rFonts w:asciiTheme="minorHAnsi" w:eastAsiaTheme="minorEastAsia" w:hAnsiTheme="minorHAnsi" w:cstheme="minorBidi"/>
          <w:b w:val="0"/>
          <w:noProof/>
          <w:sz w:val="22"/>
          <w:lang w:val="fr-BE" w:eastAsia="fr-BE"/>
        </w:rPr>
      </w:pPr>
      <w:hyperlink w:anchor="_Toc521320256" w:history="1">
        <w:r w:rsidR="00E654A3" w:rsidRPr="00651134">
          <w:rPr>
            <w:rStyle w:val="Hyperlink"/>
            <w:noProof/>
          </w:rPr>
          <w:t xml:space="preserve">Quality management </w:t>
        </w:r>
        <w:r w:rsidR="00E654A3" w:rsidRPr="00651134">
          <w:rPr>
            <w:rStyle w:val="Hyperlink"/>
            <w:rFonts w:ascii="Times New Roman" w:hAnsi="Times New Roman"/>
            <w:noProof/>
          </w:rPr>
          <w:t>-</w:t>
        </w:r>
        <w:r w:rsidR="00E654A3" w:rsidRPr="00651134">
          <w:rPr>
            <w:rStyle w:val="Hyperlink"/>
            <w:noProof/>
          </w:rPr>
          <w:t xml:space="preserve"> quality assessment</w:t>
        </w:r>
        <w:r w:rsidR="00E654A3">
          <w:rPr>
            <w:noProof/>
            <w:webHidden/>
          </w:rPr>
          <w:tab/>
        </w:r>
        <w:r w:rsidR="00E654A3">
          <w:rPr>
            <w:noProof/>
            <w:webHidden/>
          </w:rPr>
          <w:fldChar w:fldCharType="begin"/>
        </w:r>
        <w:r w:rsidR="00E654A3">
          <w:rPr>
            <w:noProof/>
            <w:webHidden/>
          </w:rPr>
          <w:instrText xml:space="preserve"> PAGEREF _Toc521320256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2CEF2D06" w14:textId="44601A8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5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QUALITY_ASSMNT</w:t>
        </w:r>
        <w:r w:rsidR="00E654A3">
          <w:rPr>
            <w:noProof/>
            <w:webHidden/>
          </w:rPr>
          <w:tab/>
        </w:r>
        <w:r w:rsidR="00E654A3">
          <w:rPr>
            <w:noProof/>
            <w:webHidden/>
          </w:rPr>
          <w:fldChar w:fldCharType="begin"/>
        </w:r>
        <w:r w:rsidR="00E654A3">
          <w:rPr>
            <w:noProof/>
            <w:webHidden/>
          </w:rPr>
          <w:instrText xml:space="preserve"> PAGEREF _Toc521320257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6E9F053C" w14:textId="6002A361" w:rsidR="00E654A3" w:rsidRDefault="00151519">
      <w:pPr>
        <w:pStyle w:val="TOC1"/>
        <w:rPr>
          <w:rFonts w:asciiTheme="minorHAnsi" w:eastAsiaTheme="minorEastAsia" w:hAnsiTheme="minorHAnsi" w:cstheme="minorBidi"/>
          <w:b w:val="0"/>
          <w:noProof/>
          <w:sz w:val="22"/>
          <w:lang w:val="fr-BE" w:eastAsia="fr-BE"/>
        </w:rPr>
      </w:pPr>
      <w:hyperlink w:anchor="_Toc521320258" w:history="1">
        <w:r w:rsidR="00E654A3" w:rsidRPr="00651134">
          <w:rPr>
            <w:rStyle w:val="Hyperlink"/>
            <w:noProof/>
          </w:rPr>
          <w:t xml:space="preserve">Quality management </w:t>
        </w:r>
        <w:r w:rsidR="00E654A3" w:rsidRPr="00651134">
          <w:rPr>
            <w:rStyle w:val="Hyperlink"/>
            <w:rFonts w:ascii="Times New Roman" w:hAnsi="Times New Roman"/>
            <w:noProof/>
          </w:rPr>
          <w:t>-</w:t>
        </w:r>
        <w:r w:rsidR="00E654A3" w:rsidRPr="00651134">
          <w:rPr>
            <w:rStyle w:val="Hyperlink"/>
            <w:noProof/>
          </w:rPr>
          <w:t xml:space="preserve"> quality assurance</w:t>
        </w:r>
        <w:r w:rsidR="00E654A3">
          <w:rPr>
            <w:noProof/>
            <w:webHidden/>
          </w:rPr>
          <w:tab/>
        </w:r>
        <w:r w:rsidR="00E654A3">
          <w:rPr>
            <w:noProof/>
            <w:webHidden/>
          </w:rPr>
          <w:fldChar w:fldCharType="begin"/>
        </w:r>
        <w:r w:rsidR="00E654A3">
          <w:rPr>
            <w:noProof/>
            <w:webHidden/>
          </w:rPr>
          <w:instrText xml:space="preserve"> PAGEREF _Toc521320258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6598C8A1" w14:textId="08C25AE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5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QUALITY_ASSURE</w:t>
        </w:r>
        <w:r w:rsidR="00E654A3">
          <w:rPr>
            <w:noProof/>
            <w:webHidden/>
          </w:rPr>
          <w:tab/>
        </w:r>
        <w:r w:rsidR="00E654A3">
          <w:rPr>
            <w:noProof/>
            <w:webHidden/>
          </w:rPr>
          <w:fldChar w:fldCharType="begin"/>
        </w:r>
        <w:r w:rsidR="00E654A3">
          <w:rPr>
            <w:noProof/>
            <w:webHidden/>
          </w:rPr>
          <w:instrText xml:space="preserve"> PAGEREF _Toc521320259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3155AFD1" w14:textId="5F514055" w:rsidR="00E654A3" w:rsidRDefault="00151519">
      <w:pPr>
        <w:pStyle w:val="TOC1"/>
        <w:rPr>
          <w:rFonts w:asciiTheme="minorHAnsi" w:eastAsiaTheme="minorEastAsia" w:hAnsiTheme="minorHAnsi" w:cstheme="minorBidi"/>
          <w:b w:val="0"/>
          <w:noProof/>
          <w:sz w:val="22"/>
          <w:lang w:val="fr-BE" w:eastAsia="fr-BE"/>
        </w:rPr>
      </w:pPr>
      <w:hyperlink w:anchor="_Toc521320260" w:history="1">
        <w:r w:rsidR="00E654A3" w:rsidRPr="00651134">
          <w:rPr>
            <w:rStyle w:val="Hyperlink"/>
            <w:noProof/>
          </w:rPr>
          <w:t xml:space="preserve">Quality management </w:t>
        </w:r>
        <w:r w:rsidR="00E654A3" w:rsidRPr="00651134">
          <w:rPr>
            <w:rStyle w:val="Hyperlink"/>
            <w:rFonts w:ascii="Times New Roman" w:hAnsi="Times New Roman"/>
            <w:noProof/>
          </w:rPr>
          <w:t>-</w:t>
        </w:r>
        <w:r w:rsidR="00E654A3" w:rsidRPr="00651134">
          <w:rPr>
            <w:rStyle w:val="Hyperlink"/>
            <w:noProof/>
          </w:rPr>
          <w:t xml:space="preserve"> quality documentation</w:t>
        </w:r>
        <w:r w:rsidR="00E654A3">
          <w:rPr>
            <w:noProof/>
            <w:webHidden/>
          </w:rPr>
          <w:tab/>
        </w:r>
        <w:r w:rsidR="00E654A3">
          <w:rPr>
            <w:noProof/>
            <w:webHidden/>
          </w:rPr>
          <w:fldChar w:fldCharType="begin"/>
        </w:r>
        <w:r w:rsidR="00E654A3">
          <w:rPr>
            <w:noProof/>
            <w:webHidden/>
          </w:rPr>
          <w:instrText xml:space="preserve"> PAGEREF _Toc521320260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3F46AAE9" w14:textId="3694432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6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QUALITY_DOC</w:t>
        </w:r>
        <w:r w:rsidR="00E654A3">
          <w:rPr>
            <w:noProof/>
            <w:webHidden/>
          </w:rPr>
          <w:tab/>
        </w:r>
        <w:r w:rsidR="00E654A3">
          <w:rPr>
            <w:noProof/>
            <w:webHidden/>
          </w:rPr>
          <w:fldChar w:fldCharType="begin"/>
        </w:r>
        <w:r w:rsidR="00E654A3">
          <w:rPr>
            <w:noProof/>
            <w:webHidden/>
          </w:rPr>
          <w:instrText xml:space="preserve"> PAGEREF _Toc521320261 \h </w:instrText>
        </w:r>
        <w:r w:rsidR="00E654A3">
          <w:rPr>
            <w:noProof/>
            <w:webHidden/>
          </w:rPr>
        </w:r>
        <w:r w:rsidR="00E654A3">
          <w:rPr>
            <w:noProof/>
            <w:webHidden/>
          </w:rPr>
          <w:fldChar w:fldCharType="separate"/>
        </w:r>
        <w:r w:rsidR="00E654A3">
          <w:rPr>
            <w:noProof/>
            <w:webHidden/>
          </w:rPr>
          <w:t>84</w:t>
        </w:r>
        <w:r w:rsidR="00E654A3">
          <w:rPr>
            <w:noProof/>
            <w:webHidden/>
          </w:rPr>
          <w:fldChar w:fldCharType="end"/>
        </w:r>
      </w:hyperlink>
    </w:p>
    <w:p w14:paraId="15177926" w14:textId="1CE00F33" w:rsidR="00E654A3" w:rsidRDefault="00151519">
      <w:pPr>
        <w:pStyle w:val="TOC1"/>
        <w:rPr>
          <w:rFonts w:asciiTheme="minorHAnsi" w:eastAsiaTheme="minorEastAsia" w:hAnsiTheme="minorHAnsi" w:cstheme="minorBidi"/>
          <w:b w:val="0"/>
          <w:noProof/>
          <w:sz w:val="22"/>
          <w:lang w:val="fr-BE" w:eastAsia="fr-BE"/>
        </w:rPr>
      </w:pPr>
      <w:hyperlink w:anchor="_Toc521320262" w:history="1">
        <w:r w:rsidR="00E654A3" w:rsidRPr="00651134">
          <w:rPr>
            <w:rStyle w:val="Hyperlink"/>
            <w:noProof/>
          </w:rPr>
          <w:t>Reference area</w:t>
        </w:r>
        <w:r w:rsidR="00E654A3">
          <w:rPr>
            <w:noProof/>
            <w:webHidden/>
          </w:rPr>
          <w:tab/>
        </w:r>
        <w:r w:rsidR="00E654A3">
          <w:rPr>
            <w:noProof/>
            <w:webHidden/>
          </w:rPr>
          <w:fldChar w:fldCharType="begin"/>
        </w:r>
        <w:r w:rsidR="00E654A3">
          <w:rPr>
            <w:noProof/>
            <w:webHidden/>
          </w:rPr>
          <w:instrText xml:space="preserve"> PAGEREF _Toc521320262 \h </w:instrText>
        </w:r>
        <w:r w:rsidR="00E654A3">
          <w:rPr>
            <w:noProof/>
            <w:webHidden/>
          </w:rPr>
        </w:r>
        <w:r w:rsidR="00E654A3">
          <w:rPr>
            <w:noProof/>
            <w:webHidden/>
          </w:rPr>
          <w:fldChar w:fldCharType="separate"/>
        </w:r>
        <w:r w:rsidR="00E654A3">
          <w:rPr>
            <w:noProof/>
            <w:webHidden/>
          </w:rPr>
          <w:t>85</w:t>
        </w:r>
        <w:r w:rsidR="00E654A3">
          <w:rPr>
            <w:noProof/>
            <w:webHidden/>
          </w:rPr>
          <w:fldChar w:fldCharType="end"/>
        </w:r>
      </w:hyperlink>
    </w:p>
    <w:p w14:paraId="408F6BBD" w14:textId="00AE6E8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6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REF_AREA</w:t>
        </w:r>
        <w:r w:rsidR="00E654A3">
          <w:rPr>
            <w:noProof/>
            <w:webHidden/>
          </w:rPr>
          <w:tab/>
        </w:r>
        <w:r w:rsidR="00E654A3">
          <w:rPr>
            <w:noProof/>
            <w:webHidden/>
          </w:rPr>
          <w:fldChar w:fldCharType="begin"/>
        </w:r>
        <w:r w:rsidR="00E654A3">
          <w:rPr>
            <w:noProof/>
            <w:webHidden/>
          </w:rPr>
          <w:instrText xml:space="preserve"> PAGEREF _Toc521320263 \h </w:instrText>
        </w:r>
        <w:r w:rsidR="00E654A3">
          <w:rPr>
            <w:noProof/>
            <w:webHidden/>
          </w:rPr>
        </w:r>
        <w:r w:rsidR="00E654A3">
          <w:rPr>
            <w:noProof/>
            <w:webHidden/>
          </w:rPr>
          <w:fldChar w:fldCharType="separate"/>
        </w:r>
        <w:r w:rsidR="00E654A3">
          <w:rPr>
            <w:noProof/>
            <w:webHidden/>
          </w:rPr>
          <w:t>85</w:t>
        </w:r>
        <w:r w:rsidR="00E654A3">
          <w:rPr>
            <w:noProof/>
            <w:webHidden/>
          </w:rPr>
          <w:fldChar w:fldCharType="end"/>
        </w:r>
      </w:hyperlink>
    </w:p>
    <w:p w14:paraId="59250FB2" w14:textId="45C0591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6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CL_AREA</w:t>
        </w:r>
        <w:r w:rsidR="00E654A3">
          <w:rPr>
            <w:noProof/>
            <w:webHidden/>
          </w:rPr>
          <w:tab/>
        </w:r>
        <w:r w:rsidR="00E654A3">
          <w:rPr>
            <w:noProof/>
            <w:webHidden/>
          </w:rPr>
          <w:fldChar w:fldCharType="begin"/>
        </w:r>
        <w:r w:rsidR="00E654A3">
          <w:rPr>
            <w:noProof/>
            <w:webHidden/>
          </w:rPr>
          <w:instrText xml:space="preserve"> PAGEREF _Toc521320264 \h </w:instrText>
        </w:r>
        <w:r w:rsidR="00E654A3">
          <w:rPr>
            <w:noProof/>
            <w:webHidden/>
          </w:rPr>
        </w:r>
        <w:r w:rsidR="00E654A3">
          <w:rPr>
            <w:noProof/>
            <w:webHidden/>
          </w:rPr>
          <w:fldChar w:fldCharType="separate"/>
        </w:r>
        <w:r w:rsidR="00E654A3">
          <w:rPr>
            <w:noProof/>
            <w:webHidden/>
          </w:rPr>
          <w:t>85</w:t>
        </w:r>
        <w:r w:rsidR="00E654A3">
          <w:rPr>
            <w:noProof/>
            <w:webHidden/>
          </w:rPr>
          <w:fldChar w:fldCharType="end"/>
        </w:r>
      </w:hyperlink>
    </w:p>
    <w:p w14:paraId="7DD7F7ED" w14:textId="6BA6C195" w:rsidR="00E654A3" w:rsidRDefault="00151519">
      <w:pPr>
        <w:pStyle w:val="TOC1"/>
        <w:rPr>
          <w:rFonts w:asciiTheme="minorHAnsi" w:eastAsiaTheme="minorEastAsia" w:hAnsiTheme="minorHAnsi" w:cstheme="minorBidi"/>
          <w:b w:val="0"/>
          <w:noProof/>
          <w:sz w:val="22"/>
          <w:lang w:val="fr-BE" w:eastAsia="fr-BE"/>
        </w:rPr>
      </w:pPr>
      <w:hyperlink w:anchor="_Toc521320265" w:history="1">
        <w:r w:rsidR="00E654A3" w:rsidRPr="00651134">
          <w:rPr>
            <w:rStyle w:val="Hyperlink"/>
            <w:noProof/>
          </w:rPr>
          <w:t>Reference metadata</w:t>
        </w:r>
        <w:r w:rsidR="00E654A3">
          <w:rPr>
            <w:noProof/>
            <w:webHidden/>
          </w:rPr>
          <w:tab/>
        </w:r>
        <w:r w:rsidR="00E654A3">
          <w:rPr>
            <w:noProof/>
            <w:webHidden/>
          </w:rPr>
          <w:fldChar w:fldCharType="begin"/>
        </w:r>
        <w:r w:rsidR="00E654A3">
          <w:rPr>
            <w:noProof/>
            <w:webHidden/>
          </w:rPr>
          <w:instrText xml:space="preserve"> PAGEREF _Toc521320265 \h </w:instrText>
        </w:r>
        <w:r w:rsidR="00E654A3">
          <w:rPr>
            <w:noProof/>
            <w:webHidden/>
          </w:rPr>
        </w:r>
        <w:r w:rsidR="00E654A3">
          <w:rPr>
            <w:noProof/>
            <w:webHidden/>
          </w:rPr>
          <w:fldChar w:fldCharType="separate"/>
        </w:r>
        <w:r w:rsidR="00E654A3">
          <w:rPr>
            <w:noProof/>
            <w:webHidden/>
          </w:rPr>
          <w:t>85</w:t>
        </w:r>
        <w:r w:rsidR="00E654A3">
          <w:rPr>
            <w:noProof/>
            <w:webHidden/>
          </w:rPr>
          <w:fldChar w:fldCharType="end"/>
        </w:r>
      </w:hyperlink>
    </w:p>
    <w:p w14:paraId="614F3E40" w14:textId="100A09F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6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REF_METADATA</w:t>
        </w:r>
        <w:r w:rsidR="00E654A3">
          <w:rPr>
            <w:noProof/>
            <w:webHidden/>
          </w:rPr>
          <w:tab/>
        </w:r>
        <w:r w:rsidR="00E654A3">
          <w:rPr>
            <w:noProof/>
            <w:webHidden/>
          </w:rPr>
          <w:fldChar w:fldCharType="begin"/>
        </w:r>
        <w:r w:rsidR="00E654A3">
          <w:rPr>
            <w:noProof/>
            <w:webHidden/>
          </w:rPr>
          <w:instrText xml:space="preserve"> PAGEREF _Toc521320266 \h </w:instrText>
        </w:r>
        <w:r w:rsidR="00E654A3">
          <w:rPr>
            <w:noProof/>
            <w:webHidden/>
          </w:rPr>
        </w:r>
        <w:r w:rsidR="00E654A3">
          <w:rPr>
            <w:noProof/>
            <w:webHidden/>
          </w:rPr>
          <w:fldChar w:fldCharType="separate"/>
        </w:r>
        <w:r w:rsidR="00E654A3">
          <w:rPr>
            <w:noProof/>
            <w:webHidden/>
          </w:rPr>
          <w:t>85</w:t>
        </w:r>
        <w:r w:rsidR="00E654A3">
          <w:rPr>
            <w:noProof/>
            <w:webHidden/>
          </w:rPr>
          <w:fldChar w:fldCharType="end"/>
        </w:r>
      </w:hyperlink>
    </w:p>
    <w:p w14:paraId="38140088" w14:textId="277FF534" w:rsidR="00E654A3" w:rsidRDefault="00151519">
      <w:pPr>
        <w:pStyle w:val="TOC1"/>
        <w:rPr>
          <w:rFonts w:asciiTheme="minorHAnsi" w:eastAsiaTheme="minorEastAsia" w:hAnsiTheme="minorHAnsi" w:cstheme="minorBidi"/>
          <w:b w:val="0"/>
          <w:noProof/>
          <w:sz w:val="22"/>
          <w:lang w:val="fr-BE" w:eastAsia="fr-BE"/>
        </w:rPr>
      </w:pPr>
      <w:hyperlink w:anchor="_Toc521320267" w:history="1">
        <w:r w:rsidR="00E654A3" w:rsidRPr="00651134">
          <w:rPr>
            <w:rStyle w:val="Hyperlink"/>
            <w:noProof/>
          </w:rPr>
          <w:t>Reference period</w:t>
        </w:r>
        <w:r w:rsidR="00E654A3">
          <w:rPr>
            <w:noProof/>
            <w:webHidden/>
          </w:rPr>
          <w:tab/>
        </w:r>
        <w:r w:rsidR="00E654A3">
          <w:rPr>
            <w:noProof/>
            <w:webHidden/>
          </w:rPr>
          <w:fldChar w:fldCharType="begin"/>
        </w:r>
        <w:r w:rsidR="00E654A3">
          <w:rPr>
            <w:noProof/>
            <w:webHidden/>
          </w:rPr>
          <w:instrText xml:space="preserve"> PAGEREF _Toc521320267 \h </w:instrText>
        </w:r>
        <w:r w:rsidR="00E654A3">
          <w:rPr>
            <w:noProof/>
            <w:webHidden/>
          </w:rPr>
        </w:r>
        <w:r w:rsidR="00E654A3">
          <w:rPr>
            <w:noProof/>
            <w:webHidden/>
          </w:rPr>
          <w:fldChar w:fldCharType="separate"/>
        </w:r>
        <w:r w:rsidR="00E654A3">
          <w:rPr>
            <w:noProof/>
            <w:webHidden/>
          </w:rPr>
          <w:t>86</w:t>
        </w:r>
        <w:r w:rsidR="00E654A3">
          <w:rPr>
            <w:noProof/>
            <w:webHidden/>
          </w:rPr>
          <w:fldChar w:fldCharType="end"/>
        </w:r>
      </w:hyperlink>
    </w:p>
    <w:p w14:paraId="72652EBB" w14:textId="096B219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6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REF_PERIOD</w:t>
        </w:r>
        <w:r w:rsidR="00E654A3">
          <w:rPr>
            <w:noProof/>
            <w:webHidden/>
          </w:rPr>
          <w:tab/>
        </w:r>
        <w:r w:rsidR="00E654A3">
          <w:rPr>
            <w:noProof/>
            <w:webHidden/>
          </w:rPr>
          <w:fldChar w:fldCharType="begin"/>
        </w:r>
        <w:r w:rsidR="00E654A3">
          <w:rPr>
            <w:noProof/>
            <w:webHidden/>
          </w:rPr>
          <w:instrText xml:space="preserve"> PAGEREF _Toc521320268 \h </w:instrText>
        </w:r>
        <w:r w:rsidR="00E654A3">
          <w:rPr>
            <w:noProof/>
            <w:webHidden/>
          </w:rPr>
        </w:r>
        <w:r w:rsidR="00E654A3">
          <w:rPr>
            <w:noProof/>
            <w:webHidden/>
          </w:rPr>
          <w:fldChar w:fldCharType="separate"/>
        </w:r>
        <w:r w:rsidR="00E654A3">
          <w:rPr>
            <w:noProof/>
            <w:webHidden/>
          </w:rPr>
          <w:t>86</w:t>
        </w:r>
        <w:r w:rsidR="00E654A3">
          <w:rPr>
            <w:noProof/>
            <w:webHidden/>
          </w:rPr>
          <w:fldChar w:fldCharType="end"/>
        </w:r>
      </w:hyperlink>
    </w:p>
    <w:p w14:paraId="2EBEA728" w14:textId="4B8C6A46" w:rsidR="00E654A3" w:rsidRDefault="00151519">
      <w:pPr>
        <w:pStyle w:val="TOC1"/>
        <w:rPr>
          <w:rFonts w:asciiTheme="minorHAnsi" w:eastAsiaTheme="minorEastAsia" w:hAnsiTheme="minorHAnsi" w:cstheme="minorBidi"/>
          <w:b w:val="0"/>
          <w:noProof/>
          <w:sz w:val="22"/>
          <w:lang w:val="fr-BE" w:eastAsia="fr-BE"/>
        </w:rPr>
      </w:pPr>
      <w:hyperlink w:anchor="_Toc521320269" w:history="1">
        <w:r w:rsidR="00E654A3" w:rsidRPr="00651134">
          <w:rPr>
            <w:rStyle w:val="Hyperlink"/>
            <w:noProof/>
          </w:rPr>
          <w:t>Release policy</w:t>
        </w:r>
        <w:r w:rsidR="00E654A3">
          <w:rPr>
            <w:noProof/>
            <w:webHidden/>
          </w:rPr>
          <w:tab/>
        </w:r>
        <w:r w:rsidR="00E654A3">
          <w:rPr>
            <w:noProof/>
            <w:webHidden/>
          </w:rPr>
          <w:fldChar w:fldCharType="begin"/>
        </w:r>
        <w:r w:rsidR="00E654A3">
          <w:rPr>
            <w:noProof/>
            <w:webHidden/>
          </w:rPr>
          <w:instrText xml:space="preserve"> PAGEREF _Toc521320269 \h </w:instrText>
        </w:r>
        <w:r w:rsidR="00E654A3">
          <w:rPr>
            <w:noProof/>
            <w:webHidden/>
          </w:rPr>
        </w:r>
        <w:r w:rsidR="00E654A3">
          <w:rPr>
            <w:noProof/>
            <w:webHidden/>
          </w:rPr>
          <w:fldChar w:fldCharType="separate"/>
        </w:r>
        <w:r w:rsidR="00E654A3">
          <w:rPr>
            <w:noProof/>
            <w:webHidden/>
          </w:rPr>
          <w:t>86</w:t>
        </w:r>
        <w:r w:rsidR="00E654A3">
          <w:rPr>
            <w:noProof/>
            <w:webHidden/>
          </w:rPr>
          <w:fldChar w:fldCharType="end"/>
        </w:r>
      </w:hyperlink>
    </w:p>
    <w:p w14:paraId="631F80AC" w14:textId="423B808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7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REL_POLICY</w:t>
        </w:r>
        <w:r w:rsidR="00E654A3">
          <w:rPr>
            <w:noProof/>
            <w:webHidden/>
          </w:rPr>
          <w:tab/>
        </w:r>
        <w:r w:rsidR="00E654A3">
          <w:rPr>
            <w:noProof/>
            <w:webHidden/>
          </w:rPr>
          <w:fldChar w:fldCharType="begin"/>
        </w:r>
        <w:r w:rsidR="00E654A3">
          <w:rPr>
            <w:noProof/>
            <w:webHidden/>
          </w:rPr>
          <w:instrText xml:space="preserve"> PAGEREF _Toc521320270 \h </w:instrText>
        </w:r>
        <w:r w:rsidR="00E654A3">
          <w:rPr>
            <w:noProof/>
            <w:webHidden/>
          </w:rPr>
        </w:r>
        <w:r w:rsidR="00E654A3">
          <w:rPr>
            <w:noProof/>
            <w:webHidden/>
          </w:rPr>
          <w:fldChar w:fldCharType="separate"/>
        </w:r>
        <w:r w:rsidR="00E654A3">
          <w:rPr>
            <w:noProof/>
            <w:webHidden/>
          </w:rPr>
          <w:t>86</w:t>
        </w:r>
        <w:r w:rsidR="00E654A3">
          <w:rPr>
            <w:noProof/>
            <w:webHidden/>
          </w:rPr>
          <w:fldChar w:fldCharType="end"/>
        </w:r>
      </w:hyperlink>
    </w:p>
    <w:p w14:paraId="4A9829D7" w14:textId="61144599" w:rsidR="00E654A3" w:rsidRDefault="00151519">
      <w:pPr>
        <w:pStyle w:val="TOC1"/>
        <w:rPr>
          <w:rFonts w:asciiTheme="minorHAnsi" w:eastAsiaTheme="minorEastAsia" w:hAnsiTheme="minorHAnsi" w:cstheme="minorBidi"/>
          <w:b w:val="0"/>
          <w:noProof/>
          <w:sz w:val="22"/>
          <w:lang w:val="fr-BE" w:eastAsia="fr-BE"/>
        </w:rPr>
      </w:pPr>
      <w:hyperlink w:anchor="_Toc521320271" w:history="1">
        <w:r w:rsidR="00E654A3" w:rsidRPr="00651134">
          <w:rPr>
            <w:rStyle w:val="Hyperlink"/>
            <w:noProof/>
          </w:rPr>
          <w:t xml:space="preserve">Release policy </w:t>
        </w:r>
        <w:r w:rsidR="00E654A3" w:rsidRPr="00651134">
          <w:rPr>
            <w:rStyle w:val="Hyperlink"/>
            <w:rFonts w:ascii="Times New Roman" w:hAnsi="Times New Roman"/>
            <w:noProof/>
          </w:rPr>
          <w:t>-</w:t>
        </w:r>
        <w:r w:rsidR="00E654A3" w:rsidRPr="00651134">
          <w:rPr>
            <w:rStyle w:val="Hyperlink"/>
            <w:noProof/>
          </w:rPr>
          <w:t xml:space="preserve"> release calendar</w:t>
        </w:r>
        <w:r w:rsidR="00E654A3">
          <w:rPr>
            <w:noProof/>
            <w:webHidden/>
          </w:rPr>
          <w:tab/>
        </w:r>
        <w:r w:rsidR="00E654A3">
          <w:rPr>
            <w:noProof/>
            <w:webHidden/>
          </w:rPr>
          <w:fldChar w:fldCharType="begin"/>
        </w:r>
        <w:r w:rsidR="00E654A3">
          <w:rPr>
            <w:noProof/>
            <w:webHidden/>
          </w:rPr>
          <w:instrText xml:space="preserve"> PAGEREF _Toc521320271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4A89F166" w14:textId="7D999C8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7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REL_CAL_POLICY</w:t>
        </w:r>
        <w:r w:rsidR="00E654A3">
          <w:rPr>
            <w:noProof/>
            <w:webHidden/>
          </w:rPr>
          <w:tab/>
        </w:r>
        <w:r w:rsidR="00E654A3">
          <w:rPr>
            <w:noProof/>
            <w:webHidden/>
          </w:rPr>
          <w:fldChar w:fldCharType="begin"/>
        </w:r>
        <w:r w:rsidR="00E654A3">
          <w:rPr>
            <w:noProof/>
            <w:webHidden/>
          </w:rPr>
          <w:instrText xml:space="preserve"> PAGEREF _Toc521320272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28FEBD28" w14:textId="0F02484A" w:rsidR="00E654A3" w:rsidRDefault="00151519">
      <w:pPr>
        <w:pStyle w:val="TOC1"/>
        <w:rPr>
          <w:rFonts w:asciiTheme="minorHAnsi" w:eastAsiaTheme="minorEastAsia" w:hAnsiTheme="minorHAnsi" w:cstheme="minorBidi"/>
          <w:b w:val="0"/>
          <w:noProof/>
          <w:sz w:val="22"/>
          <w:lang w:val="fr-BE" w:eastAsia="fr-BE"/>
        </w:rPr>
      </w:pPr>
      <w:hyperlink w:anchor="_Toc521320273" w:history="1">
        <w:r w:rsidR="00E654A3" w:rsidRPr="00651134">
          <w:rPr>
            <w:rStyle w:val="Hyperlink"/>
            <w:noProof/>
          </w:rPr>
          <w:t xml:space="preserve">Release policy </w:t>
        </w:r>
        <w:r w:rsidR="00E654A3" w:rsidRPr="00651134">
          <w:rPr>
            <w:rStyle w:val="Hyperlink"/>
            <w:rFonts w:ascii="Times New Roman" w:hAnsi="Times New Roman"/>
            <w:noProof/>
          </w:rPr>
          <w:t>-</w:t>
        </w:r>
        <w:r w:rsidR="00E654A3" w:rsidRPr="00651134">
          <w:rPr>
            <w:rStyle w:val="Hyperlink"/>
            <w:noProof/>
          </w:rPr>
          <w:t xml:space="preserve"> release calendar access</w:t>
        </w:r>
        <w:r w:rsidR="00E654A3">
          <w:rPr>
            <w:noProof/>
            <w:webHidden/>
          </w:rPr>
          <w:tab/>
        </w:r>
        <w:r w:rsidR="00E654A3">
          <w:rPr>
            <w:noProof/>
            <w:webHidden/>
          </w:rPr>
          <w:fldChar w:fldCharType="begin"/>
        </w:r>
        <w:r w:rsidR="00E654A3">
          <w:rPr>
            <w:noProof/>
            <w:webHidden/>
          </w:rPr>
          <w:instrText xml:space="preserve"> PAGEREF _Toc521320273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4FAB7EF9" w14:textId="037C50B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7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REL_CAL_ACCESS</w:t>
        </w:r>
        <w:r w:rsidR="00E654A3">
          <w:rPr>
            <w:noProof/>
            <w:webHidden/>
          </w:rPr>
          <w:tab/>
        </w:r>
        <w:r w:rsidR="00E654A3">
          <w:rPr>
            <w:noProof/>
            <w:webHidden/>
          </w:rPr>
          <w:fldChar w:fldCharType="begin"/>
        </w:r>
        <w:r w:rsidR="00E654A3">
          <w:rPr>
            <w:noProof/>
            <w:webHidden/>
          </w:rPr>
          <w:instrText xml:space="preserve"> PAGEREF _Toc521320274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0132EF53" w14:textId="0ABA67A8" w:rsidR="00E654A3" w:rsidRDefault="00151519">
      <w:pPr>
        <w:pStyle w:val="TOC1"/>
        <w:rPr>
          <w:rFonts w:asciiTheme="minorHAnsi" w:eastAsiaTheme="minorEastAsia" w:hAnsiTheme="minorHAnsi" w:cstheme="minorBidi"/>
          <w:b w:val="0"/>
          <w:noProof/>
          <w:sz w:val="22"/>
          <w:lang w:val="fr-BE" w:eastAsia="fr-BE"/>
        </w:rPr>
      </w:pPr>
      <w:hyperlink w:anchor="_Toc521320275" w:history="1">
        <w:r w:rsidR="00E654A3" w:rsidRPr="00651134">
          <w:rPr>
            <w:rStyle w:val="Hyperlink"/>
            <w:noProof/>
          </w:rPr>
          <w:t xml:space="preserve">Release policy </w:t>
        </w:r>
        <w:r w:rsidR="00E654A3" w:rsidRPr="00651134">
          <w:rPr>
            <w:rStyle w:val="Hyperlink"/>
            <w:rFonts w:ascii="Times New Roman" w:hAnsi="Times New Roman"/>
            <w:noProof/>
          </w:rPr>
          <w:t>-</w:t>
        </w:r>
        <w:r w:rsidR="00E654A3" w:rsidRPr="00651134">
          <w:rPr>
            <w:rStyle w:val="Hyperlink"/>
            <w:noProof/>
          </w:rPr>
          <w:t xml:space="preserve"> transparency</w:t>
        </w:r>
        <w:r w:rsidR="00E654A3">
          <w:rPr>
            <w:noProof/>
            <w:webHidden/>
          </w:rPr>
          <w:tab/>
        </w:r>
        <w:r w:rsidR="00E654A3">
          <w:rPr>
            <w:noProof/>
            <w:webHidden/>
          </w:rPr>
          <w:fldChar w:fldCharType="begin"/>
        </w:r>
        <w:r w:rsidR="00E654A3">
          <w:rPr>
            <w:noProof/>
            <w:webHidden/>
          </w:rPr>
          <w:instrText xml:space="preserve"> PAGEREF _Toc521320275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1A1406F7" w14:textId="57C18C6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7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REL_POL_TRA</w:t>
        </w:r>
        <w:r w:rsidR="00E654A3">
          <w:rPr>
            <w:noProof/>
            <w:webHidden/>
          </w:rPr>
          <w:tab/>
        </w:r>
        <w:r w:rsidR="00E654A3">
          <w:rPr>
            <w:noProof/>
            <w:webHidden/>
          </w:rPr>
          <w:fldChar w:fldCharType="begin"/>
        </w:r>
        <w:r w:rsidR="00E654A3">
          <w:rPr>
            <w:noProof/>
            <w:webHidden/>
          </w:rPr>
          <w:instrText xml:space="preserve"> PAGEREF _Toc521320276 \h </w:instrText>
        </w:r>
        <w:r w:rsidR="00E654A3">
          <w:rPr>
            <w:noProof/>
            <w:webHidden/>
          </w:rPr>
        </w:r>
        <w:r w:rsidR="00E654A3">
          <w:rPr>
            <w:noProof/>
            <w:webHidden/>
          </w:rPr>
          <w:fldChar w:fldCharType="separate"/>
        </w:r>
        <w:r w:rsidR="00E654A3">
          <w:rPr>
            <w:noProof/>
            <w:webHidden/>
          </w:rPr>
          <w:t>87</w:t>
        </w:r>
        <w:r w:rsidR="00E654A3">
          <w:rPr>
            <w:noProof/>
            <w:webHidden/>
          </w:rPr>
          <w:fldChar w:fldCharType="end"/>
        </w:r>
      </w:hyperlink>
    </w:p>
    <w:p w14:paraId="0D5BF3F9" w14:textId="2330A051" w:rsidR="00E654A3" w:rsidRDefault="00151519">
      <w:pPr>
        <w:pStyle w:val="TOC1"/>
        <w:rPr>
          <w:rFonts w:asciiTheme="minorHAnsi" w:eastAsiaTheme="minorEastAsia" w:hAnsiTheme="minorHAnsi" w:cstheme="minorBidi"/>
          <w:b w:val="0"/>
          <w:noProof/>
          <w:sz w:val="22"/>
          <w:lang w:val="fr-BE" w:eastAsia="fr-BE"/>
        </w:rPr>
      </w:pPr>
      <w:hyperlink w:anchor="_Toc521320277" w:history="1">
        <w:r w:rsidR="00E654A3" w:rsidRPr="00651134">
          <w:rPr>
            <w:rStyle w:val="Hyperlink"/>
            <w:noProof/>
          </w:rPr>
          <w:t xml:space="preserve">Release policy </w:t>
        </w:r>
        <w:r w:rsidR="00E654A3" w:rsidRPr="00651134">
          <w:rPr>
            <w:rStyle w:val="Hyperlink"/>
            <w:rFonts w:ascii="Times New Roman" w:hAnsi="Times New Roman"/>
            <w:noProof/>
          </w:rPr>
          <w:t>-</w:t>
        </w:r>
        <w:r w:rsidR="00E654A3" w:rsidRPr="00651134">
          <w:rPr>
            <w:rStyle w:val="Hyperlink"/>
            <w:noProof/>
          </w:rPr>
          <w:t xml:space="preserve"> user access</w:t>
        </w:r>
        <w:r w:rsidR="00E654A3">
          <w:rPr>
            <w:noProof/>
            <w:webHidden/>
          </w:rPr>
          <w:tab/>
        </w:r>
        <w:r w:rsidR="00E654A3">
          <w:rPr>
            <w:noProof/>
            <w:webHidden/>
          </w:rPr>
          <w:fldChar w:fldCharType="begin"/>
        </w:r>
        <w:r w:rsidR="00E654A3">
          <w:rPr>
            <w:noProof/>
            <w:webHidden/>
          </w:rPr>
          <w:instrText xml:space="preserve"> PAGEREF _Toc521320277 \h </w:instrText>
        </w:r>
        <w:r w:rsidR="00E654A3">
          <w:rPr>
            <w:noProof/>
            <w:webHidden/>
          </w:rPr>
        </w:r>
        <w:r w:rsidR="00E654A3">
          <w:rPr>
            <w:noProof/>
            <w:webHidden/>
          </w:rPr>
          <w:fldChar w:fldCharType="separate"/>
        </w:r>
        <w:r w:rsidR="00E654A3">
          <w:rPr>
            <w:noProof/>
            <w:webHidden/>
          </w:rPr>
          <w:t>88</w:t>
        </w:r>
        <w:r w:rsidR="00E654A3">
          <w:rPr>
            <w:noProof/>
            <w:webHidden/>
          </w:rPr>
          <w:fldChar w:fldCharType="end"/>
        </w:r>
      </w:hyperlink>
    </w:p>
    <w:p w14:paraId="1BAB45F4" w14:textId="73F3151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7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REL_POL_US_AC</w:t>
        </w:r>
        <w:r w:rsidR="00E654A3">
          <w:rPr>
            <w:noProof/>
            <w:webHidden/>
          </w:rPr>
          <w:tab/>
        </w:r>
        <w:r w:rsidR="00E654A3">
          <w:rPr>
            <w:noProof/>
            <w:webHidden/>
          </w:rPr>
          <w:fldChar w:fldCharType="begin"/>
        </w:r>
        <w:r w:rsidR="00E654A3">
          <w:rPr>
            <w:noProof/>
            <w:webHidden/>
          </w:rPr>
          <w:instrText xml:space="preserve"> PAGEREF _Toc521320278 \h </w:instrText>
        </w:r>
        <w:r w:rsidR="00E654A3">
          <w:rPr>
            <w:noProof/>
            <w:webHidden/>
          </w:rPr>
        </w:r>
        <w:r w:rsidR="00E654A3">
          <w:rPr>
            <w:noProof/>
            <w:webHidden/>
          </w:rPr>
          <w:fldChar w:fldCharType="separate"/>
        </w:r>
        <w:r w:rsidR="00E654A3">
          <w:rPr>
            <w:noProof/>
            <w:webHidden/>
          </w:rPr>
          <w:t>88</w:t>
        </w:r>
        <w:r w:rsidR="00E654A3">
          <w:rPr>
            <w:noProof/>
            <w:webHidden/>
          </w:rPr>
          <w:fldChar w:fldCharType="end"/>
        </w:r>
      </w:hyperlink>
    </w:p>
    <w:p w14:paraId="14A75D19" w14:textId="6E8A7280" w:rsidR="00E654A3" w:rsidRDefault="00151519">
      <w:pPr>
        <w:pStyle w:val="TOC1"/>
        <w:rPr>
          <w:rFonts w:asciiTheme="minorHAnsi" w:eastAsiaTheme="minorEastAsia" w:hAnsiTheme="minorHAnsi" w:cstheme="minorBidi"/>
          <w:b w:val="0"/>
          <w:noProof/>
          <w:sz w:val="22"/>
          <w:lang w:val="fr-BE" w:eastAsia="fr-BE"/>
        </w:rPr>
      </w:pPr>
      <w:hyperlink w:anchor="_Toc521320279" w:history="1">
        <w:r w:rsidR="00E654A3" w:rsidRPr="00651134">
          <w:rPr>
            <w:rStyle w:val="Hyperlink"/>
            <w:noProof/>
          </w:rPr>
          <w:t>Relevance</w:t>
        </w:r>
        <w:r w:rsidR="00E654A3">
          <w:rPr>
            <w:noProof/>
            <w:webHidden/>
          </w:rPr>
          <w:tab/>
        </w:r>
        <w:r w:rsidR="00E654A3">
          <w:rPr>
            <w:noProof/>
            <w:webHidden/>
          </w:rPr>
          <w:fldChar w:fldCharType="begin"/>
        </w:r>
        <w:r w:rsidR="00E654A3">
          <w:rPr>
            <w:noProof/>
            <w:webHidden/>
          </w:rPr>
          <w:instrText xml:space="preserve"> PAGEREF _Toc521320279 \h </w:instrText>
        </w:r>
        <w:r w:rsidR="00E654A3">
          <w:rPr>
            <w:noProof/>
            <w:webHidden/>
          </w:rPr>
        </w:r>
        <w:r w:rsidR="00E654A3">
          <w:rPr>
            <w:noProof/>
            <w:webHidden/>
          </w:rPr>
          <w:fldChar w:fldCharType="separate"/>
        </w:r>
        <w:r w:rsidR="00E654A3">
          <w:rPr>
            <w:noProof/>
            <w:webHidden/>
          </w:rPr>
          <w:t>88</w:t>
        </w:r>
        <w:r w:rsidR="00E654A3">
          <w:rPr>
            <w:noProof/>
            <w:webHidden/>
          </w:rPr>
          <w:fldChar w:fldCharType="end"/>
        </w:r>
      </w:hyperlink>
    </w:p>
    <w:p w14:paraId="73AB53CB" w14:textId="48C253A6"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0"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RELEVANCE</w:t>
        </w:r>
        <w:r w:rsidR="00E654A3">
          <w:rPr>
            <w:noProof/>
            <w:webHidden/>
          </w:rPr>
          <w:tab/>
        </w:r>
        <w:r w:rsidR="00E654A3">
          <w:rPr>
            <w:noProof/>
            <w:webHidden/>
          </w:rPr>
          <w:fldChar w:fldCharType="begin"/>
        </w:r>
        <w:r w:rsidR="00E654A3">
          <w:rPr>
            <w:noProof/>
            <w:webHidden/>
          </w:rPr>
          <w:instrText xml:space="preserve"> PAGEREF _Toc521320280 \h </w:instrText>
        </w:r>
        <w:r w:rsidR="00E654A3">
          <w:rPr>
            <w:noProof/>
            <w:webHidden/>
          </w:rPr>
        </w:r>
        <w:r w:rsidR="00E654A3">
          <w:rPr>
            <w:noProof/>
            <w:webHidden/>
          </w:rPr>
          <w:fldChar w:fldCharType="separate"/>
        </w:r>
        <w:r w:rsidR="00E654A3">
          <w:rPr>
            <w:noProof/>
            <w:webHidden/>
          </w:rPr>
          <w:t>88</w:t>
        </w:r>
        <w:r w:rsidR="00E654A3">
          <w:rPr>
            <w:noProof/>
            <w:webHidden/>
          </w:rPr>
          <w:fldChar w:fldCharType="end"/>
        </w:r>
      </w:hyperlink>
    </w:p>
    <w:p w14:paraId="0EBA94CA" w14:textId="4F42AFA4" w:rsidR="00E654A3" w:rsidRDefault="00151519">
      <w:pPr>
        <w:pStyle w:val="TOC1"/>
        <w:rPr>
          <w:rFonts w:asciiTheme="minorHAnsi" w:eastAsiaTheme="minorEastAsia" w:hAnsiTheme="minorHAnsi" w:cstheme="minorBidi"/>
          <w:b w:val="0"/>
          <w:noProof/>
          <w:sz w:val="22"/>
          <w:lang w:val="fr-BE" w:eastAsia="fr-BE"/>
        </w:rPr>
      </w:pPr>
      <w:hyperlink w:anchor="_Toc521320281" w:history="1">
        <w:r w:rsidR="00E654A3" w:rsidRPr="00651134">
          <w:rPr>
            <w:rStyle w:val="Hyperlink"/>
            <w:noProof/>
          </w:rPr>
          <w:t xml:space="preserve">Relevance </w:t>
        </w:r>
        <w:r w:rsidR="00E654A3" w:rsidRPr="00651134">
          <w:rPr>
            <w:rStyle w:val="Hyperlink"/>
            <w:rFonts w:ascii="Times New Roman" w:hAnsi="Times New Roman"/>
            <w:noProof/>
          </w:rPr>
          <w:t>-</w:t>
        </w:r>
        <w:r w:rsidR="00E654A3" w:rsidRPr="00651134">
          <w:rPr>
            <w:rStyle w:val="Hyperlink"/>
            <w:noProof/>
          </w:rPr>
          <w:t xml:space="preserve"> completeness</w:t>
        </w:r>
        <w:r w:rsidR="00E654A3">
          <w:rPr>
            <w:noProof/>
            <w:webHidden/>
          </w:rPr>
          <w:tab/>
        </w:r>
        <w:r w:rsidR="00E654A3">
          <w:rPr>
            <w:noProof/>
            <w:webHidden/>
          </w:rPr>
          <w:fldChar w:fldCharType="begin"/>
        </w:r>
        <w:r w:rsidR="00E654A3">
          <w:rPr>
            <w:noProof/>
            <w:webHidden/>
          </w:rPr>
          <w:instrText xml:space="preserve"> PAGEREF _Toc521320281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26EAB2D2" w14:textId="113CAC1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COMPLETENESS</w:t>
        </w:r>
        <w:r w:rsidR="00E654A3">
          <w:rPr>
            <w:noProof/>
            <w:webHidden/>
          </w:rPr>
          <w:tab/>
        </w:r>
        <w:r w:rsidR="00E654A3">
          <w:rPr>
            <w:noProof/>
            <w:webHidden/>
          </w:rPr>
          <w:fldChar w:fldCharType="begin"/>
        </w:r>
        <w:r w:rsidR="00E654A3">
          <w:rPr>
            <w:noProof/>
            <w:webHidden/>
          </w:rPr>
          <w:instrText xml:space="preserve"> PAGEREF _Toc521320282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14DAE6ED" w14:textId="1B4A8A2A" w:rsidR="00E654A3" w:rsidRDefault="00151519">
      <w:pPr>
        <w:pStyle w:val="TOC1"/>
        <w:rPr>
          <w:rFonts w:asciiTheme="minorHAnsi" w:eastAsiaTheme="minorEastAsia" w:hAnsiTheme="minorHAnsi" w:cstheme="minorBidi"/>
          <w:b w:val="0"/>
          <w:noProof/>
          <w:sz w:val="22"/>
          <w:lang w:val="fr-BE" w:eastAsia="fr-BE"/>
        </w:rPr>
      </w:pPr>
      <w:hyperlink w:anchor="_Toc521320283" w:history="1">
        <w:r w:rsidR="00E654A3" w:rsidRPr="00651134">
          <w:rPr>
            <w:rStyle w:val="Hyperlink"/>
            <w:noProof/>
          </w:rPr>
          <w:t>Relevance - user needs</w:t>
        </w:r>
        <w:r w:rsidR="00E654A3">
          <w:rPr>
            <w:noProof/>
            <w:webHidden/>
          </w:rPr>
          <w:tab/>
        </w:r>
        <w:r w:rsidR="00E654A3">
          <w:rPr>
            <w:noProof/>
            <w:webHidden/>
          </w:rPr>
          <w:fldChar w:fldCharType="begin"/>
        </w:r>
        <w:r w:rsidR="00E654A3">
          <w:rPr>
            <w:noProof/>
            <w:webHidden/>
          </w:rPr>
          <w:instrText xml:space="preserve"> PAGEREF _Toc521320283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2CD9D443" w14:textId="34B397D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USER_NEEDS</w:t>
        </w:r>
        <w:r w:rsidR="00E654A3">
          <w:rPr>
            <w:noProof/>
            <w:webHidden/>
          </w:rPr>
          <w:tab/>
        </w:r>
        <w:r w:rsidR="00E654A3">
          <w:rPr>
            <w:noProof/>
            <w:webHidden/>
          </w:rPr>
          <w:fldChar w:fldCharType="begin"/>
        </w:r>
        <w:r w:rsidR="00E654A3">
          <w:rPr>
            <w:noProof/>
            <w:webHidden/>
          </w:rPr>
          <w:instrText xml:space="preserve"> PAGEREF _Toc521320284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3BB0D0BA" w14:textId="5C1170A4" w:rsidR="00E654A3" w:rsidRDefault="00151519">
      <w:pPr>
        <w:pStyle w:val="TOC1"/>
        <w:rPr>
          <w:rFonts w:asciiTheme="minorHAnsi" w:eastAsiaTheme="minorEastAsia" w:hAnsiTheme="minorHAnsi" w:cstheme="minorBidi"/>
          <w:b w:val="0"/>
          <w:noProof/>
          <w:sz w:val="22"/>
          <w:lang w:val="fr-BE" w:eastAsia="fr-BE"/>
        </w:rPr>
      </w:pPr>
      <w:hyperlink w:anchor="_Toc521320285" w:history="1">
        <w:r w:rsidR="00E654A3" w:rsidRPr="00651134">
          <w:rPr>
            <w:rStyle w:val="Hyperlink"/>
            <w:noProof/>
          </w:rPr>
          <w:t>Relevance - user satisfaction</w:t>
        </w:r>
        <w:r w:rsidR="00E654A3">
          <w:rPr>
            <w:noProof/>
            <w:webHidden/>
          </w:rPr>
          <w:tab/>
        </w:r>
        <w:r w:rsidR="00E654A3">
          <w:rPr>
            <w:noProof/>
            <w:webHidden/>
          </w:rPr>
          <w:fldChar w:fldCharType="begin"/>
        </w:r>
        <w:r w:rsidR="00E654A3">
          <w:rPr>
            <w:noProof/>
            <w:webHidden/>
          </w:rPr>
          <w:instrText xml:space="preserve"> PAGEREF _Toc521320285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094446DE" w14:textId="050180F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6"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USER_SAT</w:t>
        </w:r>
        <w:r w:rsidR="00E654A3">
          <w:rPr>
            <w:noProof/>
            <w:webHidden/>
          </w:rPr>
          <w:tab/>
        </w:r>
        <w:r w:rsidR="00E654A3">
          <w:rPr>
            <w:noProof/>
            <w:webHidden/>
          </w:rPr>
          <w:fldChar w:fldCharType="begin"/>
        </w:r>
        <w:r w:rsidR="00E654A3">
          <w:rPr>
            <w:noProof/>
            <w:webHidden/>
          </w:rPr>
          <w:instrText xml:space="preserve"> PAGEREF _Toc521320286 \h </w:instrText>
        </w:r>
        <w:r w:rsidR="00E654A3">
          <w:rPr>
            <w:noProof/>
            <w:webHidden/>
          </w:rPr>
        </w:r>
        <w:r w:rsidR="00E654A3">
          <w:rPr>
            <w:noProof/>
            <w:webHidden/>
          </w:rPr>
          <w:fldChar w:fldCharType="separate"/>
        </w:r>
        <w:r w:rsidR="00E654A3">
          <w:rPr>
            <w:noProof/>
            <w:webHidden/>
          </w:rPr>
          <w:t>89</w:t>
        </w:r>
        <w:r w:rsidR="00E654A3">
          <w:rPr>
            <w:noProof/>
            <w:webHidden/>
          </w:rPr>
          <w:fldChar w:fldCharType="end"/>
        </w:r>
      </w:hyperlink>
    </w:p>
    <w:p w14:paraId="1B5F5737" w14:textId="11881977" w:rsidR="00E654A3" w:rsidRDefault="00151519">
      <w:pPr>
        <w:pStyle w:val="TOC1"/>
        <w:rPr>
          <w:rFonts w:asciiTheme="minorHAnsi" w:eastAsiaTheme="minorEastAsia" w:hAnsiTheme="minorHAnsi" w:cstheme="minorBidi"/>
          <w:b w:val="0"/>
          <w:noProof/>
          <w:sz w:val="22"/>
          <w:lang w:val="fr-BE" w:eastAsia="fr-BE"/>
        </w:rPr>
      </w:pPr>
      <w:hyperlink w:anchor="_Toc521320287" w:history="1">
        <w:r w:rsidR="00E654A3" w:rsidRPr="00651134">
          <w:rPr>
            <w:rStyle w:val="Hyperlink"/>
            <w:noProof/>
          </w:rPr>
          <w:t>Reporting agency</w:t>
        </w:r>
        <w:r w:rsidR="00E654A3">
          <w:rPr>
            <w:noProof/>
            <w:webHidden/>
          </w:rPr>
          <w:tab/>
        </w:r>
        <w:r w:rsidR="00E654A3">
          <w:rPr>
            <w:noProof/>
            <w:webHidden/>
          </w:rPr>
          <w:fldChar w:fldCharType="begin"/>
        </w:r>
        <w:r w:rsidR="00E654A3">
          <w:rPr>
            <w:noProof/>
            <w:webHidden/>
          </w:rPr>
          <w:instrText xml:space="preserve"> PAGEREF _Toc521320287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33A1A509" w14:textId="6A5A4D2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REP_AGENCY</w:t>
        </w:r>
        <w:r w:rsidR="00E654A3">
          <w:rPr>
            <w:noProof/>
            <w:webHidden/>
          </w:rPr>
          <w:tab/>
        </w:r>
        <w:r w:rsidR="00E654A3">
          <w:rPr>
            <w:noProof/>
            <w:webHidden/>
          </w:rPr>
          <w:fldChar w:fldCharType="begin"/>
        </w:r>
        <w:r w:rsidR="00E654A3">
          <w:rPr>
            <w:noProof/>
            <w:webHidden/>
          </w:rPr>
          <w:instrText xml:space="preserve"> PAGEREF _Toc521320288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5B450BC1" w14:textId="33DAE9F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8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CL_ORGANISATION</w:t>
        </w:r>
        <w:r w:rsidR="00E654A3">
          <w:rPr>
            <w:noProof/>
            <w:webHidden/>
          </w:rPr>
          <w:tab/>
        </w:r>
        <w:r w:rsidR="00E654A3">
          <w:rPr>
            <w:noProof/>
            <w:webHidden/>
          </w:rPr>
          <w:fldChar w:fldCharType="begin"/>
        </w:r>
        <w:r w:rsidR="00E654A3">
          <w:rPr>
            <w:noProof/>
            <w:webHidden/>
          </w:rPr>
          <w:instrText xml:space="preserve"> PAGEREF _Toc521320289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02E0E1E1" w14:textId="44ABFBE8"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90" w:history="1">
        <w:r w:rsidR="00E654A3" w:rsidRPr="00651134">
          <w:rPr>
            <w:rStyle w:val="Hyperlink"/>
            <w:noProof/>
          </w:rPr>
          <w:t>Reporting Category\f C \l 1</w:t>
        </w:r>
        <w:r w:rsidR="00E654A3">
          <w:rPr>
            <w:noProof/>
            <w:webHidden/>
          </w:rPr>
          <w:tab/>
        </w:r>
        <w:r w:rsidR="00E654A3">
          <w:rPr>
            <w:noProof/>
            <w:webHidden/>
          </w:rPr>
          <w:fldChar w:fldCharType="begin"/>
        </w:r>
        <w:r w:rsidR="00E654A3">
          <w:rPr>
            <w:noProof/>
            <w:webHidden/>
          </w:rPr>
          <w:instrText xml:space="preserve"> PAGEREF _Toc521320290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08462465" w14:textId="0DB8725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9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REP_CATEGORY</w:t>
        </w:r>
        <w:r w:rsidR="00E654A3">
          <w:rPr>
            <w:noProof/>
            <w:webHidden/>
          </w:rPr>
          <w:tab/>
        </w:r>
        <w:r w:rsidR="00E654A3">
          <w:rPr>
            <w:noProof/>
            <w:webHidden/>
          </w:rPr>
          <w:fldChar w:fldCharType="begin"/>
        </w:r>
        <w:r w:rsidR="00E654A3">
          <w:rPr>
            <w:noProof/>
            <w:webHidden/>
          </w:rPr>
          <w:instrText xml:space="preserve"> PAGEREF _Toc521320291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05EEFE41" w14:textId="6C8BC1CE"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92" w:history="1">
        <w:r w:rsidR="00E654A3" w:rsidRPr="00651134">
          <w:rPr>
            <w:rStyle w:val="Hyperlink"/>
            <w:noProof/>
          </w:rPr>
          <w:t>Reporting Taxonomy\f C \l 1</w:t>
        </w:r>
        <w:r w:rsidR="00E654A3">
          <w:rPr>
            <w:noProof/>
            <w:webHidden/>
          </w:rPr>
          <w:tab/>
        </w:r>
        <w:r w:rsidR="00E654A3">
          <w:rPr>
            <w:noProof/>
            <w:webHidden/>
          </w:rPr>
          <w:fldChar w:fldCharType="begin"/>
        </w:r>
        <w:r w:rsidR="00E654A3">
          <w:rPr>
            <w:noProof/>
            <w:webHidden/>
          </w:rPr>
          <w:instrText xml:space="preserve"> PAGEREF _Toc521320292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3C9CB9A1" w14:textId="41C2C6E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9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REP_TAXO</w:t>
        </w:r>
        <w:r w:rsidR="00E654A3">
          <w:rPr>
            <w:noProof/>
            <w:webHidden/>
          </w:rPr>
          <w:tab/>
        </w:r>
        <w:r w:rsidR="00E654A3">
          <w:rPr>
            <w:noProof/>
            <w:webHidden/>
          </w:rPr>
          <w:fldChar w:fldCharType="begin"/>
        </w:r>
        <w:r w:rsidR="00E654A3">
          <w:rPr>
            <w:noProof/>
            <w:webHidden/>
          </w:rPr>
          <w:instrText xml:space="preserve"> PAGEREF _Toc521320293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638A1EA5" w14:textId="6ADF2A96"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94" w:history="1">
        <w:r w:rsidR="00E654A3" w:rsidRPr="00651134">
          <w:rPr>
            <w:rStyle w:val="Hyperlink"/>
            <w:noProof/>
          </w:rPr>
          <w:t>Representation\f C \l 1</w:t>
        </w:r>
        <w:r w:rsidR="00E654A3">
          <w:rPr>
            <w:noProof/>
            <w:webHidden/>
          </w:rPr>
          <w:tab/>
        </w:r>
        <w:r w:rsidR="00E654A3">
          <w:rPr>
            <w:noProof/>
            <w:webHidden/>
          </w:rPr>
          <w:fldChar w:fldCharType="begin"/>
        </w:r>
        <w:r w:rsidR="00E654A3">
          <w:rPr>
            <w:noProof/>
            <w:webHidden/>
          </w:rPr>
          <w:instrText xml:space="preserve"> PAGEREF _Toc521320294 \h </w:instrText>
        </w:r>
        <w:r w:rsidR="00E654A3">
          <w:rPr>
            <w:noProof/>
            <w:webHidden/>
          </w:rPr>
        </w:r>
        <w:r w:rsidR="00E654A3">
          <w:rPr>
            <w:noProof/>
            <w:webHidden/>
          </w:rPr>
          <w:fldChar w:fldCharType="separate"/>
        </w:r>
        <w:r w:rsidR="00E654A3">
          <w:rPr>
            <w:noProof/>
            <w:webHidden/>
          </w:rPr>
          <w:t>90</w:t>
        </w:r>
        <w:r w:rsidR="00E654A3">
          <w:rPr>
            <w:noProof/>
            <w:webHidden/>
          </w:rPr>
          <w:fldChar w:fldCharType="end"/>
        </w:r>
      </w:hyperlink>
    </w:p>
    <w:p w14:paraId="44C68BFD" w14:textId="2E7D898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9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REPRESENT</w:t>
        </w:r>
        <w:r w:rsidR="00E654A3">
          <w:rPr>
            <w:noProof/>
            <w:webHidden/>
          </w:rPr>
          <w:tab/>
        </w:r>
        <w:r w:rsidR="00E654A3">
          <w:rPr>
            <w:noProof/>
            <w:webHidden/>
          </w:rPr>
          <w:fldChar w:fldCharType="begin"/>
        </w:r>
        <w:r w:rsidR="00E654A3">
          <w:rPr>
            <w:noProof/>
            <w:webHidden/>
          </w:rPr>
          <w:instrText xml:space="preserve"> PAGEREF _Toc521320295 \h </w:instrText>
        </w:r>
        <w:r w:rsidR="00E654A3">
          <w:rPr>
            <w:noProof/>
            <w:webHidden/>
          </w:rPr>
        </w:r>
        <w:r w:rsidR="00E654A3">
          <w:rPr>
            <w:noProof/>
            <w:webHidden/>
          </w:rPr>
          <w:fldChar w:fldCharType="separate"/>
        </w:r>
        <w:r w:rsidR="00E654A3">
          <w:rPr>
            <w:noProof/>
            <w:webHidden/>
          </w:rPr>
          <w:t>91</w:t>
        </w:r>
        <w:r w:rsidR="00E654A3">
          <w:rPr>
            <w:noProof/>
            <w:webHidden/>
          </w:rPr>
          <w:fldChar w:fldCharType="end"/>
        </w:r>
      </w:hyperlink>
    </w:p>
    <w:p w14:paraId="0FF53FE8" w14:textId="640298F6"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296" w:history="1">
        <w:r w:rsidR="00E654A3" w:rsidRPr="00651134">
          <w:rPr>
            <w:rStyle w:val="Hyperlink"/>
            <w:noProof/>
          </w:rPr>
          <w:t>Sampling error</w:t>
        </w:r>
        <w:r w:rsidR="00E654A3">
          <w:rPr>
            <w:noProof/>
            <w:webHidden/>
          </w:rPr>
          <w:tab/>
        </w:r>
        <w:r w:rsidR="00E654A3">
          <w:rPr>
            <w:noProof/>
            <w:webHidden/>
          </w:rPr>
          <w:fldChar w:fldCharType="begin"/>
        </w:r>
        <w:r w:rsidR="00E654A3">
          <w:rPr>
            <w:noProof/>
            <w:webHidden/>
          </w:rPr>
          <w:instrText xml:space="preserve"> PAGEREF _Toc521320296 \h </w:instrText>
        </w:r>
        <w:r w:rsidR="00E654A3">
          <w:rPr>
            <w:noProof/>
            <w:webHidden/>
          </w:rPr>
        </w:r>
        <w:r w:rsidR="00E654A3">
          <w:rPr>
            <w:noProof/>
            <w:webHidden/>
          </w:rPr>
          <w:fldChar w:fldCharType="separate"/>
        </w:r>
        <w:r w:rsidR="00E654A3">
          <w:rPr>
            <w:noProof/>
            <w:webHidden/>
          </w:rPr>
          <w:t>91</w:t>
        </w:r>
        <w:r w:rsidR="00E654A3">
          <w:rPr>
            <w:noProof/>
            <w:webHidden/>
          </w:rPr>
          <w:fldChar w:fldCharType="end"/>
        </w:r>
      </w:hyperlink>
    </w:p>
    <w:p w14:paraId="4EA15656" w14:textId="6B07DD6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9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SAMPLING_ERR</w:t>
        </w:r>
        <w:r w:rsidR="00E654A3">
          <w:rPr>
            <w:noProof/>
            <w:webHidden/>
          </w:rPr>
          <w:tab/>
        </w:r>
        <w:r w:rsidR="00E654A3">
          <w:rPr>
            <w:noProof/>
            <w:webHidden/>
          </w:rPr>
          <w:fldChar w:fldCharType="begin"/>
        </w:r>
        <w:r w:rsidR="00E654A3">
          <w:rPr>
            <w:noProof/>
            <w:webHidden/>
          </w:rPr>
          <w:instrText xml:space="preserve"> PAGEREF _Toc521320297 \h </w:instrText>
        </w:r>
        <w:r w:rsidR="00E654A3">
          <w:rPr>
            <w:noProof/>
            <w:webHidden/>
          </w:rPr>
        </w:r>
        <w:r w:rsidR="00E654A3">
          <w:rPr>
            <w:noProof/>
            <w:webHidden/>
          </w:rPr>
          <w:fldChar w:fldCharType="separate"/>
        </w:r>
        <w:r w:rsidR="00E654A3">
          <w:rPr>
            <w:noProof/>
            <w:webHidden/>
          </w:rPr>
          <w:t>91</w:t>
        </w:r>
        <w:r w:rsidR="00E654A3">
          <w:rPr>
            <w:noProof/>
            <w:webHidden/>
          </w:rPr>
          <w:fldChar w:fldCharType="end"/>
        </w:r>
      </w:hyperlink>
    </w:p>
    <w:p w14:paraId="1E79FDC8" w14:textId="26E12996" w:rsidR="00E654A3" w:rsidRDefault="00151519">
      <w:pPr>
        <w:pStyle w:val="TOC1"/>
        <w:rPr>
          <w:rFonts w:asciiTheme="minorHAnsi" w:eastAsiaTheme="minorEastAsia" w:hAnsiTheme="minorHAnsi" w:cstheme="minorBidi"/>
          <w:b w:val="0"/>
          <w:noProof/>
          <w:sz w:val="22"/>
          <w:lang w:val="fr-BE" w:eastAsia="fr-BE"/>
        </w:rPr>
      </w:pPr>
      <w:hyperlink w:anchor="_Toc521320298" w:history="1">
        <w:r w:rsidR="00E654A3" w:rsidRPr="00651134">
          <w:rPr>
            <w:rStyle w:val="Hyperlink"/>
            <w:noProof/>
          </w:rPr>
          <w:t>SDMX-EDI</w:t>
        </w:r>
        <w:r w:rsidR="00E654A3">
          <w:rPr>
            <w:noProof/>
            <w:webHidden/>
          </w:rPr>
          <w:tab/>
        </w:r>
        <w:r w:rsidR="00E654A3">
          <w:rPr>
            <w:noProof/>
            <w:webHidden/>
          </w:rPr>
          <w:fldChar w:fldCharType="begin"/>
        </w:r>
        <w:r w:rsidR="00E654A3">
          <w:rPr>
            <w:noProof/>
            <w:webHidden/>
          </w:rPr>
          <w:instrText xml:space="preserve"> PAGEREF _Toc521320298 \h </w:instrText>
        </w:r>
        <w:r w:rsidR="00E654A3">
          <w:rPr>
            <w:noProof/>
            <w:webHidden/>
          </w:rPr>
        </w:r>
        <w:r w:rsidR="00E654A3">
          <w:rPr>
            <w:noProof/>
            <w:webHidden/>
          </w:rPr>
          <w:fldChar w:fldCharType="separate"/>
        </w:r>
        <w:r w:rsidR="00E654A3">
          <w:rPr>
            <w:noProof/>
            <w:webHidden/>
          </w:rPr>
          <w:t>91</w:t>
        </w:r>
        <w:r w:rsidR="00E654A3">
          <w:rPr>
            <w:noProof/>
            <w:webHidden/>
          </w:rPr>
          <w:fldChar w:fldCharType="end"/>
        </w:r>
      </w:hyperlink>
    </w:p>
    <w:p w14:paraId="4909A1A5" w14:textId="1A2F94C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29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SDMX_EDI</w:t>
        </w:r>
        <w:r w:rsidR="00E654A3">
          <w:rPr>
            <w:noProof/>
            <w:webHidden/>
          </w:rPr>
          <w:tab/>
        </w:r>
        <w:r w:rsidR="00E654A3">
          <w:rPr>
            <w:noProof/>
            <w:webHidden/>
          </w:rPr>
          <w:fldChar w:fldCharType="begin"/>
        </w:r>
        <w:r w:rsidR="00E654A3">
          <w:rPr>
            <w:noProof/>
            <w:webHidden/>
          </w:rPr>
          <w:instrText xml:space="preserve"> PAGEREF _Toc521320299 \h </w:instrText>
        </w:r>
        <w:r w:rsidR="00E654A3">
          <w:rPr>
            <w:noProof/>
            <w:webHidden/>
          </w:rPr>
        </w:r>
        <w:r w:rsidR="00E654A3">
          <w:rPr>
            <w:noProof/>
            <w:webHidden/>
          </w:rPr>
          <w:fldChar w:fldCharType="separate"/>
        </w:r>
        <w:r w:rsidR="00E654A3">
          <w:rPr>
            <w:noProof/>
            <w:webHidden/>
          </w:rPr>
          <w:t>92</w:t>
        </w:r>
        <w:r w:rsidR="00E654A3">
          <w:rPr>
            <w:noProof/>
            <w:webHidden/>
          </w:rPr>
          <w:fldChar w:fldCharType="end"/>
        </w:r>
      </w:hyperlink>
    </w:p>
    <w:p w14:paraId="118B156E" w14:textId="06176537" w:rsidR="00E654A3" w:rsidRDefault="00151519">
      <w:pPr>
        <w:pStyle w:val="TOC1"/>
        <w:rPr>
          <w:rFonts w:asciiTheme="minorHAnsi" w:eastAsiaTheme="minorEastAsia" w:hAnsiTheme="minorHAnsi" w:cstheme="minorBidi"/>
          <w:b w:val="0"/>
          <w:noProof/>
          <w:sz w:val="22"/>
          <w:lang w:val="fr-BE" w:eastAsia="fr-BE"/>
        </w:rPr>
      </w:pPr>
      <w:hyperlink w:anchor="_Toc521320300" w:history="1">
        <w:r w:rsidR="00E654A3" w:rsidRPr="00651134">
          <w:rPr>
            <w:rStyle w:val="Hyperlink"/>
            <w:noProof/>
          </w:rPr>
          <w:t>SDMX Information Model, SDMX-IM</w:t>
        </w:r>
        <w:r w:rsidR="00E654A3">
          <w:rPr>
            <w:noProof/>
            <w:webHidden/>
          </w:rPr>
          <w:tab/>
        </w:r>
        <w:r w:rsidR="00E654A3">
          <w:rPr>
            <w:noProof/>
            <w:webHidden/>
          </w:rPr>
          <w:fldChar w:fldCharType="begin"/>
        </w:r>
        <w:r w:rsidR="00E654A3">
          <w:rPr>
            <w:noProof/>
            <w:webHidden/>
          </w:rPr>
          <w:instrText xml:space="preserve"> PAGEREF _Toc521320300 \h </w:instrText>
        </w:r>
        <w:r w:rsidR="00E654A3">
          <w:rPr>
            <w:noProof/>
            <w:webHidden/>
          </w:rPr>
        </w:r>
        <w:r w:rsidR="00E654A3">
          <w:rPr>
            <w:noProof/>
            <w:webHidden/>
          </w:rPr>
          <w:fldChar w:fldCharType="separate"/>
        </w:r>
        <w:r w:rsidR="00E654A3">
          <w:rPr>
            <w:noProof/>
            <w:webHidden/>
          </w:rPr>
          <w:t>92</w:t>
        </w:r>
        <w:r w:rsidR="00E654A3">
          <w:rPr>
            <w:noProof/>
            <w:webHidden/>
          </w:rPr>
          <w:fldChar w:fldCharType="end"/>
        </w:r>
      </w:hyperlink>
    </w:p>
    <w:p w14:paraId="1FC1D250" w14:textId="42C628A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SDMX_IM</w:t>
        </w:r>
        <w:r w:rsidR="00E654A3">
          <w:rPr>
            <w:noProof/>
            <w:webHidden/>
          </w:rPr>
          <w:tab/>
        </w:r>
        <w:r w:rsidR="00E654A3">
          <w:rPr>
            <w:noProof/>
            <w:webHidden/>
          </w:rPr>
          <w:fldChar w:fldCharType="begin"/>
        </w:r>
        <w:r w:rsidR="00E654A3">
          <w:rPr>
            <w:noProof/>
            <w:webHidden/>
          </w:rPr>
          <w:instrText xml:space="preserve"> PAGEREF _Toc521320301 \h </w:instrText>
        </w:r>
        <w:r w:rsidR="00E654A3">
          <w:rPr>
            <w:noProof/>
            <w:webHidden/>
          </w:rPr>
        </w:r>
        <w:r w:rsidR="00E654A3">
          <w:rPr>
            <w:noProof/>
            <w:webHidden/>
          </w:rPr>
          <w:fldChar w:fldCharType="separate"/>
        </w:r>
        <w:r w:rsidR="00E654A3">
          <w:rPr>
            <w:noProof/>
            <w:webHidden/>
          </w:rPr>
          <w:t>92</w:t>
        </w:r>
        <w:r w:rsidR="00E654A3">
          <w:rPr>
            <w:noProof/>
            <w:webHidden/>
          </w:rPr>
          <w:fldChar w:fldCharType="end"/>
        </w:r>
      </w:hyperlink>
    </w:p>
    <w:p w14:paraId="69AE0720" w14:textId="0E03C9E7" w:rsidR="00E654A3" w:rsidRDefault="00151519">
      <w:pPr>
        <w:pStyle w:val="TOC1"/>
        <w:rPr>
          <w:rFonts w:asciiTheme="minorHAnsi" w:eastAsiaTheme="minorEastAsia" w:hAnsiTheme="minorHAnsi" w:cstheme="minorBidi"/>
          <w:b w:val="0"/>
          <w:noProof/>
          <w:sz w:val="22"/>
          <w:lang w:val="fr-BE" w:eastAsia="fr-BE"/>
        </w:rPr>
      </w:pPr>
      <w:hyperlink w:anchor="_Toc521320302" w:history="1">
        <w:r w:rsidR="00E654A3" w:rsidRPr="00651134">
          <w:rPr>
            <w:rStyle w:val="Hyperlink"/>
            <w:noProof/>
          </w:rPr>
          <w:t>SDMX-JSON</w:t>
        </w:r>
        <w:r w:rsidR="00E654A3">
          <w:rPr>
            <w:noProof/>
            <w:webHidden/>
          </w:rPr>
          <w:tab/>
        </w:r>
        <w:r w:rsidR="00E654A3">
          <w:rPr>
            <w:noProof/>
            <w:webHidden/>
          </w:rPr>
          <w:fldChar w:fldCharType="begin"/>
        </w:r>
        <w:r w:rsidR="00E654A3">
          <w:rPr>
            <w:noProof/>
            <w:webHidden/>
          </w:rPr>
          <w:instrText xml:space="preserve"> PAGEREF _Toc521320302 \h </w:instrText>
        </w:r>
        <w:r w:rsidR="00E654A3">
          <w:rPr>
            <w:noProof/>
            <w:webHidden/>
          </w:rPr>
        </w:r>
        <w:r w:rsidR="00E654A3">
          <w:rPr>
            <w:noProof/>
            <w:webHidden/>
          </w:rPr>
          <w:fldChar w:fldCharType="separate"/>
        </w:r>
        <w:r w:rsidR="00E654A3">
          <w:rPr>
            <w:noProof/>
            <w:webHidden/>
          </w:rPr>
          <w:t>93</w:t>
        </w:r>
        <w:r w:rsidR="00E654A3">
          <w:rPr>
            <w:noProof/>
            <w:webHidden/>
          </w:rPr>
          <w:fldChar w:fldCharType="end"/>
        </w:r>
      </w:hyperlink>
    </w:p>
    <w:p w14:paraId="54543C14" w14:textId="237825E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0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SDMX_JSON</w:t>
        </w:r>
        <w:r w:rsidR="00E654A3">
          <w:rPr>
            <w:noProof/>
            <w:webHidden/>
          </w:rPr>
          <w:tab/>
        </w:r>
        <w:r w:rsidR="00E654A3">
          <w:rPr>
            <w:noProof/>
            <w:webHidden/>
          </w:rPr>
          <w:fldChar w:fldCharType="begin"/>
        </w:r>
        <w:r w:rsidR="00E654A3">
          <w:rPr>
            <w:noProof/>
            <w:webHidden/>
          </w:rPr>
          <w:instrText xml:space="preserve"> PAGEREF _Toc521320303 \h </w:instrText>
        </w:r>
        <w:r w:rsidR="00E654A3">
          <w:rPr>
            <w:noProof/>
            <w:webHidden/>
          </w:rPr>
        </w:r>
        <w:r w:rsidR="00E654A3">
          <w:rPr>
            <w:noProof/>
            <w:webHidden/>
          </w:rPr>
          <w:fldChar w:fldCharType="separate"/>
        </w:r>
        <w:r w:rsidR="00E654A3">
          <w:rPr>
            <w:noProof/>
            <w:webHidden/>
          </w:rPr>
          <w:t>93</w:t>
        </w:r>
        <w:r w:rsidR="00E654A3">
          <w:rPr>
            <w:noProof/>
            <w:webHidden/>
          </w:rPr>
          <w:fldChar w:fldCharType="end"/>
        </w:r>
      </w:hyperlink>
    </w:p>
    <w:p w14:paraId="3E91A2DB" w14:textId="016189C9" w:rsidR="00E654A3" w:rsidRDefault="00151519">
      <w:pPr>
        <w:pStyle w:val="TOC1"/>
        <w:rPr>
          <w:rFonts w:asciiTheme="minorHAnsi" w:eastAsiaTheme="minorEastAsia" w:hAnsiTheme="minorHAnsi" w:cstheme="minorBidi"/>
          <w:b w:val="0"/>
          <w:noProof/>
          <w:sz w:val="22"/>
          <w:lang w:val="fr-BE" w:eastAsia="fr-BE"/>
        </w:rPr>
      </w:pPr>
      <w:hyperlink w:anchor="_Toc521320304" w:history="1">
        <w:r w:rsidR="00E654A3" w:rsidRPr="00651134">
          <w:rPr>
            <w:rStyle w:val="Hyperlink"/>
            <w:noProof/>
          </w:rPr>
          <w:t>SDMX-ML</w:t>
        </w:r>
        <w:r w:rsidR="00E654A3">
          <w:rPr>
            <w:noProof/>
            <w:webHidden/>
          </w:rPr>
          <w:tab/>
        </w:r>
        <w:r w:rsidR="00E654A3">
          <w:rPr>
            <w:noProof/>
            <w:webHidden/>
          </w:rPr>
          <w:fldChar w:fldCharType="begin"/>
        </w:r>
        <w:r w:rsidR="00E654A3">
          <w:rPr>
            <w:noProof/>
            <w:webHidden/>
          </w:rPr>
          <w:instrText xml:space="preserve"> PAGEREF _Toc521320304 \h </w:instrText>
        </w:r>
        <w:r w:rsidR="00E654A3">
          <w:rPr>
            <w:noProof/>
            <w:webHidden/>
          </w:rPr>
        </w:r>
        <w:r w:rsidR="00E654A3">
          <w:rPr>
            <w:noProof/>
            <w:webHidden/>
          </w:rPr>
          <w:fldChar w:fldCharType="separate"/>
        </w:r>
        <w:r w:rsidR="00E654A3">
          <w:rPr>
            <w:noProof/>
            <w:webHidden/>
          </w:rPr>
          <w:t>93</w:t>
        </w:r>
        <w:r w:rsidR="00E654A3">
          <w:rPr>
            <w:noProof/>
            <w:webHidden/>
          </w:rPr>
          <w:fldChar w:fldCharType="end"/>
        </w:r>
      </w:hyperlink>
    </w:p>
    <w:p w14:paraId="7421925B" w14:textId="6A20D8B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0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SDMX_ML</w:t>
        </w:r>
        <w:r w:rsidR="00E654A3">
          <w:rPr>
            <w:noProof/>
            <w:webHidden/>
          </w:rPr>
          <w:tab/>
        </w:r>
        <w:r w:rsidR="00E654A3">
          <w:rPr>
            <w:noProof/>
            <w:webHidden/>
          </w:rPr>
          <w:fldChar w:fldCharType="begin"/>
        </w:r>
        <w:r w:rsidR="00E654A3">
          <w:rPr>
            <w:noProof/>
            <w:webHidden/>
          </w:rPr>
          <w:instrText xml:space="preserve"> PAGEREF _Toc521320305 \h </w:instrText>
        </w:r>
        <w:r w:rsidR="00E654A3">
          <w:rPr>
            <w:noProof/>
            <w:webHidden/>
          </w:rPr>
        </w:r>
        <w:r w:rsidR="00E654A3">
          <w:rPr>
            <w:noProof/>
            <w:webHidden/>
          </w:rPr>
          <w:fldChar w:fldCharType="separate"/>
        </w:r>
        <w:r w:rsidR="00E654A3">
          <w:rPr>
            <w:noProof/>
            <w:webHidden/>
          </w:rPr>
          <w:t>93</w:t>
        </w:r>
        <w:r w:rsidR="00E654A3">
          <w:rPr>
            <w:noProof/>
            <w:webHidden/>
          </w:rPr>
          <w:fldChar w:fldCharType="end"/>
        </w:r>
      </w:hyperlink>
    </w:p>
    <w:p w14:paraId="46F8B55A" w14:textId="1042329A" w:rsidR="00E654A3" w:rsidRDefault="00151519">
      <w:pPr>
        <w:pStyle w:val="TOC1"/>
        <w:rPr>
          <w:rFonts w:asciiTheme="minorHAnsi" w:eastAsiaTheme="minorEastAsia" w:hAnsiTheme="minorHAnsi" w:cstheme="minorBidi"/>
          <w:b w:val="0"/>
          <w:noProof/>
          <w:sz w:val="22"/>
          <w:lang w:val="fr-BE" w:eastAsia="fr-BE"/>
        </w:rPr>
      </w:pPr>
      <w:hyperlink w:anchor="_Toc521320306" w:history="1">
        <w:r w:rsidR="00E654A3" w:rsidRPr="00651134">
          <w:rPr>
            <w:rStyle w:val="Hyperlink"/>
            <w:noProof/>
          </w:rPr>
          <w:t>SDMX Registry</w:t>
        </w:r>
        <w:r w:rsidR="00E654A3">
          <w:rPr>
            <w:noProof/>
            <w:webHidden/>
          </w:rPr>
          <w:tab/>
        </w:r>
        <w:r w:rsidR="00E654A3">
          <w:rPr>
            <w:noProof/>
            <w:webHidden/>
          </w:rPr>
          <w:fldChar w:fldCharType="begin"/>
        </w:r>
        <w:r w:rsidR="00E654A3">
          <w:rPr>
            <w:noProof/>
            <w:webHidden/>
          </w:rPr>
          <w:instrText xml:space="preserve"> PAGEREF _Toc521320306 \h </w:instrText>
        </w:r>
        <w:r w:rsidR="00E654A3">
          <w:rPr>
            <w:noProof/>
            <w:webHidden/>
          </w:rPr>
        </w:r>
        <w:r w:rsidR="00E654A3">
          <w:rPr>
            <w:noProof/>
            <w:webHidden/>
          </w:rPr>
          <w:fldChar w:fldCharType="separate"/>
        </w:r>
        <w:r w:rsidR="00E654A3">
          <w:rPr>
            <w:noProof/>
            <w:webHidden/>
          </w:rPr>
          <w:t>93</w:t>
        </w:r>
        <w:r w:rsidR="00E654A3">
          <w:rPr>
            <w:noProof/>
            <w:webHidden/>
          </w:rPr>
          <w:fldChar w:fldCharType="end"/>
        </w:r>
      </w:hyperlink>
    </w:p>
    <w:p w14:paraId="4E52271E" w14:textId="5F28542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07"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SDMX_REG</w:t>
        </w:r>
        <w:r w:rsidR="00E654A3">
          <w:rPr>
            <w:noProof/>
            <w:webHidden/>
          </w:rPr>
          <w:tab/>
        </w:r>
        <w:r w:rsidR="00E654A3">
          <w:rPr>
            <w:noProof/>
            <w:webHidden/>
          </w:rPr>
          <w:fldChar w:fldCharType="begin"/>
        </w:r>
        <w:r w:rsidR="00E654A3">
          <w:rPr>
            <w:noProof/>
            <w:webHidden/>
          </w:rPr>
          <w:instrText xml:space="preserve"> PAGEREF _Toc521320307 \h </w:instrText>
        </w:r>
        <w:r w:rsidR="00E654A3">
          <w:rPr>
            <w:noProof/>
            <w:webHidden/>
          </w:rPr>
        </w:r>
        <w:r w:rsidR="00E654A3">
          <w:rPr>
            <w:noProof/>
            <w:webHidden/>
          </w:rPr>
          <w:fldChar w:fldCharType="separate"/>
        </w:r>
        <w:r w:rsidR="00E654A3">
          <w:rPr>
            <w:noProof/>
            <w:webHidden/>
          </w:rPr>
          <w:t>94</w:t>
        </w:r>
        <w:r w:rsidR="00E654A3">
          <w:rPr>
            <w:noProof/>
            <w:webHidden/>
          </w:rPr>
          <w:fldChar w:fldCharType="end"/>
        </w:r>
      </w:hyperlink>
    </w:p>
    <w:p w14:paraId="40B3998B" w14:textId="47D5A150" w:rsidR="00E654A3" w:rsidRDefault="00151519">
      <w:pPr>
        <w:pStyle w:val="TOC1"/>
        <w:rPr>
          <w:rFonts w:asciiTheme="minorHAnsi" w:eastAsiaTheme="minorEastAsia" w:hAnsiTheme="minorHAnsi" w:cstheme="minorBidi"/>
          <w:b w:val="0"/>
          <w:noProof/>
          <w:sz w:val="22"/>
          <w:lang w:val="fr-BE" w:eastAsia="fr-BE"/>
        </w:rPr>
      </w:pPr>
      <w:hyperlink w:anchor="_Toc521320308" w:history="1">
        <w:r w:rsidR="00E654A3" w:rsidRPr="00651134">
          <w:rPr>
            <w:rStyle w:val="Hyperlink"/>
            <w:noProof/>
          </w:rPr>
          <w:t>SDMX Registry Interface (in the context of registry)</w:t>
        </w:r>
        <w:r w:rsidR="00E654A3">
          <w:rPr>
            <w:noProof/>
            <w:webHidden/>
          </w:rPr>
          <w:tab/>
        </w:r>
        <w:r w:rsidR="00E654A3">
          <w:rPr>
            <w:noProof/>
            <w:webHidden/>
          </w:rPr>
          <w:fldChar w:fldCharType="begin"/>
        </w:r>
        <w:r w:rsidR="00E654A3">
          <w:rPr>
            <w:noProof/>
            <w:webHidden/>
          </w:rPr>
          <w:instrText xml:space="preserve"> PAGEREF _Toc521320308 \h </w:instrText>
        </w:r>
        <w:r w:rsidR="00E654A3">
          <w:rPr>
            <w:noProof/>
            <w:webHidden/>
          </w:rPr>
        </w:r>
        <w:r w:rsidR="00E654A3">
          <w:rPr>
            <w:noProof/>
            <w:webHidden/>
          </w:rPr>
          <w:fldChar w:fldCharType="separate"/>
        </w:r>
        <w:r w:rsidR="00E654A3">
          <w:rPr>
            <w:noProof/>
            <w:webHidden/>
          </w:rPr>
          <w:t>94</w:t>
        </w:r>
        <w:r w:rsidR="00E654A3">
          <w:rPr>
            <w:noProof/>
            <w:webHidden/>
          </w:rPr>
          <w:fldChar w:fldCharType="end"/>
        </w:r>
      </w:hyperlink>
    </w:p>
    <w:p w14:paraId="451635B3" w14:textId="3207714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0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SDMX_REG_INTERFACE</w:t>
        </w:r>
        <w:r w:rsidR="00E654A3">
          <w:rPr>
            <w:noProof/>
            <w:webHidden/>
          </w:rPr>
          <w:tab/>
        </w:r>
        <w:r w:rsidR="00E654A3">
          <w:rPr>
            <w:noProof/>
            <w:webHidden/>
          </w:rPr>
          <w:fldChar w:fldCharType="begin"/>
        </w:r>
        <w:r w:rsidR="00E654A3">
          <w:rPr>
            <w:noProof/>
            <w:webHidden/>
          </w:rPr>
          <w:instrText xml:space="preserve"> PAGEREF _Toc521320309 \h </w:instrText>
        </w:r>
        <w:r w:rsidR="00E654A3">
          <w:rPr>
            <w:noProof/>
            <w:webHidden/>
          </w:rPr>
        </w:r>
        <w:r w:rsidR="00E654A3">
          <w:rPr>
            <w:noProof/>
            <w:webHidden/>
          </w:rPr>
          <w:fldChar w:fldCharType="separate"/>
        </w:r>
        <w:r w:rsidR="00E654A3">
          <w:rPr>
            <w:noProof/>
            <w:webHidden/>
          </w:rPr>
          <w:t>94</w:t>
        </w:r>
        <w:r w:rsidR="00E654A3">
          <w:rPr>
            <w:noProof/>
            <w:webHidden/>
          </w:rPr>
          <w:fldChar w:fldCharType="end"/>
        </w:r>
      </w:hyperlink>
    </w:p>
    <w:p w14:paraId="0016E375" w14:textId="7C98F8EB" w:rsidR="00E654A3" w:rsidRDefault="00151519">
      <w:pPr>
        <w:pStyle w:val="TOC1"/>
        <w:rPr>
          <w:rFonts w:asciiTheme="minorHAnsi" w:eastAsiaTheme="minorEastAsia" w:hAnsiTheme="minorHAnsi" w:cstheme="minorBidi"/>
          <w:b w:val="0"/>
          <w:noProof/>
          <w:sz w:val="22"/>
          <w:lang w:val="fr-BE" w:eastAsia="fr-BE"/>
        </w:rPr>
      </w:pPr>
      <w:hyperlink w:anchor="_Toc521320310" w:history="1">
        <w:r w:rsidR="00E654A3" w:rsidRPr="00651134">
          <w:rPr>
            <w:rStyle w:val="Hyperlink"/>
            <w:noProof/>
          </w:rPr>
          <w:t>SDMX Technical Specification</w:t>
        </w:r>
        <w:r w:rsidR="00E654A3">
          <w:rPr>
            <w:noProof/>
            <w:webHidden/>
          </w:rPr>
          <w:tab/>
        </w:r>
        <w:r w:rsidR="00E654A3">
          <w:rPr>
            <w:noProof/>
            <w:webHidden/>
          </w:rPr>
          <w:fldChar w:fldCharType="begin"/>
        </w:r>
        <w:r w:rsidR="00E654A3">
          <w:rPr>
            <w:noProof/>
            <w:webHidden/>
          </w:rPr>
          <w:instrText xml:space="preserve"> PAGEREF _Toc521320310 \h </w:instrText>
        </w:r>
        <w:r w:rsidR="00E654A3">
          <w:rPr>
            <w:noProof/>
            <w:webHidden/>
          </w:rPr>
        </w:r>
        <w:r w:rsidR="00E654A3">
          <w:rPr>
            <w:noProof/>
            <w:webHidden/>
          </w:rPr>
          <w:fldChar w:fldCharType="separate"/>
        </w:r>
        <w:r w:rsidR="00E654A3">
          <w:rPr>
            <w:noProof/>
            <w:webHidden/>
          </w:rPr>
          <w:t>94</w:t>
        </w:r>
        <w:r w:rsidR="00E654A3">
          <w:rPr>
            <w:noProof/>
            <w:webHidden/>
          </w:rPr>
          <w:fldChar w:fldCharType="end"/>
        </w:r>
      </w:hyperlink>
    </w:p>
    <w:p w14:paraId="0920A14D" w14:textId="21DF515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SDMX_TECH_SPEC</w:t>
        </w:r>
        <w:r w:rsidR="00E654A3">
          <w:rPr>
            <w:noProof/>
            <w:webHidden/>
          </w:rPr>
          <w:tab/>
        </w:r>
        <w:r w:rsidR="00E654A3">
          <w:rPr>
            <w:noProof/>
            <w:webHidden/>
          </w:rPr>
          <w:fldChar w:fldCharType="begin"/>
        </w:r>
        <w:r w:rsidR="00E654A3">
          <w:rPr>
            <w:noProof/>
            <w:webHidden/>
          </w:rPr>
          <w:instrText xml:space="preserve"> PAGEREF _Toc521320311 \h </w:instrText>
        </w:r>
        <w:r w:rsidR="00E654A3">
          <w:rPr>
            <w:noProof/>
            <w:webHidden/>
          </w:rPr>
        </w:r>
        <w:r w:rsidR="00E654A3">
          <w:rPr>
            <w:noProof/>
            <w:webHidden/>
          </w:rPr>
          <w:fldChar w:fldCharType="separate"/>
        </w:r>
        <w:r w:rsidR="00E654A3">
          <w:rPr>
            <w:noProof/>
            <w:webHidden/>
          </w:rPr>
          <w:t>94</w:t>
        </w:r>
        <w:r w:rsidR="00E654A3">
          <w:rPr>
            <w:noProof/>
            <w:webHidden/>
          </w:rPr>
          <w:fldChar w:fldCharType="end"/>
        </w:r>
      </w:hyperlink>
    </w:p>
    <w:p w14:paraId="43D8B761" w14:textId="66662556" w:rsidR="00E654A3" w:rsidRDefault="00151519">
      <w:pPr>
        <w:pStyle w:val="TOC1"/>
        <w:rPr>
          <w:rFonts w:asciiTheme="minorHAnsi" w:eastAsiaTheme="minorEastAsia" w:hAnsiTheme="minorHAnsi" w:cstheme="minorBidi"/>
          <w:b w:val="0"/>
          <w:noProof/>
          <w:sz w:val="22"/>
          <w:lang w:val="fr-BE" w:eastAsia="fr-BE"/>
        </w:rPr>
      </w:pPr>
      <w:hyperlink w:anchor="_Toc521320312" w:history="1">
        <w:r w:rsidR="00E654A3" w:rsidRPr="00651134">
          <w:rPr>
            <w:rStyle w:val="Hyperlink"/>
            <w:noProof/>
          </w:rPr>
          <w:t>Seasonal adjustment</w:t>
        </w:r>
        <w:r w:rsidR="00E654A3">
          <w:rPr>
            <w:noProof/>
            <w:webHidden/>
          </w:rPr>
          <w:tab/>
        </w:r>
        <w:r w:rsidR="00E654A3">
          <w:rPr>
            <w:noProof/>
            <w:webHidden/>
          </w:rPr>
          <w:fldChar w:fldCharType="begin"/>
        </w:r>
        <w:r w:rsidR="00E654A3">
          <w:rPr>
            <w:noProof/>
            <w:webHidden/>
          </w:rPr>
          <w:instrText xml:space="preserve"> PAGEREF _Toc521320312 \h </w:instrText>
        </w:r>
        <w:r w:rsidR="00E654A3">
          <w:rPr>
            <w:noProof/>
            <w:webHidden/>
          </w:rPr>
        </w:r>
        <w:r w:rsidR="00E654A3">
          <w:rPr>
            <w:noProof/>
            <w:webHidden/>
          </w:rPr>
          <w:fldChar w:fldCharType="separate"/>
        </w:r>
        <w:r w:rsidR="00E654A3">
          <w:rPr>
            <w:noProof/>
            <w:webHidden/>
          </w:rPr>
          <w:t>95</w:t>
        </w:r>
        <w:r w:rsidR="00E654A3">
          <w:rPr>
            <w:noProof/>
            <w:webHidden/>
          </w:rPr>
          <w:fldChar w:fldCharType="end"/>
        </w:r>
      </w:hyperlink>
    </w:p>
    <w:p w14:paraId="6BFFD268" w14:textId="2942932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SEASONAL_ADJUST</w:t>
        </w:r>
        <w:r w:rsidR="00E654A3">
          <w:rPr>
            <w:noProof/>
            <w:webHidden/>
          </w:rPr>
          <w:tab/>
        </w:r>
        <w:r w:rsidR="00E654A3">
          <w:rPr>
            <w:noProof/>
            <w:webHidden/>
          </w:rPr>
          <w:fldChar w:fldCharType="begin"/>
        </w:r>
        <w:r w:rsidR="00E654A3">
          <w:rPr>
            <w:noProof/>
            <w:webHidden/>
          </w:rPr>
          <w:instrText xml:space="preserve"> PAGEREF _Toc521320313 \h </w:instrText>
        </w:r>
        <w:r w:rsidR="00E654A3">
          <w:rPr>
            <w:noProof/>
            <w:webHidden/>
          </w:rPr>
        </w:r>
        <w:r w:rsidR="00E654A3">
          <w:rPr>
            <w:noProof/>
            <w:webHidden/>
          </w:rPr>
          <w:fldChar w:fldCharType="separate"/>
        </w:r>
        <w:r w:rsidR="00E654A3">
          <w:rPr>
            <w:noProof/>
            <w:webHidden/>
          </w:rPr>
          <w:t>95</w:t>
        </w:r>
        <w:r w:rsidR="00E654A3">
          <w:rPr>
            <w:noProof/>
            <w:webHidden/>
          </w:rPr>
          <w:fldChar w:fldCharType="end"/>
        </w:r>
      </w:hyperlink>
    </w:p>
    <w:p w14:paraId="5037C310" w14:textId="0A6F2C2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4"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CL_SEASONAL_ADJUST</w:t>
        </w:r>
        <w:r w:rsidR="00E654A3">
          <w:rPr>
            <w:noProof/>
            <w:webHidden/>
          </w:rPr>
          <w:tab/>
        </w:r>
        <w:r w:rsidR="00E654A3">
          <w:rPr>
            <w:noProof/>
            <w:webHidden/>
          </w:rPr>
          <w:fldChar w:fldCharType="begin"/>
        </w:r>
        <w:r w:rsidR="00E654A3">
          <w:rPr>
            <w:noProof/>
            <w:webHidden/>
          </w:rPr>
          <w:instrText xml:space="preserve"> PAGEREF _Toc521320314 \h </w:instrText>
        </w:r>
        <w:r w:rsidR="00E654A3">
          <w:rPr>
            <w:noProof/>
            <w:webHidden/>
          </w:rPr>
        </w:r>
        <w:r w:rsidR="00E654A3">
          <w:rPr>
            <w:noProof/>
            <w:webHidden/>
          </w:rPr>
          <w:fldChar w:fldCharType="separate"/>
        </w:r>
        <w:r w:rsidR="00E654A3">
          <w:rPr>
            <w:noProof/>
            <w:webHidden/>
          </w:rPr>
          <w:t>95</w:t>
        </w:r>
        <w:r w:rsidR="00E654A3">
          <w:rPr>
            <w:noProof/>
            <w:webHidden/>
          </w:rPr>
          <w:fldChar w:fldCharType="end"/>
        </w:r>
      </w:hyperlink>
    </w:p>
    <w:p w14:paraId="06430A38" w14:textId="5CD2E3DC" w:rsidR="00E654A3" w:rsidRDefault="00151519">
      <w:pPr>
        <w:pStyle w:val="TOC1"/>
        <w:rPr>
          <w:rFonts w:asciiTheme="minorHAnsi" w:eastAsiaTheme="minorEastAsia" w:hAnsiTheme="minorHAnsi" w:cstheme="minorBidi"/>
          <w:b w:val="0"/>
          <w:noProof/>
          <w:sz w:val="22"/>
          <w:lang w:val="fr-BE" w:eastAsia="fr-BE"/>
        </w:rPr>
      </w:pPr>
      <w:hyperlink w:anchor="_Toc521320315" w:history="1">
        <w:r w:rsidR="00E654A3" w:rsidRPr="00651134">
          <w:rPr>
            <w:rStyle w:val="Hyperlink"/>
            <w:rFonts w:ascii="Times New Roman" w:hAnsi="Times New Roman"/>
            <w:noProof/>
          </w:rPr>
          <w:t>Sector</w:t>
        </w:r>
        <w:r w:rsidR="00E654A3">
          <w:rPr>
            <w:noProof/>
            <w:webHidden/>
          </w:rPr>
          <w:tab/>
        </w:r>
        <w:r w:rsidR="00E654A3">
          <w:rPr>
            <w:noProof/>
            <w:webHidden/>
          </w:rPr>
          <w:fldChar w:fldCharType="begin"/>
        </w:r>
        <w:r w:rsidR="00E654A3">
          <w:rPr>
            <w:noProof/>
            <w:webHidden/>
          </w:rPr>
          <w:instrText xml:space="preserve"> PAGEREF _Toc521320315 \h </w:instrText>
        </w:r>
        <w:r w:rsidR="00E654A3">
          <w:rPr>
            <w:noProof/>
            <w:webHidden/>
          </w:rPr>
        </w:r>
        <w:r w:rsidR="00E654A3">
          <w:rPr>
            <w:noProof/>
            <w:webHidden/>
          </w:rPr>
          <w:fldChar w:fldCharType="separate"/>
        </w:r>
        <w:r w:rsidR="00E654A3">
          <w:rPr>
            <w:noProof/>
            <w:webHidden/>
          </w:rPr>
          <w:t>95</w:t>
        </w:r>
        <w:r w:rsidR="00E654A3">
          <w:rPr>
            <w:noProof/>
            <w:webHidden/>
          </w:rPr>
          <w:fldChar w:fldCharType="end"/>
        </w:r>
      </w:hyperlink>
    </w:p>
    <w:p w14:paraId="54EBABCF" w14:textId="37E31A3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SECTOR</w:t>
        </w:r>
        <w:r w:rsidR="00E654A3">
          <w:rPr>
            <w:noProof/>
            <w:webHidden/>
          </w:rPr>
          <w:tab/>
        </w:r>
        <w:r w:rsidR="00E654A3">
          <w:rPr>
            <w:noProof/>
            <w:webHidden/>
          </w:rPr>
          <w:fldChar w:fldCharType="begin"/>
        </w:r>
        <w:r w:rsidR="00E654A3">
          <w:rPr>
            <w:noProof/>
            <w:webHidden/>
          </w:rPr>
          <w:instrText xml:space="preserve"> PAGEREF _Toc521320316 \h </w:instrText>
        </w:r>
        <w:r w:rsidR="00E654A3">
          <w:rPr>
            <w:noProof/>
            <w:webHidden/>
          </w:rPr>
        </w:r>
        <w:r w:rsidR="00E654A3">
          <w:rPr>
            <w:noProof/>
            <w:webHidden/>
          </w:rPr>
          <w:fldChar w:fldCharType="separate"/>
        </w:r>
        <w:r w:rsidR="00E654A3">
          <w:rPr>
            <w:noProof/>
            <w:webHidden/>
          </w:rPr>
          <w:t>95</w:t>
        </w:r>
        <w:r w:rsidR="00E654A3">
          <w:rPr>
            <w:noProof/>
            <w:webHidden/>
          </w:rPr>
          <w:fldChar w:fldCharType="end"/>
        </w:r>
      </w:hyperlink>
    </w:p>
    <w:p w14:paraId="702AF724" w14:textId="4BC8C57C" w:rsidR="00E654A3" w:rsidRDefault="00151519">
      <w:pPr>
        <w:pStyle w:val="TOC1"/>
        <w:rPr>
          <w:rFonts w:asciiTheme="minorHAnsi" w:eastAsiaTheme="minorEastAsia" w:hAnsiTheme="minorHAnsi" w:cstheme="minorBidi"/>
          <w:b w:val="0"/>
          <w:noProof/>
          <w:sz w:val="22"/>
          <w:lang w:val="fr-BE" w:eastAsia="fr-BE"/>
        </w:rPr>
      </w:pPr>
      <w:hyperlink w:anchor="_Toc521320317" w:history="1">
        <w:r w:rsidR="00E654A3" w:rsidRPr="00651134">
          <w:rPr>
            <w:rStyle w:val="Hyperlink"/>
            <w:noProof/>
          </w:rPr>
          <w:t>Sector coverage</w:t>
        </w:r>
        <w:r w:rsidR="00E654A3">
          <w:rPr>
            <w:noProof/>
            <w:webHidden/>
          </w:rPr>
          <w:tab/>
        </w:r>
        <w:r w:rsidR="00E654A3">
          <w:rPr>
            <w:noProof/>
            <w:webHidden/>
          </w:rPr>
          <w:fldChar w:fldCharType="begin"/>
        </w:r>
        <w:r w:rsidR="00E654A3">
          <w:rPr>
            <w:noProof/>
            <w:webHidden/>
          </w:rPr>
          <w:instrText xml:space="preserve"> PAGEREF _Toc521320317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3B582334" w14:textId="6FEB2E7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COVERAGE_SECTOR</w:t>
        </w:r>
        <w:r w:rsidR="00E654A3">
          <w:rPr>
            <w:noProof/>
            <w:webHidden/>
          </w:rPr>
          <w:tab/>
        </w:r>
        <w:r w:rsidR="00E654A3">
          <w:rPr>
            <w:noProof/>
            <w:webHidden/>
          </w:rPr>
          <w:fldChar w:fldCharType="begin"/>
        </w:r>
        <w:r w:rsidR="00E654A3">
          <w:rPr>
            <w:noProof/>
            <w:webHidden/>
          </w:rPr>
          <w:instrText xml:space="preserve"> PAGEREF _Toc521320318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3F4B56EF" w14:textId="3832DB3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1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CL_COVERAGE_SECTOR</w:t>
        </w:r>
        <w:r w:rsidR="00E654A3">
          <w:rPr>
            <w:noProof/>
            <w:webHidden/>
          </w:rPr>
          <w:tab/>
        </w:r>
        <w:r w:rsidR="00E654A3">
          <w:rPr>
            <w:noProof/>
            <w:webHidden/>
          </w:rPr>
          <w:fldChar w:fldCharType="begin"/>
        </w:r>
        <w:r w:rsidR="00E654A3">
          <w:rPr>
            <w:noProof/>
            <w:webHidden/>
          </w:rPr>
          <w:instrText xml:space="preserve"> PAGEREF _Toc521320319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4852EEE2" w14:textId="7E201E2D" w:rsidR="00E654A3" w:rsidRDefault="00151519">
      <w:pPr>
        <w:pStyle w:val="TOC1"/>
        <w:rPr>
          <w:rFonts w:asciiTheme="minorHAnsi" w:eastAsiaTheme="minorEastAsia" w:hAnsiTheme="minorHAnsi" w:cstheme="minorBidi"/>
          <w:b w:val="0"/>
          <w:noProof/>
          <w:sz w:val="22"/>
          <w:lang w:val="fr-BE" w:eastAsia="fr-BE"/>
        </w:rPr>
      </w:pPr>
      <w:hyperlink w:anchor="_Toc521320320" w:history="1">
        <w:r w:rsidR="00E654A3" w:rsidRPr="00651134">
          <w:rPr>
            <w:rStyle w:val="Hyperlink"/>
            <w:noProof/>
          </w:rPr>
          <w:t>Series</w:t>
        </w:r>
        <w:r w:rsidR="00E654A3">
          <w:rPr>
            <w:noProof/>
            <w:webHidden/>
          </w:rPr>
          <w:tab/>
        </w:r>
        <w:r w:rsidR="00E654A3">
          <w:rPr>
            <w:noProof/>
            <w:webHidden/>
          </w:rPr>
          <w:fldChar w:fldCharType="begin"/>
        </w:r>
        <w:r w:rsidR="00E654A3">
          <w:rPr>
            <w:noProof/>
            <w:webHidden/>
          </w:rPr>
          <w:instrText xml:space="preserve"> PAGEREF _Toc521320320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30A328B2" w14:textId="0D56A7C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2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SERIES</w:t>
        </w:r>
        <w:r w:rsidR="00E654A3">
          <w:rPr>
            <w:noProof/>
            <w:webHidden/>
          </w:rPr>
          <w:tab/>
        </w:r>
        <w:r w:rsidR="00E654A3">
          <w:rPr>
            <w:noProof/>
            <w:webHidden/>
          </w:rPr>
          <w:fldChar w:fldCharType="begin"/>
        </w:r>
        <w:r w:rsidR="00E654A3">
          <w:rPr>
            <w:noProof/>
            <w:webHidden/>
          </w:rPr>
          <w:instrText xml:space="preserve"> PAGEREF _Toc521320321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7E5D1146" w14:textId="25AE05D1" w:rsidR="00E654A3" w:rsidRDefault="00151519">
      <w:pPr>
        <w:pStyle w:val="TOC1"/>
        <w:rPr>
          <w:rFonts w:asciiTheme="minorHAnsi" w:eastAsiaTheme="minorEastAsia" w:hAnsiTheme="minorHAnsi" w:cstheme="minorBidi"/>
          <w:b w:val="0"/>
          <w:noProof/>
          <w:sz w:val="22"/>
          <w:lang w:val="fr-BE" w:eastAsia="fr-BE"/>
        </w:rPr>
      </w:pPr>
      <w:hyperlink w:anchor="_Toc521320322" w:history="1">
        <w:r w:rsidR="00E654A3" w:rsidRPr="00651134">
          <w:rPr>
            <w:rStyle w:val="Hyperlink"/>
            <w:noProof/>
          </w:rPr>
          <w:t>Series Kery</w:t>
        </w:r>
        <w:r w:rsidR="00E654A3">
          <w:rPr>
            <w:noProof/>
            <w:webHidden/>
          </w:rPr>
          <w:tab/>
        </w:r>
        <w:r w:rsidR="00E654A3">
          <w:rPr>
            <w:noProof/>
            <w:webHidden/>
          </w:rPr>
          <w:fldChar w:fldCharType="begin"/>
        </w:r>
        <w:r w:rsidR="00E654A3">
          <w:rPr>
            <w:noProof/>
            <w:webHidden/>
          </w:rPr>
          <w:instrText xml:space="preserve"> PAGEREF _Toc521320322 \h </w:instrText>
        </w:r>
        <w:r w:rsidR="00E654A3">
          <w:rPr>
            <w:noProof/>
            <w:webHidden/>
          </w:rPr>
        </w:r>
        <w:r w:rsidR="00E654A3">
          <w:rPr>
            <w:noProof/>
            <w:webHidden/>
          </w:rPr>
          <w:fldChar w:fldCharType="separate"/>
        </w:r>
        <w:r w:rsidR="00E654A3">
          <w:rPr>
            <w:noProof/>
            <w:webHidden/>
          </w:rPr>
          <w:t>96</w:t>
        </w:r>
        <w:r w:rsidR="00E654A3">
          <w:rPr>
            <w:noProof/>
            <w:webHidden/>
          </w:rPr>
          <w:fldChar w:fldCharType="end"/>
        </w:r>
      </w:hyperlink>
    </w:p>
    <w:p w14:paraId="536C97C0" w14:textId="6E07660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23"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SERIES_KEY</w:t>
        </w:r>
        <w:r w:rsidR="00E654A3">
          <w:rPr>
            <w:noProof/>
            <w:webHidden/>
          </w:rPr>
          <w:tab/>
        </w:r>
        <w:r w:rsidR="00E654A3">
          <w:rPr>
            <w:noProof/>
            <w:webHidden/>
          </w:rPr>
          <w:fldChar w:fldCharType="begin"/>
        </w:r>
        <w:r w:rsidR="00E654A3">
          <w:rPr>
            <w:noProof/>
            <w:webHidden/>
          </w:rPr>
          <w:instrText xml:space="preserve"> PAGEREF _Toc521320323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08067B31" w14:textId="74BEE2FD" w:rsidR="00E654A3" w:rsidRDefault="00151519">
      <w:pPr>
        <w:pStyle w:val="TOC1"/>
        <w:rPr>
          <w:rFonts w:asciiTheme="minorHAnsi" w:eastAsiaTheme="minorEastAsia" w:hAnsiTheme="minorHAnsi" w:cstheme="minorBidi"/>
          <w:b w:val="0"/>
          <w:noProof/>
          <w:sz w:val="22"/>
          <w:lang w:val="fr-BE" w:eastAsia="fr-BE"/>
        </w:rPr>
      </w:pPr>
      <w:hyperlink w:anchor="_Toc521320324" w:history="1">
        <w:r w:rsidR="00E654A3" w:rsidRPr="00651134">
          <w:rPr>
            <w:rStyle w:val="Hyperlink"/>
            <w:noProof/>
          </w:rPr>
          <w:t>Sex</w:t>
        </w:r>
        <w:r w:rsidR="00E654A3">
          <w:rPr>
            <w:noProof/>
            <w:webHidden/>
          </w:rPr>
          <w:tab/>
        </w:r>
        <w:r w:rsidR="00E654A3">
          <w:rPr>
            <w:noProof/>
            <w:webHidden/>
          </w:rPr>
          <w:fldChar w:fldCharType="begin"/>
        </w:r>
        <w:r w:rsidR="00E654A3">
          <w:rPr>
            <w:noProof/>
            <w:webHidden/>
          </w:rPr>
          <w:instrText xml:space="preserve"> PAGEREF _Toc521320324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7BB0C37D" w14:textId="68A6EE7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2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SEX</w:t>
        </w:r>
        <w:r w:rsidR="00E654A3">
          <w:rPr>
            <w:noProof/>
            <w:webHidden/>
          </w:rPr>
          <w:tab/>
        </w:r>
        <w:r w:rsidR="00E654A3">
          <w:rPr>
            <w:noProof/>
            <w:webHidden/>
          </w:rPr>
          <w:fldChar w:fldCharType="begin"/>
        </w:r>
        <w:r w:rsidR="00E654A3">
          <w:rPr>
            <w:noProof/>
            <w:webHidden/>
          </w:rPr>
          <w:instrText xml:space="preserve"> PAGEREF _Toc521320325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4748978F" w14:textId="5348D4C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26"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CL_SEX</w:t>
        </w:r>
        <w:r w:rsidR="00E654A3">
          <w:rPr>
            <w:noProof/>
            <w:webHidden/>
          </w:rPr>
          <w:tab/>
        </w:r>
        <w:r w:rsidR="00E654A3">
          <w:rPr>
            <w:noProof/>
            <w:webHidden/>
          </w:rPr>
          <w:fldChar w:fldCharType="begin"/>
        </w:r>
        <w:r w:rsidR="00E654A3">
          <w:rPr>
            <w:noProof/>
            <w:webHidden/>
          </w:rPr>
          <w:instrText xml:space="preserve"> PAGEREF _Toc521320326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46EB1A3F" w14:textId="432B6D08" w:rsidR="00E654A3" w:rsidRDefault="00151519">
      <w:pPr>
        <w:pStyle w:val="TOC1"/>
        <w:rPr>
          <w:rFonts w:asciiTheme="minorHAnsi" w:eastAsiaTheme="minorEastAsia" w:hAnsiTheme="minorHAnsi" w:cstheme="minorBidi"/>
          <w:b w:val="0"/>
          <w:noProof/>
          <w:sz w:val="22"/>
          <w:lang w:val="fr-BE" w:eastAsia="fr-BE"/>
        </w:rPr>
      </w:pPr>
      <w:hyperlink w:anchor="_Toc521320327" w:history="1">
        <w:r w:rsidR="00E654A3" w:rsidRPr="00651134">
          <w:rPr>
            <w:rStyle w:val="Hyperlink"/>
            <w:noProof/>
          </w:rPr>
          <w:t>Sibling group</w:t>
        </w:r>
        <w:r w:rsidR="00E654A3">
          <w:rPr>
            <w:noProof/>
            <w:webHidden/>
          </w:rPr>
          <w:tab/>
        </w:r>
        <w:r w:rsidR="00E654A3">
          <w:rPr>
            <w:noProof/>
            <w:webHidden/>
          </w:rPr>
          <w:fldChar w:fldCharType="begin"/>
        </w:r>
        <w:r w:rsidR="00E654A3">
          <w:rPr>
            <w:noProof/>
            <w:webHidden/>
          </w:rPr>
          <w:instrText xml:space="preserve"> PAGEREF _Toc521320327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445ABFCC" w14:textId="7434E9E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2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SIBLING_GR</w:t>
        </w:r>
        <w:r w:rsidR="00E654A3">
          <w:rPr>
            <w:noProof/>
            <w:webHidden/>
          </w:rPr>
          <w:tab/>
        </w:r>
        <w:r w:rsidR="00E654A3">
          <w:rPr>
            <w:noProof/>
            <w:webHidden/>
          </w:rPr>
          <w:fldChar w:fldCharType="begin"/>
        </w:r>
        <w:r w:rsidR="00E654A3">
          <w:rPr>
            <w:noProof/>
            <w:webHidden/>
          </w:rPr>
          <w:instrText xml:space="preserve"> PAGEREF _Toc521320328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687CD7F0" w14:textId="71D62E28" w:rsidR="00E654A3" w:rsidRDefault="00151519">
      <w:pPr>
        <w:pStyle w:val="TOC1"/>
        <w:rPr>
          <w:rFonts w:asciiTheme="minorHAnsi" w:eastAsiaTheme="minorEastAsia" w:hAnsiTheme="minorHAnsi" w:cstheme="minorBidi"/>
          <w:b w:val="0"/>
          <w:noProof/>
          <w:sz w:val="22"/>
          <w:lang w:val="fr-BE" w:eastAsia="fr-BE"/>
        </w:rPr>
      </w:pPr>
      <w:hyperlink w:anchor="_Toc521320329" w:history="1">
        <w:r w:rsidR="00E654A3" w:rsidRPr="00651134">
          <w:rPr>
            <w:rStyle w:val="Hyperlink"/>
            <w:noProof/>
          </w:rPr>
          <w:t>Source data type</w:t>
        </w:r>
        <w:r w:rsidR="00E654A3">
          <w:rPr>
            <w:noProof/>
            <w:webHidden/>
          </w:rPr>
          <w:tab/>
        </w:r>
        <w:r w:rsidR="00E654A3">
          <w:rPr>
            <w:noProof/>
            <w:webHidden/>
          </w:rPr>
          <w:fldChar w:fldCharType="begin"/>
        </w:r>
        <w:r w:rsidR="00E654A3">
          <w:rPr>
            <w:noProof/>
            <w:webHidden/>
          </w:rPr>
          <w:instrText xml:space="preserve"> PAGEREF _Toc521320329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1875026F" w14:textId="0AFE366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3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SOURCE_TYPE</w:t>
        </w:r>
        <w:r w:rsidR="00E654A3">
          <w:rPr>
            <w:noProof/>
            <w:webHidden/>
          </w:rPr>
          <w:tab/>
        </w:r>
        <w:r w:rsidR="00E654A3">
          <w:rPr>
            <w:noProof/>
            <w:webHidden/>
          </w:rPr>
          <w:fldChar w:fldCharType="begin"/>
        </w:r>
        <w:r w:rsidR="00E654A3">
          <w:rPr>
            <w:noProof/>
            <w:webHidden/>
          </w:rPr>
          <w:instrText xml:space="preserve"> PAGEREF _Toc521320330 \h </w:instrText>
        </w:r>
        <w:r w:rsidR="00E654A3">
          <w:rPr>
            <w:noProof/>
            <w:webHidden/>
          </w:rPr>
        </w:r>
        <w:r w:rsidR="00E654A3">
          <w:rPr>
            <w:noProof/>
            <w:webHidden/>
          </w:rPr>
          <w:fldChar w:fldCharType="separate"/>
        </w:r>
        <w:r w:rsidR="00E654A3">
          <w:rPr>
            <w:noProof/>
            <w:webHidden/>
          </w:rPr>
          <w:t>97</w:t>
        </w:r>
        <w:r w:rsidR="00E654A3">
          <w:rPr>
            <w:noProof/>
            <w:webHidden/>
          </w:rPr>
          <w:fldChar w:fldCharType="end"/>
        </w:r>
      </w:hyperlink>
    </w:p>
    <w:p w14:paraId="5BEB138C" w14:textId="219CB049"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31" w:history="1">
        <w:r w:rsidR="00E654A3" w:rsidRPr="00651134">
          <w:rPr>
            <w:rStyle w:val="Hyperlink"/>
            <w:noProof/>
          </w:rPr>
          <w:t>Statistical Classification</w:t>
        </w:r>
        <w:r w:rsidR="00E654A3">
          <w:rPr>
            <w:noProof/>
            <w:webHidden/>
          </w:rPr>
          <w:tab/>
        </w:r>
        <w:r w:rsidR="00E654A3">
          <w:rPr>
            <w:noProof/>
            <w:webHidden/>
          </w:rPr>
          <w:fldChar w:fldCharType="begin"/>
        </w:r>
        <w:r w:rsidR="00E654A3">
          <w:rPr>
            <w:noProof/>
            <w:webHidden/>
          </w:rPr>
          <w:instrText xml:space="preserve"> PAGEREF _Toc521320331 \h </w:instrText>
        </w:r>
        <w:r w:rsidR="00E654A3">
          <w:rPr>
            <w:noProof/>
            <w:webHidden/>
          </w:rPr>
        </w:r>
        <w:r w:rsidR="00E654A3">
          <w:rPr>
            <w:noProof/>
            <w:webHidden/>
          </w:rPr>
          <w:fldChar w:fldCharType="separate"/>
        </w:r>
        <w:r w:rsidR="00E654A3">
          <w:rPr>
            <w:noProof/>
            <w:webHidden/>
          </w:rPr>
          <w:t>98</w:t>
        </w:r>
        <w:r w:rsidR="00E654A3">
          <w:rPr>
            <w:noProof/>
            <w:webHidden/>
          </w:rPr>
          <w:fldChar w:fldCharType="end"/>
        </w:r>
      </w:hyperlink>
    </w:p>
    <w:p w14:paraId="6459B6AD" w14:textId="47F9C85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32" w:history="1">
        <w:r w:rsidR="00E654A3" w:rsidRPr="00651134">
          <w:rPr>
            <w:rStyle w:val="Hyperlink"/>
            <w:b/>
            <w:noProof/>
            <w:lang w:val="en-US"/>
          </w:rPr>
          <w:t>Concept ID</w:t>
        </w:r>
        <w:r w:rsidR="00E654A3">
          <w:rPr>
            <w:rFonts w:asciiTheme="minorHAnsi" w:eastAsiaTheme="minorEastAsia" w:hAnsiTheme="minorHAnsi" w:cstheme="minorBidi"/>
            <w:noProof/>
            <w:lang w:val="fr-BE" w:eastAsia="fr-BE"/>
          </w:rPr>
          <w:tab/>
        </w:r>
        <w:r w:rsidR="00E654A3" w:rsidRPr="00651134">
          <w:rPr>
            <w:rStyle w:val="Hyperlink"/>
            <w:noProof/>
            <w:lang w:val="en-US"/>
          </w:rPr>
          <w:t>STAT_CLASSIFICATION</w:t>
        </w:r>
        <w:r w:rsidR="00E654A3">
          <w:rPr>
            <w:noProof/>
            <w:webHidden/>
          </w:rPr>
          <w:tab/>
        </w:r>
        <w:r w:rsidR="00E654A3">
          <w:rPr>
            <w:noProof/>
            <w:webHidden/>
          </w:rPr>
          <w:fldChar w:fldCharType="begin"/>
        </w:r>
        <w:r w:rsidR="00E654A3">
          <w:rPr>
            <w:noProof/>
            <w:webHidden/>
          </w:rPr>
          <w:instrText xml:space="preserve"> PAGEREF _Toc521320332 \h </w:instrText>
        </w:r>
        <w:r w:rsidR="00E654A3">
          <w:rPr>
            <w:noProof/>
            <w:webHidden/>
          </w:rPr>
        </w:r>
        <w:r w:rsidR="00E654A3">
          <w:rPr>
            <w:noProof/>
            <w:webHidden/>
          </w:rPr>
          <w:fldChar w:fldCharType="separate"/>
        </w:r>
        <w:r w:rsidR="00E654A3">
          <w:rPr>
            <w:noProof/>
            <w:webHidden/>
          </w:rPr>
          <w:t>98</w:t>
        </w:r>
        <w:r w:rsidR="00E654A3">
          <w:rPr>
            <w:noProof/>
            <w:webHidden/>
          </w:rPr>
          <w:fldChar w:fldCharType="end"/>
        </w:r>
      </w:hyperlink>
    </w:p>
    <w:p w14:paraId="60C1FC5D" w14:textId="3F2D64CB"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33" w:history="1">
        <w:r w:rsidR="00E654A3" w:rsidRPr="00651134">
          <w:rPr>
            <w:rStyle w:val="Hyperlink"/>
            <w:noProof/>
          </w:rPr>
          <w:t>Statistical concepts and definitions</w:t>
        </w:r>
        <w:r w:rsidR="00E654A3">
          <w:rPr>
            <w:noProof/>
            <w:webHidden/>
          </w:rPr>
          <w:tab/>
        </w:r>
        <w:r w:rsidR="00E654A3">
          <w:rPr>
            <w:noProof/>
            <w:webHidden/>
          </w:rPr>
          <w:fldChar w:fldCharType="begin"/>
        </w:r>
        <w:r w:rsidR="00E654A3">
          <w:rPr>
            <w:noProof/>
            <w:webHidden/>
          </w:rPr>
          <w:instrText xml:space="preserve"> PAGEREF _Toc521320333 \h </w:instrText>
        </w:r>
        <w:r w:rsidR="00E654A3">
          <w:rPr>
            <w:noProof/>
            <w:webHidden/>
          </w:rPr>
        </w:r>
        <w:r w:rsidR="00E654A3">
          <w:rPr>
            <w:noProof/>
            <w:webHidden/>
          </w:rPr>
          <w:fldChar w:fldCharType="separate"/>
        </w:r>
        <w:r w:rsidR="00E654A3">
          <w:rPr>
            <w:noProof/>
            <w:webHidden/>
          </w:rPr>
          <w:t>98</w:t>
        </w:r>
        <w:r w:rsidR="00E654A3">
          <w:rPr>
            <w:noProof/>
            <w:webHidden/>
          </w:rPr>
          <w:fldChar w:fldCharType="end"/>
        </w:r>
      </w:hyperlink>
    </w:p>
    <w:p w14:paraId="0CFB5CBF" w14:textId="7D4CE84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3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STAT_CONC_DEF</w:t>
        </w:r>
        <w:r w:rsidR="00E654A3">
          <w:rPr>
            <w:noProof/>
            <w:webHidden/>
          </w:rPr>
          <w:tab/>
        </w:r>
        <w:r w:rsidR="00E654A3">
          <w:rPr>
            <w:noProof/>
            <w:webHidden/>
          </w:rPr>
          <w:fldChar w:fldCharType="begin"/>
        </w:r>
        <w:r w:rsidR="00E654A3">
          <w:rPr>
            <w:noProof/>
            <w:webHidden/>
          </w:rPr>
          <w:instrText xml:space="preserve"> PAGEREF _Toc521320334 \h </w:instrText>
        </w:r>
        <w:r w:rsidR="00E654A3">
          <w:rPr>
            <w:noProof/>
            <w:webHidden/>
          </w:rPr>
        </w:r>
        <w:r w:rsidR="00E654A3">
          <w:rPr>
            <w:noProof/>
            <w:webHidden/>
          </w:rPr>
          <w:fldChar w:fldCharType="separate"/>
        </w:r>
        <w:r w:rsidR="00E654A3">
          <w:rPr>
            <w:noProof/>
            <w:webHidden/>
          </w:rPr>
          <w:t>98</w:t>
        </w:r>
        <w:r w:rsidR="00E654A3">
          <w:rPr>
            <w:noProof/>
            <w:webHidden/>
          </w:rPr>
          <w:fldChar w:fldCharType="end"/>
        </w:r>
      </w:hyperlink>
    </w:p>
    <w:p w14:paraId="2221C083" w14:textId="0E2A486B"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35" w:history="1">
        <w:r w:rsidR="00E654A3" w:rsidRPr="00651134">
          <w:rPr>
            <w:rStyle w:val="Hyperlink"/>
            <w:noProof/>
          </w:rPr>
          <w:t>Statistical Data and Metadata eXchange, SDMX</w:t>
        </w:r>
        <w:r w:rsidR="00E654A3">
          <w:rPr>
            <w:noProof/>
            <w:webHidden/>
          </w:rPr>
          <w:tab/>
        </w:r>
        <w:r w:rsidR="00E654A3">
          <w:rPr>
            <w:noProof/>
            <w:webHidden/>
          </w:rPr>
          <w:fldChar w:fldCharType="begin"/>
        </w:r>
        <w:r w:rsidR="00E654A3">
          <w:rPr>
            <w:noProof/>
            <w:webHidden/>
          </w:rPr>
          <w:instrText xml:space="preserve"> PAGEREF _Toc521320335 \h </w:instrText>
        </w:r>
        <w:r w:rsidR="00E654A3">
          <w:rPr>
            <w:noProof/>
            <w:webHidden/>
          </w:rPr>
        </w:r>
        <w:r w:rsidR="00E654A3">
          <w:rPr>
            <w:noProof/>
            <w:webHidden/>
          </w:rPr>
          <w:fldChar w:fldCharType="separate"/>
        </w:r>
        <w:r w:rsidR="00E654A3">
          <w:rPr>
            <w:noProof/>
            <w:webHidden/>
          </w:rPr>
          <w:t>98</w:t>
        </w:r>
        <w:r w:rsidR="00E654A3">
          <w:rPr>
            <w:noProof/>
            <w:webHidden/>
          </w:rPr>
          <w:fldChar w:fldCharType="end"/>
        </w:r>
      </w:hyperlink>
    </w:p>
    <w:p w14:paraId="03E3331E" w14:textId="5AC57F2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3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SDMX</w:t>
        </w:r>
        <w:r w:rsidR="00E654A3">
          <w:rPr>
            <w:noProof/>
            <w:webHidden/>
          </w:rPr>
          <w:tab/>
        </w:r>
        <w:r w:rsidR="00E654A3">
          <w:rPr>
            <w:noProof/>
            <w:webHidden/>
          </w:rPr>
          <w:fldChar w:fldCharType="begin"/>
        </w:r>
        <w:r w:rsidR="00E654A3">
          <w:rPr>
            <w:noProof/>
            <w:webHidden/>
          </w:rPr>
          <w:instrText xml:space="preserve"> PAGEREF _Toc521320336 \h </w:instrText>
        </w:r>
        <w:r w:rsidR="00E654A3">
          <w:rPr>
            <w:noProof/>
            <w:webHidden/>
          </w:rPr>
        </w:r>
        <w:r w:rsidR="00E654A3">
          <w:rPr>
            <w:noProof/>
            <w:webHidden/>
          </w:rPr>
          <w:fldChar w:fldCharType="separate"/>
        </w:r>
        <w:r w:rsidR="00E654A3">
          <w:rPr>
            <w:noProof/>
            <w:webHidden/>
          </w:rPr>
          <w:t>99</w:t>
        </w:r>
        <w:r w:rsidR="00E654A3">
          <w:rPr>
            <w:noProof/>
            <w:webHidden/>
          </w:rPr>
          <w:fldChar w:fldCharType="end"/>
        </w:r>
      </w:hyperlink>
    </w:p>
    <w:p w14:paraId="3E2CAAFD" w14:textId="5417E053"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37" w:history="1">
        <w:r w:rsidR="00E654A3" w:rsidRPr="00651134">
          <w:rPr>
            <w:rStyle w:val="Hyperlink"/>
            <w:noProof/>
          </w:rPr>
          <w:t>Statistical indicator</w:t>
        </w:r>
        <w:r w:rsidR="00E654A3">
          <w:rPr>
            <w:noProof/>
            <w:webHidden/>
          </w:rPr>
          <w:tab/>
        </w:r>
        <w:r w:rsidR="00E654A3">
          <w:rPr>
            <w:noProof/>
            <w:webHidden/>
          </w:rPr>
          <w:fldChar w:fldCharType="begin"/>
        </w:r>
        <w:r w:rsidR="00E654A3">
          <w:rPr>
            <w:noProof/>
            <w:webHidden/>
          </w:rPr>
          <w:instrText xml:space="preserve"> PAGEREF _Toc521320337 \h </w:instrText>
        </w:r>
        <w:r w:rsidR="00E654A3">
          <w:rPr>
            <w:noProof/>
            <w:webHidden/>
          </w:rPr>
        </w:r>
        <w:r w:rsidR="00E654A3">
          <w:rPr>
            <w:noProof/>
            <w:webHidden/>
          </w:rPr>
          <w:fldChar w:fldCharType="separate"/>
        </w:r>
        <w:r w:rsidR="00E654A3">
          <w:rPr>
            <w:noProof/>
            <w:webHidden/>
          </w:rPr>
          <w:t>99</w:t>
        </w:r>
        <w:r w:rsidR="00E654A3">
          <w:rPr>
            <w:noProof/>
            <w:webHidden/>
          </w:rPr>
          <w:fldChar w:fldCharType="end"/>
        </w:r>
      </w:hyperlink>
    </w:p>
    <w:p w14:paraId="52A88260" w14:textId="1489B6C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3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INDICATOR</w:t>
        </w:r>
        <w:r w:rsidR="00E654A3">
          <w:rPr>
            <w:noProof/>
            <w:webHidden/>
          </w:rPr>
          <w:tab/>
        </w:r>
        <w:r w:rsidR="00E654A3">
          <w:rPr>
            <w:noProof/>
            <w:webHidden/>
          </w:rPr>
          <w:fldChar w:fldCharType="begin"/>
        </w:r>
        <w:r w:rsidR="00E654A3">
          <w:rPr>
            <w:noProof/>
            <w:webHidden/>
          </w:rPr>
          <w:instrText xml:space="preserve"> PAGEREF _Toc521320338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259E8E3E" w14:textId="082245D0"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39" w:history="1">
        <w:r w:rsidR="00E654A3" w:rsidRPr="00651134">
          <w:rPr>
            <w:rStyle w:val="Hyperlink"/>
            <w:noProof/>
          </w:rPr>
          <w:t>Statistical population</w:t>
        </w:r>
        <w:r w:rsidR="00E654A3">
          <w:rPr>
            <w:noProof/>
            <w:webHidden/>
          </w:rPr>
          <w:tab/>
        </w:r>
        <w:r w:rsidR="00E654A3">
          <w:rPr>
            <w:noProof/>
            <w:webHidden/>
          </w:rPr>
          <w:fldChar w:fldCharType="begin"/>
        </w:r>
        <w:r w:rsidR="00E654A3">
          <w:rPr>
            <w:noProof/>
            <w:webHidden/>
          </w:rPr>
          <w:instrText xml:space="preserve"> PAGEREF _Toc521320339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4EC3B38B" w14:textId="32E3F81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STAT_POP</w:t>
        </w:r>
        <w:r w:rsidR="00E654A3">
          <w:rPr>
            <w:noProof/>
            <w:webHidden/>
          </w:rPr>
          <w:tab/>
        </w:r>
        <w:r w:rsidR="00E654A3">
          <w:rPr>
            <w:noProof/>
            <w:webHidden/>
          </w:rPr>
          <w:fldChar w:fldCharType="begin"/>
        </w:r>
        <w:r w:rsidR="00E654A3">
          <w:rPr>
            <w:noProof/>
            <w:webHidden/>
          </w:rPr>
          <w:instrText xml:space="preserve"> PAGEREF _Toc521320340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44CBBF3A" w14:textId="02A9E373" w:rsidR="00E654A3" w:rsidRDefault="00151519">
      <w:pPr>
        <w:pStyle w:val="TOC1"/>
        <w:rPr>
          <w:rFonts w:asciiTheme="minorHAnsi" w:eastAsiaTheme="minorEastAsia" w:hAnsiTheme="minorHAnsi" w:cstheme="minorBidi"/>
          <w:b w:val="0"/>
          <w:noProof/>
          <w:sz w:val="22"/>
          <w:lang w:val="fr-BE" w:eastAsia="fr-BE"/>
        </w:rPr>
      </w:pPr>
      <w:hyperlink w:anchor="_Toc521320341" w:history="1">
        <w:r w:rsidR="00E654A3" w:rsidRPr="00651134">
          <w:rPr>
            <w:rStyle w:val="Hyperlink"/>
            <w:noProof/>
          </w:rPr>
          <w:t>Statistical subject-matter domain</w:t>
        </w:r>
        <w:r w:rsidR="00E654A3">
          <w:rPr>
            <w:noProof/>
            <w:webHidden/>
          </w:rPr>
          <w:tab/>
        </w:r>
        <w:r w:rsidR="00E654A3">
          <w:rPr>
            <w:noProof/>
            <w:webHidden/>
          </w:rPr>
          <w:fldChar w:fldCharType="begin"/>
        </w:r>
        <w:r w:rsidR="00E654A3">
          <w:rPr>
            <w:noProof/>
            <w:webHidden/>
          </w:rPr>
          <w:instrText xml:space="preserve"> PAGEREF _Toc521320341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5773E4D8" w14:textId="0F9D562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STAT_SUBJECT_MATTER</w:t>
        </w:r>
        <w:r w:rsidR="00E654A3">
          <w:rPr>
            <w:noProof/>
            <w:webHidden/>
          </w:rPr>
          <w:tab/>
        </w:r>
        <w:r w:rsidR="00E654A3">
          <w:rPr>
            <w:noProof/>
            <w:webHidden/>
          </w:rPr>
          <w:fldChar w:fldCharType="begin"/>
        </w:r>
        <w:r w:rsidR="00E654A3">
          <w:rPr>
            <w:noProof/>
            <w:webHidden/>
          </w:rPr>
          <w:instrText xml:space="preserve"> PAGEREF _Toc521320342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141F04F8" w14:textId="769940B5" w:rsidR="00E654A3" w:rsidRDefault="00151519">
      <w:pPr>
        <w:pStyle w:val="TOC1"/>
        <w:rPr>
          <w:rFonts w:asciiTheme="minorHAnsi" w:eastAsiaTheme="minorEastAsia" w:hAnsiTheme="minorHAnsi" w:cstheme="minorBidi"/>
          <w:b w:val="0"/>
          <w:noProof/>
          <w:sz w:val="22"/>
          <w:lang w:val="fr-BE" w:eastAsia="fr-BE"/>
        </w:rPr>
      </w:pPr>
      <w:hyperlink w:anchor="_Toc521320343" w:history="1">
        <w:r w:rsidR="00E654A3" w:rsidRPr="00651134">
          <w:rPr>
            <w:rStyle w:val="Hyperlink"/>
            <w:noProof/>
          </w:rPr>
          <w:t>Statistical unit</w:t>
        </w:r>
        <w:r w:rsidR="00E654A3">
          <w:rPr>
            <w:noProof/>
            <w:webHidden/>
          </w:rPr>
          <w:tab/>
        </w:r>
        <w:r w:rsidR="00E654A3">
          <w:rPr>
            <w:noProof/>
            <w:webHidden/>
          </w:rPr>
          <w:fldChar w:fldCharType="begin"/>
        </w:r>
        <w:r w:rsidR="00E654A3">
          <w:rPr>
            <w:noProof/>
            <w:webHidden/>
          </w:rPr>
          <w:instrText xml:space="preserve"> PAGEREF _Toc521320343 \h </w:instrText>
        </w:r>
        <w:r w:rsidR="00E654A3">
          <w:rPr>
            <w:noProof/>
            <w:webHidden/>
          </w:rPr>
        </w:r>
        <w:r w:rsidR="00E654A3">
          <w:rPr>
            <w:noProof/>
            <w:webHidden/>
          </w:rPr>
          <w:fldChar w:fldCharType="separate"/>
        </w:r>
        <w:r w:rsidR="00E654A3">
          <w:rPr>
            <w:noProof/>
            <w:webHidden/>
          </w:rPr>
          <w:t>100</w:t>
        </w:r>
        <w:r w:rsidR="00E654A3">
          <w:rPr>
            <w:noProof/>
            <w:webHidden/>
          </w:rPr>
          <w:fldChar w:fldCharType="end"/>
        </w:r>
      </w:hyperlink>
    </w:p>
    <w:p w14:paraId="050E510D" w14:textId="4FA81A7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STAT_UNIT</w:t>
        </w:r>
        <w:r w:rsidR="00E654A3">
          <w:rPr>
            <w:noProof/>
            <w:webHidden/>
          </w:rPr>
          <w:tab/>
        </w:r>
        <w:r w:rsidR="00E654A3">
          <w:rPr>
            <w:noProof/>
            <w:webHidden/>
          </w:rPr>
          <w:fldChar w:fldCharType="begin"/>
        </w:r>
        <w:r w:rsidR="00E654A3">
          <w:rPr>
            <w:noProof/>
            <w:webHidden/>
          </w:rPr>
          <w:instrText xml:space="preserve"> PAGEREF _Toc521320344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1148009F" w14:textId="17FCA360" w:rsidR="00E654A3" w:rsidRDefault="00151519">
      <w:pPr>
        <w:pStyle w:val="TOC1"/>
        <w:rPr>
          <w:rFonts w:asciiTheme="minorHAnsi" w:eastAsiaTheme="minorEastAsia" w:hAnsiTheme="minorHAnsi" w:cstheme="minorBidi"/>
          <w:b w:val="0"/>
          <w:noProof/>
          <w:sz w:val="22"/>
          <w:lang w:val="fr-BE" w:eastAsia="fr-BE"/>
        </w:rPr>
      </w:pPr>
      <w:hyperlink w:anchor="_Toc521320345" w:history="1">
        <w:r w:rsidR="00E654A3" w:rsidRPr="00651134">
          <w:rPr>
            <w:rStyle w:val="Hyperlink"/>
            <w:noProof/>
          </w:rPr>
          <w:t>Statistical variable</w:t>
        </w:r>
        <w:r w:rsidR="00E654A3">
          <w:rPr>
            <w:noProof/>
            <w:webHidden/>
          </w:rPr>
          <w:tab/>
        </w:r>
        <w:r w:rsidR="00E654A3">
          <w:rPr>
            <w:noProof/>
            <w:webHidden/>
          </w:rPr>
          <w:fldChar w:fldCharType="begin"/>
        </w:r>
        <w:r w:rsidR="00E654A3">
          <w:rPr>
            <w:noProof/>
            <w:webHidden/>
          </w:rPr>
          <w:instrText xml:space="preserve"> PAGEREF _Toc521320345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124C7D46" w14:textId="67E6875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VARIABLE</w:t>
        </w:r>
        <w:r w:rsidR="00E654A3">
          <w:rPr>
            <w:noProof/>
            <w:webHidden/>
          </w:rPr>
          <w:tab/>
        </w:r>
        <w:r w:rsidR="00E654A3">
          <w:rPr>
            <w:noProof/>
            <w:webHidden/>
          </w:rPr>
          <w:fldChar w:fldCharType="begin"/>
        </w:r>
        <w:r w:rsidR="00E654A3">
          <w:rPr>
            <w:noProof/>
            <w:webHidden/>
          </w:rPr>
          <w:instrText xml:space="preserve"> PAGEREF _Toc521320346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1B6EB209" w14:textId="2B7A72C1" w:rsidR="00E654A3" w:rsidRDefault="00151519">
      <w:pPr>
        <w:pStyle w:val="TOC1"/>
        <w:rPr>
          <w:rFonts w:asciiTheme="minorHAnsi" w:eastAsiaTheme="minorEastAsia" w:hAnsiTheme="minorHAnsi" w:cstheme="minorBidi"/>
          <w:b w:val="0"/>
          <w:noProof/>
          <w:sz w:val="22"/>
          <w:lang w:val="fr-BE" w:eastAsia="fr-BE"/>
        </w:rPr>
      </w:pPr>
      <w:hyperlink w:anchor="_Toc521320347" w:history="1">
        <w:r w:rsidR="00E654A3" w:rsidRPr="00651134">
          <w:rPr>
            <w:rStyle w:val="Hyperlink"/>
            <w:noProof/>
          </w:rPr>
          <w:t>Status in employment</w:t>
        </w:r>
        <w:r w:rsidR="00E654A3">
          <w:rPr>
            <w:noProof/>
            <w:webHidden/>
          </w:rPr>
          <w:tab/>
        </w:r>
        <w:r w:rsidR="00E654A3">
          <w:rPr>
            <w:noProof/>
            <w:webHidden/>
          </w:rPr>
          <w:fldChar w:fldCharType="begin"/>
        </w:r>
        <w:r w:rsidR="00E654A3">
          <w:rPr>
            <w:noProof/>
            <w:webHidden/>
          </w:rPr>
          <w:instrText xml:space="preserve"> PAGEREF _Toc521320347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00B0C150" w14:textId="6A36260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EMPLOYMENT_STATUS</w:t>
        </w:r>
        <w:r w:rsidR="00E654A3">
          <w:rPr>
            <w:noProof/>
            <w:webHidden/>
          </w:rPr>
          <w:tab/>
        </w:r>
        <w:r w:rsidR="00E654A3">
          <w:rPr>
            <w:noProof/>
            <w:webHidden/>
          </w:rPr>
          <w:fldChar w:fldCharType="begin"/>
        </w:r>
        <w:r w:rsidR="00E654A3">
          <w:rPr>
            <w:noProof/>
            <w:webHidden/>
          </w:rPr>
          <w:instrText xml:space="preserve"> PAGEREF _Toc521320348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17F4DCD4" w14:textId="6A2DBC7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49"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CL_EMPLOYMENT_STATUS</w:t>
        </w:r>
        <w:r w:rsidR="00E654A3">
          <w:rPr>
            <w:noProof/>
            <w:webHidden/>
          </w:rPr>
          <w:tab/>
        </w:r>
        <w:r w:rsidR="00E654A3">
          <w:rPr>
            <w:noProof/>
            <w:webHidden/>
          </w:rPr>
          <w:fldChar w:fldCharType="begin"/>
        </w:r>
        <w:r w:rsidR="00E654A3">
          <w:rPr>
            <w:noProof/>
            <w:webHidden/>
          </w:rPr>
          <w:instrText xml:space="preserve"> PAGEREF _Toc521320349 \h </w:instrText>
        </w:r>
        <w:r w:rsidR="00E654A3">
          <w:rPr>
            <w:noProof/>
            <w:webHidden/>
          </w:rPr>
        </w:r>
        <w:r w:rsidR="00E654A3">
          <w:rPr>
            <w:noProof/>
            <w:webHidden/>
          </w:rPr>
          <w:fldChar w:fldCharType="separate"/>
        </w:r>
        <w:r w:rsidR="00E654A3">
          <w:rPr>
            <w:noProof/>
            <w:webHidden/>
          </w:rPr>
          <w:t>101</w:t>
        </w:r>
        <w:r w:rsidR="00E654A3">
          <w:rPr>
            <w:noProof/>
            <w:webHidden/>
          </w:rPr>
          <w:fldChar w:fldCharType="end"/>
        </w:r>
      </w:hyperlink>
    </w:p>
    <w:p w14:paraId="27C85E6D" w14:textId="58550FD4" w:rsidR="00E654A3" w:rsidRDefault="00151519">
      <w:pPr>
        <w:pStyle w:val="TOC1"/>
        <w:rPr>
          <w:rFonts w:asciiTheme="minorHAnsi" w:eastAsiaTheme="minorEastAsia" w:hAnsiTheme="minorHAnsi" w:cstheme="minorBidi"/>
          <w:b w:val="0"/>
          <w:noProof/>
          <w:sz w:val="22"/>
          <w:lang w:val="fr-BE" w:eastAsia="fr-BE"/>
        </w:rPr>
      </w:pPr>
      <w:hyperlink w:anchor="_Toc521320350" w:history="1">
        <w:r w:rsidR="00E654A3" w:rsidRPr="00651134">
          <w:rPr>
            <w:rStyle w:val="Hyperlink"/>
            <w:noProof/>
          </w:rPr>
          <w:t>Status of worker</w:t>
        </w:r>
        <w:r w:rsidR="00E654A3">
          <w:rPr>
            <w:noProof/>
            <w:webHidden/>
          </w:rPr>
          <w:tab/>
        </w:r>
        <w:r w:rsidR="00E654A3">
          <w:rPr>
            <w:noProof/>
            <w:webHidden/>
          </w:rPr>
          <w:fldChar w:fldCharType="begin"/>
        </w:r>
        <w:r w:rsidR="00E654A3">
          <w:rPr>
            <w:noProof/>
            <w:webHidden/>
          </w:rPr>
          <w:instrText xml:space="preserve"> PAGEREF _Toc521320350 \h </w:instrText>
        </w:r>
        <w:r w:rsidR="00E654A3">
          <w:rPr>
            <w:noProof/>
            <w:webHidden/>
          </w:rPr>
        </w:r>
        <w:r w:rsidR="00E654A3">
          <w:rPr>
            <w:noProof/>
            <w:webHidden/>
          </w:rPr>
          <w:fldChar w:fldCharType="separate"/>
        </w:r>
        <w:r w:rsidR="00E654A3">
          <w:rPr>
            <w:noProof/>
            <w:webHidden/>
          </w:rPr>
          <w:t>102</w:t>
        </w:r>
        <w:r w:rsidR="00E654A3">
          <w:rPr>
            <w:noProof/>
            <w:webHidden/>
          </w:rPr>
          <w:fldChar w:fldCharType="end"/>
        </w:r>
      </w:hyperlink>
    </w:p>
    <w:p w14:paraId="4CDB3D6C" w14:textId="599E183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5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WORKER_STATUS</w:t>
        </w:r>
        <w:r w:rsidR="00E654A3">
          <w:rPr>
            <w:noProof/>
            <w:webHidden/>
          </w:rPr>
          <w:tab/>
        </w:r>
        <w:r w:rsidR="00E654A3">
          <w:rPr>
            <w:noProof/>
            <w:webHidden/>
          </w:rPr>
          <w:fldChar w:fldCharType="begin"/>
        </w:r>
        <w:r w:rsidR="00E654A3">
          <w:rPr>
            <w:noProof/>
            <w:webHidden/>
          </w:rPr>
          <w:instrText xml:space="preserve"> PAGEREF _Toc521320351 \h </w:instrText>
        </w:r>
        <w:r w:rsidR="00E654A3">
          <w:rPr>
            <w:noProof/>
            <w:webHidden/>
          </w:rPr>
        </w:r>
        <w:r w:rsidR="00E654A3">
          <w:rPr>
            <w:noProof/>
            <w:webHidden/>
          </w:rPr>
          <w:fldChar w:fldCharType="separate"/>
        </w:r>
        <w:r w:rsidR="00E654A3">
          <w:rPr>
            <w:noProof/>
            <w:webHidden/>
          </w:rPr>
          <w:t>102</w:t>
        </w:r>
        <w:r w:rsidR="00E654A3">
          <w:rPr>
            <w:noProof/>
            <w:webHidden/>
          </w:rPr>
          <w:fldChar w:fldCharType="end"/>
        </w:r>
      </w:hyperlink>
    </w:p>
    <w:p w14:paraId="11D034D0" w14:textId="14BD4FF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52"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CL_WORKER_STATUS</w:t>
        </w:r>
        <w:r w:rsidR="00E654A3">
          <w:rPr>
            <w:noProof/>
            <w:webHidden/>
          </w:rPr>
          <w:tab/>
        </w:r>
        <w:r w:rsidR="00E654A3">
          <w:rPr>
            <w:noProof/>
            <w:webHidden/>
          </w:rPr>
          <w:fldChar w:fldCharType="begin"/>
        </w:r>
        <w:r w:rsidR="00E654A3">
          <w:rPr>
            <w:noProof/>
            <w:webHidden/>
          </w:rPr>
          <w:instrText xml:space="preserve"> PAGEREF _Toc521320352 \h </w:instrText>
        </w:r>
        <w:r w:rsidR="00E654A3">
          <w:rPr>
            <w:noProof/>
            <w:webHidden/>
          </w:rPr>
        </w:r>
        <w:r w:rsidR="00E654A3">
          <w:rPr>
            <w:noProof/>
            <w:webHidden/>
          </w:rPr>
          <w:fldChar w:fldCharType="separate"/>
        </w:r>
        <w:r w:rsidR="00E654A3">
          <w:rPr>
            <w:noProof/>
            <w:webHidden/>
          </w:rPr>
          <w:t>102</w:t>
        </w:r>
        <w:r w:rsidR="00E654A3">
          <w:rPr>
            <w:noProof/>
            <w:webHidden/>
          </w:rPr>
          <w:fldChar w:fldCharType="end"/>
        </w:r>
      </w:hyperlink>
    </w:p>
    <w:p w14:paraId="7B86BFD0" w14:textId="16E282B8" w:rsidR="00E654A3" w:rsidRDefault="00151519">
      <w:pPr>
        <w:pStyle w:val="TOC1"/>
        <w:rPr>
          <w:rFonts w:asciiTheme="minorHAnsi" w:eastAsiaTheme="minorEastAsia" w:hAnsiTheme="minorHAnsi" w:cstheme="minorBidi"/>
          <w:b w:val="0"/>
          <w:noProof/>
          <w:sz w:val="22"/>
          <w:lang w:val="fr-BE" w:eastAsia="fr-BE"/>
        </w:rPr>
      </w:pPr>
      <w:hyperlink w:anchor="_Toc521320353" w:history="1">
        <w:r w:rsidR="00E654A3" w:rsidRPr="00651134">
          <w:rPr>
            <w:rStyle w:val="Hyperlink"/>
            <w:noProof/>
          </w:rPr>
          <w:t>Structural metadata</w:t>
        </w:r>
        <w:r w:rsidR="00E654A3">
          <w:rPr>
            <w:noProof/>
            <w:webHidden/>
          </w:rPr>
          <w:tab/>
        </w:r>
        <w:r w:rsidR="00E654A3">
          <w:rPr>
            <w:noProof/>
            <w:webHidden/>
          </w:rPr>
          <w:fldChar w:fldCharType="begin"/>
        </w:r>
        <w:r w:rsidR="00E654A3">
          <w:rPr>
            <w:noProof/>
            <w:webHidden/>
          </w:rPr>
          <w:instrText xml:space="preserve"> PAGEREF _Toc521320353 \h </w:instrText>
        </w:r>
        <w:r w:rsidR="00E654A3">
          <w:rPr>
            <w:noProof/>
            <w:webHidden/>
          </w:rPr>
        </w:r>
        <w:r w:rsidR="00E654A3">
          <w:rPr>
            <w:noProof/>
            <w:webHidden/>
          </w:rPr>
          <w:fldChar w:fldCharType="separate"/>
        </w:r>
        <w:r w:rsidR="00E654A3">
          <w:rPr>
            <w:noProof/>
            <w:webHidden/>
          </w:rPr>
          <w:t>102</w:t>
        </w:r>
        <w:r w:rsidR="00E654A3">
          <w:rPr>
            <w:noProof/>
            <w:webHidden/>
          </w:rPr>
          <w:fldChar w:fldCharType="end"/>
        </w:r>
      </w:hyperlink>
    </w:p>
    <w:p w14:paraId="7B798DDD" w14:textId="048E354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5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STRUCT_META</w:t>
        </w:r>
        <w:r w:rsidR="00E654A3">
          <w:rPr>
            <w:noProof/>
            <w:webHidden/>
          </w:rPr>
          <w:tab/>
        </w:r>
        <w:r w:rsidR="00E654A3">
          <w:rPr>
            <w:noProof/>
            <w:webHidden/>
          </w:rPr>
          <w:fldChar w:fldCharType="begin"/>
        </w:r>
        <w:r w:rsidR="00E654A3">
          <w:rPr>
            <w:noProof/>
            <w:webHidden/>
          </w:rPr>
          <w:instrText xml:space="preserve"> PAGEREF _Toc521320354 \h </w:instrText>
        </w:r>
        <w:r w:rsidR="00E654A3">
          <w:rPr>
            <w:noProof/>
            <w:webHidden/>
          </w:rPr>
        </w:r>
        <w:r w:rsidR="00E654A3">
          <w:rPr>
            <w:noProof/>
            <w:webHidden/>
          </w:rPr>
          <w:fldChar w:fldCharType="separate"/>
        </w:r>
        <w:r w:rsidR="00E654A3">
          <w:rPr>
            <w:noProof/>
            <w:webHidden/>
          </w:rPr>
          <w:t>102</w:t>
        </w:r>
        <w:r w:rsidR="00E654A3">
          <w:rPr>
            <w:noProof/>
            <w:webHidden/>
          </w:rPr>
          <w:fldChar w:fldCharType="end"/>
        </w:r>
      </w:hyperlink>
    </w:p>
    <w:p w14:paraId="01444882" w14:textId="45AE6C14" w:rsidR="00E654A3" w:rsidRDefault="00151519">
      <w:pPr>
        <w:pStyle w:val="TOC1"/>
        <w:rPr>
          <w:rFonts w:asciiTheme="minorHAnsi" w:eastAsiaTheme="minorEastAsia" w:hAnsiTheme="minorHAnsi" w:cstheme="minorBidi"/>
          <w:b w:val="0"/>
          <w:noProof/>
          <w:sz w:val="22"/>
          <w:lang w:val="fr-BE" w:eastAsia="fr-BE"/>
        </w:rPr>
      </w:pPr>
      <w:hyperlink w:anchor="_Toc521320355" w:history="1">
        <w:r w:rsidR="00E654A3" w:rsidRPr="00651134">
          <w:rPr>
            <w:rStyle w:val="Hyperlink"/>
            <w:noProof/>
          </w:rPr>
          <w:t>Structural validation</w:t>
        </w:r>
        <w:r w:rsidR="00E654A3">
          <w:rPr>
            <w:noProof/>
            <w:webHidden/>
          </w:rPr>
          <w:tab/>
        </w:r>
        <w:r w:rsidR="00E654A3">
          <w:rPr>
            <w:noProof/>
            <w:webHidden/>
          </w:rPr>
          <w:fldChar w:fldCharType="begin"/>
        </w:r>
        <w:r w:rsidR="00E654A3">
          <w:rPr>
            <w:noProof/>
            <w:webHidden/>
          </w:rPr>
          <w:instrText xml:space="preserve"> PAGEREF _Toc521320355 \h </w:instrText>
        </w:r>
        <w:r w:rsidR="00E654A3">
          <w:rPr>
            <w:noProof/>
            <w:webHidden/>
          </w:rPr>
        </w:r>
        <w:r w:rsidR="00E654A3">
          <w:rPr>
            <w:noProof/>
            <w:webHidden/>
          </w:rPr>
          <w:fldChar w:fldCharType="separate"/>
        </w:r>
        <w:r w:rsidR="00E654A3">
          <w:rPr>
            <w:noProof/>
            <w:webHidden/>
          </w:rPr>
          <w:t>103</w:t>
        </w:r>
        <w:r w:rsidR="00E654A3">
          <w:rPr>
            <w:noProof/>
            <w:webHidden/>
          </w:rPr>
          <w:fldChar w:fldCharType="end"/>
        </w:r>
      </w:hyperlink>
    </w:p>
    <w:p w14:paraId="339E4206" w14:textId="29E421F1"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5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STRUCT_VALIDATION</w:t>
        </w:r>
        <w:r w:rsidR="00E654A3">
          <w:rPr>
            <w:noProof/>
            <w:webHidden/>
          </w:rPr>
          <w:tab/>
        </w:r>
        <w:r w:rsidR="00E654A3">
          <w:rPr>
            <w:noProof/>
            <w:webHidden/>
          </w:rPr>
          <w:fldChar w:fldCharType="begin"/>
        </w:r>
        <w:r w:rsidR="00E654A3">
          <w:rPr>
            <w:noProof/>
            <w:webHidden/>
          </w:rPr>
          <w:instrText xml:space="preserve"> PAGEREF _Toc521320356 \h </w:instrText>
        </w:r>
        <w:r w:rsidR="00E654A3">
          <w:rPr>
            <w:noProof/>
            <w:webHidden/>
          </w:rPr>
        </w:r>
        <w:r w:rsidR="00E654A3">
          <w:rPr>
            <w:noProof/>
            <w:webHidden/>
          </w:rPr>
          <w:fldChar w:fldCharType="separate"/>
        </w:r>
        <w:r w:rsidR="00E654A3">
          <w:rPr>
            <w:noProof/>
            <w:webHidden/>
          </w:rPr>
          <w:t>103</w:t>
        </w:r>
        <w:r w:rsidR="00E654A3">
          <w:rPr>
            <w:noProof/>
            <w:webHidden/>
          </w:rPr>
          <w:fldChar w:fldCharType="end"/>
        </w:r>
      </w:hyperlink>
    </w:p>
    <w:p w14:paraId="5957ACC2" w14:textId="3D720F5A" w:rsidR="00E654A3" w:rsidRDefault="00151519">
      <w:pPr>
        <w:pStyle w:val="TOC1"/>
        <w:rPr>
          <w:rFonts w:asciiTheme="minorHAnsi" w:eastAsiaTheme="minorEastAsia" w:hAnsiTheme="minorHAnsi" w:cstheme="minorBidi"/>
          <w:b w:val="0"/>
          <w:noProof/>
          <w:sz w:val="22"/>
          <w:lang w:val="fr-BE" w:eastAsia="fr-BE"/>
        </w:rPr>
      </w:pPr>
      <w:hyperlink w:anchor="_Toc521320357" w:history="1">
        <w:r w:rsidR="00E654A3" w:rsidRPr="00651134">
          <w:rPr>
            <w:rStyle w:val="Hyperlink"/>
            <w:noProof/>
          </w:rPr>
          <w:t>Structure Set</w:t>
        </w:r>
        <w:r w:rsidR="00E654A3">
          <w:rPr>
            <w:noProof/>
            <w:webHidden/>
          </w:rPr>
          <w:tab/>
        </w:r>
        <w:r w:rsidR="00E654A3">
          <w:rPr>
            <w:noProof/>
            <w:webHidden/>
          </w:rPr>
          <w:fldChar w:fldCharType="begin"/>
        </w:r>
        <w:r w:rsidR="00E654A3">
          <w:rPr>
            <w:noProof/>
            <w:webHidden/>
          </w:rPr>
          <w:instrText xml:space="preserve"> PAGEREF _Toc521320357 \h </w:instrText>
        </w:r>
        <w:r w:rsidR="00E654A3">
          <w:rPr>
            <w:noProof/>
            <w:webHidden/>
          </w:rPr>
        </w:r>
        <w:r w:rsidR="00E654A3">
          <w:rPr>
            <w:noProof/>
            <w:webHidden/>
          </w:rPr>
          <w:fldChar w:fldCharType="separate"/>
        </w:r>
        <w:r w:rsidR="00E654A3">
          <w:rPr>
            <w:noProof/>
            <w:webHidden/>
          </w:rPr>
          <w:t>103</w:t>
        </w:r>
        <w:r w:rsidR="00E654A3">
          <w:rPr>
            <w:noProof/>
            <w:webHidden/>
          </w:rPr>
          <w:fldChar w:fldCharType="end"/>
        </w:r>
      </w:hyperlink>
    </w:p>
    <w:p w14:paraId="138B65E2" w14:textId="7DBDCD2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5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STRUCT_SET</w:t>
        </w:r>
        <w:r w:rsidR="00E654A3">
          <w:rPr>
            <w:noProof/>
            <w:webHidden/>
          </w:rPr>
          <w:tab/>
        </w:r>
        <w:r w:rsidR="00E654A3">
          <w:rPr>
            <w:noProof/>
            <w:webHidden/>
          </w:rPr>
          <w:fldChar w:fldCharType="begin"/>
        </w:r>
        <w:r w:rsidR="00E654A3">
          <w:rPr>
            <w:noProof/>
            <w:webHidden/>
          </w:rPr>
          <w:instrText xml:space="preserve"> PAGEREF _Toc521320358 \h </w:instrText>
        </w:r>
        <w:r w:rsidR="00E654A3">
          <w:rPr>
            <w:noProof/>
            <w:webHidden/>
          </w:rPr>
        </w:r>
        <w:r w:rsidR="00E654A3">
          <w:rPr>
            <w:noProof/>
            <w:webHidden/>
          </w:rPr>
          <w:fldChar w:fldCharType="separate"/>
        </w:r>
        <w:r w:rsidR="00E654A3">
          <w:rPr>
            <w:noProof/>
            <w:webHidden/>
          </w:rPr>
          <w:t>103</w:t>
        </w:r>
        <w:r w:rsidR="00E654A3">
          <w:rPr>
            <w:noProof/>
            <w:webHidden/>
          </w:rPr>
          <w:fldChar w:fldCharType="end"/>
        </w:r>
      </w:hyperlink>
    </w:p>
    <w:p w14:paraId="65D05156" w14:textId="13B61D2E" w:rsidR="00E654A3" w:rsidRDefault="00151519">
      <w:pPr>
        <w:pStyle w:val="TOC1"/>
        <w:rPr>
          <w:rFonts w:asciiTheme="minorHAnsi" w:eastAsiaTheme="minorEastAsia" w:hAnsiTheme="minorHAnsi" w:cstheme="minorBidi"/>
          <w:b w:val="0"/>
          <w:noProof/>
          <w:sz w:val="22"/>
          <w:lang w:val="fr-BE" w:eastAsia="fr-BE"/>
        </w:rPr>
      </w:pPr>
      <w:hyperlink w:anchor="_Toc521320359" w:history="1">
        <w:r w:rsidR="00E654A3" w:rsidRPr="00651134">
          <w:rPr>
            <w:rStyle w:val="Hyperlink"/>
            <w:noProof/>
          </w:rPr>
          <w:t>Subscription</w:t>
        </w:r>
        <w:r w:rsidR="00E654A3">
          <w:rPr>
            <w:noProof/>
            <w:webHidden/>
          </w:rPr>
          <w:tab/>
        </w:r>
        <w:r w:rsidR="00E654A3">
          <w:rPr>
            <w:noProof/>
            <w:webHidden/>
          </w:rPr>
          <w:fldChar w:fldCharType="begin"/>
        </w:r>
        <w:r w:rsidR="00E654A3">
          <w:rPr>
            <w:noProof/>
            <w:webHidden/>
          </w:rPr>
          <w:instrText xml:space="preserve"> PAGEREF _Toc521320359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03CD3FF7" w14:textId="67181D9A"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SUBSCRIPT</w:t>
        </w:r>
        <w:r w:rsidR="00E654A3">
          <w:rPr>
            <w:noProof/>
            <w:webHidden/>
          </w:rPr>
          <w:tab/>
        </w:r>
        <w:r w:rsidR="00E654A3">
          <w:rPr>
            <w:noProof/>
            <w:webHidden/>
          </w:rPr>
          <w:fldChar w:fldCharType="begin"/>
        </w:r>
        <w:r w:rsidR="00E654A3">
          <w:rPr>
            <w:noProof/>
            <w:webHidden/>
          </w:rPr>
          <w:instrText xml:space="preserve"> PAGEREF _Toc521320360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741B9389" w14:textId="7243248B" w:rsidR="00E654A3" w:rsidRDefault="00151519">
      <w:pPr>
        <w:pStyle w:val="TOC1"/>
        <w:rPr>
          <w:rFonts w:asciiTheme="minorHAnsi" w:eastAsiaTheme="minorEastAsia" w:hAnsiTheme="minorHAnsi" w:cstheme="minorBidi"/>
          <w:b w:val="0"/>
          <w:noProof/>
          <w:sz w:val="22"/>
          <w:lang w:val="fr-BE" w:eastAsia="fr-BE"/>
        </w:rPr>
      </w:pPr>
      <w:hyperlink w:anchor="_Toc521320361" w:history="1">
        <w:r w:rsidR="00E654A3" w:rsidRPr="00651134">
          <w:rPr>
            <w:rStyle w:val="Hyperlink"/>
            <w:noProof/>
          </w:rPr>
          <w:t>Time coverage</w:t>
        </w:r>
        <w:r w:rsidR="00E654A3">
          <w:rPr>
            <w:noProof/>
            <w:webHidden/>
          </w:rPr>
          <w:tab/>
        </w:r>
        <w:r w:rsidR="00E654A3">
          <w:rPr>
            <w:noProof/>
            <w:webHidden/>
          </w:rPr>
          <w:fldChar w:fldCharType="begin"/>
        </w:r>
        <w:r w:rsidR="00E654A3">
          <w:rPr>
            <w:noProof/>
            <w:webHidden/>
          </w:rPr>
          <w:instrText xml:space="preserve"> PAGEREF _Toc521320361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60F7E06F" w14:textId="20D5701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COVERAGE_TIME</w:t>
        </w:r>
        <w:r w:rsidR="00E654A3">
          <w:rPr>
            <w:noProof/>
            <w:webHidden/>
          </w:rPr>
          <w:tab/>
        </w:r>
        <w:r w:rsidR="00E654A3">
          <w:rPr>
            <w:noProof/>
            <w:webHidden/>
          </w:rPr>
          <w:fldChar w:fldCharType="begin"/>
        </w:r>
        <w:r w:rsidR="00E654A3">
          <w:rPr>
            <w:noProof/>
            <w:webHidden/>
          </w:rPr>
          <w:instrText xml:space="preserve"> PAGEREF _Toc521320362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2069F14C" w14:textId="6CBBCF07"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3"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CL_COVERAGE_TIME</w:t>
        </w:r>
        <w:r w:rsidR="00E654A3">
          <w:rPr>
            <w:noProof/>
            <w:webHidden/>
          </w:rPr>
          <w:tab/>
        </w:r>
        <w:r w:rsidR="00E654A3">
          <w:rPr>
            <w:noProof/>
            <w:webHidden/>
          </w:rPr>
          <w:fldChar w:fldCharType="begin"/>
        </w:r>
        <w:r w:rsidR="00E654A3">
          <w:rPr>
            <w:noProof/>
            <w:webHidden/>
          </w:rPr>
          <w:instrText xml:space="preserve"> PAGEREF _Toc521320363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1B5AA476" w14:textId="4E091396" w:rsidR="00E654A3" w:rsidRDefault="00151519">
      <w:pPr>
        <w:pStyle w:val="TOC1"/>
        <w:rPr>
          <w:rFonts w:asciiTheme="minorHAnsi" w:eastAsiaTheme="minorEastAsia" w:hAnsiTheme="minorHAnsi" w:cstheme="minorBidi"/>
          <w:b w:val="0"/>
          <w:noProof/>
          <w:sz w:val="22"/>
          <w:lang w:val="fr-BE" w:eastAsia="fr-BE"/>
        </w:rPr>
      </w:pPr>
      <w:hyperlink w:anchor="_Toc521320364" w:history="1">
        <w:r w:rsidR="00E654A3" w:rsidRPr="00651134">
          <w:rPr>
            <w:rStyle w:val="Hyperlink"/>
            <w:noProof/>
          </w:rPr>
          <w:t>Time format</w:t>
        </w:r>
        <w:r w:rsidR="00E654A3">
          <w:rPr>
            <w:noProof/>
            <w:webHidden/>
          </w:rPr>
          <w:tab/>
        </w:r>
        <w:r w:rsidR="00E654A3">
          <w:rPr>
            <w:noProof/>
            <w:webHidden/>
          </w:rPr>
          <w:fldChar w:fldCharType="begin"/>
        </w:r>
        <w:r w:rsidR="00E654A3">
          <w:rPr>
            <w:noProof/>
            <w:webHidden/>
          </w:rPr>
          <w:instrText xml:space="preserve"> PAGEREF _Toc521320364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7F641104" w14:textId="4E8FD5EC"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5"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TIME_FORMAT</w:t>
        </w:r>
        <w:r w:rsidR="00E654A3">
          <w:rPr>
            <w:noProof/>
            <w:webHidden/>
          </w:rPr>
          <w:tab/>
        </w:r>
        <w:r w:rsidR="00E654A3">
          <w:rPr>
            <w:noProof/>
            <w:webHidden/>
          </w:rPr>
          <w:fldChar w:fldCharType="begin"/>
        </w:r>
        <w:r w:rsidR="00E654A3">
          <w:rPr>
            <w:noProof/>
            <w:webHidden/>
          </w:rPr>
          <w:instrText xml:space="preserve"> PAGEREF _Toc521320365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3CEDB19A" w14:textId="57FCF838"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6"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CL_TIME_FORMAT</w:t>
        </w:r>
        <w:r w:rsidR="00E654A3">
          <w:rPr>
            <w:noProof/>
            <w:webHidden/>
          </w:rPr>
          <w:tab/>
        </w:r>
        <w:r w:rsidR="00E654A3">
          <w:rPr>
            <w:noProof/>
            <w:webHidden/>
          </w:rPr>
          <w:fldChar w:fldCharType="begin"/>
        </w:r>
        <w:r w:rsidR="00E654A3">
          <w:rPr>
            <w:noProof/>
            <w:webHidden/>
          </w:rPr>
          <w:instrText xml:space="preserve"> PAGEREF _Toc521320366 \h </w:instrText>
        </w:r>
        <w:r w:rsidR="00E654A3">
          <w:rPr>
            <w:noProof/>
            <w:webHidden/>
          </w:rPr>
        </w:r>
        <w:r w:rsidR="00E654A3">
          <w:rPr>
            <w:noProof/>
            <w:webHidden/>
          </w:rPr>
          <w:fldChar w:fldCharType="separate"/>
        </w:r>
        <w:r w:rsidR="00E654A3">
          <w:rPr>
            <w:noProof/>
            <w:webHidden/>
          </w:rPr>
          <w:t>104</w:t>
        </w:r>
        <w:r w:rsidR="00E654A3">
          <w:rPr>
            <w:noProof/>
            <w:webHidden/>
          </w:rPr>
          <w:fldChar w:fldCharType="end"/>
        </w:r>
      </w:hyperlink>
    </w:p>
    <w:p w14:paraId="05C33133" w14:textId="51962F62" w:rsidR="00E654A3" w:rsidRDefault="00151519">
      <w:pPr>
        <w:pStyle w:val="TOC1"/>
        <w:rPr>
          <w:rFonts w:asciiTheme="minorHAnsi" w:eastAsiaTheme="minorEastAsia" w:hAnsiTheme="minorHAnsi" w:cstheme="minorBidi"/>
          <w:b w:val="0"/>
          <w:noProof/>
          <w:sz w:val="22"/>
          <w:lang w:val="fr-BE" w:eastAsia="fr-BE"/>
        </w:rPr>
      </w:pPr>
      <w:hyperlink w:anchor="_Toc521320367" w:history="1">
        <w:r w:rsidR="00E654A3" w:rsidRPr="00651134">
          <w:rPr>
            <w:rStyle w:val="Hyperlink"/>
            <w:noProof/>
          </w:rPr>
          <w:t>Time lag</w:t>
        </w:r>
        <w:r w:rsidR="00E654A3">
          <w:rPr>
            <w:noProof/>
            <w:webHidden/>
          </w:rPr>
          <w:tab/>
        </w:r>
        <w:r w:rsidR="00E654A3">
          <w:rPr>
            <w:noProof/>
            <w:webHidden/>
          </w:rPr>
          <w:fldChar w:fldCharType="begin"/>
        </w:r>
        <w:r w:rsidR="00E654A3">
          <w:rPr>
            <w:noProof/>
            <w:webHidden/>
          </w:rPr>
          <w:instrText xml:space="preserve"> PAGEREF _Toc521320367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2C43133F" w14:textId="00FA197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68"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TIMELAG</w:t>
        </w:r>
        <w:r w:rsidR="00E654A3">
          <w:rPr>
            <w:noProof/>
            <w:webHidden/>
          </w:rPr>
          <w:tab/>
        </w:r>
        <w:r w:rsidR="00E654A3">
          <w:rPr>
            <w:noProof/>
            <w:webHidden/>
          </w:rPr>
          <w:fldChar w:fldCharType="begin"/>
        </w:r>
        <w:r w:rsidR="00E654A3">
          <w:rPr>
            <w:noProof/>
            <w:webHidden/>
          </w:rPr>
          <w:instrText xml:space="preserve"> PAGEREF _Toc521320368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244627B0" w14:textId="05C3BE0A" w:rsidR="00E654A3" w:rsidRDefault="00151519">
      <w:pPr>
        <w:pStyle w:val="TOC1"/>
        <w:rPr>
          <w:rFonts w:asciiTheme="minorHAnsi" w:eastAsiaTheme="minorEastAsia" w:hAnsiTheme="minorHAnsi" w:cstheme="minorBidi"/>
          <w:b w:val="0"/>
          <w:noProof/>
          <w:sz w:val="22"/>
          <w:lang w:val="fr-BE" w:eastAsia="fr-BE"/>
        </w:rPr>
      </w:pPr>
      <w:hyperlink w:anchor="_Toc521320369" w:history="1">
        <w:r w:rsidR="00E654A3" w:rsidRPr="00651134">
          <w:rPr>
            <w:rStyle w:val="Hyperlink"/>
            <w:noProof/>
          </w:rPr>
          <w:t>Timeliness</w:t>
        </w:r>
        <w:r w:rsidR="00E654A3">
          <w:rPr>
            <w:noProof/>
            <w:webHidden/>
          </w:rPr>
          <w:tab/>
        </w:r>
        <w:r w:rsidR="00E654A3">
          <w:rPr>
            <w:noProof/>
            <w:webHidden/>
          </w:rPr>
          <w:fldChar w:fldCharType="begin"/>
        </w:r>
        <w:r w:rsidR="00E654A3">
          <w:rPr>
            <w:noProof/>
            <w:webHidden/>
          </w:rPr>
          <w:instrText xml:space="preserve"> PAGEREF _Toc521320369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326D4F93" w14:textId="108ADF7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70"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TIMELINESS</w:t>
        </w:r>
        <w:r w:rsidR="00E654A3">
          <w:rPr>
            <w:noProof/>
            <w:webHidden/>
          </w:rPr>
          <w:tab/>
        </w:r>
        <w:r w:rsidR="00E654A3">
          <w:rPr>
            <w:noProof/>
            <w:webHidden/>
          </w:rPr>
          <w:fldChar w:fldCharType="begin"/>
        </w:r>
        <w:r w:rsidR="00E654A3">
          <w:rPr>
            <w:noProof/>
            <w:webHidden/>
          </w:rPr>
          <w:instrText xml:space="preserve"> PAGEREF _Toc521320370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26927C91" w14:textId="0D7700AF"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71" w:history="1">
        <w:r w:rsidR="00E654A3" w:rsidRPr="00651134">
          <w:rPr>
            <w:rStyle w:val="Hyperlink"/>
            <w:noProof/>
          </w:rPr>
          <w:t xml:space="preserve">Timeliness </w:t>
        </w:r>
        <w:r w:rsidR="00E654A3" w:rsidRPr="00651134">
          <w:rPr>
            <w:rStyle w:val="Hyperlink"/>
            <w:rFonts w:ascii="Times New Roman" w:hAnsi="Times New Roman"/>
            <w:noProof/>
          </w:rPr>
          <w:t>-</w:t>
        </w:r>
        <w:r w:rsidR="00E654A3" w:rsidRPr="00651134">
          <w:rPr>
            <w:rStyle w:val="Hyperlink"/>
            <w:noProof/>
          </w:rPr>
          <w:t xml:space="preserve"> source data</w:t>
        </w:r>
        <w:r w:rsidR="00E654A3">
          <w:rPr>
            <w:noProof/>
            <w:webHidden/>
          </w:rPr>
          <w:tab/>
        </w:r>
        <w:r w:rsidR="00E654A3">
          <w:rPr>
            <w:noProof/>
            <w:webHidden/>
          </w:rPr>
          <w:fldChar w:fldCharType="begin"/>
        </w:r>
        <w:r w:rsidR="00E654A3">
          <w:rPr>
            <w:noProof/>
            <w:webHidden/>
          </w:rPr>
          <w:instrText xml:space="preserve"> PAGEREF _Toc521320371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5CC18910" w14:textId="7E9387F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7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TIME_SOURCE</w:t>
        </w:r>
        <w:r w:rsidR="00E654A3">
          <w:rPr>
            <w:noProof/>
            <w:webHidden/>
          </w:rPr>
          <w:tab/>
        </w:r>
        <w:r w:rsidR="00E654A3">
          <w:rPr>
            <w:noProof/>
            <w:webHidden/>
          </w:rPr>
          <w:fldChar w:fldCharType="begin"/>
        </w:r>
        <w:r w:rsidR="00E654A3">
          <w:rPr>
            <w:noProof/>
            <w:webHidden/>
          </w:rPr>
          <w:instrText xml:space="preserve"> PAGEREF _Toc521320372 \h </w:instrText>
        </w:r>
        <w:r w:rsidR="00E654A3">
          <w:rPr>
            <w:noProof/>
            <w:webHidden/>
          </w:rPr>
        </w:r>
        <w:r w:rsidR="00E654A3">
          <w:rPr>
            <w:noProof/>
            <w:webHidden/>
          </w:rPr>
          <w:fldChar w:fldCharType="separate"/>
        </w:r>
        <w:r w:rsidR="00E654A3">
          <w:rPr>
            <w:noProof/>
            <w:webHidden/>
          </w:rPr>
          <w:t>105</w:t>
        </w:r>
        <w:r w:rsidR="00E654A3">
          <w:rPr>
            <w:noProof/>
            <w:webHidden/>
          </w:rPr>
          <w:fldChar w:fldCharType="end"/>
        </w:r>
      </w:hyperlink>
    </w:p>
    <w:p w14:paraId="07B4021C" w14:textId="0E934394"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73" w:history="1">
        <w:r w:rsidR="00E654A3" w:rsidRPr="00651134">
          <w:rPr>
            <w:rStyle w:val="Hyperlink"/>
            <w:noProof/>
          </w:rPr>
          <w:t>Time period</w:t>
        </w:r>
        <w:r w:rsidR="00E654A3">
          <w:rPr>
            <w:noProof/>
            <w:webHidden/>
          </w:rPr>
          <w:tab/>
        </w:r>
        <w:r w:rsidR="00E654A3">
          <w:rPr>
            <w:noProof/>
            <w:webHidden/>
          </w:rPr>
          <w:fldChar w:fldCharType="begin"/>
        </w:r>
        <w:r w:rsidR="00E654A3">
          <w:rPr>
            <w:noProof/>
            <w:webHidden/>
          </w:rPr>
          <w:instrText xml:space="preserve"> PAGEREF _Toc521320373 \h </w:instrText>
        </w:r>
        <w:r w:rsidR="00E654A3">
          <w:rPr>
            <w:noProof/>
            <w:webHidden/>
          </w:rPr>
        </w:r>
        <w:r w:rsidR="00E654A3">
          <w:rPr>
            <w:noProof/>
            <w:webHidden/>
          </w:rPr>
          <w:fldChar w:fldCharType="separate"/>
        </w:r>
        <w:r w:rsidR="00E654A3">
          <w:rPr>
            <w:noProof/>
            <w:webHidden/>
          </w:rPr>
          <w:t>106</w:t>
        </w:r>
        <w:r w:rsidR="00E654A3">
          <w:rPr>
            <w:noProof/>
            <w:webHidden/>
          </w:rPr>
          <w:fldChar w:fldCharType="end"/>
        </w:r>
      </w:hyperlink>
    </w:p>
    <w:p w14:paraId="1FC190BD" w14:textId="2C22BC0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7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TIME_PERIOD</w:t>
        </w:r>
        <w:r w:rsidR="00E654A3">
          <w:rPr>
            <w:noProof/>
            <w:webHidden/>
          </w:rPr>
          <w:tab/>
        </w:r>
        <w:r w:rsidR="00E654A3">
          <w:rPr>
            <w:noProof/>
            <w:webHidden/>
          </w:rPr>
          <w:fldChar w:fldCharType="begin"/>
        </w:r>
        <w:r w:rsidR="00E654A3">
          <w:rPr>
            <w:noProof/>
            <w:webHidden/>
          </w:rPr>
          <w:instrText xml:space="preserve"> PAGEREF _Toc521320374 \h </w:instrText>
        </w:r>
        <w:r w:rsidR="00E654A3">
          <w:rPr>
            <w:noProof/>
            <w:webHidden/>
          </w:rPr>
        </w:r>
        <w:r w:rsidR="00E654A3">
          <w:rPr>
            <w:noProof/>
            <w:webHidden/>
          </w:rPr>
          <w:fldChar w:fldCharType="separate"/>
        </w:r>
        <w:r w:rsidR="00E654A3">
          <w:rPr>
            <w:noProof/>
            <w:webHidden/>
          </w:rPr>
          <w:t>106</w:t>
        </w:r>
        <w:r w:rsidR="00E654A3">
          <w:rPr>
            <w:noProof/>
            <w:webHidden/>
          </w:rPr>
          <w:fldChar w:fldCharType="end"/>
        </w:r>
      </w:hyperlink>
    </w:p>
    <w:p w14:paraId="5FDA6EB6" w14:textId="099432CC"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75" w:history="1">
        <w:r w:rsidR="00E654A3" w:rsidRPr="00651134">
          <w:rPr>
            <w:rStyle w:val="Hyperlink"/>
            <w:noProof/>
          </w:rPr>
          <w:t xml:space="preserve">Time period </w:t>
        </w:r>
        <w:r w:rsidR="00E654A3" w:rsidRPr="00651134">
          <w:rPr>
            <w:rStyle w:val="Hyperlink"/>
            <w:rFonts w:ascii="Times New Roman" w:hAnsi="Times New Roman"/>
            <w:noProof/>
          </w:rPr>
          <w:t>-</w:t>
        </w:r>
        <w:r w:rsidR="00E654A3" w:rsidRPr="00651134">
          <w:rPr>
            <w:rStyle w:val="Hyperlink"/>
            <w:noProof/>
          </w:rPr>
          <w:t xml:space="preserve"> collection</w:t>
        </w:r>
        <w:r w:rsidR="00E654A3">
          <w:rPr>
            <w:noProof/>
            <w:webHidden/>
          </w:rPr>
          <w:tab/>
        </w:r>
        <w:r w:rsidR="00E654A3">
          <w:rPr>
            <w:noProof/>
            <w:webHidden/>
          </w:rPr>
          <w:fldChar w:fldCharType="begin"/>
        </w:r>
        <w:r w:rsidR="00E654A3">
          <w:rPr>
            <w:noProof/>
            <w:webHidden/>
          </w:rPr>
          <w:instrText xml:space="preserve"> PAGEREF _Toc521320375 \h </w:instrText>
        </w:r>
        <w:r w:rsidR="00E654A3">
          <w:rPr>
            <w:noProof/>
            <w:webHidden/>
          </w:rPr>
        </w:r>
        <w:r w:rsidR="00E654A3">
          <w:rPr>
            <w:noProof/>
            <w:webHidden/>
          </w:rPr>
          <w:fldChar w:fldCharType="separate"/>
        </w:r>
        <w:r w:rsidR="00E654A3">
          <w:rPr>
            <w:noProof/>
            <w:webHidden/>
          </w:rPr>
          <w:t>106</w:t>
        </w:r>
        <w:r w:rsidR="00E654A3">
          <w:rPr>
            <w:noProof/>
            <w:webHidden/>
          </w:rPr>
          <w:fldChar w:fldCharType="end"/>
        </w:r>
      </w:hyperlink>
    </w:p>
    <w:p w14:paraId="59D623F7" w14:textId="2BC6338D"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37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TIME_PER_COLLECT</w:t>
        </w:r>
        <w:r w:rsidR="00E654A3">
          <w:rPr>
            <w:noProof/>
            <w:webHidden/>
          </w:rPr>
          <w:tab/>
        </w:r>
        <w:r w:rsidR="00E654A3">
          <w:rPr>
            <w:noProof/>
            <w:webHidden/>
          </w:rPr>
          <w:fldChar w:fldCharType="begin"/>
        </w:r>
        <w:r w:rsidR="00E654A3">
          <w:rPr>
            <w:noProof/>
            <w:webHidden/>
          </w:rPr>
          <w:instrText xml:space="preserve"> PAGEREF _Toc521320376 \h </w:instrText>
        </w:r>
        <w:r w:rsidR="00E654A3">
          <w:rPr>
            <w:noProof/>
            <w:webHidden/>
          </w:rPr>
        </w:r>
        <w:r w:rsidR="00E654A3">
          <w:rPr>
            <w:noProof/>
            <w:webHidden/>
          </w:rPr>
          <w:fldChar w:fldCharType="separate"/>
        </w:r>
        <w:r w:rsidR="00E654A3">
          <w:rPr>
            <w:noProof/>
            <w:webHidden/>
          </w:rPr>
          <w:t>106</w:t>
        </w:r>
        <w:r w:rsidR="00E654A3">
          <w:rPr>
            <w:noProof/>
            <w:webHidden/>
          </w:rPr>
          <w:fldChar w:fldCharType="end"/>
        </w:r>
      </w:hyperlink>
    </w:p>
    <w:p w14:paraId="072EB17F" w14:textId="60F38B0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77"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CL_TIME_PER_COLLECT</w:t>
        </w:r>
        <w:r w:rsidR="00E654A3">
          <w:rPr>
            <w:noProof/>
            <w:webHidden/>
          </w:rPr>
          <w:tab/>
        </w:r>
        <w:r w:rsidR="00E654A3">
          <w:rPr>
            <w:noProof/>
            <w:webHidden/>
          </w:rPr>
          <w:fldChar w:fldCharType="begin"/>
        </w:r>
        <w:r w:rsidR="00E654A3">
          <w:rPr>
            <w:noProof/>
            <w:webHidden/>
          </w:rPr>
          <w:instrText xml:space="preserve"> PAGEREF _Toc521320377 \h </w:instrText>
        </w:r>
        <w:r w:rsidR="00E654A3">
          <w:rPr>
            <w:noProof/>
            <w:webHidden/>
          </w:rPr>
        </w:r>
        <w:r w:rsidR="00E654A3">
          <w:rPr>
            <w:noProof/>
            <w:webHidden/>
          </w:rPr>
          <w:fldChar w:fldCharType="separate"/>
        </w:r>
        <w:r w:rsidR="00E654A3">
          <w:rPr>
            <w:noProof/>
            <w:webHidden/>
          </w:rPr>
          <w:t>106</w:t>
        </w:r>
        <w:r w:rsidR="00E654A3">
          <w:rPr>
            <w:noProof/>
            <w:webHidden/>
          </w:rPr>
          <w:fldChar w:fldCharType="end"/>
        </w:r>
      </w:hyperlink>
    </w:p>
    <w:p w14:paraId="255C04CB" w14:textId="19407FFA"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78" w:history="1">
        <w:r w:rsidR="00E654A3" w:rsidRPr="00651134">
          <w:rPr>
            <w:rStyle w:val="Hyperlink"/>
            <w:noProof/>
          </w:rPr>
          <w:t>Time transformation</w:t>
        </w:r>
        <w:r w:rsidR="00E654A3">
          <w:rPr>
            <w:noProof/>
            <w:webHidden/>
          </w:rPr>
          <w:tab/>
        </w:r>
        <w:r w:rsidR="00E654A3">
          <w:rPr>
            <w:noProof/>
            <w:webHidden/>
          </w:rPr>
          <w:fldChar w:fldCharType="begin"/>
        </w:r>
        <w:r w:rsidR="00E654A3">
          <w:rPr>
            <w:noProof/>
            <w:webHidden/>
          </w:rPr>
          <w:instrText xml:space="preserve"> PAGEREF _Toc521320378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5630A74D" w14:textId="1036D9EC" w:rsidR="00E654A3" w:rsidRDefault="00151519" w:rsidP="003B3FEF">
      <w:pPr>
        <w:pStyle w:val="TOC2"/>
        <w:keepNext/>
        <w:tabs>
          <w:tab w:val="left" w:pos="1540"/>
          <w:tab w:val="right" w:leader="dot" w:pos="9350"/>
        </w:tabs>
        <w:rPr>
          <w:rFonts w:asciiTheme="minorHAnsi" w:eastAsiaTheme="minorEastAsia" w:hAnsiTheme="minorHAnsi" w:cstheme="minorBidi"/>
          <w:noProof/>
          <w:lang w:val="fr-BE" w:eastAsia="fr-BE"/>
        </w:rPr>
      </w:pPr>
      <w:hyperlink w:anchor="_Toc521320379" w:history="1">
        <w:r w:rsidR="00E654A3" w:rsidRPr="00651134">
          <w:rPr>
            <w:rStyle w:val="Hyperlink"/>
            <w:b/>
            <w:noProof/>
            <w:lang w:val="fr-BE"/>
          </w:rPr>
          <w:t>Concept ID</w:t>
        </w:r>
        <w:r w:rsidR="00E654A3">
          <w:rPr>
            <w:rFonts w:asciiTheme="minorHAnsi" w:eastAsiaTheme="minorEastAsia" w:hAnsiTheme="minorHAnsi" w:cstheme="minorBidi"/>
            <w:noProof/>
            <w:lang w:val="fr-BE" w:eastAsia="fr-BE"/>
          </w:rPr>
          <w:tab/>
        </w:r>
        <w:r w:rsidR="00E654A3" w:rsidRPr="00651134">
          <w:rPr>
            <w:rStyle w:val="Hyperlink"/>
            <w:noProof/>
            <w:lang w:val="fr-BE"/>
          </w:rPr>
          <w:t>TRANSFORMATION</w:t>
        </w:r>
        <w:r w:rsidR="00E654A3">
          <w:rPr>
            <w:noProof/>
            <w:webHidden/>
          </w:rPr>
          <w:tab/>
        </w:r>
        <w:r w:rsidR="00E654A3">
          <w:rPr>
            <w:noProof/>
            <w:webHidden/>
          </w:rPr>
          <w:fldChar w:fldCharType="begin"/>
        </w:r>
        <w:r w:rsidR="00E654A3">
          <w:rPr>
            <w:noProof/>
            <w:webHidden/>
          </w:rPr>
          <w:instrText xml:space="preserve"> PAGEREF _Toc521320379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238F20B9" w14:textId="6D370B0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0" w:history="1">
        <w:r w:rsidR="00E654A3" w:rsidRPr="00651134">
          <w:rPr>
            <w:rStyle w:val="Hyperlink"/>
            <w:b/>
            <w:noProof/>
            <w:lang w:val="fr-BE"/>
          </w:rPr>
          <w:t>Codelist ID</w:t>
        </w:r>
        <w:r w:rsidR="00E654A3">
          <w:rPr>
            <w:rFonts w:asciiTheme="minorHAnsi" w:eastAsiaTheme="minorEastAsia" w:hAnsiTheme="minorHAnsi" w:cstheme="minorBidi"/>
            <w:noProof/>
            <w:lang w:val="fr-BE" w:eastAsia="fr-BE"/>
          </w:rPr>
          <w:tab/>
        </w:r>
        <w:r w:rsidR="00E654A3" w:rsidRPr="00651134">
          <w:rPr>
            <w:rStyle w:val="Hyperlink"/>
            <w:noProof/>
            <w:lang w:val="fr-BE"/>
          </w:rPr>
          <w:t>CL_TRANSFORMATION</w:t>
        </w:r>
        <w:r w:rsidR="00E654A3">
          <w:rPr>
            <w:noProof/>
            <w:webHidden/>
          </w:rPr>
          <w:tab/>
        </w:r>
        <w:r w:rsidR="00E654A3">
          <w:rPr>
            <w:noProof/>
            <w:webHidden/>
          </w:rPr>
          <w:fldChar w:fldCharType="begin"/>
        </w:r>
        <w:r w:rsidR="00E654A3">
          <w:rPr>
            <w:noProof/>
            <w:webHidden/>
          </w:rPr>
          <w:instrText xml:space="preserve"> PAGEREF _Toc521320380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44E71453" w14:textId="2436B811" w:rsidR="00E654A3" w:rsidRDefault="00151519" w:rsidP="003B3FEF">
      <w:pPr>
        <w:pStyle w:val="TOC1"/>
        <w:keepNext/>
        <w:rPr>
          <w:rFonts w:asciiTheme="minorHAnsi" w:eastAsiaTheme="minorEastAsia" w:hAnsiTheme="minorHAnsi" w:cstheme="minorBidi"/>
          <w:b w:val="0"/>
          <w:noProof/>
          <w:sz w:val="22"/>
          <w:lang w:val="fr-BE" w:eastAsia="fr-BE"/>
        </w:rPr>
      </w:pPr>
      <w:hyperlink w:anchor="_Toc521320381" w:history="1">
        <w:r w:rsidR="00E654A3" w:rsidRPr="00651134">
          <w:rPr>
            <w:rStyle w:val="Hyperlink"/>
            <w:noProof/>
          </w:rPr>
          <w:t>Title</w:t>
        </w:r>
        <w:r w:rsidR="00E654A3">
          <w:rPr>
            <w:noProof/>
            <w:webHidden/>
          </w:rPr>
          <w:tab/>
        </w:r>
        <w:r w:rsidR="00E654A3">
          <w:rPr>
            <w:noProof/>
            <w:webHidden/>
          </w:rPr>
          <w:fldChar w:fldCharType="begin"/>
        </w:r>
        <w:r w:rsidR="00E654A3">
          <w:rPr>
            <w:noProof/>
            <w:webHidden/>
          </w:rPr>
          <w:instrText xml:space="preserve"> PAGEREF _Toc521320381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70039A0D" w14:textId="03DEE0CD"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TITLE</w:t>
        </w:r>
        <w:r w:rsidR="00E654A3">
          <w:rPr>
            <w:noProof/>
            <w:webHidden/>
          </w:rPr>
          <w:tab/>
        </w:r>
        <w:r w:rsidR="00E654A3">
          <w:rPr>
            <w:noProof/>
            <w:webHidden/>
          </w:rPr>
          <w:fldChar w:fldCharType="begin"/>
        </w:r>
        <w:r w:rsidR="00E654A3">
          <w:rPr>
            <w:noProof/>
            <w:webHidden/>
          </w:rPr>
          <w:instrText xml:space="preserve"> PAGEREF _Toc521320382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5539E61F" w14:textId="0EAAD5A7" w:rsidR="00E654A3" w:rsidRDefault="00151519">
      <w:pPr>
        <w:pStyle w:val="TOC1"/>
        <w:rPr>
          <w:rFonts w:asciiTheme="minorHAnsi" w:eastAsiaTheme="minorEastAsia" w:hAnsiTheme="minorHAnsi" w:cstheme="minorBidi"/>
          <w:b w:val="0"/>
          <w:noProof/>
          <w:sz w:val="22"/>
          <w:lang w:val="fr-BE" w:eastAsia="fr-BE"/>
        </w:rPr>
      </w:pPr>
      <w:hyperlink w:anchor="_Toc521320383" w:history="1">
        <w:r w:rsidR="00E654A3" w:rsidRPr="00651134">
          <w:rPr>
            <w:rStyle w:val="Hyperlink"/>
            <w:noProof/>
          </w:rPr>
          <w:t>Title complement</w:t>
        </w:r>
        <w:r w:rsidR="00E654A3">
          <w:rPr>
            <w:noProof/>
            <w:webHidden/>
          </w:rPr>
          <w:tab/>
        </w:r>
        <w:r w:rsidR="00E654A3">
          <w:rPr>
            <w:noProof/>
            <w:webHidden/>
          </w:rPr>
          <w:fldChar w:fldCharType="begin"/>
        </w:r>
        <w:r w:rsidR="00E654A3">
          <w:rPr>
            <w:noProof/>
            <w:webHidden/>
          </w:rPr>
          <w:instrText xml:space="preserve"> PAGEREF _Toc521320383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293E27C7" w14:textId="7B8739D5"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TITLE_COMPL</w:t>
        </w:r>
        <w:r w:rsidR="00E654A3">
          <w:rPr>
            <w:noProof/>
            <w:webHidden/>
          </w:rPr>
          <w:tab/>
        </w:r>
        <w:r w:rsidR="00E654A3">
          <w:rPr>
            <w:noProof/>
            <w:webHidden/>
          </w:rPr>
          <w:fldChar w:fldCharType="begin"/>
        </w:r>
        <w:r w:rsidR="00E654A3">
          <w:rPr>
            <w:noProof/>
            <w:webHidden/>
          </w:rPr>
          <w:instrText xml:space="preserve"> PAGEREF _Toc521320384 \h </w:instrText>
        </w:r>
        <w:r w:rsidR="00E654A3">
          <w:rPr>
            <w:noProof/>
            <w:webHidden/>
          </w:rPr>
        </w:r>
        <w:r w:rsidR="00E654A3">
          <w:rPr>
            <w:noProof/>
            <w:webHidden/>
          </w:rPr>
          <w:fldChar w:fldCharType="separate"/>
        </w:r>
        <w:r w:rsidR="00E654A3">
          <w:rPr>
            <w:noProof/>
            <w:webHidden/>
          </w:rPr>
          <w:t>107</w:t>
        </w:r>
        <w:r w:rsidR="00E654A3">
          <w:rPr>
            <w:noProof/>
            <w:webHidden/>
          </w:rPr>
          <w:fldChar w:fldCharType="end"/>
        </w:r>
      </w:hyperlink>
    </w:p>
    <w:p w14:paraId="5088C214" w14:textId="2EB5F456" w:rsidR="00E654A3" w:rsidRDefault="00151519">
      <w:pPr>
        <w:pStyle w:val="TOC1"/>
        <w:rPr>
          <w:rFonts w:asciiTheme="minorHAnsi" w:eastAsiaTheme="minorEastAsia" w:hAnsiTheme="minorHAnsi" w:cstheme="minorBidi"/>
          <w:b w:val="0"/>
          <w:noProof/>
          <w:sz w:val="22"/>
          <w:lang w:val="fr-BE" w:eastAsia="fr-BE"/>
        </w:rPr>
      </w:pPr>
      <w:hyperlink w:anchor="_Toc521320385" w:history="1">
        <w:r w:rsidR="00E654A3" w:rsidRPr="00651134">
          <w:rPr>
            <w:rStyle w:val="Hyperlink"/>
            <w:noProof/>
          </w:rPr>
          <w:t>Unit multiplier</w:t>
        </w:r>
        <w:r w:rsidR="00E654A3">
          <w:rPr>
            <w:noProof/>
            <w:webHidden/>
          </w:rPr>
          <w:tab/>
        </w:r>
        <w:r w:rsidR="00E654A3">
          <w:rPr>
            <w:noProof/>
            <w:webHidden/>
          </w:rPr>
          <w:fldChar w:fldCharType="begin"/>
        </w:r>
        <w:r w:rsidR="00E654A3">
          <w:rPr>
            <w:noProof/>
            <w:webHidden/>
          </w:rPr>
          <w:instrText xml:space="preserve"> PAGEREF _Toc521320385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298A495E" w14:textId="75BD3870"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UNIT_MULT</w:t>
        </w:r>
        <w:r w:rsidR="00E654A3">
          <w:rPr>
            <w:noProof/>
            <w:webHidden/>
          </w:rPr>
          <w:tab/>
        </w:r>
        <w:r w:rsidR="00E654A3">
          <w:rPr>
            <w:noProof/>
            <w:webHidden/>
          </w:rPr>
          <w:fldChar w:fldCharType="begin"/>
        </w:r>
        <w:r w:rsidR="00E654A3">
          <w:rPr>
            <w:noProof/>
            <w:webHidden/>
          </w:rPr>
          <w:instrText xml:space="preserve"> PAGEREF _Toc521320386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392D554B" w14:textId="5C524A3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7" w:history="1">
        <w:r w:rsidR="00E654A3" w:rsidRPr="00651134">
          <w:rPr>
            <w:rStyle w:val="Hyperlink"/>
            <w:b/>
            <w:noProof/>
            <w:lang w:val="en-US"/>
          </w:rPr>
          <w:t>Codelist ID</w:t>
        </w:r>
        <w:r w:rsidR="00E654A3">
          <w:rPr>
            <w:rFonts w:asciiTheme="minorHAnsi" w:eastAsiaTheme="minorEastAsia" w:hAnsiTheme="minorHAnsi" w:cstheme="minorBidi"/>
            <w:noProof/>
            <w:lang w:val="fr-BE" w:eastAsia="fr-BE"/>
          </w:rPr>
          <w:tab/>
        </w:r>
        <w:r w:rsidR="00E654A3" w:rsidRPr="00651134">
          <w:rPr>
            <w:rStyle w:val="Hyperlink"/>
            <w:noProof/>
          </w:rPr>
          <w:t>CL_UNIT_MULT</w:t>
        </w:r>
        <w:r w:rsidR="00E654A3">
          <w:rPr>
            <w:noProof/>
            <w:webHidden/>
          </w:rPr>
          <w:tab/>
        </w:r>
        <w:r w:rsidR="00E654A3">
          <w:rPr>
            <w:noProof/>
            <w:webHidden/>
          </w:rPr>
          <w:fldChar w:fldCharType="begin"/>
        </w:r>
        <w:r w:rsidR="00E654A3">
          <w:rPr>
            <w:noProof/>
            <w:webHidden/>
          </w:rPr>
          <w:instrText xml:space="preserve"> PAGEREF _Toc521320387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1B2DF64A" w14:textId="20B1FA0F" w:rsidR="00E654A3" w:rsidRDefault="00151519">
      <w:pPr>
        <w:pStyle w:val="TOC1"/>
        <w:rPr>
          <w:rFonts w:asciiTheme="minorHAnsi" w:eastAsiaTheme="minorEastAsia" w:hAnsiTheme="minorHAnsi" w:cstheme="minorBidi"/>
          <w:b w:val="0"/>
          <w:noProof/>
          <w:sz w:val="22"/>
          <w:lang w:val="fr-BE" w:eastAsia="fr-BE"/>
        </w:rPr>
      </w:pPr>
      <w:hyperlink w:anchor="_Toc521320388" w:history="1">
        <w:r w:rsidR="00E654A3" w:rsidRPr="00651134">
          <w:rPr>
            <w:rStyle w:val="Hyperlink"/>
            <w:noProof/>
          </w:rPr>
          <w:t>Unit of measure</w:t>
        </w:r>
        <w:r w:rsidR="00E654A3">
          <w:rPr>
            <w:noProof/>
            <w:webHidden/>
          </w:rPr>
          <w:tab/>
        </w:r>
        <w:r w:rsidR="00E654A3">
          <w:rPr>
            <w:noProof/>
            <w:webHidden/>
          </w:rPr>
          <w:fldChar w:fldCharType="begin"/>
        </w:r>
        <w:r w:rsidR="00E654A3">
          <w:rPr>
            <w:noProof/>
            <w:webHidden/>
          </w:rPr>
          <w:instrText xml:space="preserve"> PAGEREF _Toc521320388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4D4E38C4" w14:textId="453B547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8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UNIT_MEASURE</w:t>
        </w:r>
        <w:r w:rsidR="00E654A3">
          <w:rPr>
            <w:noProof/>
            <w:webHidden/>
          </w:rPr>
          <w:tab/>
        </w:r>
        <w:r w:rsidR="00E654A3">
          <w:rPr>
            <w:noProof/>
            <w:webHidden/>
          </w:rPr>
          <w:fldChar w:fldCharType="begin"/>
        </w:r>
        <w:r w:rsidR="00E654A3">
          <w:rPr>
            <w:noProof/>
            <w:webHidden/>
          </w:rPr>
          <w:instrText xml:space="preserve"> PAGEREF _Toc521320389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4CE4A6C5" w14:textId="358A0962"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0"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CL_UNIT_MEASURE</w:t>
        </w:r>
        <w:r w:rsidR="00E654A3">
          <w:rPr>
            <w:noProof/>
            <w:webHidden/>
          </w:rPr>
          <w:tab/>
        </w:r>
        <w:r w:rsidR="00E654A3">
          <w:rPr>
            <w:noProof/>
            <w:webHidden/>
          </w:rPr>
          <w:fldChar w:fldCharType="begin"/>
        </w:r>
        <w:r w:rsidR="00E654A3">
          <w:rPr>
            <w:noProof/>
            <w:webHidden/>
          </w:rPr>
          <w:instrText xml:space="preserve"> PAGEREF _Toc521320390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7ADEBF29" w14:textId="472E2713" w:rsidR="00E654A3" w:rsidRDefault="00151519">
      <w:pPr>
        <w:pStyle w:val="TOC1"/>
        <w:rPr>
          <w:rFonts w:asciiTheme="minorHAnsi" w:eastAsiaTheme="minorEastAsia" w:hAnsiTheme="minorHAnsi" w:cstheme="minorBidi"/>
          <w:b w:val="0"/>
          <w:noProof/>
          <w:sz w:val="22"/>
          <w:lang w:val="fr-BE" w:eastAsia="fr-BE"/>
        </w:rPr>
      </w:pPr>
      <w:hyperlink w:anchor="_Toc521320391" w:history="1">
        <w:r w:rsidR="00E654A3" w:rsidRPr="00651134">
          <w:rPr>
            <w:rStyle w:val="Hyperlink"/>
            <w:noProof/>
          </w:rPr>
          <w:t>Usage status</w:t>
        </w:r>
        <w:r w:rsidR="00E654A3">
          <w:rPr>
            <w:noProof/>
            <w:webHidden/>
          </w:rPr>
          <w:tab/>
        </w:r>
        <w:r w:rsidR="00E654A3">
          <w:rPr>
            <w:noProof/>
            <w:webHidden/>
          </w:rPr>
          <w:fldChar w:fldCharType="begin"/>
        </w:r>
        <w:r w:rsidR="00E654A3">
          <w:rPr>
            <w:noProof/>
            <w:webHidden/>
          </w:rPr>
          <w:instrText xml:space="preserve"> PAGEREF _Toc521320391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4E5881CD" w14:textId="0EB3B474"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2"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USAGE_STATUS</w:t>
        </w:r>
        <w:r w:rsidR="00E654A3">
          <w:rPr>
            <w:noProof/>
            <w:webHidden/>
          </w:rPr>
          <w:tab/>
        </w:r>
        <w:r w:rsidR="00E654A3">
          <w:rPr>
            <w:noProof/>
            <w:webHidden/>
          </w:rPr>
          <w:fldChar w:fldCharType="begin"/>
        </w:r>
        <w:r w:rsidR="00E654A3">
          <w:rPr>
            <w:noProof/>
            <w:webHidden/>
          </w:rPr>
          <w:instrText xml:space="preserve"> PAGEREF _Toc521320392 \h </w:instrText>
        </w:r>
        <w:r w:rsidR="00E654A3">
          <w:rPr>
            <w:noProof/>
            <w:webHidden/>
          </w:rPr>
        </w:r>
        <w:r w:rsidR="00E654A3">
          <w:rPr>
            <w:noProof/>
            <w:webHidden/>
          </w:rPr>
          <w:fldChar w:fldCharType="separate"/>
        </w:r>
        <w:r w:rsidR="00E654A3">
          <w:rPr>
            <w:noProof/>
            <w:webHidden/>
          </w:rPr>
          <w:t>108</w:t>
        </w:r>
        <w:r w:rsidR="00E654A3">
          <w:rPr>
            <w:noProof/>
            <w:webHidden/>
          </w:rPr>
          <w:fldChar w:fldCharType="end"/>
        </w:r>
      </w:hyperlink>
    </w:p>
    <w:p w14:paraId="347883B1" w14:textId="5B54AA5C" w:rsidR="00E654A3" w:rsidRDefault="00151519">
      <w:pPr>
        <w:pStyle w:val="TOC1"/>
        <w:rPr>
          <w:rFonts w:asciiTheme="minorHAnsi" w:eastAsiaTheme="minorEastAsia" w:hAnsiTheme="minorHAnsi" w:cstheme="minorBidi"/>
          <w:b w:val="0"/>
          <w:noProof/>
          <w:sz w:val="22"/>
          <w:lang w:val="fr-BE" w:eastAsia="fr-BE"/>
        </w:rPr>
      </w:pPr>
      <w:hyperlink w:anchor="_Toc521320393" w:history="1">
        <w:r w:rsidR="00E654A3" w:rsidRPr="00651134">
          <w:rPr>
            <w:rStyle w:val="Hyperlink"/>
            <w:noProof/>
          </w:rPr>
          <w:t>Validation and Transformation Language, VTL</w:t>
        </w:r>
        <w:r w:rsidR="00E654A3">
          <w:rPr>
            <w:noProof/>
            <w:webHidden/>
          </w:rPr>
          <w:tab/>
        </w:r>
        <w:r w:rsidR="00E654A3">
          <w:rPr>
            <w:noProof/>
            <w:webHidden/>
          </w:rPr>
          <w:fldChar w:fldCharType="begin"/>
        </w:r>
        <w:r w:rsidR="00E654A3">
          <w:rPr>
            <w:noProof/>
            <w:webHidden/>
          </w:rPr>
          <w:instrText xml:space="preserve"> PAGEREF _Toc521320393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0E60FE90" w14:textId="473074BB"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4"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VTL</w:t>
        </w:r>
        <w:r w:rsidR="00E654A3">
          <w:rPr>
            <w:noProof/>
            <w:webHidden/>
          </w:rPr>
          <w:tab/>
        </w:r>
        <w:r w:rsidR="00E654A3">
          <w:rPr>
            <w:noProof/>
            <w:webHidden/>
          </w:rPr>
          <w:fldChar w:fldCharType="begin"/>
        </w:r>
        <w:r w:rsidR="00E654A3">
          <w:rPr>
            <w:noProof/>
            <w:webHidden/>
          </w:rPr>
          <w:instrText xml:space="preserve"> PAGEREF _Toc521320394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3A1284F3" w14:textId="0837E8B5" w:rsidR="00E654A3" w:rsidRDefault="00151519">
      <w:pPr>
        <w:pStyle w:val="TOC1"/>
        <w:rPr>
          <w:rFonts w:asciiTheme="minorHAnsi" w:eastAsiaTheme="minorEastAsia" w:hAnsiTheme="minorHAnsi" w:cstheme="minorBidi"/>
          <w:b w:val="0"/>
          <w:noProof/>
          <w:sz w:val="22"/>
          <w:lang w:val="fr-BE" w:eastAsia="fr-BE"/>
        </w:rPr>
      </w:pPr>
      <w:hyperlink w:anchor="_Toc521320395" w:history="1">
        <w:r w:rsidR="00E654A3" w:rsidRPr="00651134">
          <w:rPr>
            <w:rStyle w:val="Hyperlink"/>
            <w:noProof/>
          </w:rPr>
          <w:t>Valuation</w:t>
        </w:r>
        <w:r w:rsidR="00E654A3">
          <w:rPr>
            <w:noProof/>
            <w:webHidden/>
          </w:rPr>
          <w:tab/>
        </w:r>
        <w:r w:rsidR="00E654A3">
          <w:rPr>
            <w:noProof/>
            <w:webHidden/>
          </w:rPr>
          <w:fldChar w:fldCharType="begin"/>
        </w:r>
        <w:r w:rsidR="00E654A3">
          <w:rPr>
            <w:noProof/>
            <w:webHidden/>
          </w:rPr>
          <w:instrText xml:space="preserve"> PAGEREF _Toc521320395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73831F50" w14:textId="497A5BDF"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6"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VALUATION</w:t>
        </w:r>
        <w:r w:rsidR="00E654A3">
          <w:rPr>
            <w:noProof/>
            <w:webHidden/>
          </w:rPr>
          <w:tab/>
        </w:r>
        <w:r w:rsidR="00E654A3">
          <w:rPr>
            <w:noProof/>
            <w:webHidden/>
          </w:rPr>
          <w:fldChar w:fldCharType="begin"/>
        </w:r>
        <w:r w:rsidR="00E654A3">
          <w:rPr>
            <w:noProof/>
            <w:webHidden/>
          </w:rPr>
          <w:instrText xml:space="preserve"> PAGEREF _Toc521320396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08553362" w14:textId="1D63BC13"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7" w:history="1">
        <w:r w:rsidR="00E654A3" w:rsidRPr="00651134">
          <w:rPr>
            <w:rStyle w:val="Hyperlink"/>
            <w:b/>
            <w:noProof/>
          </w:rPr>
          <w:t>Codelist ID</w:t>
        </w:r>
        <w:r w:rsidR="00E654A3">
          <w:rPr>
            <w:rFonts w:asciiTheme="minorHAnsi" w:eastAsiaTheme="minorEastAsia" w:hAnsiTheme="minorHAnsi" w:cstheme="minorBidi"/>
            <w:noProof/>
            <w:lang w:val="fr-BE" w:eastAsia="fr-BE"/>
          </w:rPr>
          <w:tab/>
        </w:r>
        <w:r w:rsidR="00E654A3" w:rsidRPr="00651134">
          <w:rPr>
            <w:rStyle w:val="Hyperlink"/>
            <w:noProof/>
          </w:rPr>
          <w:t>CL_VALUATION</w:t>
        </w:r>
        <w:r w:rsidR="00E654A3">
          <w:rPr>
            <w:noProof/>
            <w:webHidden/>
          </w:rPr>
          <w:tab/>
        </w:r>
        <w:r w:rsidR="00E654A3">
          <w:rPr>
            <w:noProof/>
            <w:webHidden/>
          </w:rPr>
          <w:fldChar w:fldCharType="begin"/>
        </w:r>
        <w:r w:rsidR="00E654A3">
          <w:rPr>
            <w:noProof/>
            <w:webHidden/>
          </w:rPr>
          <w:instrText xml:space="preserve"> PAGEREF _Toc521320397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47A0D8B2" w14:textId="2B1AFD23" w:rsidR="00E654A3" w:rsidRDefault="00151519">
      <w:pPr>
        <w:pStyle w:val="TOC1"/>
        <w:rPr>
          <w:rFonts w:asciiTheme="minorHAnsi" w:eastAsiaTheme="minorEastAsia" w:hAnsiTheme="minorHAnsi" w:cstheme="minorBidi"/>
          <w:b w:val="0"/>
          <w:noProof/>
          <w:sz w:val="22"/>
          <w:lang w:val="fr-BE" w:eastAsia="fr-BE"/>
        </w:rPr>
      </w:pPr>
      <w:hyperlink w:anchor="_Toc521320398" w:history="1">
        <w:r w:rsidR="00E654A3" w:rsidRPr="00651134">
          <w:rPr>
            <w:rStyle w:val="Hyperlink"/>
            <w:noProof/>
          </w:rPr>
          <w:t>Version</w:t>
        </w:r>
        <w:r w:rsidR="00E654A3">
          <w:rPr>
            <w:noProof/>
            <w:webHidden/>
          </w:rPr>
          <w:tab/>
        </w:r>
        <w:r w:rsidR="00E654A3">
          <w:rPr>
            <w:noProof/>
            <w:webHidden/>
          </w:rPr>
          <w:fldChar w:fldCharType="begin"/>
        </w:r>
        <w:r w:rsidR="00E654A3">
          <w:rPr>
            <w:noProof/>
            <w:webHidden/>
          </w:rPr>
          <w:instrText xml:space="preserve"> PAGEREF _Toc521320398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00A5F0F2" w14:textId="366DE5FE"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399"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VERSION</w:t>
        </w:r>
        <w:r w:rsidR="00E654A3">
          <w:rPr>
            <w:noProof/>
            <w:webHidden/>
          </w:rPr>
          <w:tab/>
        </w:r>
        <w:r w:rsidR="00E654A3">
          <w:rPr>
            <w:noProof/>
            <w:webHidden/>
          </w:rPr>
          <w:fldChar w:fldCharType="begin"/>
        </w:r>
        <w:r w:rsidR="00E654A3">
          <w:rPr>
            <w:noProof/>
            <w:webHidden/>
          </w:rPr>
          <w:instrText xml:space="preserve"> PAGEREF _Toc521320399 \h </w:instrText>
        </w:r>
        <w:r w:rsidR="00E654A3">
          <w:rPr>
            <w:noProof/>
            <w:webHidden/>
          </w:rPr>
        </w:r>
        <w:r w:rsidR="00E654A3">
          <w:rPr>
            <w:noProof/>
            <w:webHidden/>
          </w:rPr>
          <w:fldChar w:fldCharType="separate"/>
        </w:r>
        <w:r w:rsidR="00E654A3">
          <w:rPr>
            <w:noProof/>
            <w:webHidden/>
          </w:rPr>
          <w:t>109</w:t>
        </w:r>
        <w:r w:rsidR="00E654A3">
          <w:rPr>
            <w:noProof/>
            <w:webHidden/>
          </w:rPr>
          <w:fldChar w:fldCharType="end"/>
        </w:r>
      </w:hyperlink>
    </w:p>
    <w:p w14:paraId="791923F1" w14:textId="75C7EE84" w:rsidR="00E654A3" w:rsidRDefault="00151519">
      <w:pPr>
        <w:pStyle w:val="TOC1"/>
        <w:rPr>
          <w:rFonts w:asciiTheme="minorHAnsi" w:eastAsiaTheme="minorEastAsia" w:hAnsiTheme="minorHAnsi" w:cstheme="minorBidi"/>
          <w:b w:val="0"/>
          <w:noProof/>
          <w:sz w:val="22"/>
          <w:lang w:val="fr-BE" w:eastAsia="fr-BE"/>
        </w:rPr>
      </w:pPr>
      <w:hyperlink w:anchor="_Toc521320400" w:history="1">
        <w:r w:rsidR="00E654A3" w:rsidRPr="00651134">
          <w:rPr>
            <w:rStyle w:val="Hyperlink"/>
            <w:noProof/>
          </w:rPr>
          <w:t>Versionable Artefact</w:t>
        </w:r>
        <w:r w:rsidR="00E654A3">
          <w:rPr>
            <w:noProof/>
            <w:webHidden/>
          </w:rPr>
          <w:tab/>
        </w:r>
        <w:r w:rsidR="00E654A3">
          <w:rPr>
            <w:noProof/>
            <w:webHidden/>
          </w:rPr>
          <w:fldChar w:fldCharType="begin"/>
        </w:r>
        <w:r w:rsidR="00E654A3">
          <w:rPr>
            <w:noProof/>
            <w:webHidden/>
          </w:rPr>
          <w:instrText xml:space="preserve"> PAGEREF _Toc521320400 \h </w:instrText>
        </w:r>
        <w:r w:rsidR="00E654A3">
          <w:rPr>
            <w:noProof/>
            <w:webHidden/>
          </w:rPr>
        </w:r>
        <w:r w:rsidR="00E654A3">
          <w:rPr>
            <w:noProof/>
            <w:webHidden/>
          </w:rPr>
          <w:fldChar w:fldCharType="separate"/>
        </w:r>
        <w:r w:rsidR="00E654A3">
          <w:rPr>
            <w:noProof/>
            <w:webHidden/>
          </w:rPr>
          <w:t>110</w:t>
        </w:r>
        <w:r w:rsidR="00E654A3">
          <w:rPr>
            <w:noProof/>
            <w:webHidden/>
          </w:rPr>
          <w:fldChar w:fldCharType="end"/>
        </w:r>
      </w:hyperlink>
    </w:p>
    <w:p w14:paraId="5484BEF3" w14:textId="17763989" w:rsidR="00E654A3" w:rsidRDefault="00151519">
      <w:pPr>
        <w:pStyle w:val="TOC2"/>
        <w:tabs>
          <w:tab w:val="left" w:pos="1540"/>
          <w:tab w:val="right" w:leader="dot" w:pos="9350"/>
        </w:tabs>
        <w:rPr>
          <w:rFonts w:asciiTheme="minorHAnsi" w:eastAsiaTheme="minorEastAsia" w:hAnsiTheme="minorHAnsi" w:cstheme="minorBidi"/>
          <w:noProof/>
          <w:lang w:val="fr-BE" w:eastAsia="fr-BE"/>
        </w:rPr>
      </w:pPr>
      <w:hyperlink w:anchor="_Toc521320401" w:history="1">
        <w:r w:rsidR="00E654A3" w:rsidRPr="00651134">
          <w:rPr>
            <w:rStyle w:val="Hyperlink"/>
            <w:b/>
            <w:noProof/>
          </w:rPr>
          <w:t>Concept ID</w:t>
        </w:r>
        <w:r w:rsidR="00E654A3">
          <w:rPr>
            <w:rFonts w:asciiTheme="minorHAnsi" w:eastAsiaTheme="minorEastAsia" w:hAnsiTheme="minorHAnsi" w:cstheme="minorBidi"/>
            <w:noProof/>
            <w:lang w:val="fr-BE" w:eastAsia="fr-BE"/>
          </w:rPr>
          <w:tab/>
        </w:r>
        <w:r w:rsidR="00E654A3" w:rsidRPr="00651134">
          <w:rPr>
            <w:rStyle w:val="Hyperlink"/>
            <w:noProof/>
          </w:rPr>
          <w:t>VERSIONABLE_ART</w:t>
        </w:r>
        <w:r w:rsidR="00E654A3">
          <w:rPr>
            <w:noProof/>
            <w:webHidden/>
          </w:rPr>
          <w:tab/>
        </w:r>
        <w:r w:rsidR="00E654A3">
          <w:rPr>
            <w:noProof/>
            <w:webHidden/>
          </w:rPr>
          <w:fldChar w:fldCharType="begin"/>
        </w:r>
        <w:r w:rsidR="00E654A3">
          <w:rPr>
            <w:noProof/>
            <w:webHidden/>
          </w:rPr>
          <w:instrText xml:space="preserve"> PAGEREF _Toc521320401 \h </w:instrText>
        </w:r>
        <w:r w:rsidR="00E654A3">
          <w:rPr>
            <w:noProof/>
            <w:webHidden/>
          </w:rPr>
        </w:r>
        <w:r w:rsidR="00E654A3">
          <w:rPr>
            <w:noProof/>
            <w:webHidden/>
          </w:rPr>
          <w:fldChar w:fldCharType="separate"/>
        </w:r>
        <w:r w:rsidR="00E654A3">
          <w:rPr>
            <w:noProof/>
            <w:webHidden/>
          </w:rPr>
          <w:t>110</w:t>
        </w:r>
        <w:r w:rsidR="00E654A3">
          <w:rPr>
            <w:noProof/>
            <w:webHidden/>
          </w:rPr>
          <w:fldChar w:fldCharType="end"/>
        </w:r>
      </w:hyperlink>
    </w:p>
    <w:p w14:paraId="62E2F74E" w14:textId="49CE95AD" w:rsidR="008201DD" w:rsidRPr="000A3B04" w:rsidRDefault="008201DD" w:rsidP="00FF2FE1">
      <w:pPr>
        <w:rPr>
          <w:rFonts w:ascii="Times New Roman" w:hAnsi="Times New Roman"/>
          <w:sz w:val="24"/>
          <w:szCs w:val="24"/>
        </w:rPr>
      </w:pPr>
      <w:r w:rsidRPr="00303B61">
        <w:fldChar w:fldCharType="end"/>
      </w:r>
    </w:p>
    <w:sectPr w:rsidR="008201DD" w:rsidRPr="000A3B04" w:rsidSect="00FF2FE1">
      <w:type w:val="oddPage"/>
      <w:pgSz w:w="12240" w:h="15840"/>
      <w:pgMar w:top="1440" w:right="1440" w:bottom="1440" w:left="1440" w:header="720" w:footer="720"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104" w:author="BARRACLOUGH David, STD/SAM" w:date="2019-12-09T15:56:00Z" w:initials="BDS">
    <w:p w14:paraId="2EACCD94" w14:textId="2C0B6AF8" w:rsidR="0051186F" w:rsidRDefault="0051186F">
      <w:pPr>
        <w:pStyle w:val="CommentText"/>
      </w:pPr>
      <w:r>
        <w:rPr>
          <w:rStyle w:val="CommentReference"/>
        </w:rPr>
        <w:annotationRef/>
      </w:r>
      <w:r>
        <w:t>Ask in the review if someone has another sector definition outside of SNA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ACCD9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A68E594" w16cid:durableId="1ED3FFA3"/>
  <w16cid:commentId w16cid:paraId="7A9A9E6B" w16cid:durableId="1ED3FFA4"/>
  <w16cid:commentId w16cid:paraId="7CCC98B2" w16cid:durableId="1ED3FFA5"/>
  <w16cid:commentId w16cid:paraId="4CB02DC2" w16cid:durableId="1ED3FFA6"/>
  <w16cid:commentId w16cid:paraId="0D04EA8D" w16cid:durableId="1ED3FFA7"/>
  <w16cid:commentId w16cid:paraId="10A6EA55" w16cid:durableId="1ED3FFA8"/>
  <w16cid:commentId w16cid:paraId="6E7880D0" w16cid:durableId="1ED3FFA9"/>
  <w16cid:commentId w16cid:paraId="1FF2A5C6" w16cid:durableId="1ED3FFAA"/>
  <w16cid:commentId w16cid:paraId="0F577ADF" w16cid:durableId="1ED6314E"/>
  <w16cid:commentId w16cid:paraId="35151019" w16cid:durableId="1ED3FFAB"/>
  <w16cid:commentId w16cid:paraId="280876CB" w16cid:durableId="1ED3FFAC"/>
  <w16cid:commentId w16cid:paraId="19B19326" w16cid:durableId="1ED3FFAD"/>
  <w16cid:commentId w16cid:paraId="0D6A1E8D" w16cid:durableId="1ED63650"/>
  <w16cid:commentId w16cid:paraId="24CC9843" w16cid:durableId="1ED3FFB0"/>
  <w16cid:commentId w16cid:paraId="1D3F3C12" w16cid:durableId="1ED63DB7"/>
  <w16cid:commentId w16cid:paraId="4F20C83D" w16cid:durableId="1ED3FFB3"/>
  <w16cid:commentId w16cid:paraId="32272153" w16cid:durableId="1ED3FFB7"/>
  <w16cid:commentId w16cid:paraId="223642DF" w16cid:durableId="1ED3FFB8"/>
  <w16cid:commentId w16cid:paraId="28939A9F" w16cid:durableId="1ED66286"/>
  <w16cid:commentId w16cid:paraId="16B03710" w16cid:durableId="1ED3FFB9"/>
  <w16cid:commentId w16cid:paraId="05C80077" w16cid:durableId="1ED662B6"/>
  <w16cid:commentId w16cid:paraId="013D1052" w16cid:durableId="1ED3FF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013292" w14:textId="77777777" w:rsidR="00151519" w:rsidRDefault="00151519" w:rsidP="00C11F38">
      <w:pPr>
        <w:spacing w:after="0" w:line="240" w:lineRule="auto"/>
      </w:pPr>
      <w:r>
        <w:separator/>
      </w:r>
    </w:p>
  </w:endnote>
  <w:endnote w:type="continuationSeparator" w:id="0">
    <w:p w14:paraId="5B03F9CE" w14:textId="77777777" w:rsidR="00151519" w:rsidRDefault="00151519" w:rsidP="00C11F38">
      <w:pPr>
        <w:spacing w:after="0" w:line="240" w:lineRule="auto"/>
      </w:pPr>
      <w:r>
        <w:continuationSeparator/>
      </w:r>
    </w:p>
  </w:endnote>
  <w:endnote w:type="continuationNotice" w:id="1">
    <w:p w14:paraId="242F2D4E" w14:textId="77777777" w:rsidR="00151519" w:rsidRDefault="0015151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Bold">
    <w:panose1 w:val="020208030705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6D62" w14:textId="77777777" w:rsidR="0051186F" w:rsidRPr="005C7C7B" w:rsidRDefault="0051186F" w:rsidP="00D6787E">
    <w:pPr>
      <w:pStyle w:val="Footer"/>
      <w:framePr w:wrap="around" w:vAnchor="text" w:hAnchor="margin" w:xAlign="center"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19C71CD3" w14:textId="77777777" w:rsidR="0051186F" w:rsidRPr="005C7C7B" w:rsidRDefault="0051186F">
    <w:pPr>
      <w:pStyle w:val="Footer"/>
      <w:rPr>
        <w:rFonts w:ascii="Times New Roman" w:hAnsi="Times New Roman"/>
      </w:rPr>
    </w:pPr>
  </w:p>
  <w:p w14:paraId="06A9846D" w14:textId="77777777" w:rsidR="0051186F" w:rsidRPr="005C7C7B" w:rsidRDefault="0051186F">
    <w:pPr>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09A" w14:textId="77777777" w:rsidR="0051186F" w:rsidRPr="005C7C7B" w:rsidRDefault="0051186F">
    <w:pPr>
      <w:pStyle w:val="Footer"/>
      <w:rPr>
        <w:rFonts w:ascii="Times New Roman" w:hAnsi="Times New Roman"/>
      </w:rPr>
    </w:pPr>
    <w:r>
      <w:rPr>
        <w:noProof/>
      </w:rPr>
      <mc:AlternateContent>
        <mc:Choice Requires="wps">
          <w:drawing>
            <wp:anchor distT="4294967295" distB="4294967295" distL="114300" distR="114300" simplePos="0" relativeHeight="251659776" behindDoc="0" locked="0" layoutInCell="1" allowOverlap="1" wp14:anchorId="1E86954F" wp14:editId="109D689F">
              <wp:simplePos x="0" y="0"/>
              <wp:positionH relativeFrom="column">
                <wp:posOffset>0</wp:posOffset>
              </wp:positionH>
              <wp:positionV relativeFrom="paragraph">
                <wp:posOffset>160654</wp:posOffset>
              </wp:positionV>
              <wp:extent cx="6049010" cy="0"/>
              <wp:effectExtent l="0" t="0" r="0" b="0"/>
              <wp:wrapNone/>
              <wp:docPr id="10"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55A319" id="Straight Connector 39" o:spid="_x0000_s1026" style="position:absolute;z-index:2516597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2.65pt" to="476.3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" strokecolor="#4579b8"/>
          </w:pict>
        </mc:Fallback>
      </mc:AlternateContent>
    </w:r>
  </w:p>
  <w:p w14:paraId="7843CB46" w14:textId="77777777" w:rsidR="0051186F" w:rsidRPr="005C7C7B" w:rsidRDefault="0051186F" w:rsidP="00B22D54">
    <w:pPr>
      <w:pStyle w:val="Footer"/>
      <w:framePr w:wrap="around" w:vAnchor="text" w:hAnchor="page" w:x="6204" w:y="1"/>
      <w:rPr>
        <w:rStyle w:val="PageNumber"/>
        <w:rFonts w:ascii="Times New Roman" w:hAnsi="Times New Roman"/>
        <w:color w:val="002060"/>
      </w:rPr>
    </w:pPr>
    <w:r w:rsidRPr="005C7C7B">
      <w:rPr>
        <w:rStyle w:val="PageNumber"/>
        <w:rFonts w:ascii="Times New Roman" w:hAnsi="Times New Roman"/>
        <w:color w:val="002060"/>
      </w:rPr>
      <w:fldChar w:fldCharType="begin"/>
    </w:r>
    <w:r w:rsidRPr="005C7C7B">
      <w:rPr>
        <w:rStyle w:val="PageNumber"/>
        <w:rFonts w:ascii="Times New Roman" w:hAnsi="Times New Roman"/>
        <w:color w:val="002060"/>
      </w:rPr>
      <w:instrText xml:space="preserve">PAGE  </w:instrText>
    </w:r>
    <w:r w:rsidRPr="005C7C7B">
      <w:rPr>
        <w:rStyle w:val="PageNumber"/>
        <w:rFonts w:ascii="Times New Roman" w:hAnsi="Times New Roman"/>
        <w:color w:val="002060"/>
      </w:rPr>
      <w:fldChar w:fldCharType="separate"/>
    </w:r>
    <w:r w:rsidRPr="005C7C7B">
      <w:rPr>
        <w:rStyle w:val="PageNumber"/>
        <w:rFonts w:ascii="Times New Roman" w:hAnsi="Times New Roman"/>
        <w:noProof/>
        <w:color w:val="002060"/>
      </w:rPr>
      <w:t>92</w:t>
    </w:r>
    <w:r w:rsidRPr="005C7C7B">
      <w:rPr>
        <w:rStyle w:val="PageNumber"/>
        <w:rFonts w:ascii="Times New Roman" w:hAnsi="Times New Roman"/>
        <w:color w:val="002060"/>
      </w:rPr>
      <w:fldChar w:fldCharType="end"/>
    </w:r>
  </w:p>
  <w:p w14:paraId="5BDA39A2" w14:textId="77777777" w:rsidR="0051186F" w:rsidRPr="005C7C7B" w:rsidRDefault="0051186F" w:rsidP="006E3FA1">
    <w:pPr>
      <w:rPr>
        <w:rFonts w:ascii="Times New Roman" w:hAnsi="Times New Roman"/>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4FA665" w14:textId="77777777" w:rsidR="0051186F" w:rsidRPr="005C7C7B" w:rsidRDefault="0051186F">
    <w:pPr>
      <w:pStyle w:val="Footer"/>
      <w:rPr>
        <w:rFonts w:ascii="Times New Roman" w:hAnsi="Times New Roman"/>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8D0DF" w14:textId="77777777" w:rsidR="0051186F" w:rsidRPr="005C7C7B" w:rsidRDefault="0051186F" w:rsidP="00454A5B">
    <w:pPr>
      <w:pStyle w:val="Footer"/>
      <w:tabs>
        <w:tab w:val="clear" w:pos="4153"/>
        <w:tab w:val="clear" w:pos="8306"/>
      </w:tabs>
      <w:spacing w:after="0"/>
      <w:jc w:val="center"/>
      <w:rPr>
        <w:rFonts w:ascii="Times New Roman" w:hAnsi="Times New Roman"/>
        <w:noProof/>
      </w:rPr>
    </w:pPr>
    <w:r>
      <w:rPr>
        <w:noProof/>
      </w:rPr>
      <mc:AlternateContent>
        <mc:Choice Requires="wps">
          <w:drawing>
            <wp:anchor distT="4294967295" distB="4294967295" distL="114300" distR="114300" simplePos="0" relativeHeight="251656704" behindDoc="0" locked="0" layoutInCell="1" allowOverlap="1" wp14:anchorId="1A671E02" wp14:editId="01C35084">
              <wp:simplePos x="0" y="0"/>
              <wp:positionH relativeFrom="column">
                <wp:posOffset>-97155</wp:posOffset>
              </wp:positionH>
              <wp:positionV relativeFrom="paragraph">
                <wp:posOffset>161924</wp:posOffset>
              </wp:positionV>
              <wp:extent cx="6137910" cy="0"/>
              <wp:effectExtent l="0" t="0" r="0" b="0"/>
              <wp:wrapNone/>
              <wp:docPr id="9"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0EFA43" id="Straight Connector 8"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" strokecolor="#4579b8"/>
          </w:pict>
        </mc:Fallback>
      </mc:AlternateContent>
    </w:r>
  </w:p>
  <w:p w14:paraId="3F31BFCC" w14:textId="302ACC58" w:rsidR="0051186F" w:rsidRPr="005C7C7B" w:rsidRDefault="0051186F" w:rsidP="00454A5B">
    <w:pPr>
      <w:pStyle w:val="Footer"/>
      <w:jc w:val="center"/>
      <w:rPr>
        <w:rFonts w:ascii="Times New Roman" w:hAnsi="Times New Roman"/>
        <w:noProof/>
      </w:rPr>
    </w:pPr>
    <w:r w:rsidRPr="005C7C7B">
      <w:fldChar w:fldCharType="begin"/>
    </w:r>
    <w:r>
      <w:instrText xml:space="preserve"> PAGE   \* MERGEFORMAT </w:instrText>
    </w:r>
    <w:r w:rsidRPr="005C7C7B">
      <w:fldChar w:fldCharType="separate"/>
    </w:r>
    <w:r w:rsidR="000677B9" w:rsidRPr="000677B9">
      <w:rPr>
        <w:rFonts w:ascii="Times New Roman" w:hAnsi="Times New Roman"/>
        <w:noProof/>
      </w:rPr>
      <w:t>105</w:t>
    </w:r>
    <w:r w:rsidRPr="005C7C7B">
      <w:rPr>
        <w:rFonts w:ascii="Times New Roman" w:hAnsi="Times New Roman"/>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7562C3" w14:textId="77777777" w:rsidR="0051186F" w:rsidRDefault="0051186F" w:rsidP="00C83AAC">
    <w:pPr>
      <w:pStyle w:val="Footer"/>
      <w:tabs>
        <w:tab w:val="clear" w:pos="4153"/>
        <w:tab w:val="clear" w:pos="8306"/>
      </w:tabs>
      <w:spacing w:after="0"/>
      <w:jc w:val="center"/>
      <w:rPr>
        <w:noProof/>
      </w:rPr>
    </w:pPr>
    <w:r>
      <w:rPr>
        <w:noProof/>
      </w:rPr>
      <mc:AlternateContent>
        <mc:Choice Requires="wps">
          <w:drawing>
            <wp:anchor distT="4294967295" distB="4294967295" distL="114300" distR="114300" simplePos="0" relativeHeight="251655680" behindDoc="0" locked="0" layoutInCell="1" allowOverlap="1" wp14:anchorId="1C7F7854" wp14:editId="3CF486A2">
              <wp:simplePos x="0" y="0"/>
              <wp:positionH relativeFrom="column">
                <wp:posOffset>-97155</wp:posOffset>
              </wp:positionH>
              <wp:positionV relativeFrom="paragraph">
                <wp:posOffset>161924</wp:posOffset>
              </wp:positionV>
              <wp:extent cx="6137910" cy="0"/>
              <wp:effectExtent l="0" t="0" r="0" b="0"/>
              <wp:wrapNone/>
              <wp:docPr id="8"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9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67967D" id="Straight Connector 2" o:spid="_x0000_s1026" style="position:absolute;z-index:25165568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65pt,12.75pt" to="475.6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" strokecolor="#4579b8"/>
          </w:pict>
        </mc:Fallback>
      </mc:AlternateContent>
    </w:r>
  </w:p>
  <w:p w14:paraId="095AAAE2" w14:textId="43B0DAA1" w:rsidR="0051186F" w:rsidRDefault="0051186F" w:rsidP="00C83AAC">
    <w:pPr>
      <w:pStyle w:val="Footer"/>
      <w:jc w:val="center"/>
      <w:rPr>
        <w:noProof/>
      </w:rPr>
    </w:pPr>
    <w:r>
      <w:fldChar w:fldCharType="begin"/>
    </w:r>
    <w:r w:rsidRPr="005C7C7B">
      <w:rPr>
        <w:rFonts w:ascii="Times New Roman" w:hAnsi="Times New Roman"/>
      </w:rPr>
      <w:instrText xml:space="preserve"> </w:instrText>
    </w:r>
    <w:r>
      <w:instrText xml:space="preserve">PAGE   \* MERGEFORMAT </w:instrText>
    </w:r>
    <w:r>
      <w:fldChar w:fldCharType="separate"/>
    </w:r>
    <w:r w:rsidR="004C2F7F">
      <w:rPr>
        <w:noProof/>
      </w:rPr>
      <w:t>113</w:t>
    </w:r>
    <w:r>
      <w:rPr>
        <w:noProof/>
      </w:rPr>
      <w:fldChar w:fldCharType="end"/>
    </w:r>
  </w:p>
  <w:p w14:paraId="765A63FC" w14:textId="77777777" w:rsidR="0051186F" w:rsidRDefault="005118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CBC21A" w14:textId="77777777" w:rsidR="00151519" w:rsidRDefault="00151519" w:rsidP="00C11F38">
      <w:pPr>
        <w:spacing w:after="0" w:line="240" w:lineRule="auto"/>
      </w:pPr>
      <w:r>
        <w:separator/>
      </w:r>
    </w:p>
  </w:footnote>
  <w:footnote w:type="continuationSeparator" w:id="0">
    <w:p w14:paraId="423F58F7" w14:textId="77777777" w:rsidR="00151519" w:rsidRDefault="00151519" w:rsidP="00C11F38">
      <w:pPr>
        <w:spacing w:after="0" w:line="240" w:lineRule="auto"/>
      </w:pPr>
      <w:r>
        <w:continuationSeparator/>
      </w:r>
    </w:p>
  </w:footnote>
  <w:footnote w:type="continuationNotice" w:id="1">
    <w:p w14:paraId="519A0108" w14:textId="77777777" w:rsidR="00151519" w:rsidRDefault="00151519">
      <w:pPr>
        <w:spacing w:after="0" w:line="240" w:lineRule="auto"/>
      </w:pPr>
    </w:p>
  </w:footnote>
  <w:footnote w:id="2">
    <w:p w14:paraId="01E3A408" w14:textId="4B323579" w:rsidR="0051186F" w:rsidRPr="0080427D" w:rsidRDefault="0051186F" w:rsidP="0080427D">
      <w:pPr>
        <w:pStyle w:val="FootnoteText"/>
        <w:spacing w:after="0"/>
        <w:jc w:val="both"/>
        <w:rPr>
          <w:rFonts w:ascii="Times New Roman" w:hAnsi="Times New Roman"/>
        </w:rPr>
      </w:pPr>
      <w:r w:rsidRPr="0080427D">
        <w:rPr>
          <w:rStyle w:val="FootnoteReference"/>
          <w:rFonts w:ascii="Times New Roman" w:hAnsi="Times New Roman"/>
        </w:rPr>
        <w:footnoteRef/>
      </w:r>
      <w:r w:rsidRPr="0080427D">
        <w:rPr>
          <w:rFonts w:ascii="Times New Roman" w:hAnsi="Times New Roman"/>
        </w:rPr>
        <w:t xml:space="preserve"> The SDMX Glossary is also available as a SDMX artefact (Concept Scheme SDMX:CROSS_DOMAIN_CONCEPTS (3.0)) from the </w:t>
      </w:r>
      <w:hyperlink r:id="rId1" w:history="1">
        <w:r w:rsidRPr="0080427D">
          <w:rPr>
            <w:rStyle w:val="Hyperlink"/>
            <w:rFonts w:ascii="Times New Roman" w:hAnsi="Times New Roman"/>
          </w:rPr>
          <w:t>SDMX Registry</w:t>
        </w:r>
      </w:hyperlink>
      <w:r w:rsidRPr="0080427D">
        <w:rPr>
          <w:rFonts w:ascii="Times New Roman" w:hAnsi="Times New Roman"/>
        </w:rPr>
        <w:t xml:space="preserve"> as well as an </w:t>
      </w:r>
      <w:hyperlink r:id="rId2" w:history="1">
        <w:r w:rsidRPr="0080427D">
          <w:rPr>
            <w:rStyle w:val="Hyperlink"/>
            <w:rFonts w:ascii="Times New Roman" w:hAnsi="Times New Roman"/>
          </w:rPr>
          <w:t>html version</w:t>
        </w:r>
      </w:hyperlink>
      <w:r w:rsidRPr="0080427D">
        <w:rPr>
          <w:rFonts w:ascii="Times New Roman" w:hAnsi="Times New Roman"/>
        </w:rPr>
        <w:t xml:space="preserve"> (thus allowing users to make making direct links to specific terms in the Glossary).</w:t>
      </w:r>
    </w:p>
  </w:footnote>
  <w:footnote w:id="3">
    <w:p w14:paraId="2078CA09" w14:textId="04C79E27" w:rsidR="0051186F" w:rsidRPr="00F3439C" w:rsidRDefault="0051186F">
      <w:pPr>
        <w:pStyle w:val="FootnoteText"/>
        <w:rPr>
          <w:rFonts w:ascii="Times New Roman" w:hAnsi="Times New Roman"/>
          <w:sz w:val="18"/>
          <w:szCs w:val="18"/>
        </w:rPr>
      </w:pPr>
      <w:r w:rsidRPr="0080427D">
        <w:rPr>
          <w:rStyle w:val="FootnoteReference"/>
          <w:rFonts w:ascii="Times New Roman" w:hAnsi="Times New Roman"/>
        </w:rPr>
        <w:footnoteRef/>
      </w:r>
      <w:r w:rsidRPr="0080427D">
        <w:rPr>
          <w:rFonts w:ascii="Times New Roman" w:hAnsi="Times New Roman"/>
        </w:rPr>
        <w:t xml:space="preserve"> Capitalized concepts are concepts which are part of the SDMX Information Model.</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8A399F" w14:textId="77777777" w:rsidR="0051186F" w:rsidRDefault="0051186F" w:rsidP="007E3F56">
    <w:pPr>
      <w:pStyle w:val="Footerempty"/>
      <w:tabs>
        <w:tab w:val="clear" w:pos="4536"/>
        <w:tab w:val="center" w:pos="4253"/>
      </w:tabs>
      <w:rPr>
        <w:rFonts w:cs="Arial"/>
        <w:color w:val="000080"/>
        <w:sz w:val="20"/>
      </w:rPr>
    </w:pPr>
    <w:r>
      <w:rPr>
        <w:rFonts w:cs="Arial"/>
        <w:color w:val="000080"/>
        <w:sz w:val="20"/>
      </w:rPr>
      <w:tab/>
    </w:r>
    <w:r>
      <w:rPr>
        <w:rFonts w:cs="Arial"/>
        <w:smallCaps/>
        <w:noProof/>
        <w:color w:val="000080"/>
        <w:spacing w:val="20"/>
        <w:sz w:val="22"/>
        <w:lang w:eastAsia="en-GB"/>
      </w:rPr>
      <w:drawing>
        <wp:inline distT="0" distB="0" distL="0" distR="0" wp14:anchorId="4C4C9D0E" wp14:editId="3231F88E">
          <wp:extent cx="1341755" cy="541655"/>
          <wp:effectExtent l="0" t="0" r="0" b="0"/>
          <wp:docPr id="1" name="Picture 7"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1755" cy="541655"/>
                  </a:xfrm>
                  <a:prstGeom prst="rect">
                    <a:avLst/>
                  </a:prstGeom>
                  <a:noFill/>
                  <a:ln>
                    <a:noFill/>
                  </a:ln>
                </pic:spPr>
              </pic:pic>
            </a:graphicData>
          </a:graphic>
        </wp:inline>
      </w:drawing>
    </w:r>
  </w:p>
  <w:p w14:paraId="38D1435B" w14:textId="77777777" w:rsidR="0051186F" w:rsidRDefault="0051186F" w:rsidP="00E74FD6">
    <w:pPr>
      <w:pStyle w:val="Footerempty"/>
      <w:rPr>
        <w:rFonts w:cs="Arial"/>
        <w:color w:val="00008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EBD40E" w14:textId="77777777" w:rsidR="0051186F" w:rsidRPr="005C7C7B" w:rsidRDefault="0051186F" w:rsidP="005C7C7B">
    <w:pPr>
      <w:pStyle w:val="Header"/>
      <w:rPr>
        <w:rFonts w:ascii="Times New Roman" w:hAnsi="Times New Roman"/>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B93975" w14:textId="6DC36638" w:rsidR="0051186F" w:rsidRPr="005C7C7B" w:rsidRDefault="0051186F" w:rsidP="003E1B54">
    <w:pPr>
      <w:pStyle w:val="Header"/>
      <w:tabs>
        <w:tab w:val="clear" w:pos="4153"/>
        <w:tab w:val="clear" w:pos="8306"/>
        <w:tab w:val="center" w:pos="4678"/>
        <w:tab w:val="right" w:pos="9356"/>
      </w:tabs>
      <w:spacing w:after="0" w:line="240" w:lineRule="auto"/>
      <w:rPr>
        <w:rFonts w:ascii="Times New Roman" w:hAnsi="Times New Roman"/>
        <w:b/>
      </w:rPr>
    </w:pPr>
    <w:r>
      <w:rPr>
        <w:noProof/>
      </w:rPr>
      <mc:AlternateContent>
        <mc:Choice Requires="wps">
          <w:drawing>
            <wp:anchor distT="4294967295" distB="4294967295" distL="114300" distR="114300" simplePos="0" relativeHeight="251657728" behindDoc="0" locked="0" layoutInCell="1" allowOverlap="1" wp14:anchorId="42192A97" wp14:editId="63FF717F">
              <wp:simplePos x="0" y="0"/>
              <wp:positionH relativeFrom="column">
                <wp:posOffset>0</wp:posOffset>
              </wp:positionH>
              <wp:positionV relativeFrom="paragraph">
                <wp:posOffset>302259</wp:posOffset>
              </wp:positionV>
              <wp:extent cx="6049010" cy="0"/>
              <wp:effectExtent l="0" t="0" r="0" b="0"/>
              <wp:wrapNone/>
              <wp:docPr id="1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8EA0A5" id="Straight Connector 14"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" strokecolor="#4579b8"/>
          </w:pict>
        </mc:Fallback>
      </mc:AlternateContent>
    </w:r>
    <w:r w:rsidRPr="005C7C7B">
      <w:rPr>
        <w:rFonts w:ascii="Times New Roman" w:hAnsi="Times New Roman"/>
        <w:noProof/>
      </w:rPr>
      <w:drawing>
        <wp:inline distT="0" distB="0" distL="0" distR="0" wp14:anchorId="09E5361C" wp14:editId="59B2103E">
          <wp:extent cx="182245" cy="182245"/>
          <wp:effectExtent l="0" t="0" r="0" b="0"/>
          <wp:docPr id="2"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2.0 – August 2018</w:t>
    </w:r>
    <w:r w:rsidRPr="005C7C7B">
      <w:rPr>
        <w:rFonts w:ascii="Times New Roman" w:hAnsi="Times New Roman"/>
        <w:b/>
        <w:color w:val="002060"/>
      </w:rPr>
      <w:tab/>
    </w:r>
    <w:r w:rsidRPr="005C7C7B">
      <w:rPr>
        <w:rFonts w:ascii="Times New Roman" w:hAnsi="Times New Roman"/>
        <w:noProof/>
      </w:rPr>
      <w:drawing>
        <wp:inline distT="0" distB="0" distL="0" distR="0" wp14:anchorId="38C078A0" wp14:editId="1F260513">
          <wp:extent cx="182245" cy="182245"/>
          <wp:effectExtent l="0" t="0" r="0" b="0"/>
          <wp:docPr id="3"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D21650" w14:textId="77777777" w:rsidR="0051186F" w:rsidRPr="005C7C7B" w:rsidRDefault="0051186F">
    <w:pPr>
      <w:pStyle w:val="Header"/>
      <w:rPr>
        <w:rFonts w:ascii="Times New Roman" w:hAnsi="Times New Roman"/>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D0636" w14:textId="77777777" w:rsidR="0051186F" w:rsidRPr="003E1B54" w:rsidRDefault="0051186F" w:rsidP="003E1B54">
    <w:pPr>
      <w:pStyle w:val="Header"/>
      <w:tabs>
        <w:tab w:val="clear" w:pos="4153"/>
        <w:tab w:val="clear" w:pos="8306"/>
        <w:tab w:val="center" w:pos="4678"/>
        <w:tab w:val="right" w:pos="9356"/>
      </w:tabs>
      <w:spacing w:after="0" w:line="240" w:lineRule="auto"/>
      <w:rPr>
        <w:b/>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11BE3A" w14:textId="6FBAC5D1" w:rsidR="0051186F" w:rsidRPr="005C7C7B" w:rsidRDefault="0051186F" w:rsidP="003E1B54">
    <w:pPr>
      <w:pStyle w:val="Header"/>
      <w:tabs>
        <w:tab w:val="clear" w:pos="4153"/>
        <w:tab w:val="clear" w:pos="8306"/>
        <w:tab w:val="center" w:pos="4678"/>
        <w:tab w:val="right" w:pos="9356"/>
      </w:tabs>
      <w:spacing w:after="0" w:line="240" w:lineRule="auto"/>
      <w:rPr>
        <w:rFonts w:ascii="Times New Roman" w:hAnsi="Times New Roman"/>
        <w:b/>
      </w:rPr>
    </w:pPr>
    <w:r>
      <w:rPr>
        <w:noProof/>
      </w:rPr>
      <mc:AlternateContent>
        <mc:Choice Requires="wps">
          <w:drawing>
            <wp:anchor distT="4294967295" distB="4294967295" distL="114300" distR="114300" simplePos="0" relativeHeight="251658240" behindDoc="0" locked="0" layoutInCell="1" allowOverlap="1" wp14:anchorId="3CBC92B5" wp14:editId="0BDDD4EA">
              <wp:simplePos x="0" y="0"/>
              <wp:positionH relativeFrom="column">
                <wp:posOffset>0</wp:posOffset>
              </wp:positionH>
              <wp:positionV relativeFrom="paragraph">
                <wp:posOffset>302259</wp:posOffset>
              </wp:positionV>
              <wp:extent cx="6049010" cy="0"/>
              <wp:effectExtent l="0" t="0" r="0" b="0"/>
              <wp:wrapNone/>
              <wp:docPr id="7"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49010" cy="0"/>
                      </a:xfrm>
                      <a:prstGeom prst="line">
                        <a:avLst/>
                      </a:prstGeom>
                      <a:noFill/>
                      <a:ln w="9525">
                        <a:solidFill>
                          <a:srgbClr val="4579B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367A2A" id="Straight Connector 2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23.8pt" to="476.3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" strokecolor="#4579b8"/>
          </w:pict>
        </mc:Fallback>
      </mc:AlternateContent>
    </w:r>
    <w:r w:rsidRPr="005C7C7B">
      <w:rPr>
        <w:rFonts w:ascii="Times New Roman" w:hAnsi="Times New Roman"/>
        <w:noProof/>
      </w:rPr>
      <w:drawing>
        <wp:inline distT="0" distB="0" distL="0" distR="0" wp14:anchorId="3DE20B1B" wp14:editId="583DDA3E">
          <wp:extent cx="182245" cy="182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tab/>
      <w:t>SDMX Glossary</w:t>
    </w:r>
    <w:r>
      <w:rPr>
        <w:rFonts w:ascii="Times New Roman" w:hAnsi="Times New Roman"/>
        <w:b/>
        <w:color w:val="002060"/>
      </w:rPr>
      <w:t xml:space="preserve"> – Version 2.0 – August 2018</w:t>
    </w:r>
    <w:r w:rsidRPr="005C7C7B">
      <w:rPr>
        <w:rFonts w:ascii="Times New Roman" w:hAnsi="Times New Roman"/>
        <w:b/>
        <w:color w:val="002060"/>
      </w:rPr>
      <w:tab/>
    </w:r>
    <w:r w:rsidRPr="005C7C7B">
      <w:rPr>
        <w:rFonts w:ascii="Times New Roman" w:hAnsi="Times New Roman"/>
        <w:noProof/>
      </w:rPr>
      <w:drawing>
        <wp:inline distT="0" distB="0" distL="0" distR="0" wp14:anchorId="1FF4A513" wp14:editId="076D8673">
          <wp:extent cx="182245" cy="182245"/>
          <wp:effectExtent l="0" t="0" r="0" b="0"/>
          <wp:docPr id="1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245" cy="182245"/>
                  </a:xfrm>
                  <a:prstGeom prst="rect">
                    <a:avLst/>
                  </a:prstGeom>
                  <a:noFill/>
                  <a:ln>
                    <a:noFill/>
                  </a:ln>
                </pic:spPr>
              </pic:pic>
            </a:graphicData>
          </a:graphic>
        </wp:inline>
      </w:drawing>
    </w:r>
    <w:r w:rsidRPr="005C7C7B">
      <w:rPr>
        <w:rFonts w:ascii="Times New Roman" w:hAnsi="Times New Roman"/>
        <w:b/>
        <w:color w:val="002060"/>
      </w:rPr>
      <w:br/>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2AAE5" w14:textId="77777777" w:rsidR="0051186F" w:rsidRPr="00580074" w:rsidRDefault="0051186F" w:rsidP="00394491">
    <w:pPr>
      <w:pStyle w:val="Header"/>
      <w:tabs>
        <w:tab w:val="clear" w:pos="4153"/>
        <w:tab w:val="clear" w:pos="8306"/>
        <w:tab w:val="center" w:pos="4678"/>
        <w:tab w:val="right" w:pos="9356"/>
      </w:tabs>
      <w:spacing w:after="0" w:line="240" w:lineRule="auto"/>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58557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96208B"/>
    <w:multiLevelType w:val="hybridMultilevel"/>
    <w:tmpl w:val="56160124"/>
    <w:lvl w:ilvl="0" w:tplc="08090001">
      <w:start w:val="1"/>
      <w:numFmt w:val="bullet"/>
      <w:lvlText w:val=""/>
      <w:lvlJc w:val="left"/>
      <w:pPr>
        <w:ind w:left="2421" w:hanging="360"/>
      </w:pPr>
      <w:rPr>
        <w:rFonts w:ascii="Symbol" w:hAnsi="Symbol" w:hint="default"/>
      </w:rPr>
    </w:lvl>
    <w:lvl w:ilvl="1" w:tplc="08090003" w:tentative="1">
      <w:start w:val="1"/>
      <w:numFmt w:val="bullet"/>
      <w:lvlText w:val="o"/>
      <w:lvlJc w:val="left"/>
      <w:pPr>
        <w:ind w:left="3141" w:hanging="360"/>
      </w:pPr>
      <w:rPr>
        <w:rFonts w:ascii="Courier New" w:hAnsi="Courier New" w:hint="default"/>
      </w:rPr>
    </w:lvl>
    <w:lvl w:ilvl="2" w:tplc="08090005" w:tentative="1">
      <w:start w:val="1"/>
      <w:numFmt w:val="bullet"/>
      <w:lvlText w:val=""/>
      <w:lvlJc w:val="left"/>
      <w:pPr>
        <w:ind w:left="3861" w:hanging="360"/>
      </w:pPr>
      <w:rPr>
        <w:rFonts w:ascii="Wingdings" w:hAnsi="Wingdings" w:hint="default"/>
      </w:rPr>
    </w:lvl>
    <w:lvl w:ilvl="3" w:tplc="08090001" w:tentative="1">
      <w:start w:val="1"/>
      <w:numFmt w:val="bullet"/>
      <w:lvlText w:val=""/>
      <w:lvlJc w:val="left"/>
      <w:pPr>
        <w:ind w:left="4581" w:hanging="360"/>
      </w:pPr>
      <w:rPr>
        <w:rFonts w:ascii="Symbol" w:hAnsi="Symbol" w:hint="default"/>
      </w:rPr>
    </w:lvl>
    <w:lvl w:ilvl="4" w:tplc="08090003" w:tentative="1">
      <w:start w:val="1"/>
      <w:numFmt w:val="bullet"/>
      <w:lvlText w:val="o"/>
      <w:lvlJc w:val="left"/>
      <w:pPr>
        <w:ind w:left="5301" w:hanging="360"/>
      </w:pPr>
      <w:rPr>
        <w:rFonts w:ascii="Courier New" w:hAnsi="Courier New" w:hint="default"/>
      </w:rPr>
    </w:lvl>
    <w:lvl w:ilvl="5" w:tplc="08090005" w:tentative="1">
      <w:start w:val="1"/>
      <w:numFmt w:val="bullet"/>
      <w:lvlText w:val=""/>
      <w:lvlJc w:val="left"/>
      <w:pPr>
        <w:ind w:left="6021" w:hanging="360"/>
      </w:pPr>
      <w:rPr>
        <w:rFonts w:ascii="Wingdings" w:hAnsi="Wingdings" w:hint="default"/>
      </w:rPr>
    </w:lvl>
    <w:lvl w:ilvl="6" w:tplc="08090001" w:tentative="1">
      <w:start w:val="1"/>
      <w:numFmt w:val="bullet"/>
      <w:lvlText w:val=""/>
      <w:lvlJc w:val="left"/>
      <w:pPr>
        <w:ind w:left="6741" w:hanging="360"/>
      </w:pPr>
      <w:rPr>
        <w:rFonts w:ascii="Symbol" w:hAnsi="Symbol" w:hint="default"/>
      </w:rPr>
    </w:lvl>
    <w:lvl w:ilvl="7" w:tplc="08090003" w:tentative="1">
      <w:start w:val="1"/>
      <w:numFmt w:val="bullet"/>
      <w:lvlText w:val="o"/>
      <w:lvlJc w:val="left"/>
      <w:pPr>
        <w:ind w:left="7461" w:hanging="360"/>
      </w:pPr>
      <w:rPr>
        <w:rFonts w:ascii="Courier New" w:hAnsi="Courier New" w:hint="default"/>
      </w:rPr>
    </w:lvl>
    <w:lvl w:ilvl="8" w:tplc="08090005" w:tentative="1">
      <w:start w:val="1"/>
      <w:numFmt w:val="bullet"/>
      <w:lvlText w:val=""/>
      <w:lvlJc w:val="left"/>
      <w:pPr>
        <w:ind w:left="8181" w:hanging="360"/>
      </w:pPr>
      <w:rPr>
        <w:rFonts w:ascii="Wingdings" w:hAnsi="Wingdings" w:hint="default"/>
      </w:rPr>
    </w:lvl>
  </w:abstractNum>
  <w:abstractNum w:abstractNumId="2" w15:restartNumberingAfterBreak="0">
    <w:nsid w:val="01320257"/>
    <w:multiLevelType w:val="hybridMultilevel"/>
    <w:tmpl w:val="E7147198"/>
    <w:lvl w:ilvl="0" w:tplc="08090001">
      <w:start w:val="1"/>
      <w:numFmt w:val="bullet"/>
      <w:lvlText w:val=""/>
      <w:lvlJc w:val="left"/>
      <w:pPr>
        <w:ind w:left="2061" w:hanging="360"/>
      </w:pPr>
      <w:rPr>
        <w:rFonts w:ascii="Symbol" w:hAnsi="Symbol" w:hint="default"/>
      </w:rPr>
    </w:lvl>
    <w:lvl w:ilvl="1" w:tplc="08090003">
      <w:start w:val="1"/>
      <w:numFmt w:val="bullet"/>
      <w:lvlText w:val="o"/>
      <w:lvlJc w:val="left"/>
      <w:pPr>
        <w:ind w:left="2781" w:hanging="360"/>
      </w:pPr>
      <w:rPr>
        <w:rFonts w:ascii="Courier New" w:hAnsi="Courier New" w:hint="default"/>
      </w:rPr>
    </w:lvl>
    <w:lvl w:ilvl="2" w:tplc="08090005">
      <w:start w:val="1"/>
      <w:numFmt w:val="bullet"/>
      <w:lvlText w:val=""/>
      <w:lvlJc w:val="left"/>
      <w:pPr>
        <w:ind w:left="3501" w:hanging="360"/>
      </w:pPr>
      <w:rPr>
        <w:rFonts w:ascii="Wingdings" w:hAnsi="Wingdings" w:hint="default"/>
      </w:rPr>
    </w:lvl>
    <w:lvl w:ilvl="3" w:tplc="08090001">
      <w:start w:val="1"/>
      <w:numFmt w:val="bullet"/>
      <w:lvlText w:val=""/>
      <w:lvlJc w:val="left"/>
      <w:pPr>
        <w:ind w:left="4221" w:hanging="360"/>
      </w:pPr>
      <w:rPr>
        <w:rFonts w:ascii="Symbol" w:hAnsi="Symbol" w:hint="default"/>
      </w:rPr>
    </w:lvl>
    <w:lvl w:ilvl="4" w:tplc="08090003">
      <w:start w:val="1"/>
      <w:numFmt w:val="bullet"/>
      <w:lvlText w:val="o"/>
      <w:lvlJc w:val="left"/>
      <w:pPr>
        <w:ind w:left="4941" w:hanging="360"/>
      </w:pPr>
      <w:rPr>
        <w:rFonts w:ascii="Courier New" w:hAnsi="Courier New" w:hint="default"/>
      </w:rPr>
    </w:lvl>
    <w:lvl w:ilvl="5" w:tplc="08090005">
      <w:start w:val="1"/>
      <w:numFmt w:val="bullet"/>
      <w:lvlText w:val=""/>
      <w:lvlJc w:val="left"/>
      <w:pPr>
        <w:ind w:left="5661" w:hanging="360"/>
      </w:pPr>
      <w:rPr>
        <w:rFonts w:ascii="Wingdings" w:hAnsi="Wingdings" w:hint="default"/>
      </w:rPr>
    </w:lvl>
    <w:lvl w:ilvl="6" w:tplc="08090001">
      <w:start w:val="1"/>
      <w:numFmt w:val="bullet"/>
      <w:lvlText w:val=""/>
      <w:lvlJc w:val="left"/>
      <w:pPr>
        <w:ind w:left="6381" w:hanging="360"/>
      </w:pPr>
      <w:rPr>
        <w:rFonts w:ascii="Symbol" w:hAnsi="Symbol" w:hint="default"/>
      </w:rPr>
    </w:lvl>
    <w:lvl w:ilvl="7" w:tplc="08090003">
      <w:start w:val="1"/>
      <w:numFmt w:val="bullet"/>
      <w:lvlText w:val="o"/>
      <w:lvlJc w:val="left"/>
      <w:pPr>
        <w:ind w:left="7101" w:hanging="360"/>
      </w:pPr>
      <w:rPr>
        <w:rFonts w:ascii="Courier New" w:hAnsi="Courier New" w:hint="default"/>
      </w:rPr>
    </w:lvl>
    <w:lvl w:ilvl="8" w:tplc="08090005">
      <w:start w:val="1"/>
      <w:numFmt w:val="bullet"/>
      <w:lvlText w:val=""/>
      <w:lvlJc w:val="left"/>
      <w:pPr>
        <w:ind w:left="7821" w:hanging="360"/>
      </w:pPr>
      <w:rPr>
        <w:rFonts w:ascii="Wingdings" w:hAnsi="Wingdings" w:hint="default"/>
      </w:rPr>
    </w:lvl>
  </w:abstractNum>
  <w:abstractNum w:abstractNumId="3" w15:restartNumberingAfterBreak="0">
    <w:nsid w:val="0AB44E71"/>
    <w:multiLevelType w:val="hybridMultilevel"/>
    <w:tmpl w:val="721ADE8E"/>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4" w15:restartNumberingAfterBreak="0">
    <w:nsid w:val="0B8D5771"/>
    <w:multiLevelType w:val="hybridMultilevel"/>
    <w:tmpl w:val="B94C52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217F75"/>
    <w:multiLevelType w:val="hybridMultilevel"/>
    <w:tmpl w:val="09BA73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332E4A"/>
    <w:multiLevelType w:val="hybridMultilevel"/>
    <w:tmpl w:val="1E620D70"/>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4077262"/>
    <w:multiLevelType w:val="hybridMultilevel"/>
    <w:tmpl w:val="038A0F0E"/>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8" w15:restartNumberingAfterBreak="0">
    <w:nsid w:val="150E67A7"/>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9" w15:restartNumberingAfterBreak="0">
    <w:nsid w:val="16D637DD"/>
    <w:multiLevelType w:val="hybridMultilevel"/>
    <w:tmpl w:val="92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AA3069A"/>
    <w:multiLevelType w:val="hybridMultilevel"/>
    <w:tmpl w:val="CC929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46708E"/>
    <w:multiLevelType w:val="hybridMultilevel"/>
    <w:tmpl w:val="6BDEA02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 w15:restartNumberingAfterBreak="0">
    <w:nsid w:val="2FB163B5"/>
    <w:multiLevelType w:val="hybridMultilevel"/>
    <w:tmpl w:val="9CEEC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7D4FD8"/>
    <w:multiLevelType w:val="hybridMultilevel"/>
    <w:tmpl w:val="9A2889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14" w15:restartNumberingAfterBreak="0">
    <w:nsid w:val="3A2600D1"/>
    <w:multiLevelType w:val="hybridMultilevel"/>
    <w:tmpl w:val="5A863F62"/>
    <w:lvl w:ilvl="0" w:tplc="F804740C">
      <w:start w:val="1"/>
      <w:numFmt w:val="decimal"/>
      <w:lvlText w:val="%1)"/>
      <w:lvlJc w:val="left"/>
      <w:pPr>
        <w:ind w:left="2061" w:hanging="360"/>
      </w:pPr>
    </w:lvl>
    <w:lvl w:ilvl="1" w:tplc="08090019">
      <w:start w:val="1"/>
      <w:numFmt w:val="lowerLetter"/>
      <w:lvlText w:val="%2."/>
      <w:lvlJc w:val="left"/>
      <w:pPr>
        <w:ind w:left="2781" w:hanging="360"/>
      </w:pPr>
    </w:lvl>
    <w:lvl w:ilvl="2" w:tplc="0809001B">
      <w:start w:val="1"/>
      <w:numFmt w:val="lowerRoman"/>
      <w:lvlText w:val="%3."/>
      <w:lvlJc w:val="right"/>
      <w:pPr>
        <w:ind w:left="3501" w:hanging="180"/>
      </w:pPr>
    </w:lvl>
    <w:lvl w:ilvl="3" w:tplc="0809000F">
      <w:start w:val="1"/>
      <w:numFmt w:val="decimal"/>
      <w:lvlText w:val="%4."/>
      <w:lvlJc w:val="left"/>
      <w:pPr>
        <w:ind w:left="4221" w:hanging="360"/>
      </w:pPr>
    </w:lvl>
    <w:lvl w:ilvl="4" w:tplc="08090019">
      <w:start w:val="1"/>
      <w:numFmt w:val="lowerLetter"/>
      <w:lvlText w:val="%5."/>
      <w:lvlJc w:val="left"/>
      <w:pPr>
        <w:ind w:left="4941" w:hanging="360"/>
      </w:pPr>
    </w:lvl>
    <w:lvl w:ilvl="5" w:tplc="0809001B">
      <w:start w:val="1"/>
      <w:numFmt w:val="lowerRoman"/>
      <w:lvlText w:val="%6."/>
      <w:lvlJc w:val="right"/>
      <w:pPr>
        <w:ind w:left="5661" w:hanging="180"/>
      </w:pPr>
    </w:lvl>
    <w:lvl w:ilvl="6" w:tplc="0809000F">
      <w:start w:val="1"/>
      <w:numFmt w:val="decimal"/>
      <w:lvlText w:val="%7."/>
      <w:lvlJc w:val="left"/>
      <w:pPr>
        <w:ind w:left="6381" w:hanging="360"/>
      </w:pPr>
    </w:lvl>
    <w:lvl w:ilvl="7" w:tplc="08090019">
      <w:start w:val="1"/>
      <w:numFmt w:val="lowerLetter"/>
      <w:lvlText w:val="%8."/>
      <w:lvlJc w:val="left"/>
      <w:pPr>
        <w:ind w:left="7101" w:hanging="360"/>
      </w:pPr>
    </w:lvl>
    <w:lvl w:ilvl="8" w:tplc="0809001B">
      <w:start w:val="1"/>
      <w:numFmt w:val="lowerRoman"/>
      <w:lvlText w:val="%9."/>
      <w:lvlJc w:val="right"/>
      <w:pPr>
        <w:ind w:left="7821" w:hanging="180"/>
      </w:pPr>
    </w:lvl>
  </w:abstractNum>
  <w:abstractNum w:abstractNumId="15" w15:restartNumberingAfterBreak="0">
    <w:nsid w:val="3C10623B"/>
    <w:multiLevelType w:val="hybridMultilevel"/>
    <w:tmpl w:val="8CD6588A"/>
    <w:lvl w:ilvl="0" w:tplc="0809000F">
      <w:start w:val="1"/>
      <w:numFmt w:val="decimal"/>
      <w:lvlText w:val="%1."/>
      <w:lvlJc w:val="left"/>
      <w:pPr>
        <w:ind w:left="2425" w:hanging="360"/>
      </w:pPr>
      <w:rPr>
        <w:rFonts w:cs="Times New Roman"/>
      </w:rPr>
    </w:lvl>
    <w:lvl w:ilvl="1" w:tplc="08090019" w:tentative="1">
      <w:start w:val="1"/>
      <w:numFmt w:val="lowerLetter"/>
      <w:lvlText w:val="%2."/>
      <w:lvlJc w:val="left"/>
      <w:pPr>
        <w:ind w:left="3145" w:hanging="360"/>
      </w:pPr>
      <w:rPr>
        <w:rFonts w:cs="Times New Roman"/>
      </w:rPr>
    </w:lvl>
    <w:lvl w:ilvl="2" w:tplc="0809001B" w:tentative="1">
      <w:start w:val="1"/>
      <w:numFmt w:val="lowerRoman"/>
      <w:lvlText w:val="%3."/>
      <w:lvlJc w:val="right"/>
      <w:pPr>
        <w:ind w:left="3865" w:hanging="180"/>
      </w:pPr>
      <w:rPr>
        <w:rFonts w:cs="Times New Roman"/>
      </w:rPr>
    </w:lvl>
    <w:lvl w:ilvl="3" w:tplc="0809000F" w:tentative="1">
      <w:start w:val="1"/>
      <w:numFmt w:val="decimal"/>
      <w:lvlText w:val="%4."/>
      <w:lvlJc w:val="left"/>
      <w:pPr>
        <w:ind w:left="4585" w:hanging="360"/>
      </w:pPr>
      <w:rPr>
        <w:rFonts w:cs="Times New Roman"/>
      </w:rPr>
    </w:lvl>
    <w:lvl w:ilvl="4" w:tplc="08090019" w:tentative="1">
      <w:start w:val="1"/>
      <w:numFmt w:val="lowerLetter"/>
      <w:lvlText w:val="%5."/>
      <w:lvlJc w:val="left"/>
      <w:pPr>
        <w:ind w:left="5305" w:hanging="360"/>
      </w:pPr>
      <w:rPr>
        <w:rFonts w:cs="Times New Roman"/>
      </w:rPr>
    </w:lvl>
    <w:lvl w:ilvl="5" w:tplc="0809001B" w:tentative="1">
      <w:start w:val="1"/>
      <w:numFmt w:val="lowerRoman"/>
      <w:lvlText w:val="%6."/>
      <w:lvlJc w:val="right"/>
      <w:pPr>
        <w:ind w:left="6025" w:hanging="180"/>
      </w:pPr>
      <w:rPr>
        <w:rFonts w:cs="Times New Roman"/>
      </w:rPr>
    </w:lvl>
    <w:lvl w:ilvl="6" w:tplc="0809000F" w:tentative="1">
      <w:start w:val="1"/>
      <w:numFmt w:val="decimal"/>
      <w:lvlText w:val="%7."/>
      <w:lvlJc w:val="left"/>
      <w:pPr>
        <w:ind w:left="6745" w:hanging="360"/>
      </w:pPr>
      <w:rPr>
        <w:rFonts w:cs="Times New Roman"/>
      </w:rPr>
    </w:lvl>
    <w:lvl w:ilvl="7" w:tplc="08090019" w:tentative="1">
      <w:start w:val="1"/>
      <w:numFmt w:val="lowerLetter"/>
      <w:lvlText w:val="%8."/>
      <w:lvlJc w:val="left"/>
      <w:pPr>
        <w:ind w:left="7465" w:hanging="360"/>
      </w:pPr>
      <w:rPr>
        <w:rFonts w:cs="Times New Roman"/>
      </w:rPr>
    </w:lvl>
    <w:lvl w:ilvl="8" w:tplc="0809001B" w:tentative="1">
      <w:start w:val="1"/>
      <w:numFmt w:val="lowerRoman"/>
      <w:lvlText w:val="%9."/>
      <w:lvlJc w:val="right"/>
      <w:pPr>
        <w:ind w:left="8185" w:hanging="180"/>
      </w:pPr>
      <w:rPr>
        <w:rFonts w:cs="Times New Roman"/>
      </w:rPr>
    </w:lvl>
  </w:abstractNum>
  <w:abstractNum w:abstractNumId="16" w15:restartNumberingAfterBreak="0">
    <w:nsid w:val="477817EF"/>
    <w:multiLevelType w:val="hybridMultilevel"/>
    <w:tmpl w:val="D5944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3B52E2"/>
    <w:multiLevelType w:val="hybridMultilevel"/>
    <w:tmpl w:val="C23ADB7C"/>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18" w15:restartNumberingAfterBreak="0">
    <w:nsid w:val="4A5148C4"/>
    <w:multiLevelType w:val="hybridMultilevel"/>
    <w:tmpl w:val="A7A4BE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9D6DCF"/>
    <w:multiLevelType w:val="hybridMultilevel"/>
    <w:tmpl w:val="C568B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FE5FF3"/>
    <w:multiLevelType w:val="hybridMultilevel"/>
    <w:tmpl w:val="406CE84C"/>
    <w:lvl w:ilvl="0" w:tplc="08090001">
      <w:start w:val="1"/>
      <w:numFmt w:val="bullet"/>
      <w:lvlText w:val=""/>
      <w:lvlJc w:val="left"/>
      <w:pPr>
        <w:ind w:left="705" w:hanging="360"/>
      </w:pPr>
      <w:rPr>
        <w:rFonts w:ascii="Symbol" w:hAnsi="Symbol" w:hint="default"/>
      </w:rPr>
    </w:lvl>
    <w:lvl w:ilvl="1" w:tplc="08090003">
      <w:start w:val="1"/>
      <w:numFmt w:val="bullet"/>
      <w:lvlText w:val="o"/>
      <w:lvlJc w:val="left"/>
      <w:pPr>
        <w:ind w:left="1425" w:hanging="360"/>
      </w:pPr>
      <w:rPr>
        <w:rFonts w:ascii="Courier New" w:hAnsi="Courier New" w:hint="default"/>
      </w:rPr>
    </w:lvl>
    <w:lvl w:ilvl="2" w:tplc="08090005">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1" w15:restartNumberingAfterBreak="0">
    <w:nsid w:val="5C2C5463"/>
    <w:multiLevelType w:val="hybridMultilevel"/>
    <w:tmpl w:val="47CE3EA0"/>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22" w15:restartNumberingAfterBreak="0">
    <w:nsid w:val="5D7C3AD8"/>
    <w:multiLevelType w:val="hybridMultilevel"/>
    <w:tmpl w:val="421CA89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3" w15:restartNumberingAfterBreak="0">
    <w:nsid w:val="69292165"/>
    <w:multiLevelType w:val="hybridMultilevel"/>
    <w:tmpl w:val="645EE10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24" w15:restartNumberingAfterBreak="0">
    <w:nsid w:val="76A72B9E"/>
    <w:multiLevelType w:val="hybridMultilevel"/>
    <w:tmpl w:val="2F702B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7B2E666D"/>
    <w:multiLevelType w:val="hybridMultilevel"/>
    <w:tmpl w:val="86468F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B3909DE"/>
    <w:multiLevelType w:val="hybridMultilevel"/>
    <w:tmpl w:val="5C2C8B48"/>
    <w:lvl w:ilvl="0" w:tplc="08090001">
      <w:start w:val="1"/>
      <w:numFmt w:val="bullet"/>
      <w:lvlText w:val=""/>
      <w:lvlJc w:val="left"/>
      <w:pPr>
        <w:ind w:left="2425" w:hanging="360"/>
      </w:pPr>
      <w:rPr>
        <w:rFonts w:ascii="Symbol" w:hAnsi="Symbol" w:hint="default"/>
      </w:rPr>
    </w:lvl>
    <w:lvl w:ilvl="1" w:tplc="08090003" w:tentative="1">
      <w:start w:val="1"/>
      <w:numFmt w:val="bullet"/>
      <w:lvlText w:val="o"/>
      <w:lvlJc w:val="left"/>
      <w:pPr>
        <w:ind w:left="3145" w:hanging="360"/>
      </w:pPr>
      <w:rPr>
        <w:rFonts w:ascii="Courier New" w:hAnsi="Courier New" w:hint="default"/>
      </w:rPr>
    </w:lvl>
    <w:lvl w:ilvl="2" w:tplc="08090005" w:tentative="1">
      <w:start w:val="1"/>
      <w:numFmt w:val="bullet"/>
      <w:lvlText w:val=""/>
      <w:lvlJc w:val="left"/>
      <w:pPr>
        <w:ind w:left="3865" w:hanging="360"/>
      </w:pPr>
      <w:rPr>
        <w:rFonts w:ascii="Wingdings" w:hAnsi="Wingdings" w:hint="default"/>
      </w:rPr>
    </w:lvl>
    <w:lvl w:ilvl="3" w:tplc="08090001" w:tentative="1">
      <w:start w:val="1"/>
      <w:numFmt w:val="bullet"/>
      <w:lvlText w:val=""/>
      <w:lvlJc w:val="left"/>
      <w:pPr>
        <w:ind w:left="4585" w:hanging="360"/>
      </w:pPr>
      <w:rPr>
        <w:rFonts w:ascii="Symbol" w:hAnsi="Symbol" w:hint="default"/>
      </w:rPr>
    </w:lvl>
    <w:lvl w:ilvl="4" w:tplc="08090003" w:tentative="1">
      <w:start w:val="1"/>
      <w:numFmt w:val="bullet"/>
      <w:lvlText w:val="o"/>
      <w:lvlJc w:val="left"/>
      <w:pPr>
        <w:ind w:left="5305" w:hanging="360"/>
      </w:pPr>
      <w:rPr>
        <w:rFonts w:ascii="Courier New" w:hAnsi="Courier New" w:hint="default"/>
      </w:rPr>
    </w:lvl>
    <w:lvl w:ilvl="5" w:tplc="08090005" w:tentative="1">
      <w:start w:val="1"/>
      <w:numFmt w:val="bullet"/>
      <w:lvlText w:val=""/>
      <w:lvlJc w:val="left"/>
      <w:pPr>
        <w:ind w:left="6025" w:hanging="360"/>
      </w:pPr>
      <w:rPr>
        <w:rFonts w:ascii="Wingdings" w:hAnsi="Wingdings" w:hint="default"/>
      </w:rPr>
    </w:lvl>
    <w:lvl w:ilvl="6" w:tplc="08090001" w:tentative="1">
      <w:start w:val="1"/>
      <w:numFmt w:val="bullet"/>
      <w:lvlText w:val=""/>
      <w:lvlJc w:val="left"/>
      <w:pPr>
        <w:ind w:left="6745" w:hanging="360"/>
      </w:pPr>
      <w:rPr>
        <w:rFonts w:ascii="Symbol" w:hAnsi="Symbol" w:hint="default"/>
      </w:rPr>
    </w:lvl>
    <w:lvl w:ilvl="7" w:tplc="08090003" w:tentative="1">
      <w:start w:val="1"/>
      <w:numFmt w:val="bullet"/>
      <w:lvlText w:val="o"/>
      <w:lvlJc w:val="left"/>
      <w:pPr>
        <w:ind w:left="7465" w:hanging="360"/>
      </w:pPr>
      <w:rPr>
        <w:rFonts w:ascii="Courier New" w:hAnsi="Courier New" w:hint="default"/>
      </w:rPr>
    </w:lvl>
    <w:lvl w:ilvl="8" w:tplc="08090005" w:tentative="1">
      <w:start w:val="1"/>
      <w:numFmt w:val="bullet"/>
      <w:lvlText w:val=""/>
      <w:lvlJc w:val="left"/>
      <w:pPr>
        <w:ind w:left="8185" w:hanging="360"/>
      </w:pPr>
      <w:rPr>
        <w:rFonts w:ascii="Wingdings" w:hAnsi="Wingdings" w:hint="default"/>
      </w:rPr>
    </w:lvl>
  </w:abstractNum>
  <w:abstractNum w:abstractNumId="27" w15:restartNumberingAfterBreak="0">
    <w:nsid w:val="7CB924D8"/>
    <w:multiLevelType w:val="hybridMultilevel"/>
    <w:tmpl w:val="86BC5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9"/>
  </w:num>
  <w:num w:numId="10">
    <w:abstractNumId w:val="4"/>
  </w:num>
  <w:num w:numId="11">
    <w:abstractNumId w:val="5"/>
  </w:num>
  <w:num w:numId="12">
    <w:abstractNumId w:val="18"/>
  </w:num>
  <w:num w:numId="13">
    <w:abstractNumId w:val="6"/>
  </w:num>
  <w:num w:numId="14">
    <w:abstractNumId w:val="13"/>
  </w:num>
  <w:num w:numId="15">
    <w:abstractNumId w:val="23"/>
  </w:num>
  <w:num w:numId="16">
    <w:abstractNumId w:val="0"/>
  </w:num>
  <w:num w:numId="17">
    <w:abstractNumId w:val="25"/>
  </w:num>
  <w:num w:numId="18">
    <w:abstractNumId w:val="20"/>
  </w:num>
  <w:num w:numId="19">
    <w:abstractNumId w:val="16"/>
  </w:num>
  <w:num w:numId="20">
    <w:abstractNumId w:val="7"/>
  </w:num>
  <w:num w:numId="21">
    <w:abstractNumId w:val="22"/>
  </w:num>
  <w:num w:numId="22">
    <w:abstractNumId w:val="12"/>
  </w:num>
  <w:num w:numId="23">
    <w:abstractNumId w:val="10"/>
  </w:num>
  <w:num w:numId="24">
    <w:abstractNumId w:val="11"/>
  </w:num>
  <w:num w:numId="25">
    <w:abstractNumId w:val="9"/>
  </w:num>
  <w:num w:numId="26">
    <w:abstractNumId w:val="27"/>
  </w:num>
  <w:num w:numId="27">
    <w:abstractNumId w:val="3"/>
  </w:num>
  <w:num w:numId="28">
    <w:abstractNumId w:val="17"/>
  </w:num>
  <w:num w:numId="29">
    <w:abstractNumId w:val="15"/>
  </w:num>
  <w:num w:numId="30">
    <w:abstractNumId w:val="21"/>
  </w:num>
  <w:num w:numId="31">
    <w:abstractNumId w:val="26"/>
  </w:num>
  <w:num w:numId="32">
    <w:abstractNumId w:val="1"/>
  </w:num>
  <w:num w:numId="33">
    <w:abstractNumId w:val="2"/>
  </w:num>
  <w:num w:numId="34">
    <w:abstractNumId w:val="24"/>
  </w:num>
  <w:num w:numId="3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8"/>
  </w:num>
  <w:num w:numId="3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RACLOUGH David, STD/SAM">
    <w15:presenceInfo w15:providerId="AD" w15:userId="S-1-5-21-2146598497-832928401-1254845835-23350"/>
  </w15:person>
  <w15:person w15:author="BARRACLOUGH David, SDD/SDPS">
    <w15:presenceInfo w15:providerId="AD" w15:userId="S-1-5-21-2146598497-832928401-1254845835-23350"/>
  </w15:person>
  <w15:person w15:author="David BARRACLOUGH">
    <w15:presenceInfo w15:providerId="AD" w15:userId="S-1-5-21-2146598497-832928401-1254845835-233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trackRevision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LW_DocType" w:val="NORMAL"/>
  </w:docVars>
  <w:rsids>
    <w:rsidRoot w:val="00D74D85"/>
    <w:rsid w:val="000013B3"/>
    <w:rsid w:val="0000196B"/>
    <w:rsid w:val="00001B91"/>
    <w:rsid w:val="00002253"/>
    <w:rsid w:val="0000291A"/>
    <w:rsid w:val="00002C88"/>
    <w:rsid w:val="00004BC1"/>
    <w:rsid w:val="00004D0C"/>
    <w:rsid w:val="00004E79"/>
    <w:rsid w:val="00005B64"/>
    <w:rsid w:val="000063E6"/>
    <w:rsid w:val="0000690F"/>
    <w:rsid w:val="00006A52"/>
    <w:rsid w:val="00010BD1"/>
    <w:rsid w:val="00010CF6"/>
    <w:rsid w:val="00012516"/>
    <w:rsid w:val="00012ECF"/>
    <w:rsid w:val="000134AA"/>
    <w:rsid w:val="0001377E"/>
    <w:rsid w:val="00014556"/>
    <w:rsid w:val="000147FF"/>
    <w:rsid w:val="00014EBD"/>
    <w:rsid w:val="000150F5"/>
    <w:rsid w:val="00015E77"/>
    <w:rsid w:val="00015ECA"/>
    <w:rsid w:val="00016104"/>
    <w:rsid w:val="00016180"/>
    <w:rsid w:val="000162AA"/>
    <w:rsid w:val="0001685F"/>
    <w:rsid w:val="00017C72"/>
    <w:rsid w:val="00017EF4"/>
    <w:rsid w:val="00020D54"/>
    <w:rsid w:val="0002114F"/>
    <w:rsid w:val="00021339"/>
    <w:rsid w:val="000227E4"/>
    <w:rsid w:val="00022915"/>
    <w:rsid w:val="00022C2C"/>
    <w:rsid w:val="00023517"/>
    <w:rsid w:val="00023788"/>
    <w:rsid w:val="00023860"/>
    <w:rsid w:val="000239E9"/>
    <w:rsid w:val="00024149"/>
    <w:rsid w:val="000243A0"/>
    <w:rsid w:val="000250B5"/>
    <w:rsid w:val="000250FD"/>
    <w:rsid w:val="00025AC4"/>
    <w:rsid w:val="0002655B"/>
    <w:rsid w:val="000270B3"/>
    <w:rsid w:val="00027426"/>
    <w:rsid w:val="00027496"/>
    <w:rsid w:val="00027E9E"/>
    <w:rsid w:val="000301A4"/>
    <w:rsid w:val="0003065A"/>
    <w:rsid w:val="0003076E"/>
    <w:rsid w:val="00031FB6"/>
    <w:rsid w:val="00032E52"/>
    <w:rsid w:val="000330ED"/>
    <w:rsid w:val="0003352C"/>
    <w:rsid w:val="000342A8"/>
    <w:rsid w:val="00034E6E"/>
    <w:rsid w:val="00035137"/>
    <w:rsid w:val="000364B6"/>
    <w:rsid w:val="000365C3"/>
    <w:rsid w:val="000378C6"/>
    <w:rsid w:val="00037AF2"/>
    <w:rsid w:val="000429B7"/>
    <w:rsid w:val="00042B48"/>
    <w:rsid w:val="00043388"/>
    <w:rsid w:val="000435BF"/>
    <w:rsid w:val="00043D7F"/>
    <w:rsid w:val="00043EF5"/>
    <w:rsid w:val="000443A1"/>
    <w:rsid w:val="00044562"/>
    <w:rsid w:val="0004475C"/>
    <w:rsid w:val="00046E93"/>
    <w:rsid w:val="00047B5E"/>
    <w:rsid w:val="00047DCA"/>
    <w:rsid w:val="00050649"/>
    <w:rsid w:val="00051472"/>
    <w:rsid w:val="0005235A"/>
    <w:rsid w:val="000524C2"/>
    <w:rsid w:val="00052FE4"/>
    <w:rsid w:val="00053FDB"/>
    <w:rsid w:val="000545AB"/>
    <w:rsid w:val="00054FB9"/>
    <w:rsid w:val="00055160"/>
    <w:rsid w:val="0005592B"/>
    <w:rsid w:val="00057063"/>
    <w:rsid w:val="00057775"/>
    <w:rsid w:val="000579F5"/>
    <w:rsid w:val="00057E0E"/>
    <w:rsid w:val="00060B00"/>
    <w:rsid w:val="00060C2D"/>
    <w:rsid w:val="0006119A"/>
    <w:rsid w:val="00061618"/>
    <w:rsid w:val="000616BF"/>
    <w:rsid w:val="00061D59"/>
    <w:rsid w:val="00061F8E"/>
    <w:rsid w:val="0006363E"/>
    <w:rsid w:val="000643A5"/>
    <w:rsid w:val="000648AE"/>
    <w:rsid w:val="000649B8"/>
    <w:rsid w:val="00064AFA"/>
    <w:rsid w:val="000653DA"/>
    <w:rsid w:val="00065D4A"/>
    <w:rsid w:val="000670F2"/>
    <w:rsid w:val="000676B0"/>
    <w:rsid w:val="000677B9"/>
    <w:rsid w:val="00067E22"/>
    <w:rsid w:val="000700F8"/>
    <w:rsid w:val="000706FE"/>
    <w:rsid w:val="000713F6"/>
    <w:rsid w:val="0007167F"/>
    <w:rsid w:val="000721A2"/>
    <w:rsid w:val="0007278C"/>
    <w:rsid w:val="0007297A"/>
    <w:rsid w:val="000734DA"/>
    <w:rsid w:val="000739D5"/>
    <w:rsid w:val="00073F66"/>
    <w:rsid w:val="00074369"/>
    <w:rsid w:val="000744D0"/>
    <w:rsid w:val="00074701"/>
    <w:rsid w:val="0007533D"/>
    <w:rsid w:val="00075792"/>
    <w:rsid w:val="0007587D"/>
    <w:rsid w:val="0007614C"/>
    <w:rsid w:val="0007688D"/>
    <w:rsid w:val="00076932"/>
    <w:rsid w:val="000817E8"/>
    <w:rsid w:val="00081B79"/>
    <w:rsid w:val="00081EA9"/>
    <w:rsid w:val="00084316"/>
    <w:rsid w:val="000849E2"/>
    <w:rsid w:val="0008547B"/>
    <w:rsid w:val="00085A3D"/>
    <w:rsid w:val="00085AD6"/>
    <w:rsid w:val="00090196"/>
    <w:rsid w:val="00090229"/>
    <w:rsid w:val="000906FB"/>
    <w:rsid w:val="00091413"/>
    <w:rsid w:val="00092D26"/>
    <w:rsid w:val="0009549F"/>
    <w:rsid w:val="00096280"/>
    <w:rsid w:val="00096418"/>
    <w:rsid w:val="0009664E"/>
    <w:rsid w:val="000969AD"/>
    <w:rsid w:val="00097C37"/>
    <w:rsid w:val="00097FE6"/>
    <w:rsid w:val="000A03DD"/>
    <w:rsid w:val="000A1B39"/>
    <w:rsid w:val="000A2312"/>
    <w:rsid w:val="000A3279"/>
    <w:rsid w:val="000A35F6"/>
    <w:rsid w:val="000A3B04"/>
    <w:rsid w:val="000A510B"/>
    <w:rsid w:val="000A54A3"/>
    <w:rsid w:val="000A5730"/>
    <w:rsid w:val="000A5F73"/>
    <w:rsid w:val="000A6E03"/>
    <w:rsid w:val="000A7AAB"/>
    <w:rsid w:val="000B02EA"/>
    <w:rsid w:val="000B1000"/>
    <w:rsid w:val="000B173F"/>
    <w:rsid w:val="000B1E02"/>
    <w:rsid w:val="000B2645"/>
    <w:rsid w:val="000B3346"/>
    <w:rsid w:val="000B6AC8"/>
    <w:rsid w:val="000B6C73"/>
    <w:rsid w:val="000B7396"/>
    <w:rsid w:val="000B743C"/>
    <w:rsid w:val="000B77C0"/>
    <w:rsid w:val="000B7DA0"/>
    <w:rsid w:val="000C23E2"/>
    <w:rsid w:val="000C308B"/>
    <w:rsid w:val="000C3386"/>
    <w:rsid w:val="000C3CE3"/>
    <w:rsid w:val="000C4517"/>
    <w:rsid w:val="000C4995"/>
    <w:rsid w:val="000C57F4"/>
    <w:rsid w:val="000C5940"/>
    <w:rsid w:val="000C6414"/>
    <w:rsid w:val="000C73C3"/>
    <w:rsid w:val="000C7489"/>
    <w:rsid w:val="000D0489"/>
    <w:rsid w:val="000D0886"/>
    <w:rsid w:val="000D0C01"/>
    <w:rsid w:val="000D1245"/>
    <w:rsid w:val="000D32BD"/>
    <w:rsid w:val="000D3709"/>
    <w:rsid w:val="000D374B"/>
    <w:rsid w:val="000D3DE1"/>
    <w:rsid w:val="000D40D1"/>
    <w:rsid w:val="000D49A3"/>
    <w:rsid w:val="000D4A7E"/>
    <w:rsid w:val="000D4B90"/>
    <w:rsid w:val="000D5E89"/>
    <w:rsid w:val="000D6773"/>
    <w:rsid w:val="000D6F95"/>
    <w:rsid w:val="000D6F9C"/>
    <w:rsid w:val="000D76A3"/>
    <w:rsid w:val="000E0C0B"/>
    <w:rsid w:val="000E115B"/>
    <w:rsid w:val="000E13CC"/>
    <w:rsid w:val="000E179D"/>
    <w:rsid w:val="000E1AE5"/>
    <w:rsid w:val="000E1F1C"/>
    <w:rsid w:val="000E3D94"/>
    <w:rsid w:val="000E403C"/>
    <w:rsid w:val="000E4558"/>
    <w:rsid w:val="000E6CE0"/>
    <w:rsid w:val="000E6E21"/>
    <w:rsid w:val="000E6EC5"/>
    <w:rsid w:val="000E741D"/>
    <w:rsid w:val="000E7A10"/>
    <w:rsid w:val="000E7D30"/>
    <w:rsid w:val="000E7E40"/>
    <w:rsid w:val="000F0CFF"/>
    <w:rsid w:val="000F0FBC"/>
    <w:rsid w:val="000F1B7F"/>
    <w:rsid w:val="000F2167"/>
    <w:rsid w:val="000F34F7"/>
    <w:rsid w:val="000F39A6"/>
    <w:rsid w:val="000F3AD2"/>
    <w:rsid w:val="000F3C3D"/>
    <w:rsid w:val="000F44F4"/>
    <w:rsid w:val="000F4B24"/>
    <w:rsid w:val="000F50AE"/>
    <w:rsid w:val="000F7C29"/>
    <w:rsid w:val="001001D3"/>
    <w:rsid w:val="001013BF"/>
    <w:rsid w:val="00101F7A"/>
    <w:rsid w:val="00101FB9"/>
    <w:rsid w:val="001025E1"/>
    <w:rsid w:val="00102A07"/>
    <w:rsid w:val="00102B00"/>
    <w:rsid w:val="001036D6"/>
    <w:rsid w:val="00103753"/>
    <w:rsid w:val="00104B08"/>
    <w:rsid w:val="00104B95"/>
    <w:rsid w:val="0010517E"/>
    <w:rsid w:val="001054A4"/>
    <w:rsid w:val="001056C5"/>
    <w:rsid w:val="001068DF"/>
    <w:rsid w:val="00106C19"/>
    <w:rsid w:val="001071EC"/>
    <w:rsid w:val="001072B8"/>
    <w:rsid w:val="00107417"/>
    <w:rsid w:val="00107418"/>
    <w:rsid w:val="00107D3C"/>
    <w:rsid w:val="00111558"/>
    <w:rsid w:val="00111782"/>
    <w:rsid w:val="00112163"/>
    <w:rsid w:val="00112878"/>
    <w:rsid w:val="0011295F"/>
    <w:rsid w:val="00112A6A"/>
    <w:rsid w:val="001134EC"/>
    <w:rsid w:val="00113AD0"/>
    <w:rsid w:val="0011477E"/>
    <w:rsid w:val="00115CCC"/>
    <w:rsid w:val="001164B5"/>
    <w:rsid w:val="00116C0A"/>
    <w:rsid w:val="00117321"/>
    <w:rsid w:val="00120CA1"/>
    <w:rsid w:val="00120E70"/>
    <w:rsid w:val="00121242"/>
    <w:rsid w:val="001228E7"/>
    <w:rsid w:val="001229DB"/>
    <w:rsid w:val="00122B6D"/>
    <w:rsid w:val="00122C16"/>
    <w:rsid w:val="001236D9"/>
    <w:rsid w:val="00124146"/>
    <w:rsid w:val="001250D8"/>
    <w:rsid w:val="00126D39"/>
    <w:rsid w:val="00127C05"/>
    <w:rsid w:val="00130F00"/>
    <w:rsid w:val="00131017"/>
    <w:rsid w:val="001310CC"/>
    <w:rsid w:val="00131434"/>
    <w:rsid w:val="00131516"/>
    <w:rsid w:val="00131C03"/>
    <w:rsid w:val="0013304C"/>
    <w:rsid w:val="00133A06"/>
    <w:rsid w:val="001347F1"/>
    <w:rsid w:val="00134B0E"/>
    <w:rsid w:val="00134B48"/>
    <w:rsid w:val="00135D57"/>
    <w:rsid w:val="00136823"/>
    <w:rsid w:val="001369FA"/>
    <w:rsid w:val="00140035"/>
    <w:rsid w:val="001404F7"/>
    <w:rsid w:val="00140D2C"/>
    <w:rsid w:val="001410FD"/>
    <w:rsid w:val="00141AD4"/>
    <w:rsid w:val="00141D0A"/>
    <w:rsid w:val="00142882"/>
    <w:rsid w:val="00142B73"/>
    <w:rsid w:val="00142C5E"/>
    <w:rsid w:val="00142C89"/>
    <w:rsid w:val="00143107"/>
    <w:rsid w:val="001444E7"/>
    <w:rsid w:val="001450A7"/>
    <w:rsid w:val="001463FE"/>
    <w:rsid w:val="001470CB"/>
    <w:rsid w:val="00150D2B"/>
    <w:rsid w:val="0015127C"/>
    <w:rsid w:val="00151440"/>
    <w:rsid w:val="00151519"/>
    <w:rsid w:val="001526E4"/>
    <w:rsid w:val="00154159"/>
    <w:rsid w:val="0015447F"/>
    <w:rsid w:val="0015453E"/>
    <w:rsid w:val="00156BFD"/>
    <w:rsid w:val="00156F96"/>
    <w:rsid w:val="0015720B"/>
    <w:rsid w:val="00160DCD"/>
    <w:rsid w:val="0016109E"/>
    <w:rsid w:val="0016273E"/>
    <w:rsid w:val="0016300E"/>
    <w:rsid w:val="00163130"/>
    <w:rsid w:val="001631C9"/>
    <w:rsid w:val="00163AFB"/>
    <w:rsid w:val="00164520"/>
    <w:rsid w:val="00164743"/>
    <w:rsid w:val="00164BC1"/>
    <w:rsid w:val="0016545F"/>
    <w:rsid w:val="00165864"/>
    <w:rsid w:val="00166872"/>
    <w:rsid w:val="00166D2A"/>
    <w:rsid w:val="00167C25"/>
    <w:rsid w:val="00167DE9"/>
    <w:rsid w:val="00167EFB"/>
    <w:rsid w:val="001705D1"/>
    <w:rsid w:val="001708B2"/>
    <w:rsid w:val="001714CB"/>
    <w:rsid w:val="00171E46"/>
    <w:rsid w:val="0017251B"/>
    <w:rsid w:val="001729CB"/>
    <w:rsid w:val="00172A32"/>
    <w:rsid w:val="0017329A"/>
    <w:rsid w:val="0017398E"/>
    <w:rsid w:val="00174296"/>
    <w:rsid w:val="001745E9"/>
    <w:rsid w:val="001753BF"/>
    <w:rsid w:val="001763BA"/>
    <w:rsid w:val="001764EC"/>
    <w:rsid w:val="0017671E"/>
    <w:rsid w:val="001777FA"/>
    <w:rsid w:val="0017797E"/>
    <w:rsid w:val="0018055B"/>
    <w:rsid w:val="00180604"/>
    <w:rsid w:val="0018085F"/>
    <w:rsid w:val="0018093E"/>
    <w:rsid w:val="001810E0"/>
    <w:rsid w:val="00181A2B"/>
    <w:rsid w:val="001829B9"/>
    <w:rsid w:val="00182F22"/>
    <w:rsid w:val="00183292"/>
    <w:rsid w:val="001841EB"/>
    <w:rsid w:val="001843A9"/>
    <w:rsid w:val="00185184"/>
    <w:rsid w:val="00185718"/>
    <w:rsid w:val="00185823"/>
    <w:rsid w:val="00185F88"/>
    <w:rsid w:val="001864DC"/>
    <w:rsid w:val="0018666F"/>
    <w:rsid w:val="00186A3E"/>
    <w:rsid w:val="00190283"/>
    <w:rsid w:val="0019028B"/>
    <w:rsid w:val="0019068C"/>
    <w:rsid w:val="00191134"/>
    <w:rsid w:val="001911DA"/>
    <w:rsid w:val="00191B34"/>
    <w:rsid w:val="00191D74"/>
    <w:rsid w:val="00192043"/>
    <w:rsid w:val="001923EB"/>
    <w:rsid w:val="00192D22"/>
    <w:rsid w:val="001934B3"/>
    <w:rsid w:val="001946E2"/>
    <w:rsid w:val="00194F1C"/>
    <w:rsid w:val="0019555C"/>
    <w:rsid w:val="0019575B"/>
    <w:rsid w:val="00196A58"/>
    <w:rsid w:val="00196B86"/>
    <w:rsid w:val="00197391"/>
    <w:rsid w:val="001A06A6"/>
    <w:rsid w:val="001A0C77"/>
    <w:rsid w:val="001A0E3F"/>
    <w:rsid w:val="001A13EE"/>
    <w:rsid w:val="001A189E"/>
    <w:rsid w:val="001A1DF3"/>
    <w:rsid w:val="001A234A"/>
    <w:rsid w:val="001A27C2"/>
    <w:rsid w:val="001A3115"/>
    <w:rsid w:val="001A32BC"/>
    <w:rsid w:val="001A33AB"/>
    <w:rsid w:val="001A34EE"/>
    <w:rsid w:val="001A3A95"/>
    <w:rsid w:val="001A3D80"/>
    <w:rsid w:val="001A3ECA"/>
    <w:rsid w:val="001A3F34"/>
    <w:rsid w:val="001A4118"/>
    <w:rsid w:val="001A4AB0"/>
    <w:rsid w:val="001A4DA8"/>
    <w:rsid w:val="001A4EBA"/>
    <w:rsid w:val="001A5397"/>
    <w:rsid w:val="001A5484"/>
    <w:rsid w:val="001A55BE"/>
    <w:rsid w:val="001A5CB6"/>
    <w:rsid w:val="001A5F58"/>
    <w:rsid w:val="001A6821"/>
    <w:rsid w:val="001A6EA7"/>
    <w:rsid w:val="001A7B42"/>
    <w:rsid w:val="001A7BF8"/>
    <w:rsid w:val="001B06A0"/>
    <w:rsid w:val="001B0995"/>
    <w:rsid w:val="001B0BD1"/>
    <w:rsid w:val="001B2A4C"/>
    <w:rsid w:val="001B2F98"/>
    <w:rsid w:val="001B30F4"/>
    <w:rsid w:val="001B331E"/>
    <w:rsid w:val="001B43C9"/>
    <w:rsid w:val="001B5003"/>
    <w:rsid w:val="001B5B73"/>
    <w:rsid w:val="001B5CCA"/>
    <w:rsid w:val="001B6463"/>
    <w:rsid w:val="001B6717"/>
    <w:rsid w:val="001B6BF4"/>
    <w:rsid w:val="001B7CB1"/>
    <w:rsid w:val="001C07AE"/>
    <w:rsid w:val="001C0A87"/>
    <w:rsid w:val="001C128D"/>
    <w:rsid w:val="001C129E"/>
    <w:rsid w:val="001C20B6"/>
    <w:rsid w:val="001C2625"/>
    <w:rsid w:val="001C314C"/>
    <w:rsid w:val="001C3483"/>
    <w:rsid w:val="001C3DC5"/>
    <w:rsid w:val="001C4566"/>
    <w:rsid w:val="001C4D83"/>
    <w:rsid w:val="001C5E42"/>
    <w:rsid w:val="001C5F6A"/>
    <w:rsid w:val="001C6CC1"/>
    <w:rsid w:val="001C6DBF"/>
    <w:rsid w:val="001C7356"/>
    <w:rsid w:val="001C7C3F"/>
    <w:rsid w:val="001C7CFA"/>
    <w:rsid w:val="001D008A"/>
    <w:rsid w:val="001D0952"/>
    <w:rsid w:val="001D1426"/>
    <w:rsid w:val="001D185A"/>
    <w:rsid w:val="001D213A"/>
    <w:rsid w:val="001D2467"/>
    <w:rsid w:val="001D2850"/>
    <w:rsid w:val="001D314F"/>
    <w:rsid w:val="001D3536"/>
    <w:rsid w:val="001D40E8"/>
    <w:rsid w:val="001D421D"/>
    <w:rsid w:val="001D465C"/>
    <w:rsid w:val="001D48EA"/>
    <w:rsid w:val="001D4E32"/>
    <w:rsid w:val="001D4FEF"/>
    <w:rsid w:val="001D5800"/>
    <w:rsid w:val="001D5860"/>
    <w:rsid w:val="001D6194"/>
    <w:rsid w:val="001D7502"/>
    <w:rsid w:val="001D79AB"/>
    <w:rsid w:val="001D7BCC"/>
    <w:rsid w:val="001E027A"/>
    <w:rsid w:val="001E0408"/>
    <w:rsid w:val="001E093A"/>
    <w:rsid w:val="001E0A82"/>
    <w:rsid w:val="001E18B4"/>
    <w:rsid w:val="001E1DDC"/>
    <w:rsid w:val="001E1FC9"/>
    <w:rsid w:val="001E201F"/>
    <w:rsid w:val="001E254F"/>
    <w:rsid w:val="001E29BF"/>
    <w:rsid w:val="001E2E8D"/>
    <w:rsid w:val="001E3632"/>
    <w:rsid w:val="001E3E72"/>
    <w:rsid w:val="001E3EBE"/>
    <w:rsid w:val="001E4B51"/>
    <w:rsid w:val="001E55BE"/>
    <w:rsid w:val="001E67EA"/>
    <w:rsid w:val="001E7490"/>
    <w:rsid w:val="001E7F42"/>
    <w:rsid w:val="001F07E0"/>
    <w:rsid w:val="001F0EAE"/>
    <w:rsid w:val="001F12E2"/>
    <w:rsid w:val="001F1514"/>
    <w:rsid w:val="001F1B40"/>
    <w:rsid w:val="001F2F36"/>
    <w:rsid w:val="001F3EBA"/>
    <w:rsid w:val="001F43BF"/>
    <w:rsid w:val="001F4422"/>
    <w:rsid w:val="001F5901"/>
    <w:rsid w:val="001F5DB2"/>
    <w:rsid w:val="001F692A"/>
    <w:rsid w:val="001F6CC7"/>
    <w:rsid w:val="001F7193"/>
    <w:rsid w:val="001F762E"/>
    <w:rsid w:val="001F782C"/>
    <w:rsid w:val="001F7E94"/>
    <w:rsid w:val="001F7F04"/>
    <w:rsid w:val="00201ED2"/>
    <w:rsid w:val="00201FFC"/>
    <w:rsid w:val="00202258"/>
    <w:rsid w:val="0020227B"/>
    <w:rsid w:val="002026DD"/>
    <w:rsid w:val="00202B9D"/>
    <w:rsid w:val="00203392"/>
    <w:rsid w:val="0020339B"/>
    <w:rsid w:val="00203AEF"/>
    <w:rsid w:val="00203C57"/>
    <w:rsid w:val="00203D91"/>
    <w:rsid w:val="00203E02"/>
    <w:rsid w:val="0020444D"/>
    <w:rsid w:val="002047AE"/>
    <w:rsid w:val="0020545D"/>
    <w:rsid w:val="00205A17"/>
    <w:rsid w:val="00205D9E"/>
    <w:rsid w:val="00206882"/>
    <w:rsid w:val="00206B94"/>
    <w:rsid w:val="002070C4"/>
    <w:rsid w:val="0021028A"/>
    <w:rsid w:val="00210FFF"/>
    <w:rsid w:val="0021180C"/>
    <w:rsid w:val="00211853"/>
    <w:rsid w:val="002120FC"/>
    <w:rsid w:val="00213BE6"/>
    <w:rsid w:val="00214049"/>
    <w:rsid w:val="0021425A"/>
    <w:rsid w:val="002143EC"/>
    <w:rsid w:val="00214D12"/>
    <w:rsid w:val="00214FF9"/>
    <w:rsid w:val="00215221"/>
    <w:rsid w:val="00215425"/>
    <w:rsid w:val="002167E7"/>
    <w:rsid w:val="00217265"/>
    <w:rsid w:val="00217CB4"/>
    <w:rsid w:val="0022038C"/>
    <w:rsid w:val="0022096C"/>
    <w:rsid w:val="00220B1F"/>
    <w:rsid w:val="00220B62"/>
    <w:rsid w:val="00221FA5"/>
    <w:rsid w:val="002221F2"/>
    <w:rsid w:val="002225ED"/>
    <w:rsid w:val="0022273C"/>
    <w:rsid w:val="002227DD"/>
    <w:rsid w:val="00223641"/>
    <w:rsid w:val="00224ABB"/>
    <w:rsid w:val="00225145"/>
    <w:rsid w:val="00225A4E"/>
    <w:rsid w:val="00225B26"/>
    <w:rsid w:val="00225BCD"/>
    <w:rsid w:val="00225FCB"/>
    <w:rsid w:val="002261A6"/>
    <w:rsid w:val="002303AE"/>
    <w:rsid w:val="00230D03"/>
    <w:rsid w:val="00231047"/>
    <w:rsid w:val="0023127E"/>
    <w:rsid w:val="002314DB"/>
    <w:rsid w:val="00231A1C"/>
    <w:rsid w:val="00232560"/>
    <w:rsid w:val="00232D5E"/>
    <w:rsid w:val="00232D7A"/>
    <w:rsid w:val="002333AF"/>
    <w:rsid w:val="00233776"/>
    <w:rsid w:val="00233B10"/>
    <w:rsid w:val="00233CBF"/>
    <w:rsid w:val="002342A9"/>
    <w:rsid w:val="002351F2"/>
    <w:rsid w:val="00235283"/>
    <w:rsid w:val="00235905"/>
    <w:rsid w:val="00235F04"/>
    <w:rsid w:val="002374BE"/>
    <w:rsid w:val="00237787"/>
    <w:rsid w:val="00240CDA"/>
    <w:rsid w:val="00240CFB"/>
    <w:rsid w:val="002416C8"/>
    <w:rsid w:val="00241879"/>
    <w:rsid w:val="002419D1"/>
    <w:rsid w:val="00242957"/>
    <w:rsid w:val="00242EF9"/>
    <w:rsid w:val="002435DD"/>
    <w:rsid w:val="0024417E"/>
    <w:rsid w:val="00245C0D"/>
    <w:rsid w:val="002461C8"/>
    <w:rsid w:val="00246829"/>
    <w:rsid w:val="00247920"/>
    <w:rsid w:val="00247F51"/>
    <w:rsid w:val="002501A9"/>
    <w:rsid w:val="00250A08"/>
    <w:rsid w:val="00250E7A"/>
    <w:rsid w:val="002514DC"/>
    <w:rsid w:val="00252816"/>
    <w:rsid w:val="00252AF2"/>
    <w:rsid w:val="00253FDD"/>
    <w:rsid w:val="0025622F"/>
    <w:rsid w:val="0025656C"/>
    <w:rsid w:val="00257887"/>
    <w:rsid w:val="0026004D"/>
    <w:rsid w:val="00260384"/>
    <w:rsid w:val="00260BB2"/>
    <w:rsid w:val="00260EF9"/>
    <w:rsid w:val="002610A5"/>
    <w:rsid w:val="0026242A"/>
    <w:rsid w:val="00262D4C"/>
    <w:rsid w:val="00262E40"/>
    <w:rsid w:val="00263123"/>
    <w:rsid w:val="00263147"/>
    <w:rsid w:val="00263528"/>
    <w:rsid w:val="00263705"/>
    <w:rsid w:val="00263792"/>
    <w:rsid w:val="002649E9"/>
    <w:rsid w:val="00264E02"/>
    <w:rsid w:val="00265B71"/>
    <w:rsid w:val="00265FC4"/>
    <w:rsid w:val="0026654B"/>
    <w:rsid w:val="00266BF7"/>
    <w:rsid w:val="0026711A"/>
    <w:rsid w:val="00267560"/>
    <w:rsid w:val="002708BC"/>
    <w:rsid w:val="00270D3C"/>
    <w:rsid w:val="00270FCE"/>
    <w:rsid w:val="002715AF"/>
    <w:rsid w:val="002715DD"/>
    <w:rsid w:val="00271DF4"/>
    <w:rsid w:val="00272778"/>
    <w:rsid w:val="00272AA0"/>
    <w:rsid w:val="00272DD3"/>
    <w:rsid w:val="00272E81"/>
    <w:rsid w:val="002735F5"/>
    <w:rsid w:val="00273B06"/>
    <w:rsid w:val="00274A32"/>
    <w:rsid w:val="00274F3A"/>
    <w:rsid w:val="00275438"/>
    <w:rsid w:val="00275D5D"/>
    <w:rsid w:val="002762DD"/>
    <w:rsid w:val="00276C0D"/>
    <w:rsid w:val="002770F3"/>
    <w:rsid w:val="002771D4"/>
    <w:rsid w:val="002800DA"/>
    <w:rsid w:val="00280779"/>
    <w:rsid w:val="002812F7"/>
    <w:rsid w:val="00281509"/>
    <w:rsid w:val="0028230C"/>
    <w:rsid w:val="0028236B"/>
    <w:rsid w:val="0028238C"/>
    <w:rsid w:val="002824B2"/>
    <w:rsid w:val="00282F29"/>
    <w:rsid w:val="00284061"/>
    <w:rsid w:val="002854CC"/>
    <w:rsid w:val="00285AEE"/>
    <w:rsid w:val="002861BD"/>
    <w:rsid w:val="00286BFA"/>
    <w:rsid w:val="00286E7F"/>
    <w:rsid w:val="00286FA6"/>
    <w:rsid w:val="00290B03"/>
    <w:rsid w:val="002913E4"/>
    <w:rsid w:val="0029145E"/>
    <w:rsid w:val="002917F5"/>
    <w:rsid w:val="00292EAF"/>
    <w:rsid w:val="0029364B"/>
    <w:rsid w:val="00293A3A"/>
    <w:rsid w:val="00293D45"/>
    <w:rsid w:val="00294175"/>
    <w:rsid w:val="00295B42"/>
    <w:rsid w:val="00295D41"/>
    <w:rsid w:val="002965B8"/>
    <w:rsid w:val="00296C4B"/>
    <w:rsid w:val="00297023"/>
    <w:rsid w:val="00297BF4"/>
    <w:rsid w:val="002A1728"/>
    <w:rsid w:val="002A1830"/>
    <w:rsid w:val="002A1FCE"/>
    <w:rsid w:val="002A1FDA"/>
    <w:rsid w:val="002A2990"/>
    <w:rsid w:val="002A2B92"/>
    <w:rsid w:val="002A2BFD"/>
    <w:rsid w:val="002A3917"/>
    <w:rsid w:val="002A3AAC"/>
    <w:rsid w:val="002A44F1"/>
    <w:rsid w:val="002A451A"/>
    <w:rsid w:val="002A4676"/>
    <w:rsid w:val="002A5991"/>
    <w:rsid w:val="002A5DD7"/>
    <w:rsid w:val="002A6BC7"/>
    <w:rsid w:val="002A6EC8"/>
    <w:rsid w:val="002A7232"/>
    <w:rsid w:val="002B0B35"/>
    <w:rsid w:val="002B0BF8"/>
    <w:rsid w:val="002B11D5"/>
    <w:rsid w:val="002B4744"/>
    <w:rsid w:val="002B4D59"/>
    <w:rsid w:val="002B4F72"/>
    <w:rsid w:val="002B574C"/>
    <w:rsid w:val="002B5E08"/>
    <w:rsid w:val="002B5ED4"/>
    <w:rsid w:val="002B5F17"/>
    <w:rsid w:val="002B6931"/>
    <w:rsid w:val="002B699A"/>
    <w:rsid w:val="002B6A14"/>
    <w:rsid w:val="002B6BA2"/>
    <w:rsid w:val="002B7718"/>
    <w:rsid w:val="002B7723"/>
    <w:rsid w:val="002B7878"/>
    <w:rsid w:val="002C0CB0"/>
    <w:rsid w:val="002C0D9B"/>
    <w:rsid w:val="002C1BB6"/>
    <w:rsid w:val="002C253A"/>
    <w:rsid w:val="002C256A"/>
    <w:rsid w:val="002C26D2"/>
    <w:rsid w:val="002C28D4"/>
    <w:rsid w:val="002C3722"/>
    <w:rsid w:val="002C4037"/>
    <w:rsid w:val="002C5085"/>
    <w:rsid w:val="002C556C"/>
    <w:rsid w:val="002C5FC9"/>
    <w:rsid w:val="002C6429"/>
    <w:rsid w:val="002C6B54"/>
    <w:rsid w:val="002C6F3C"/>
    <w:rsid w:val="002C7208"/>
    <w:rsid w:val="002C79AC"/>
    <w:rsid w:val="002D011F"/>
    <w:rsid w:val="002D02D7"/>
    <w:rsid w:val="002D0850"/>
    <w:rsid w:val="002D0C94"/>
    <w:rsid w:val="002D11D3"/>
    <w:rsid w:val="002D142D"/>
    <w:rsid w:val="002D14BB"/>
    <w:rsid w:val="002D1872"/>
    <w:rsid w:val="002D3689"/>
    <w:rsid w:val="002D37A3"/>
    <w:rsid w:val="002D37FF"/>
    <w:rsid w:val="002D4B8C"/>
    <w:rsid w:val="002D4BE0"/>
    <w:rsid w:val="002D4D04"/>
    <w:rsid w:val="002D4F05"/>
    <w:rsid w:val="002D6755"/>
    <w:rsid w:val="002D6F73"/>
    <w:rsid w:val="002D7EF9"/>
    <w:rsid w:val="002E013B"/>
    <w:rsid w:val="002E166C"/>
    <w:rsid w:val="002E1969"/>
    <w:rsid w:val="002E1C1C"/>
    <w:rsid w:val="002E2030"/>
    <w:rsid w:val="002E23D9"/>
    <w:rsid w:val="002E2A42"/>
    <w:rsid w:val="002E2A43"/>
    <w:rsid w:val="002E44CD"/>
    <w:rsid w:val="002E45C1"/>
    <w:rsid w:val="002E47BA"/>
    <w:rsid w:val="002E4D00"/>
    <w:rsid w:val="002E56E3"/>
    <w:rsid w:val="002E6655"/>
    <w:rsid w:val="002E670D"/>
    <w:rsid w:val="002E6B49"/>
    <w:rsid w:val="002E79C0"/>
    <w:rsid w:val="002F0354"/>
    <w:rsid w:val="002F1CF3"/>
    <w:rsid w:val="002F1DB7"/>
    <w:rsid w:val="002F299E"/>
    <w:rsid w:val="002F5112"/>
    <w:rsid w:val="002F5508"/>
    <w:rsid w:val="002F5EE7"/>
    <w:rsid w:val="002F73F9"/>
    <w:rsid w:val="003003E1"/>
    <w:rsid w:val="00300982"/>
    <w:rsid w:val="00300A3E"/>
    <w:rsid w:val="00301BCF"/>
    <w:rsid w:val="00301D11"/>
    <w:rsid w:val="003021CC"/>
    <w:rsid w:val="00303331"/>
    <w:rsid w:val="00303810"/>
    <w:rsid w:val="00303B61"/>
    <w:rsid w:val="003042E8"/>
    <w:rsid w:val="00304607"/>
    <w:rsid w:val="0030469E"/>
    <w:rsid w:val="00304B2B"/>
    <w:rsid w:val="003052F4"/>
    <w:rsid w:val="00305B9E"/>
    <w:rsid w:val="0030660D"/>
    <w:rsid w:val="0030735E"/>
    <w:rsid w:val="003074B9"/>
    <w:rsid w:val="00307B01"/>
    <w:rsid w:val="00307E1F"/>
    <w:rsid w:val="00310136"/>
    <w:rsid w:val="00311160"/>
    <w:rsid w:val="003115CA"/>
    <w:rsid w:val="003127D0"/>
    <w:rsid w:val="00312BEA"/>
    <w:rsid w:val="00313450"/>
    <w:rsid w:val="003143FB"/>
    <w:rsid w:val="003152CD"/>
    <w:rsid w:val="00315AA8"/>
    <w:rsid w:val="00316061"/>
    <w:rsid w:val="00316590"/>
    <w:rsid w:val="00316681"/>
    <w:rsid w:val="00316895"/>
    <w:rsid w:val="00316E26"/>
    <w:rsid w:val="00316E50"/>
    <w:rsid w:val="00320EED"/>
    <w:rsid w:val="00321868"/>
    <w:rsid w:val="00321897"/>
    <w:rsid w:val="0032213F"/>
    <w:rsid w:val="00322A43"/>
    <w:rsid w:val="0032323D"/>
    <w:rsid w:val="0032326B"/>
    <w:rsid w:val="00323867"/>
    <w:rsid w:val="00323991"/>
    <w:rsid w:val="00323F94"/>
    <w:rsid w:val="003246C0"/>
    <w:rsid w:val="00324F2B"/>
    <w:rsid w:val="00325A8A"/>
    <w:rsid w:val="00325E65"/>
    <w:rsid w:val="003310B1"/>
    <w:rsid w:val="0033182D"/>
    <w:rsid w:val="00332645"/>
    <w:rsid w:val="00332F35"/>
    <w:rsid w:val="00333A74"/>
    <w:rsid w:val="00333FBA"/>
    <w:rsid w:val="00334444"/>
    <w:rsid w:val="00334760"/>
    <w:rsid w:val="003357D6"/>
    <w:rsid w:val="00335CA0"/>
    <w:rsid w:val="00335E83"/>
    <w:rsid w:val="0033621C"/>
    <w:rsid w:val="00336761"/>
    <w:rsid w:val="00337442"/>
    <w:rsid w:val="003413B4"/>
    <w:rsid w:val="00342F56"/>
    <w:rsid w:val="003432FD"/>
    <w:rsid w:val="003439F1"/>
    <w:rsid w:val="003453E1"/>
    <w:rsid w:val="00345999"/>
    <w:rsid w:val="00345E81"/>
    <w:rsid w:val="003467F4"/>
    <w:rsid w:val="00346C69"/>
    <w:rsid w:val="00346D5B"/>
    <w:rsid w:val="0034787F"/>
    <w:rsid w:val="00351E80"/>
    <w:rsid w:val="0035287C"/>
    <w:rsid w:val="00352DBC"/>
    <w:rsid w:val="00352DC3"/>
    <w:rsid w:val="00353D81"/>
    <w:rsid w:val="00354DA9"/>
    <w:rsid w:val="00355661"/>
    <w:rsid w:val="0035579C"/>
    <w:rsid w:val="00355E39"/>
    <w:rsid w:val="00360311"/>
    <w:rsid w:val="003606B6"/>
    <w:rsid w:val="00360E98"/>
    <w:rsid w:val="00360F4A"/>
    <w:rsid w:val="00360FC7"/>
    <w:rsid w:val="0036134F"/>
    <w:rsid w:val="00361E87"/>
    <w:rsid w:val="00362BB0"/>
    <w:rsid w:val="00363001"/>
    <w:rsid w:val="003633C9"/>
    <w:rsid w:val="0036350D"/>
    <w:rsid w:val="003636AF"/>
    <w:rsid w:val="003636EF"/>
    <w:rsid w:val="00363A23"/>
    <w:rsid w:val="00363F3E"/>
    <w:rsid w:val="00364CC9"/>
    <w:rsid w:val="003650D5"/>
    <w:rsid w:val="003651B4"/>
    <w:rsid w:val="00365239"/>
    <w:rsid w:val="003653AD"/>
    <w:rsid w:val="003655E0"/>
    <w:rsid w:val="003657E8"/>
    <w:rsid w:val="00365A09"/>
    <w:rsid w:val="003662A6"/>
    <w:rsid w:val="00366EAF"/>
    <w:rsid w:val="00367B7B"/>
    <w:rsid w:val="0037148E"/>
    <w:rsid w:val="00372719"/>
    <w:rsid w:val="00372DCB"/>
    <w:rsid w:val="0037360E"/>
    <w:rsid w:val="00375067"/>
    <w:rsid w:val="003750DB"/>
    <w:rsid w:val="003762B8"/>
    <w:rsid w:val="003763CE"/>
    <w:rsid w:val="003766A7"/>
    <w:rsid w:val="00376823"/>
    <w:rsid w:val="00380180"/>
    <w:rsid w:val="003808A7"/>
    <w:rsid w:val="00381081"/>
    <w:rsid w:val="00381147"/>
    <w:rsid w:val="00381CFC"/>
    <w:rsid w:val="003821D3"/>
    <w:rsid w:val="00383437"/>
    <w:rsid w:val="00383BE0"/>
    <w:rsid w:val="00384488"/>
    <w:rsid w:val="003877B7"/>
    <w:rsid w:val="00387A2E"/>
    <w:rsid w:val="00390AE4"/>
    <w:rsid w:val="00391097"/>
    <w:rsid w:val="003910F3"/>
    <w:rsid w:val="0039157F"/>
    <w:rsid w:val="003917A5"/>
    <w:rsid w:val="003919AF"/>
    <w:rsid w:val="00393081"/>
    <w:rsid w:val="003930F5"/>
    <w:rsid w:val="003931BA"/>
    <w:rsid w:val="00393353"/>
    <w:rsid w:val="003933BD"/>
    <w:rsid w:val="00394491"/>
    <w:rsid w:val="003954E3"/>
    <w:rsid w:val="003A0112"/>
    <w:rsid w:val="003A02AF"/>
    <w:rsid w:val="003A1060"/>
    <w:rsid w:val="003A12D5"/>
    <w:rsid w:val="003A29FC"/>
    <w:rsid w:val="003A3587"/>
    <w:rsid w:val="003A3816"/>
    <w:rsid w:val="003A3B3A"/>
    <w:rsid w:val="003A3DA3"/>
    <w:rsid w:val="003A48C9"/>
    <w:rsid w:val="003A4DEF"/>
    <w:rsid w:val="003A63F0"/>
    <w:rsid w:val="003A7513"/>
    <w:rsid w:val="003A7916"/>
    <w:rsid w:val="003A79A4"/>
    <w:rsid w:val="003B0A2F"/>
    <w:rsid w:val="003B15B8"/>
    <w:rsid w:val="003B1619"/>
    <w:rsid w:val="003B19C0"/>
    <w:rsid w:val="003B220D"/>
    <w:rsid w:val="003B28F2"/>
    <w:rsid w:val="003B2CDE"/>
    <w:rsid w:val="003B3121"/>
    <w:rsid w:val="003B3FEF"/>
    <w:rsid w:val="003B411D"/>
    <w:rsid w:val="003B4603"/>
    <w:rsid w:val="003B4935"/>
    <w:rsid w:val="003B5552"/>
    <w:rsid w:val="003B5D50"/>
    <w:rsid w:val="003B6727"/>
    <w:rsid w:val="003B765E"/>
    <w:rsid w:val="003B7BD5"/>
    <w:rsid w:val="003B7DDD"/>
    <w:rsid w:val="003C06C7"/>
    <w:rsid w:val="003C0762"/>
    <w:rsid w:val="003C0C10"/>
    <w:rsid w:val="003C26AD"/>
    <w:rsid w:val="003C297D"/>
    <w:rsid w:val="003C2C78"/>
    <w:rsid w:val="003C2D1C"/>
    <w:rsid w:val="003C419F"/>
    <w:rsid w:val="003C4358"/>
    <w:rsid w:val="003C4C67"/>
    <w:rsid w:val="003C4F1A"/>
    <w:rsid w:val="003C566C"/>
    <w:rsid w:val="003C7033"/>
    <w:rsid w:val="003C799A"/>
    <w:rsid w:val="003C79AE"/>
    <w:rsid w:val="003C7AB0"/>
    <w:rsid w:val="003D161D"/>
    <w:rsid w:val="003D1E74"/>
    <w:rsid w:val="003D2F9E"/>
    <w:rsid w:val="003D3625"/>
    <w:rsid w:val="003D3905"/>
    <w:rsid w:val="003D3D90"/>
    <w:rsid w:val="003D3DC7"/>
    <w:rsid w:val="003D589F"/>
    <w:rsid w:val="003D7662"/>
    <w:rsid w:val="003D78D9"/>
    <w:rsid w:val="003D7995"/>
    <w:rsid w:val="003E016E"/>
    <w:rsid w:val="003E0748"/>
    <w:rsid w:val="003E165C"/>
    <w:rsid w:val="003E1785"/>
    <w:rsid w:val="003E1A60"/>
    <w:rsid w:val="003E1B54"/>
    <w:rsid w:val="003E1EB0"/>
    <w:rsid w:val="003E2437"/>
    <w:rsid w:val="003E288C"/>
    <w:rsid w:val="003E29C1"/>
    <w:rsid w:val="003E2A45"/>
    <w:rsid w:val="003E2C94"/>
    <w:rsid w:val="003E370A"/>
    <w:rsid w:val="003E3754"/>
    <w:rsid w:val="003E3B98"/>
    <w:rsid w:val="003E4E6A"/>
    <w:rsid w:val="003E7C74"/>
    <w:rsid w:val="003F05CE"/>
    <w:rsid w:val="003F0F53"/>
    <w:rsid w:val="003F1673"/>
    <w:rsid w:val="003F1893"/>
    <w:rsid w:val="003F1CBC"/>
    <w:rsid w:val="003F1D71"/>
    <w:rsid w:val="003F4608"/>
    <w:rsid w:val="003F55CD"/>
    <w:rsid w:val="003F613D"/>
    <w:rsid w:val="003F6216"/>
    <w:rsid w:val="003F70BA"/>
    <w:rsid w:val="003F748A"/>
    <w:rsid w:val="00401189"/>
    <w:rsid w:val="0040138B"/>
    <w:rsid w:val="004014C1"/>
    <w:rsid w:val="004018D3"/>
    <w:rsid w:val="00401B1B"/>
    <w:rsid w:val="00403262"/>
    <w:rsid w:val="00403DD2"/>
    <w:rsid w:val="00403FB1"/>
    <w:rsid w:val="00404327"/>
    <w:rsid w:val="0040453D"/>
    <w:rsid w:val="00405C8A"/>
    <w:rsid w:val="00406C53"/>
    <w:rsid w:val="004071C8"/>
    <w:rsid w:val="00411172"/>
    <w:rsid w:val="004119AD"/>
    <w:rsid w:val="00411E38"/>
    <w:rsid w:val="00412772"/>
    <w:rsid w:val="00413016"/>
    <w:rsid w:val="00413A53"/>
    <w:rsid w:val="00413FC4"/>
    <w:rsid w:val="0041426F"/>
    <w:rsid w:val="0041495E"/>
    <w:rsid w:val="0041523D"/>
    <w:rsid w:val="00416001"/>
    <w:rsid w:val="00416614"/>
    <w:rsid w:val="00417021"/>
    <w:rsid w:val="00417221"/>
    <w:rsid w:val="0041744E"/>
    <w:rsid w:val="004179B7"/>
    <w:rsid w:val="00417D6E"/>
    <w:rsid w:val="00420BCD"/>
    <w:rsid w:val="00420C1E"/>
    <w:rsid w:val="00420C70"/>
    <w:rsid w:val="00421BEC"/>
    <w:rsid w:val="004221DC"/>
    <w:rsid w:val="004236DA"/>
    <w:rsid w:val="004241A3"/>
    <w:rsid w:val="00424256"/>
    <w:rsid w:val="0042596C"/>
    <w:rsid w:val="00425E94"/>
    <w:rsid w:val="00426AAA"/>
    <w:rsid w:val="004272CC"/>
    <w:rsid w:val="00430127"/>
    <w:rsid w:val="00430251"/>
    <w:rsid w:val="00430861"/>
    <w:rsid w:val="00430A1D"/>
    <w:rsid w:val="0043123B"/>
    <w:rsid w:val="00431535"/>
    <w:rsid w:val="004318A8"/>
    <w:rsid w:val="00431BF1"/>
    <w:rsid w:val="00431D5A"/>
    <w:rsid w:val="0043206D"/>
    <w:rsid w:val="004332AF"/>
    <w:rsid w:val="00433747"/>
    <w:rsid w:val="00433769"/>
    <w:rsid w:val="00433B55"/>
    <w:rsid w:val="004343CF"/>
    <w:rsid w:val="00435A55"/>
    <w:rsid w:val="00436782"/>
    <w:rsid w:val="0043736D"/>
    <w:rsid w:val="0043757E"/>
    <w:rsid w:val="00440456"/>
    <w:rsid w:val="00440877"/>
    <w:rsid w:val="004409A7"/>
    <w:rsid w:val="00440E19"/>
    <w:rsid w:val="0044135D"/>
    <w:rsid w:val="00442B44"/>
    <w:rsid w:val="00442E7D"/>
    <w:rsid w:val="00443125"/>
    <w:rsid w:val="00443F8E"/>
    <w:rsid w:val="004440EA"/>
    <w:rsid w:val="004453F6"/>
    <w:rsid w:val="0044611F"/>
    <w:rsid w:val="0044635A"/>
    <w:rsid w:val="00446C7F"/>
    <w:rsid w:val="004476FB"/>
    <w:rsid w:val="00447DD7"/>
    <w:rsid w:val="004504A3"/>
    <w:rsid w:val="00450E59"/>
    <w:rsid w:val="0045159A"/>
    <w:rsid w:val="0045159E"/>
    <w:rsid w:val="00451C95"/>
    <w:rsid w:val="00451FE7"/>
    <w:rsid w:val="004520CA"/>
    <w:rsid w:val="0045298B"/>
    <w:rsid w:val="00453973"/>
    <w:rsid w:val="00453ABB"/>
    <w:rsid w:val="00454A5B"/>
    <w:rsid w:val="00454BF4"/>
    <w:rsid w:val="004565D0"/>
    <w:rsid w:val="00456CE4"/>
    <w:rsid w:val="00456F73"/>
    <w:rsid w:val="00457283"/>
    <w:rsid w:val="00457807"/>
    <w:rsid w:val="00457E6F"/>
    <w:rsid w:val="004601A0"/>
    <w:rsid w:val="00460383"/>
    <w:rsid w:val="0046063C"/>
    <w:rsid w:val="00460962"/>
    <w:rsid w:val="00460B81"/>
    <w:rsid w:val="0046192F"/>
    <w:rsid w:val="004619AE"/>
    <w:rsid w:val="00461E29"/>
    <w:rsid w:val="004623BA"/>
    <w:rsid w:val="00462801"/>
    <w:rsid w:val="00462A14"/>
    <w:rsid w:val="004632D4"/>
    <w:rsid w:val="00463907"/>
    <w:rsid w:val="00463B26"/>
    <w:rsid w:val="0046413D"/>
    <w:rsid w:val="00464938"/>
    <w:rsid w:val="0046535C"/>
    <w:rsid w:val="0046538D"/>
    <w:rsid w:val="00465672"/>
    <w:rsid w:val="00465FED"/>
    <w:rsid w:val="004667A8"/>
    <w:rsid w:val="00467831"/>
    <w:rsid w:val="00470B73"/>
    <w:rsid w:val="00471AFE"/>
    <w:rsid w:val="00471F82"/>
    <w:rsid w:val="00471FE9"/>
    <w:rsid w:val="00472C37"/>
    <w:rsid w:val="00473BA4"/>
    <w:rsid w:val="00474183"/>
    <w:rsid w:val="00474BAC"/>
    <w:rsid w:val="0047603F"/>
    <w:rsid w:val="00476AF8"/>
    <w:rsid w:val="00476CEA"/>
    <w:rsid w:val="004770EF"/>
    <w:rsid w:val="004775C6"/>
    <w:rsid w:val="00477701"/>
    <w:rsid w:val="004777C9"/>
    <w:rsid w:val="00477AA1"/>
    <w:rsid w:val="00477C0B"/>
    <w:rsid w:val="00480782"/>
    <w:rsid w:val="00480B35"/>
    <w:rsid w:val="00481472"/>
    <w:rsid w:val="0048222E"/>
    <w:rsid w:val="0048246D"/>
    <w:rsid w:val="004838A4"/>
    <w:rsid w:val="004841F3"/>
    <w:rsid w:val="00484526"/>
    <w:rsid w:val="00484B30"/>
    <w:rsid w:val="00484D7D"/>
    <w:rsid w:val="0048521D"/>
    <w:rsid w:val="00485239"/>
    <w:rsid w:val="004856EB"/>
    <w:rsid w:val="00485D62"/>
    <w:rsid w:val="00486219"/>
    <w:rsid w:val="00486435"/>
    <w:rsid w:val="00486CD2"/>
    <w:rsid w:val="00487914"/>
    <w:rsid w:val="004904B1"/>
    <w:rsid w:val="00490F22"/>
    <w:rsid w:val="00491324"/>
    <w:rsid w:val="00491505"/>
    <w:rsid w:val="004918A5"/>
    <w:rsid w:val="00491C43"/>
    <w:rsid w:val="004921A7"/>
    <w:rsid w:val="00492856"/>
    <w:rsid w:val="00492894"/>
    <w:rsid w:val="00492B06"/>
    <w:rsid w:val="00493240"/>
    <w:rsid w:val="004939DF"/>
    <w:rsid w:val="004953BA"/>
    <w:rsid w:val="00495B2F"/>
    <w:rsid w:val="004961A4"/>
    <w:rsid w:val="00496349"/>
    <w:rsid w:val="00496837"/>
    <w:rsid w:val="004969E4"/>
    <w:rsid w:val="00496CB6"/>
    <w:rsid w:val="004970EA"/>
    <w:rsid w:val="00497872"/>
    <w:rsid w:val="00497BFD"/>
    <w:rsid w:val="004A0CC1"/>
    <w:rsid w:val="004A1424"/>
    <w:rsid w:val="004A171E"/>
    <w:rsid w:val="004A176C"/>
    <w:rsid w:val="004A2618"/>
    <w:rsid w:val="004A29F7"/>
    <w:rsid w:val="004A2A52"/>
    <w:rsid w:val="004A2B78"/>
    <w:rsid w:val="004A3FD2"/>
    <w:rsid w:val="004A4874"/>
    <w:rsid w:val="004A4ACE"/>
    <w:rsid w:val="004A57F9"/>
    <w:rsid w:val="004A58AB"/>
    <w:rsid w:val="004A5A71"/>
    <w:rsid w:val="004A5C46"/>
    <w:rsid w:val="004A5CC2"/>
    <w:rsid w:val="004A62F1"/>
    <w:rsid w:val="004A6BB9"/>
    <w:rsid w:val="004A7BD6"/>
    <w:rsid w:val="004A7F06"/>
    <w:rsid w:val="004B01C1"/>
    <w:rsid w:val="004B02C0"/>
    <w:rsid w:val="004B0B1D"/>
    <w:rsid w:val="004B11F3"/>
    <w:rsid w:val="004B1427"/>
    <w:rsid w:val="004B1E4A"/>
    <w:rsid w:val="004B2147"/>
    <w:rsid w:val="004B29A8"/>
    <w:rsid w:val="004B29FC"/>
    <w:rsid w:val="004B2A95"/>
    <w:rsid w:val="004B30AF"/>
    <w:rsid w:val="004B323D"/>
    <w:rsid w:val="004B403D"/>
    <w:rsid w:val="004B53C0"/>
    <w:rsid w:val="004B6213"/>
    <w:rsid w:val="004B6B30"/>
    <w:rsid w:val="004B6F5D"/>
    <w:rsid w:val="004B74B6"/>
    <w:rsid w:val="004C00B2"/>
    <w:rsid w:val="004C0AB5"/>
    <w:rsid w:val="004C0E05"/>
    <w:rsid w:val="004C0FD1"/>
    <w:rsid w:val="004C2F7F"/>
    <w:rsid w:val="004C30AF"/>
    <w:rsid w:val="004C3572"/>
    <w:rsid w:val="004C3985"/>
    <w:rsid w:val="004C4823"/>
    <w:rsid w:val="004C4892"/>
    <w:rsid w:val="004C4E09"/>
    <w:rsid w:val="004C4E20"/>
    <w:rsid w:val="004C609D"/>
    <w:rsid w:val="004C7D33"/>
    <w:rsid w:val="004D1753"/>
    <w:rsid w:val="004D305A"/>
    <w:rsid w:val="004D3366"/>
    <w:rsid w:val="004D3C36"/>
    <w:rsid w:val="004D3E64"/>
    <w:rsid w:val="004D4A70"/>
    <w:rsid w:val="004D6B9B"/>
    <w:rsid w:val="004D741B"/>
    <w:rsid w:val="004D74B2"/>
    <w:rsid w:val="004D75D5"/>
    <w:rsid w:val="004E0062"/>
    <w:rsid w:val="004E031C"/>
    <w:rsid w:val="004E0473"/>
    <w:rsid w:val="004E0AB0"/>
    <w:rsid w:val="004E15CF"/>
    <w:rsid w:val="004E1D72"/>
    <w:rsid w:val="004E26FB"/>
    <w:rsid w:val="004E280D"/>
    <w:rsid w:val="004E42F9"/>
    <w:rsid w:val="004E4453"/>
    <w:rsid w:val="004E4958"/>
    <w:rsid w:val="004E751D"/>
    <w:rsid w:val="004F0728"/>
    <w:rsid w:val="004F1859"/>
    <w:rsid w:val="004F1E40"/>
    <w:rsid w:val="004F22E5"/>
    <w:rsid w:val="004F2C3B"/>
    <w:rsid w:val="004F3171"/>
    <w:rsid w:val="004F4A5C"/>
    <w:rsid w:val="004F4B16"/>
    <w:rsid w:val="004F6DE4"/>
    <w:rsid w:val="004F6F4A"/>
    <w:rsid w:val="004F7C26"/>
    <w:rsid w:val="0050161B"/>
    <w:rsid w:val="00501A39"/>
    <w:rsid w:val="00501EDF"/>
    <w:rsid w:val="00502621"/>
    <w:rsid w:val="0050265C"/>
    <w:rsid w:val="00502CE0"/>
    <w:rsid w:val="00502E93"/>
    <w:rsid w:val="00503084"/>
    <w:rsid w:val="00503159"/>
    <w:rsid w:val="00503917"/>
    <w:rsid w:val="00504850"/>
    <w:rsid w:val="0050591E"/>
    <w:rsid w:val="00505E44"/>
    <w:rsid w:val="005064D3"/>
    <w:rsid w:val="005064FD"/>
    <w:rsid w:val="0050699F"/>
    <w:rsid w:val="005070DB"/>
    <w:rsid w:val="0051011A"/>
    <w:rsid w:val="0051186F"/>
    <w:rsid w:val="00511AF2"/>
    <w:rsid w:val="0051295E"/>
    <w:rsid w:val="00512E43"/>
    <w:rsid w:val="00512E6B"/>
    <w:rsid w:val="00512FCD"/>
    <w:rsid w:val="005143C7"/>
    <w:rsid w:val="00514E8B"/>
    <w:rsid w:val="0051523B"/>
    <w:rsid w:val="0051570A"/>
    <w:rsid w:val="00515C45"/>
    <w:rsid w:val="00516069"/>
    <w:rsid w:val="005161E3"/>
    <w:rsid w:val="0051627C"/>
    <w:rsid w:val="00516C9A"/>
    <w:rsid w:val="00517B22"/>
    <w:rsid w:val="00520604"/>
    <w:rsid w:val="0052081F"/>
    <w:rsid w:val="00520935"/>
    <w:rsid w:val="00520A8D"/>
    <w:rsid w:val="00520DDC"/>
    <w:rsid w:val="00521694"/>
    <w:rsid w:val="005218A5"/>
    <w:rsid w:val="00521A74"/>
    <w:rsid w:val="0052298F"/>
    <w:rsid w:val="00522B02"/>
    <w:rsid w:val="00522D7A"/>
    <w:rsid w:val="00522E66"/>
    <w:rsid w:val="00522F6E"/>
    <w:rsid w:val="00523268"/>
    <w:rsid w:val="0052332D"/>
    <w:rsid w:val="00523629"/>
    <w:rsid w:val="005238A1"/>
    <w:rsid w:val="00523A73"/>
    <w:rsid w:val="00524162"/>
    <w:rsid w:val="00524833"/>
    <w:rsid w:val="00524AE8"/>
    <w:rsid w:val="00524B1E"/>
    <w:rsid w:val="0052505A"/>
    <w:rsid w:val="00526915"/>
    <w:rsid w:val="00526DF0"/>
    <w:rsid w:val="00527AF5"/>
    <w:rsid w:val="00530ED3"/>
    <w:rsid w:val="0053108C"/>
    <w:rsid w:val="0053142E"/>
    <w:rsid w:val="00531520"/>
    <w:rsid w:val="005327CD"/>
    <w:rsid w:val="0053377C"/>
    <w:rsid w:val="00533816"/>
    <w:rsid w:val="00533A0F"/>
    <w:rsid w:val="00534651"/>
    <w:rsid w:val="0053509C"/>
    <w:rsid w:val="00536692"/>
    <w:rsid w:val="0053679E"/>
    <w:rsid w:val="00536E6C"/>
    <w:rsid w:val="00536EB0"/>
    <w:rsid w:val="00537489"/>
    <w:rsid w:val="00537532"/>
    <w:rsid w:val="005406C8"/>
    <w:rsid w:val="005407E5"/>
    <w:rsid w:val="0054115A"/>
    <w:rsid w:val="00541319"/>
    <w:rsid w:val="005415F6"/>
    <w:rsid w:val="005416C8"/>
    <w:rsid w:val="00543D8F"/>
    <w:rsid w:val="00543EFE"/>
    <w:rsid w:val="005441F2"/>
    <w:rsid w:val="00544CB2"/>
    <w:rsid w:val="00545301"/>
    <w:rsid w:val="00545459"/>
    <w:rsid w:val="0054632F"/>
    <w:rsid w:val="005466D9"/>
    <w:rsid w:val="00547DB1"/>
    <w:rsid w:val="0055054C"/>
    <w:rsid w:val="0055143C"/>
    <w:rsid w:val="00551602"/>
    <w:rsid w:val="00551869"/>
    <w:rsid w:val="00551CDB"/>
    <w:rsid w:val="00552BFE"/>
    <w:rsid w:val="00553607"/>
    <w:rsid w:val="005536E6"/>
    <w:rsid w:val="00553D6E"/>
    <w:rsid w:val="0055448C"/>
    <w:rsid w:val="005550C7"/>
    <w:rsid w:val="005550E4"/>
    <w:rsid w:val="005555F1"/>
    <w:rsid w:val="00555B25"/>
    <w:rsid w:val="00557E47"/>
    <w:rsid w:val="00560B01"/>
    <w:rsid w:val="00560BA0"/>
    <w:rsid w:val="00561023"/>
    <w:rsid w:val="005610D6"/>
    <w:rsid w:val="00561133"/>
    <w:rsid w:val="00561912"/>
    <w:rsid w:val="00561974"/>
    <w:rsid w:val="00561A09"/>
    <w:rsid w:val="00561A7E"/>
    <w:rsid w:val="00562A31"/>
    <w:rsid w:val="00562B69"/>
    <w:rsid w:val="005632F1"/>
    <w:rsid w:val="00563905"/>
    <w:rsid w:val="00563D81"/>
    <w:rsid w:val="0056497D"/>
    <w:rsid w:val="005649F1"/>
    <w:rsid w:val="005651E3"/>
    <w:rsid w:val="005651E4"/>
    <w:rsid w:val="0056546F"/>
    <w:rsid w:val="00567CD4"/>
    <w:rsid w:val="005700F8"/>
    <w:rsid w:val="005701F8"/>
    <w:rsid w:val="00570271"/>
    <w:rsid w:val="0057099B"/>
    <w:rsid w:val="00570BE6"/>
    <w:rsid w:val="00570E0E"/>
    <w:rsid w:val="00571868"/>
    <w:rsid w:val="00571F11"/>
    <w:rsid w:val="00572AD7"/>
    <w:rsid w:val="00572C6D"/>
    <w:rsid w:val="005730E1"/>
    <w:rsid w:val="00573BCF"/>
    <w:rsid w:val="00573CC5"/>
    <w:rsid w:val="00573FAC"/>
    <w:rsid w:val="00574796"/>
    <w:rsid w:val="00575372"/>
    <w:rsid w:val="00575800"/>
    <w:rsid w:val="00575B5A"/>
    <w:rsid w:val="00576756"/>
    <w:rsid w:val="00576B9F"/>
    <w:rsid w:val="00576BDC"/>
    <w:rsid w:val="0057712B"/>
    <w:rsid w:val="005777FF"/>
    <w:rsid w:val="00577E0D"/>
    <w:rsid w:val="00577E96"/>
    <w:rsid w:val="00580074"/>
    <w:rsid w:val="0058097D"/>
    <w:rsid w:val="0058098E"/>
    <w:rsid w:val="00580ABC"/>
    <w:rsid w:val="005828C6"/>
    <w:rsid w:val="00582F50"/>
    <w:rsid w:val="0058332F"/>
    <w:rsid w:val="00583354"/>
    <w:rsid w:val="00583EAF"/>
    <w:rsid w:val="0058417B"/>
    <w:rsid w:val="00585782"/>
    <w:rsid w:val="00586204"/>
    <w:rsid w:val="00586C67"/>
    <w:rsid w:val="00586DD3"/>
    <w:rsid w:val="00590B40"/>
    <w:rsid w:val="00591F5D"/>
    <w:rsid w:val="0059204D"/>
    <w:rsid w:val="00592787"/>
    <w:rsid w:val="005927F9"/>
    <w:rsid w:val="005942D1"/>
    <w:rsid w:val="00594389"/>
    <w:rsid w:val="005955FF"/>
    <w:rsid w:val="005964FA"/>
    <w:rsid w:val="005965AE"/>
    <w:rsid w:val="005966C6"/>
    <w:rsid w:val="00596BE8"/>
    <w:rsid w:val="00596F1C"/>
    <w:rsid w:val="005A0879"/>
    <w:rsid w:val="005A13CB"/>
    <w:rsid w:val="005A2318"/>
    <w:rsid w:val="005A28BA"/>
    <w:rsid w:val="005A2C86"/>
    <w:rsid w:val="005A3A13"/>
    <w:rsid w:val="005A4ECF"/>
    <w:rsid w:val="005A5660"/>
    <w:rsid w:val="005A5B93"/>
    <w:rsid w:val="005A5C9F"/>
    <w:rsid w:val="005A5FD8"/>
    <w:rsid w:val="005A6B9D"/>
    <w:rsid w:val="005A72D3"/>
    <w:rsid w:val="005A7A57"/>
    <w:rsid w:val="005A7AC3"/>
    <w:rsid w:val="005B22C4"/>
    <w:rsid w:val="005B278D"/>
    <w:rsid w:val="005B2CBC"/>
    <w:rsid w:val="005B40C8"/>
    <w:rsid w:val="005B4993"/>
    <w:rsid w:val="005B5800"/>
    <w:rsid w:val="005B5915"/>
    <w:rsid w:val="005B6207"/>
    <w:rsid w:val="005B649B"/>
    <w:rsid w:val="005B67E1"/>
    <w:rsid w:val="005B721A"/>
    <w:rsid w:val="005B7B4A"/>
    <w:rsid w:val="005C09F4"/>
    <w:rsid w:val="005C0A26"/>
    <w:rsid w:val="005C1505"/>
    <w:rsid w:val="005C1616"/>
    <w:rsid w:val="005C1852"/>
    <w:rsid w:val="005C2520"/>
    <w:rsid w:val="005C26E6"/>
    <w:rsid w:val="005C28EC"/>
    <w:rsid w:val="005C2D98"/>
    <w:rsid w:val="005C4262"/>
    <w:rsid w:val="005C47F3"/>
    <w:rsid w:val="005C55F6"/>
    <w:rsid w:val="005C5636"/>
    <w:rsid w:val="005C6355"/>
    <w:rsid w:val="005C6FA5"/>
    <w:rsid w:val="005C70CB"/>
    <w:rsid w:val="005C717A"/>
    <w:rsid w:val="005C787E"/>
    <w:rsid w:val="005C7C7B"/>
    <w:rsid w:val="005C7E91"/>
    <w:rsid w:val="005C7E93"/>
    <w:rsid w:val="005D01A4"/>
    <w:rsid w:val="005D0E32"/>
    <w:rsid w:val="005D16BB"/>
    <w:rsid w:val="005D385F"/>
    <w:rsid w:val="005D3A9B"/>
    <w:rsid w:val="005D6B1D"/>
    <w:rsid w:val="005E02FF"/>
    <w:rsid w:val="005E0541"/>
    <w:rsid w:val="005E0B2F"/>
    <w:rsid w:val="005E1611"/>
    <w:rsid w:val="005E1CB1"/>
    <w:rsid w:val="005E1FFE"/>
    <w:rsid w:val="005E220B"/>
    <w:rsid w:val="005E2665"/>
    <w:rsid w:val="005E28AC"/>
    <w:rsid w:val="005E29BB"/>
    <w:rsid w:val="005E29E2"/>
    <w:rsid w:val="005E2C00"/>
    <w:rsid w:val="005E3030"/>
    <w:rsid w:val="005E30E1"/>
    <w:rsid w:val="005E3CE0"/>
    <w:rsid w:val="005E6386"/>
    <w:rsid w:val="005E65A5"/>
    <w:rsid w:val="005E7557"/>
    <w:rsid w:val="005E7573"/>
    <w:rsid w:val="005E7975"/>
    <w:rsid w:val="005E7A5E"/>
    <w:rsid w:val="005F0BAD"/>
    <w:rsid w:val="005F1358"/>
    <w:rsid w:val="005F1A8B"/>
    <w:rsid w:val="005F2080"/>
    <w:rsid w:val="005F3064"/>
    <w:rsid w:val="005F3CE2"/>
    <w:rsid w:val="005F79AF"/>
    <w:rsid w:val="00600E2B"/>
    <w:rsid w:val="006011A5"/>
    <w:rsid w:val="006012C9"/>
    <w:rsid w:val="006018CC"/>
    <w:rsid w:val="006025C0"/>
    <w:rsid w:val="00602951"/>
    <w:rsid w:val="006030A1"/>
    <w:rsid w:val="0060392D"/>
    <w:rsid w:val="00603CC2"/>
    <w:rsid w:val="00603EBE"/>
    <w:rsid w:val="00603FB8"/>
    <w:rsid w:val="00604DC2"/>
    <w:rsid w:val="00605A69"/>
    <w:rsid w:val="006062B2"/>
    <w:rsid w:val="0060739E"/>
    <w:rsid w:val="00610229"/>
    <w:rsid w:val="00611571"/>
    <w:rsid w:val="00611A57"/>
    <w:rsid w:val="00613513"/>
    <w:rsid w:val="0061404C"/>
    <w:rsid w:val="00616188"/>
    <w:rsid w:val="006161CE"/>
    <w:rsid w:val="00616449"/>
    <w:rsid w:val="00616FE6"/>
    <w:rsid w:val="00617150"/>
    <w:rsid w:val="006173D3"/>
    <w:rsid w:val="006174F6"/>
    <w:rsid w:val="00617AA8"/>
    <w:rsid w:val="0062040D"/>
    <w:rsid w:val="006217E1"/>
    <w:rsid w:val="00621ABC"/>
    <w:rsid w:val="006221BC"/>
    <w:rsid w:val="006226D4"/>
    <w:rsid w:val="0062295F"/>
    <w:rsid w:val="00622A48"/>
    <w:rsid w:val="00622BD5"/>
    <w:rsid w:val="00622E06"/>
    <w:rsid w:val="0062340F"/>
    <w:rsid w:val="00624DDA"/>
    <w:rsid w:val="0062531E"/>
    <w:rsid w:val="006269C5"/>
    <w:rsid w:val="00626A0D"/>
    <w:rsid w:val="00626B88"/>
    <w:rsid w:val="006278B1"/>
    <w:rsid w:val="00627B1C"/>
    <w:rsid w:val="0063052D"/>
    <w:rsid w:val="00630537"/>
    <w:rsid w:val="0063178F"/>
    <w:rsid w:val="00632111"/>
    <w:rsid w:val="006337D4"/>
    <w:rsid w:val="00634086"/>
    <w:rsid w:val="00634E35"/>
    <w:rsid w:val="00635BD0"/>
    <w:rsid w:val="00636726"/>
    <w:rsid w:val="00636DAD"/>
    <w:rsid w:val="00637E23"/>
    <w:rsid w:val="00640329"/>
    <w:rsid w:val="00640FAA"/>
    <w:rsid w:val="00641788"/>
    <w:rsid w:val="0064197D"/>
    <w:rsid w:val="00641F23"/>
    <w:rsid w:val="006421E4"/>
    <w:rsid w:val="00643185"/>
    <w:rsid w:val="006432D2"/>
    <w:rsid w:val="00643B80"/>
    <w:rsid w:val="00643C3B"/>
    <w:rsid w:val="006449FE"/>
    <w:rsid w:val="00645143"/>
    <w:rsid w:val="006455D9"/>
    <w:rsid w:val="006464A0"/>
    <w:rsid w:val="00646B29"/>
    <w:rsid w:val="00647604"/>
    <w:rsid w:val="00647615"/>
    <w:rsid w:val="006508B2"/>
    <w:rsid w:val="00651445"/>
    <w:rsid w:val="00651652"/>
    <w:rsid w:val="006519F2"/>
    <w:rsid w:val="00651C71"/>
    <w:rsid w:val="00651E48"/>
    <w:rsid w:val="0065245A"/>
    <w:rsid w:val="0065283A"/>
    <w:rsid w:val="0065298B"/>
    <w:rsid w:val="00654556"/>
    <w:rsid w:val="0065480A"/>
    <w:rsid w:val="00655498"/>
    <w:rsid w:val="006561E8"/>
    <w:rsid w:val="00657117"/>
    <w:rsid w:val="00657266"/>
    <w:rsid w:val="00657AFF"/>
    <w:rsid w:val="00663DAF"/>
    <w:rsid w:val="00664402"/>
    <w:rsid w:val="006657F8"/>
    <w:rsid w:val="006666C6"/>
    <w:rsid w:val="00666D23"/>
    <w:rsid w:val="00667CE8"/>
    <w:rsid w:val="00667F38"/>
    <w:rsid w:val="00667F5C"/>
    <w:rsid w:val="00667FBB"/>
    <w:rsid w:val="00670E10"/>
    <w:rsid w:val="00671275"/>
    <w:rsid w:val="00671711"/>
    <w:rsid w:val="0067194F"/>
    <w:rsid w:val="006723E6"/>
    <w:rsid w:val="00672AF2"/>
    <w:rsid w:val="006732D6"/>
    <w:rsid w:val="00673436"/>
    <w:rsid w:val="00673A17"/>
    <w:rsid w:val="006743B6"/>
    <w:rsid w:val="0067448C"/>
    <w:rsid w:val="00674809"/>
    <w:rsid w:val="00674D2B"/>
    <w:rsid w:val="006754CF"/>
    <w:rsid w:val="00675545"/>
    <w:rsid w:val="00675EB0"/>
    <w:rsid w:val="00676234"/>
    <w:rsid w:val="0067669F"/>
    <w:rsid w:val="00676796"/>
    <w:rsid w:val="00676B39"/>
    <w:rsid w:val="00680733"/>
    <w:rsid w:val="00680FE5"/>
    <w:rsid w:val="0068142C"/>
    <w:rsid w:val="00681874"/>
    <w:rsid w:val="00681AA7"/>
    <w:rsid w:val="00682440"/>
    <w:rsid w:val="00682ECB"/>
    <w:rsid w:val="00683236"/>
    <w:rsid w:val="0068336D"/>
    <w:rsid w:val="00684C7B"/>
    <w:rsid w:val="00685062"/>
    <w:rsid w:val="00685222"/>
    <w:rsid w:val="00685A92"/>
    <w:rsid w:val="006865FF"/>
    <w:rsid w:val="00686C95"/>
    <w:rsid w:val="00687A92"/>
    <w:rsid w:val="00690055"/>
    <w:rsid w:val="0069039D"/>
    <w:rsid w:val="006909D2"/>
    <w:rsid w:val="00691502"/>
    <w:rsid w:val="006919F0"/>
    <w:rsid w:val="00691EAD"/>
    <w:rsid w:val="006920BC"/>
    <w:rsid w:val="00692302"/>
    <w:rsid w:val="00692442"/>
    <w:rsid w:val="0069292D"/>
    <w:rsid w:val="006929DA"/>
    <w:rsid w:val="00692C3B"/>
    <w:rsid w:val="00692CC1"/>
    <w:rsid w:val="00693280"/>
    <w:rsid w:val="0069360A"/>
    <w:rsid w:val="0069363C"/>
    <w:rsid w:val="00693B21"/>
    <w:rsid w:val="006940A0"/>
    <w:rsid w:val="006942F6"/>
    <w:rsid w:val="006947A6"/>
    <w:rsid w:val="00694BFD"/>
    <w:rsid w:val="006961B1"/>
    <w:rsid w:val="0069786B"/>
    <w:rsid w:val="00697C70"/>
    <w:rsid w:val="006A189B"/>
    <w:rsid w:val="006A1C26"/>
    <w:rsid w:val="006A2341"/>
    <w:rsid w:val="006A31AB"/>
    <w:rsid w:val="006A4387"/>
    <w:rsid w:val="006A43C2"/>
    <w:rsid w:val="006A4E73"/>
    <w:rsid w:val="006A4F62"/>
    <w:rsid w:val="006A5BA4"/>
    <w:rsid w:val="006A6273"/>
    <w:rsid w:val="006A65F0"/>
    <w:rsid w:val="006A7302"/>
    <w:rsid w:val="006A7DAE"/>
    <w:rsid w:val="006B0008"/>
    <w:rsid w:val="006B0F86"/>
    <w:rsid w:val="006B14AC"/>
    <w:rsid w:val="006B1CAF"/>
    <w:rsid w:val="006B26F3"/>
    <w:rsid w:val="006B2A88"/>
    <w:rsid w:val="006B3F26"/>
    <w:rsid w:val="006B42B3"/>
    <w:rsid w:val="006B4E62"/>
    <w:rsid w:val="006B5B2A"/>
    <w:rsid w:val="006B748C"/>
    <w:rsid w:val="006C0212"/>
    <w:rsid w:val="006C0335"/>
    <w:rsid w:val="006C07E0"/>
    <w:rsid w:val="006C1790"/>
    <w:rsid w:val="006C1CD2"/>
    <w:rsid w:val="006C29A6"/>
    <w:rsid w:val="006C2E90"/>
    <w:rsid w:val="006C2F03"/>
    <w:rsid w:val="006C33AE"/>
    <w:rsid w:val="006C4B1F"/>
    <w:rsid w:val="006C4B78"/>
    <w:rsid w:val="006C6160"/>
    <w:rsid w:val="006C73B3"/>
    <w:rsid w:val="006C748F"/>
    <w:rsid w:val="006C7AE0"/>
    <w:rsid w:val="006D04A0"/>
    <w:rsid w:val="006D06C7"/>
    <w:rsid w:val="006D0C89"/>
    <w:rsid w:val="006D15CF"/>
    <w:rsid w:val="006D2F0F"/>
    <w:rsid w:val="006D3CD7"/>
    <w:rsid w:val="006D3DEC"/>
    <w:rsid w:val="006D45D0"/>
    <w:rsid w:val="006D530E"/>
    <w:rsid w:val="006D5506"/>
    <w:rsid w:val="006D5EBE"/>
    <w:rsid w:val="006D6080"/>
    <w:rsid w:val="006D7E15"/>
    <w:rsid w:val="006E0DF9"/>
    <w:rsid w:val="006E11B2"/>
    <w:rsid w:val="006E1987"/>
    <w:rsid w:val="006E1B60"/>
    <w:rsid w:val="006E24AB"/>
    <w:rsid w:val="006E3780"/>
    <w:rsid w:val="006E3FA1"/>
    <w:rsid w:val="006E4062"/>
    <w:rsid w:val="006E44EF"/>
    <w:rsid w:val="006E4E5F"/>
    <w:rsid w:val="006E5132"/>
    <w:rsid w:val="006E53A3"/>
    <w:rsid w:val="006E53FC"/>
    <w:rsid w:val="006E6D4C"/>
    <w:rsid w:val="006F06BA"/>
    <w:rsid w:val="006F0ED8"/>
    <w:rsid w:val="006F1F56"/>
    <w:rsid w:val="006F2EB1"/>
    <w:rsid w:val="006F3668"/>
    <w:rsid w:val="006F46A8"/>
    <w:rsid w:val="006F4989"/>
    <w:rsid w:val="006F4C49"/>
    <w:rsid w:val="006F62E3"/>
    <w:rsid w:val="006F7485"/>
    <w:rsid w:val="006F7D04"/>
    <w:rsid w:val="006F7EE1"/>
    <w:rsid w:val="0070065A"/>
    <w:rsid w:val="007007D5"/>
    <w:rsid w:val="00700A96"/>
    <w:rsid w:val="0070131A"/>
    <w:rsid w:val="0070263D"/>
    <w:rsid w:val="00702883"/>
    <w:rsid w:val="00702AF4"/>
    <w:rsid w:val="00702E67"/>
    <w:rsid w:val="00703357"/>
    <w:rsid w:val="00703804"/>
    <w:rsid w:val="00703C17"/>
    <w:rsid w:val="00703EA3"/>
    <w:rsid w:val="00703F9A"/>
    <w:rsid w:val="007044D1"/>
    <w:rsid w:val="007045A9"/>
    <w:rsid w:val="00704ED8"/>
    <w:rsid w:val="007053AE"/>
    <w:rsid w:val="007060D3"/>
    <w:rsid w:val="00706266"/>
    <w:rsid w:val="00706884"/>
    <w:rsid w:val="00706BBE"/>
    <w:rsid w:val="0070714F"/>
    <w:rsid w:val="0070725C"/>
    <w:rsid w:val="007075EF"/>
    <w:rsid w:val="00710629"/>
    <w:rsid w:val="00710AB1"/>
    <w:rsid w:val="00711FC3"/>
    <w:rsid w:val="00712010"/>
    <w:rsid w:val="00712062"/>
    <w:rsid w:val="00712123"/>
    <w:rsid w:val="00712C81"/>
    <w:rsid w:val="00712D60"/>
    <w:rsid w:val="00713852"/>
    <w:rsid w:val="00713EF8"/>
    <w:rsid w:val="00713FD4"/>
    <w:rsid w:val="00715190"/>
    <w:rsid w:val="00715359"/>
    <w:rsid w:val="0071593F"/>
    <w:rsid w:val="00715AB9"/>
    <w:rsid w:val="0071687D"/>
    <w:rsid w:val="00716F29"/>
    <w:rsid w:val="0071704A"/>
    <w:rsid w:val="0071751C"/>
    <w:rsid w:val="00717C85"/>
    <w:rsid w:val="00720381"/>
    <w:rsid w:val="00720A26"/>
    <w:rsid w:val="0072140A"/>
    <w:rsid w:val="00721848"/>
    <w:rsid w:val="00721E39"/>
    <w:rsid w:val="00721EF1"/>
    <w:rsid w:val="0072208D"/>
    <w:rsid w:val="007224C8"/>
    <w:rsid w:val="00722E49"/>
    <w:rsid w:val="007232B2"/>
    <w:rsid w:val="007236BD"/>
    <w:rsid w:val="00723A63"/>
    <w:rsid w:val="007240E7"/>
    <w:rsid w:val="007242C0"/>
    <w:rsid w:val="007246ED"/>
    <w:rsid w:val="0072476A"/>
    <w:rsid w:val="007249D2"/>
    <w:rsid w:val="00724A93"/>
    <w:rsid w:val="00724DE9"/>
    <w:rsid w:val="00724E4E"/>
    <w:rsid w:val="0072550F"/>
    <w:rsid w:val="00725CFB"/>
    <w:rsid w:val="007263C0"/>
    <w:rsid w:val="0072647D"/>
    <w:rsid w:val="00726F41"/>
    <w:rsid w:val="0072774E"/>
    <w:rsid w:val="007278E7"/>
    <w:rsid w:val="00730787"/>
    <w:rsid w:val="00730E92"/>
    <w:rsid w:val="00730EB0"/>
    <w:rsid w:val="00730F09"/>
    <w:rsid w:val="007315B0"/>
    <w:rsid w:val="0073281D"/>
    <w:rsid w:val="00732C5C"/>
    <w:rsid w:val="00732EDF"/>
    <w:rsid w:val="00733064"/>
    <w:rsid w:val="007335A3"/>
    <w:rsid w:val="00733939"/>
    <w:rsid w:val="00734E15"/>
    <w:rsid w:val="007357B7"/>
    <w:rsid w:val="007372F6"/>
    <w:rsid w:val="00737930"/>
    <w:rsid w:val="00737943"/>
    <w:rsid w:val="00737B97"/>
    <w:rsid w:val="00737C7D"/>
    <w:rsid w:val="00737FD6"/>
    <w:rsid w:val="007404E6"/>
    <w:rsid w:val="00740F21"/>
    <w:rsid w:val="0074115D"/>
    <w:rsid w:val="0074129B"/>
    <w:rsid w:val="00741916"/>
    <w:rsid w:val="0074206C"/>
    <w:rsid w:val="00743207"/>
    <w:rsid w:val="00743275"/>
    <w:rsid w:val="00744F19"/>
    <w:rsid w:val="00745797"/>
    <w:rsid w:val="007457C7"/>
    <w:rsid w:val="007459C7"/>
    <w:rsid w:val="007461A6"/>
    <w:rsid w:val="0074626F"/>
    <w:rsid w:val="00746433"/>
    <w:rsid w:val="0074695A"/>
    <w:rsid w:val="007472C1"/>
    <w:rsid w:val="00750ADF"/>
    <w:rsid w:val="00751125"/>
    <w:rsid w:val="007516FB"/>
    <w:rsid w:val="00751E47"/>
    <w:rsid w:val="00751EC4"/>
    <w:rsid w:val="00752357"/>
    <w:rsid w:val="00752594"/>
    <w:rsid w:val="0075337F"/>
    <w:rsid w:val="00754834"/>
    <w:rsid w:val="007548DF"/>
    <w:rsid w:val="007556E4"/>
    <w:rsid w:val="007558D8"/>
    <w:rsid w:val="00757083"/>
    <w:rsid w:val="00760962"/>
    <w:rsid w:val="007616AA"/>
    <w:rsid w:val="007617E7"/>
    <w:rsid w:val="00761B92"/>
    <w:rsid w:val="00761BF9"/>
    <w:rsid w:val="007626E6"/>
    <w:rsid w:val="00762DEC"/>
    <w:rsid w:val="00762F2C"/>
    <w:rsid w:val="007630F2"/>
    <w:rsid w:val="00763F21"/>
    <w:rsid w:val="00764830"/>
    <w:rsid w:val="00765050"/>
    <w:rsid w:val="00765B45"/>
    <w:rsid w:val="00765EFC"/>
    <w:rsid w:val="00766915"/>
    <w:rsid w:val="00766A29"/>
    <w:rsid w:val="007672C5"/>
    <w:rsid w:val="0076774E"/>
    <w:rsid w:val="00767F26"/>
    <w:rsid w:val="00770A76"/>
    <w:rsid w:val="00770DA2"/>
    <w:rsid w:val="007712EA"/>
    <w:rsid w:val="007714AD"/>
    <w:rsid w:val="0077277D"/>
    <w:rsid w:val="00772FFF"/>
    <w:rsid w:val="00773BBC"/>
    <w:rsid w:val="00774180"/>
    <w:rsid w:val="00774922"/>
    <w:rsid w:val="0077556C"/>
    <w:rsid w:val="00776614"/>
    <w:rsid w:val="00777212"/>
    <w:rsid w:val="0077751E"/>
    <w:rsid w:val="007775E2"/>
    <w:rsid w:val="00777A8C"/>
    <w:rsid w:val="00777BEB"/>
    <w:rsid w:val="00780EFB"/>
    <w:rsid w:val="00781027"/>
    <w:rsid w:val="00781A65"/>
    <w:rsid w:val="007824F6"/>
    <w:rsid w:val="00782A96"/>
    <w:rsid w:val="00783155"/>
    <w:rsid w:val="00783492"/>
    <w:rsid w:val="00783C88"/>
    <w:rsid w:val="0078481D"/>
    <w:rsid w:val="0078506B"/>
    <w:rsid w:val="00785F46"/>
    <w:rsid w:val="0078659C"/>
    <w:rsid w:val="007870F5"/>
    <w:rsid w:val="007871AF"/>
    <w:rsid w:val="007878D9"/>
    <w:rsid w:val="00787CA1"/>
    <w:rsid w:val="00790BBD"/>
    <w:rsid w:val="007910F1"/>
    <w:rsid w:val="00791152"/>
    <w:rsid w:val="0079132B"/>
    <w:rsid w:val="00791955"/>
    <w:rsid w:val="00791CB7"/>
    <w:rsid w:val="00791F47"/>
    <w:rsid w:val="00793154"/>
    <w:rsid w:val="007932D8"/>
    <w:rsid w:val="00793552"/>
    <w:rsid w:val="00793BA2"/>
    <w:rsid w:val="00793D26"/>
    <w:rsid w:val="00793ED3"/>
    <w:rsid w:val="00794D98"/>
    <w:rsid w:val="00794DA3"/>
    <w:rsid w:val="00795CC6"/>
    <w:rsid w:val="00795FD9"/>
    <w:rsid w:val="00796096"/>
    <w:rsid w:val="00796B7C"/>
    <w:rsid w:val="0079764C"/>
    <w:rsid w:val="007978F3"/>
    <w:rsid w:val="007A028A"/>
    <w:rsid w:val="007A0816"/>
    <w:rsid w:val="007A0A22"/>
    <w:rsid w:val="007A0B1A"/>
    <w:rsid w:val="007A0E6D"/>
    <w:rsid w:val="007A17CC"/>
    <w:rsid w:val="007A1B12"/>
    <w:rsid w:val="007A2F40"/>
    <w:rsid w:val="007A35C4"/>
    <w:rsid w:val="007A3ED0"/>
    <w:rsid w:val="007A4259"/>
    <w:rsid w:val="007A58D9"/>
    <w:rsid w:val="007A5CA7"/>
    <w:rsid w:val="007A75B2"/>
    <w:rsid w:val="007B0F6C"/>
    <w:rsid w:val="007B2466"/>
    <w:rsid w:val="007B2679"/>
    <w:rsid w:val="007B26F4"/>
    <w:rsid w:val="007B3225"/>
    <w:rsid w:val="007B348C"/>
    <w:rsid w:val="007B36F4"/>
    <w:rsid w:val="007B39F5"/>
    <w:rsid w:val="007B3EA8"/>
    <w:rsid w:val="007B606A"/>
    <w:rsid w:val="007B664A"/>
    <w:rsid w:val="007B6674"/>
    <w:rsid w:val="007B71EB"/>
    <w:rsid w:val="007C04C1"/>
    <w:rsid w:val="007C08D1"/>
    <w:rsid w:val="007C1D51"/>
    <w:rsid w:val="007C2232"/>
    <w:rsid w:val="007C2274"/>
    <w:rsid w:val="007C2443"/>
    <w:rsid w:val="007C27CD"/>
    <w:rsid w:val="007C3213"/>
    <w:rsid w:val="007C5466"/>
    <w:rsid w:val="007C614D"/>
    <w:rsid w:val="007C6D90"/>
    <w:rsid w:val="007C7740"/>
    <w:rsid w:val="007D000C"/>
    <w:rsid w:val="007D05B4"/>
    <w:rsid w:val="007D0BC1"/>
    <w:rsid w:val="007D2DA4"/>
    <w:rsid w:val="007D3485"/>
    <w:rsid w:val="007D3896"/>
    <w:rsid w:val="007D3ECC"/>
    <w:rsid w:val="007D47CA"/>
    <w:rsid w:val="007D4C36"/>
    <w:rsid w:val="007D5392"/>
    <w:rsid w:val="007D5D78"/>
    <w:rsid w:val="007D677C"/>
    <w:rsid w:val="007D6894"/>
    <w:rsid w:val="007E053C"/>
    <w:rsid w:val="007E1BCD"/>
    <w:rsid w:val="007E1F4F"/>
    <w:rsid w:val="007E2041"/>
    <w:rsid w:val="007E2C1A"/>
    <w:rsid w:val="007E3F56"/>
    <w:rsid w:val="007E4B10"/>
    <w:rsid w:val="007E51AB"/>
    <w:rsid w:val="007E6494"/>
    <w:rsid w:val="007E7307"/>
    <w:rsid w:val="007E7980"/>
    <w:rsid w:val="007F1585"/>
    <w:rsid w:val="007F1E89"/>
    <w:rsid w:val="007F2760"/>
    <w:rsid w:val="007F353E"/>
    <w:rsid w:val="007F3804"/>
    <w:rsid w:val="007F3E0E"/>
    <w:rsid w:val="007F4361"/>
    <w:rsid w:val="007F448C"/>
    <w:rsid w:val="007F59C9"/>
    <w:rsid w:val="007F5C12"/>
    <w:rsid w:val="007F5DD1"/>
    <w:rsid w:val="007F6EC3"/>
    <w:rsid w:val="00800281"/>
    <w:rsid w:val="008008E0"/>
    <w:rsid w:val="00801342"/>
    <w:rsid w:val="008013FD"/>
    <w:rsid w:val="008021D8"/>
    <w:rsid w:val="0080237C"/>
    <w:rsid w:val="0080279C"/>
    <w:rsid w:val="00803173"/>
    <w:rsid w:val="00803372"/>
    <w:rsid w:val="00803402"/>
    <w:rsid w:val="0080427D"/>
    <w:rsid w:val="00804529"/>
    <w:rsid w:val="008047D4"/>
    <w:rsid w:val="0080678E"/>
    <w:rsid w:val="00806F86"/>
    <w:rsid w:val="00807CF5"/>
    <w:rsid w:val="008104B7"/>
    <w:rsid w:val="00810693"/>
    <w:rsid w:val="008117A1"/>
    <w:rsid w:val="0081183B"/>
    <w:rsid w:val="008129E4"/>
    <w:rsid w:val="00812BBD"/>
    <w:rsid w:val="00812FDB"/>
    <w:rsid w:val="0081342C"/>
    <w:rsid w:val="00815832"/>
    <w:rsid w:val="00815B85"/>
    <w:rsid w:val="008161EA"/>
    <w:rsid w:val="0081680C"/>
    <w:rsid w:val="008175F8"/>
    <w:rsid w:val="00817A4F"/>
    <w:rsid w:val="00817A72"/>
    <w:rsid w:val="00817D6E"/>
    <w:rsid w:val="00817DE7"/>
    <w:rsid w:val="008201DD"/>
    <w:rsid w:val="008204E8"/>
    <w:rsid w:val="00820A7B"/>
    <w:rsid w:val="00821A2C"/>
    <w:rsid w:val="00822BEC"/>
    <w:rsid w:val="00822D8A"/>
    <w:rsid w:val="00823035"/>
    <w:rsid w:val="008236CB"/>
    <w:rsid w:val="008239BD"/>
    <w:rsid w:val="00824351"/>
    <w:rsid w:val="008248B7"/>
    <w:rsid w:val="00826A52"/>
    <w:rsid w:val="0083161D"/>
    <w:rsid w:val="00831B74"/>
    <w:rsid w:val="008323DA"/>
    <w:rsid w:val="00834269"/>
    <w:rsid w:val="00834945"/>
    <w:rsid w:val="00834BB4"/>
    <w:rsid w:val="0083505D"/>
    <w:rsid w:val="00835B86"/>
    <w:rsid w:val="00835CEE"/>
    <w:rsid w:val="00836486"/>
    <w:rsid w:val="008365D5"/>
    <w:rsid w:val="008368A0"/>
    <w:rsid w:val="008369F9"/>
    <w:rsid w:val="00837B3A"/>
    <w:rsid w:val="008405B1"/>
    <w:rsid w:val="00842423"/>
    <w:rsid w:val="00843A0B"/>
    <w:rsid w:val="00843B7E"/>
    <w:rsid w:val="00843BBC"/>
    <w:rsid w:val="00843F1A"/>
    <w:rsid w:val="0084408F"/>
    <w:rsid w:val="0084414A"/>
    <w:rsid w:val="008449B1"/>
    <w:rsid w:val="00844ECB"/>
    <w:rsid w:val="0084639C"/>
    <w:rsid w:val="00846DE0"/>
    <w:rsid w:val="00847167"/>
    <w:rsid w:val="008473BF"/>
    <w:rsid w:val="00851628"/>
    <w:rsid w:val="00851BD6"/>
    <w:rsid w:val="00851FEC"/>
    <w:rsid w:val="00852F95"/>
    <w:rsid w:val="00853039"/>
    <w:rsid w:val="008533C7"/>
    <w:rsid w:val="00853889"/>
    <w:rsid w:val="00853ECF"/>
    <w:rsid w:val="008540E4"/>
    <w:rsid w:val="008546E2"/>
    <w:rsid w:val="00854DCD"/>
    <w:rsid w:val="00855503"/>
    <w:rsid w:val="00855580"/>
    <w:rsid w:val="00855C15"/>
    <w:rsid w:val="00855EF4"/>
    <w:rsid w:val="0085616D"/>
    <w:rsid w:val="008563E5"/>
    <w:rsid w:val="008564B9"/>
    <w:rsid w:val="00857EDC"/>
    <w:rsid w:val="00857F54"/>
    <w:rsid w:val="00857F56"/>
    <w:rsid w:val="008600EE"/>
    <w:rsid w:val="008607D2"/>
    <w:rsid w:val="00860BAF"/>
    <w:rsid w:val="008627B4"/>
    <w:rsid w:val="008628D6"/>
    <w:rsid w:val="00863AF6"/>
    <w:rsid w:val="008641D1"/>
    <w:rsid w:val="008643BB"/>
    <w:rsid w:val="00867564"/>
    <w:rsid w:val="00867BAF"/>
    <w:rsid w:val="008708DA"/>
    <w:rsid w:val="00870ABB"/>
    <w:rsid w:val="00870E6E"/>
    <w:rsid w:val="00871AD7"/>
    <w:rsid w:val="00871C13"/>
    <w:rsid w:val="00872B2B"/>
    <w:rsid w:val="00873498"/>
    <w:rsid w:val="008744E0"/>
    <w:rsid w:val="0087663B"/>
    <w:rsid w:val="00877564"/>
    <w:rsid w:val="008776AE"/>
    <w:rsid w:val="00877A26"/>
    <w:rsid w:val="0088084D"/>
    <w:rsid w:val="00880C68"/>
    <w:rsid w:val="00880D5E"/>
    <w:rsid w:val="00881DE1"/>
    <w:rsid w:val="00882D8C"/>
    <w:rsid w:val="00883522"/>
    <w:rsid w:val="00884B76"/>
    <w:rsid w:val="00885BED"/>
    <w:rsid w:val="0088764E"/>
    <w:rsid w:val="00891446"/>
    <w:rsid w:val="00891647"/>
    <w:rsid w:val="008916AA"/>
    <w:rsid w:val="0089189E"/>
    <w:rsid w:val="00891CB7"/>
    <w:rsid w:val="0089214C"/>
    <w:rsid w:val="00892541"/>
    <w:rsid w:val="00892CA9"/>
    <w:rsid w:val="00893502"/>
    <w:rsid w:val="00893F5F"/>
    <w:rsid w:val="00894187"/>
    <w:rsid w:val="00896224"/>
    <w:rsid w:val="008963A9"/>
    <w:rsid w:val="008969B7"/>
    <w:rsid w:val="00896F5E"/>
    <w:rsid w:val="008972B9"/>
    <w:rsid w:val="00897959"/>
    <w:rsid w:val="00897FA7"/>
    <w:rsid w:val="008A070E"/>
    <w:rsid w:val="008A1915"/>
    <w:rsid w:val="008A1C6D"/>
    <w:rsid w:val="008A1EFD"/>
    <w:rsid w:val="008A2794"/>
    <w:rsid w:val="008A52B5"/>
    <w:rsid w:val="008A55E2"/>
    <w:rsid w:val="008A6AB4"/>
    <w:rsid w:val="008A6D15"/>
    <w:rsid w:val="008A7716"/>
    <w:rsid w:val="008B0AFD"/>
    <w:rsid w:val="008B13C8"/>
    <w:rsid w:val="008B1CBF"/>
    <w:rsid w:val="008B25A0"/>
    <w:rsid w:val="008B2FF7"/>
    <w:rsid w:val="008B342B"/>
    <w:rsid w:val="008B3B87"/>
    <w:rsid w:val="008B4BA2"/>
    <w:rsid w:val="008B56CA"/>
    <w:rsid w:val="008B6203"/>
    <w:rsid w:val="008C14EE"/>
    <w:rsid w:val="008C179C"/>
    <w:rsid w:val="008C1A4E"/>
    <w:rsid w:val="008C1FEE"/>
    <w:rsid w:val="008C26DF"/>
    <w:rsid w:val="008C3353"/>
    <w:rsid w:val="008C360D"/>
    <w:rsid w:val="008C3CD3"/>
    <w:rsid w:val="008C3DAB"/>
    <w:rsid w:val="008C482F"/>
    <w:rsid w:val="008C496B"/>
    <w:rsid w:val="008C5327"/>
    <w:rsid w:val="008C60DE"/>
    <w:rsid w:val="008C62AF"/>
    <w:rsid w:val="008C685F"/>
    <w:rsid w:val="008C7384"/>
    <w:rsid w:val="008C755F"/>
    <w:rsid w:val="008D18B4"/>
    <w:rsid w:val="008D23C8"/>
    <w:rsid w:val="008D25FC"/>
    <w:rsid w:val="008D294E"/>
    <w:rsid w:val="008D3294"/>
    <w:rsid w:val="008D3A21"/>
    <w:rsid w:val="008D4866"/>
    <w:rsid w:val="008D5446"/>
    <w:rsid w:val="008D5AE0"/>
    <w:rsid w:val="008D736D"/>
    <w:rsid w:val="008E068B"/>
    <w:rsid w:val="008E16FF"/>
    <w:rsid w:val="008E3F57"/>
    <w:rsid w:val="008E4350"/>
    <w:rsid w:val="008E4F4B"/>
    <w:rsid w:val="008E521A"/>
    <w:rsid w:val="008E52F2"/>
    <w:rsid w:val="008E6535"/>
    <w:rsid w:val="008E6B3E"/>
    <w:rsid w:val="008E7450"/>
    <w:rsid w:val="008E7B1C"/>
    <w:rsid w:val="008F029D"/>
    <w:rsid w:val="008F04C5"/>
    <w:rsid w:val="008F128E"/>
    <w:rsid w:val="008F17D1"/>
    <w:rsid w:val="008F20D8"/>
    <w:rsid w:val="008F287F"/>
    <w:rsid w:val="008F3D72"/>
    <w:rsid w:val="008F3EF0"/>
    <w:rsid w:val="008F458B"/>
    <w:rsid w:val="008F67EE"/>
    <w:rsid w:val="008F785B"/>
    <w:rsid w:val="008F7EF9"/>
    <w:rsid w:val="008F7FC3"/>
    <w:rsid w:val="00900652"/>
    <w:rsid w:val="00901514"/>
    <w:rsid w:val="00903E60"/>
    <w:rsid w:val="00903F29"/>
    <w:rsid w:val="0090433A"/>
    <w:rsid w:val="0090438D"/>
    <w:rsid w:val="0090486E"/>
    <w:rsid w:val="00904B12"/>
    <w:rsid w:val="00905A6E"/>
    <w:rsid w:val="00906163"/>
    <w:rsid w:val="00907927"/>
    <w:rsid w:val="0091005C"/>
    <w:rsid w:val="00911E12"/>
    <w:rsid w:val="00913750"/>
    <w:rsid w:val="00913DD3"/>
    <w:rsid w:val="00914C8D"/>
    <w:rsid w:val="00914DE2"/>
    <w:rsid w:val="00914F1A"/>
    <w:rsid w:val="0091525F"/>
    <w:rsid w:val="0091594D"/>
    <w:rsid w:val="00916F6D"/>
    <w:rsid w:val="009175B9"/>
    <w:rsid w:val="009201D5"/>
    <w:rsid w:val="00920791"/>
    <w:rsid w:val="00920AC8"/>
    <w:rsid w:val="0092127E"/>
    <w:rsid w:val="00921CF7"/>
    <w:rsid w:val="00922337"/>
    <w:rsid w:val="009228BD"/>
    <w:rsid w:val="00922C87"/>
    <w:rsid w:val="00923082"/>
    <w:rsid w:val="00923569"/>
    <w:rsid w:val="00923A99"/>
    <w:rsid w:val="0092405C"/>
    <w:rsid w:val="0092507D"/>
    <w:rsid w:val="0092513E"/>
    <w:rsid w:val="009256BE"/>
    <w:rsid w:val="00925ACB"/>
    <w:rsid w:val="00925E45"/>
    <w:rsid w:val="0092704F"/>
    <w:rsid w:val="0093094B"/>
    <w:rsid w:val="00930EFB"/>
    <w:rsid w:val="0093161C"/>
    <w:rsid w:val="009321CD"/>
    <w:rsid w:val="00933A7D"/>
    <w:rsid w:val="00933BDB"/>
    <w:rsid w:val="00933C40"/>
    <w:rsid w:val="00933F11"/>
    <w:rsid w:val="00933F99"/>
    <w:rsid w:val="00934305"/>
    <w:rsid w:val="00934879"/>
    <w:rsid w:val="00934DEB"/>
    <w:rsid w:val="0093505A"/>
    <w:rsid w:val="0093536E"/>
    <w:rsid w:val="009355A6"/>
    <w:rsid w:val="00935A1E"/>
    <w:rsid w:val="0093628F"/>
    <w:rsid w:val="00937CA3"/>
    <w:rsid w:val="00937EB0"/>
    <w:rsid w:val="00940070"/>
    <w:rsid w:val="009409DA"/>
    <w:rsid w:val="00940C5E"/>
    <w:rsid w:val="009417B3"/>
    <w:rsid w:val="0094187F"/>
    <w:rsid w:val="00942FDF"/>
    <w:rsid w:val="00943828"/>
    <w:rsid w:val="00943C5F"/>
    <w:rsid w:val="00943F26"/>
    <w:rsid w:val="00943FF2"/>
    <w:rsid w:val="00944657"/>
    <w:rsid w:val="009447CF"/>
    <w:rsid w:val="00944D3D"/>
    <w:rsid w:val="00944FAC"/>
    <w:rsid w:val="00945305"/>
    <w:rsid w:val="00945BB0"/>
    <w:rsid w:val="00945C23"/>
    <w:rsid w:val="0094638A"/>
    <w:rsid w:val="00946A7D"/>
    <w:rsid w:val="00947287"/>
    <w:rsid w:val="0094783D"/>
    <w:rsid w:val="00950ACF"/>
    <w:rsid w:val="00950CA5"/>
    <w:rsid w:val="00951A1C"/>
    <w:rsid w:val="009520D8"/>
    <w:rsid w:val="009520E3"/>
    <w:rsid w:val="009527CC"/>
    <w:rsid w:val="009527F7"/>
    <w:rsid w:val="00952B99"/>
    <w:rsid w:val="00952F6A"/>
    <w:rsid w:val="00953401"/>
    <w:rsid w:val="00954FB3"/>
    <w:rsid w:val="00955303"/>
    <w:rsid w:val="00955484"/>
    <w:rsid w:val="00956D15"/>
    <w:rsid w:val="009570D6"/>
    <w:rsid w:val="009572F6"/>
    <w:rsid w:val="009576D4"/>
    <w:rsid w:val="00957EE6"/>
    <w:rsid w:val="0096109A"/>
    <w:rsid w:val="00961896"/>
    <w:rsid w:val="00962513"/>
    <w:rsid w:val="009627C6"/>
    <w:rsid w:val="00962E45"/>
    <w:rsid w:val="00963070"/>
    <w:rsid w:val="00963102"/>
    <w:rsid w:val="009637DC"/>
    <w:rsid w:val="00963EFE"/>
    <w:rsid w:val="009644A8"/>
    <w:rsid w:val="00964528"/>
    <w:rsid w:val="00965894"/>
    <w:rsid w:val="00965DDC"/>
    <w:rsid w:val="00966F0E"/>
    <w:rsid w:val="0097004F"/>
    <w:rsid w:val="0097044C"/>
    <w:rsid w:val="00970BE2"/>
    <w:rsid w:val="00970E7E"/>
    <w:rsid w:val="00970ECC"/>
    <w:rsid w:val="00971640"/>
    <w:rsid w:val="00971CA6"/>
    <w:rsid w:val="00972B24"/>
    <w:rsid w:val="00973521"/>
    <w:rsid w:val="00975413"/>
    <w:rsid w:val="00975ECB"/>
    <w:rsid w:val="009761EB"/>
    <w:rsid w:val="009775D1"/>
    <w:rsid w:val="00977CE3"/>
    <w:rsid w:val="00977CF2"/>
    <w:rsid w:val="009803E2"/>
    <w:rsid w:val="0098134F"/>
    <w:rsid w:val="00981C27"/>
    <w:rsid w:val="009821A9"/>
    <w:rsid w:val="009825AE"/>
    <w:rsid w:val="00982CA6"/>
    <w:rsid w:val="0098322F"/>
    <w:rsid w:val="00983501"/>
    <w:rsid w:val="009839D9"/>
    <w:rsid w:val="00984323"/>
    <w:rsid w:val="00984812"/>
    <w:rsid w:val="0098540F"/>
    <w:rsid w:val="0098597D"/>
    <w:rsid w:val="00986410"/>
    <w:rsid w:val="00986A80"/>
    <w:rsid w:val="00987368"/>
    <w:rsid w:val="009873C0"/>
    <w:rsid w:val="00987956"/>
    <w:rsid w:val="00987B80"/>
    <w:rsid w:val="0099089F"/>
    <w:rsid w:val="00990BFC"/>
    <w:rsid w:val="00991B39"/>
    <w:rsid w:val="00991DF7"/>
    <w:rsid w:val="00992D58"/>
    <w:rsid w:val="009932F0"/>
    <w:rsid w:val="00993C03"/>
    <w:rsid w:val="00993C16"/>
    <w:rsid w:val="00994155"/>
    <w:rsid w:val="009945FB"/>
    <w:rsid w:val="00994899"/>
    <w:rsid w:val="0099509C"/>
    <w:rsid w:val="00995484"/>
    <w:rsid w:val="0099552F"/>
    <w:rsid w:val="00996BC3"/>
    <w:rsid w:val="00997376"/>
    <w:rsid w:val="009A020D"/>
    <w:rsid w:val="009A0A62"/>
    <w:rsid w:val="009A0B08"/>
    <w:rsid w:val="009A0F6B"/>
    <w:rsid w:val="009A1140"/>
    <w:rsid w:val="009A13D2"/>
    <w:rsid w:val="009A28A2"/>
    <w:rsid w:val="009A4A7F"/>
    <w:rsid w:val="009A5CB0"/>
    <w:rsid w:val="009A6C62"/>
    <w:rsid w:val="009A7803"/>
    <w:rsid w:val="009A7B80"/>
    <w:rsid w:val="009B0489"/>
    <w:rsid w:val="009B052F"/>
    <w:rsid w:val="009B0B6C"/>
    <w:rsid w:val="009B10C8"/>
    <w:rsid w:val="009B151A"/>
    <w:rsid w:val="009B29CB"/>
    <w:rsid w:val="009B33F0"/>
    <w:rsid w:val="009B44F0"/>
    <w:rsid w:val="009B5109"/>
    <w:rsid w:val="009B51D9"/>
    <w:rsid w:val="009B5A5C"/>
    <w:rsid w:val="009B79B4"/>
    <w:rsid w:val="009C0459"/>
    <w:rsid w:val="009C14C3"/>
    <w:rsid w:val="009C16A7"/>
    <w:rsid w:val="009C2A2B"/>
    <w:rsid w:val="009C2F0A"/>
    <w:rsid w:val="009C4017"/>
    <w:rsid w:val="009C4DD7"/>
    <w:rsid w:val="009C58FC"/>
    <w:rsid w:val="009C5E9C"/>
    <w:rsid w:val="009C6059"/>
    <w:rsid w:val="009C69D5"/>
    <w:rsid w:val="009C7CDD"/>
    <w:rsid w:val="009C7CF2"/>
    <w:rsid w:val="009D34E2"/>
    <w:rsid w:val="009D3880"/>
    <w:rsid w:val="009D38E3"/>
    <w:rsid w:val="009D3E2C"/>
    <w:rsid w:val="009D3E60"/>
    <w:rsid w:val="009D4CBD"/>
    <w:rsid w:val="009D4EDD"/>
    <w:rsid w:val="009D4F39"/>
    <w:rsid w:val="009D51FB"/>
    <w:rsid w:val="009D55DA"/>
    <w:rsid w:val="009D62EE"/>
    <w:rsid w:val="009D6405"/>
    <w:rsid w:val="009D6EF9"/>
    <w:rsid w:val="009D799C"/>
    <w:rsid w:val="009E00EE"/>
    <w:rsid w:val="009E0ADF"/>
    <w:rsid w:val="009E0BDA"/>
    <w:rsid w:val="009E1550"/>
    <w:rsid w:val="009E2E45"/>
    <w:rsid w:val="009E2FC9"/>
    <w:rsid w:val="009E347F"/>
    <w:rsid w:val="009E39CB"/>
    <w:rsid w:val="009E4A82"/>
    <w:rsid w:val="009E511F"/>
    <w:rsid w:val="009E53DD"/>
    <w:rsid w:val="009E586D"/>
    <w:rsid w:val="009E5C8B"/>
    <w:rsid w:val="009F011F"/>
    <w:rsid w:val="009F0563"/>
    <w:rsid w:val="009F070B"/>
    <w:rsid w:val="009F0B5E"/>
    <w:rsid w:val="009F1F2D"/>
    <w:rsid w:val="009F3953"/>
    <w:rsid w:val="009F3DB3"/>
    <w:rsid w:val="009F5265"/>
    <w:rsid w:val="009F5466"/>
    <w:rsid w:val="009F65AF"/>
    <w:rsid w:val="009F69B5"/>
    <w:rsid w:val="009F70FE"/>
    <w:rsid w:val="009F7D05"/>
    <w:rsid w:val="00A00088"/>
    <w:rsid w:val="00A003EC"/>
    <w:rsid w:val="00A02EFE"/>
    <w:rsid w:val="00A03843"/>
    <w:rsid w:val="00A0394E"/>
    <w:rsid w:val="00A03BA4"/>
    <w:rsid w:val="00A04067"/>
    <w:rsid w:val="00A0407E"/>
    <w:rsid w:val="00A046FB"/>
    <w:rsid w:val="00A048A0"/>
    <w:rsid w:val="00A04C7E"/>
    <w:rsid w:val="00A04E75"/>
    <w:rsid w:val="00A057EE"/>
    <w:rsid w:val="00A05ACD"/>
    <w:rsid w:val="00A061C9"/>
    <w:rsid w:val="00A06E3D"/>
    <w:rsid w:val="00A116C9"/>
    <w:rsid w:val="00A119B9"/>
    <w:rsid w:val="00A11CCC"/>
    <w:rsid w:val="00A11F72"/>
    <w:rsid w:val="00A123A7"/>
    <w:rsid w:val="00A13695"/>
    <w:rsid w:val="00A13E18"/>
    <w:rsid w:val="00A219B5"/>
    <w:rsid w:val="00A22215"/>
    <w:rsid w:val="00A22CD0"/>
    <w:rsid w:val="00A2305D"/>
    <w:rsid w:val="00A2367B"/>
    <w:rsid w:val="00A2486B"/>
    <w:rsid w:val="00A256BB"/>
    <w:rsid w:val="00A256F3"/>
    <w:rsid w:val="00A25C30"/>
    <w:rsid w:val="00A26A11"/>
    <w:rsid w:val="00A30BBB"/>
    <w:rsid w:val="00A3114D"/>
    <w:rsid w:val="00A3158E"/>
    <w:rsid w:val="00A324BC"/>
    <w:rsid w:val="00A32902"/>
    <w:rsid w:val="00A32CED"/>
    <w:rsid w:val="00A32D1A"/>
    <w:rsid w:val="00A32E2C"/>
    <w:rsid w:val="00A3301F"/>
    <w:rsid w:val="00A33212"/>
    <w:rsid w:val="00A3345D"/>
    <w:rsid w:val="00A335AC"/>
    <w:rsid w:val="00A33B8D"/>
    <w:rsid w:val="00A34806"/>
    <w:rsid w:val="00A34990"/>
    <w:rsid w:val="00A34D82"/>
    <w:rsid w:val="00A352F9"/>
    <w:rsid w:val="00A35A32"/>
    <w:rsid w:val="00A35B37"/>
    <w:rsid w:val="00A36DE1"/>
    <w:rsid w:val="00A37059"/>
    <w:rsid w:val="00A37484"/>
    <w:rsid w:val="00A3779B"/>
    <w:rsid w:val="00A401CA"/>
    <w:rsid w:val="00A40748"/>
    <w:rsid w:val="00A408D0"/>
    <w:rsid w:val="00A413D4"/>
    <w:rsid w:val="00A42101"/>
    <w:rsid w:val="00A42465"/>
    <w:rsid w:val="00A42B38"/>
    <w:rsid w:val="00A433F4"/>
    <w:rsid w:val="00A43401"/>
    <w:rsid w:val="00A442BD"/>
    <w:rsid w:val="00A447F8"/>
    <w:rsid w:val="00A448E3"/>
    <w:rsid w:val="00A454F0"/>
    <w:rsid w:val="00A45670"/>
    <w:rsid w:val="00A45FCF"/>
    <w:rsid w:val="00A4645C"/>
    <w:rsid w:val="00A46549"/>
    <w:rsid w:val="00A468F4"/>
    <w:rsid w:val="00A4696C"/>
    <w:rsid w:val="00A46C01"/>
    <w:rsid w:val="00A47186"/>
    <w:rsid w:val="00A47AFD"/>
    <w:rsid w:val="00A50495"/>
    <w:rsid w:val="00A50618"/>
    <w:rsid w:val="00A54495"/>
    <w:rsid w:val="00A559E4"/>
    <w:rsid w:val="00A55B9A"/>
    <w:rsid w:val="00A56341"/>
    <w:rsid w:val="00A56EE1"/>
    <w:rsid w:val="00A56F48"/>
    <w:rsid w:val="00A56F4D"/>
    <w:rsid w:val="00A570DE"/>
    <w:rsid w:val="00A57DE0"/>
    <w:rsid w:val="00A60501"/>
    <w:rsid w:val="00A60936"/>
    <w:rsid w:val="00A623D6"/>
    <w:rsid w:val="00A631B7"/>
    <w:rsid w:val="00A63B6C"/>
    <w:rsid w:val="00A63C23"/>
    <w:rsid w:val="00A67367"/>
    <w:rsid w:val="00A67438"/>
    <w:rsid w:val="00A67F92"/>
    <w:rsid w:val="00A708FB"/>
    <w:rsid w:val="00A716E1"/>
    <w:rsid w:val="00A718E4"/>
    <w:rsid w:val="00A71DC7"/>
    <w:rsid w:val="00A72DAA"/>
    <w:rsid w:val="00A734A7"/>
    <w:rsid w:val="00A73854"/>
    <w:rsid w:val="00A73AB1"/>
    <w:rsid w:val="00A73CEA"/>
    <w:rsid w:val="00A74749"/>
    <w:rsid w:val="00A74751"/>
    <w:rsid w:val="00A74A5B"/>
    <w:rsid w:val="00A74D05"/>
    <w:rsid w:val="00A75786"/>
    <w:rsid w:val="00A75907"/>
    <w:rsid w:val="00A75931"/>
    <w:rsid w:val="00A75B20"/>
    <w:rsid w:val="00A75E86"/>
    <w:rsid w:val="00A75F43"/>
    <w:rsid w:val="00A7662A"/>
    <w:rsid w:val="00A76DCD"/>
    <w:rsid w:val="00A77A6E"/>
    <w:rsid w:val="00A80E7B"/>
    <w:rsid w:val="00A81164"/>
    <w:rsid w:val="00A82253"/>
    <w:rsid w:val="00A8252B"/>
    <w:rsid w:val="00A83C8D"/>
    <w:rsid w:val="00A83DF1"/>
    <w:rsid w:val="00A8438C"/>
    <w:rsid w:val="00A84770"/>
    <w:rsid w:val="00A84F2B"/>
    <w:rsid w:val="00A85725"/>
    <w:rsid w:val="00A8581D"/>
    <w:rsid w:val="00A87155"/>
    <w:rsid w:val="00A873CE"/>
    <w:rsid w:val="00A90127"/>
    <w:rsid w:val="00A90971"/>
    <w:rsid w:val="00A90B33"/>
    <w:rsid w:val="00A916B6"/>
    <w:rsid w:val="00A920E4"/>
    <w:rsid w:val="00A92312"/>
    <w:rsid w:val="00A92EB2"/>
    <w:rsid w:val="00A93E57"/>
    <w:rsid w:val="00A93FE4"/>
    <w:rsid w:val="00A94A87"/>
    <w:rsid w:val="00A94F92"/>
    <w:rsid w:val="00A960E0"/>
    <w:rsid w:val="00A964A3"/>
    <w:rsid w:val="00A96DD1"/>
    <w:rsid w:val="00A974C4"/>
    <w:rsid w:val="00AA017E"/>
    <w:rsid w:val="00AA12DF"/>
    <w:rsid w:val="00AA14B3"/>
    <w:rsid w:val="00AA14FB"/>
    <w:rsid w:val="00AA1D46"/>
    <w:rsid w:val="00AA20F3"/>
    <w:rsid w:val="00AA3892"/>
    <w:rsid w:val="00AA54F5"/>
    <w:rsid w:val="00AA55B9"/>
    <w:rsid w:val="00AA5A0A"/>
    <w:rsid w:val="00AA5DF4"/>
    <w:rsid w:val="00AA62D3"/>
    <w:rsid w:val="00AA68C1"/>
    <w:rsid w:val="00AA6A20"/>
    <w:rsid w:val="00AA6B5D"/>
    <w:rsid w:val="00AA6F28"/>
    <w:rsid w:val="00AB0DBA"/>
    <w:rsid w:val="00AB0F54"/>
    <w:rsid w:val="00AB117A"/>
    <w:rsid w:val="00AB11A3"/>
    <w:rsid w:val="00AB1A27"/>
    <w:rsid w:val="00AB1AB0"/>
    <w:rsid w:val="00AB2746"/>
    <w:rsid w:val="00AB4EDA"/>
    <w:rsid w:val="00AB53C7"/>
    <w:rsid w:val="00AB5B18"/>
    <w:rsid w:val="00AB5C98"/>
    <w:rsid w:val="00AB6417"/>
    <w:rsid w:val="00AB64AC"/>
    <w:rsid w:val="00AB6D22"/>
    <w:rsid w:val="00AB7314"/>
    <w:rsid w:val="00AB7519"/>
    <w:rsid w:val="00AC05BF"/>
    <w:rsid w:val="00AC268D"/>
    <w:rsid w:val="00AC2B8B"/>
    <w:rsid w:val="00AC329B"/>
    <w:rsid w:val="00AC46E2"/>
    <w:rsid w:val="00AC4FEC"/>
    <w:rsid w:val="00AC5D25"/>
    <w:rsid w:val="00AC60CF"/>
    <w:rsid w:val="00AC6D9D"/>
    <w:rsid w:val="00AC7492"/>
    <w:rsid w:val="00AD03B2"/>
    <w:rsid w:val="00AD08CF"/>
    <w:rsid w:val="00AD08D8"/>
    <w:rsid w:val="00AD0AC9"/>
    <w:rsid w:val="00AD0C9C"/>
    <w:rsid w:val="00AD0EEE"/>
    <w:rsid w:val="00AD4115"/>
    <w:rsid w:val="00AD677F"/>
    <w:rsid w:val="00AD6B32"/>
    <w:rsid w:val="00AD6B66"/>
    <w:rsid w:val="00AD7713"/>
    <w:rsid w:val="00AE0491"/>
    <w:rsid w:val="00AE0609"/>
    <w:rsid w:val="00AE093D"/>
    <w:rsid w:val="00AE1936"/>
    <w:rsid w:val="00AE1EAC"/>
    <w:rsid w:val="00AE22A9"/>
    <w:rsid w:val="00AE25E2"/>
    <w:rsid w:val="00AE31BF"/>
    <w:rsid w:val="00AE352B"/>
    <w:rsid w:val="00AE3F19"/>
    <w:rsid w:val="00AE4768"/>
    <w:rsid w:val="00AE5D0C"/>
    <w:rsid w:val="00AE5EFE"/>
    <w:rsid w:val="00AE6F59"/>
    <w:rsid w:val="00AE7575"/>
    <w:rsid w:val="00AF0511"/>
    <w:rsid w:val="00AF05F9"/>
    <w:rsid w:val="00AF08B3"/>
    <w:rsid w:val="00AF0CC6"/>
    <w:rsid w:val="00AF103A"/>
    <w:rsid w:val="00AF1484"/>
    <w:rsid w:val="00AF2782"/>
    <w:rsid w:val="00AF2A6C"/>
    <w:rsid w:val="00AF2D0B"/>
    <w:rsid w:val="00AF2D42"/>
    <w:rsid w:val="00AF38C8"/>
    <w:rsid w:val="00AF3FBF"/>
    <w:rsid w:val="00AF4A4B"/>
    <w:rsid w:val="00AF4E14"/>
    <w:rsid w:val="00AF52DF"/>
    <w:rsid w:val="00AF5821"/>
    <w:rsid w:val="00AF5944"/>
    <w:rsid w:val="00AF6228"/>
    <w:rsid w:val="00AF7205"/>
    <w:rsid w:val="00AF79DB"/>
    <w:rsid w:val="00AF7CE4"/>
    <w:rsid w:val="00B0024E"/>
    <w:rsid w:val="00B00855"/>
    <w:rsid w:val="00B0098A"/>
    <w:rsid w:val="00B01B64"/>
    <w:rsid w:val="00B01DFB"/>
    <w:rsid w:val="00B02B0D"/>
    <w:rsid w:val="00B02E25"/>
    <w:rsid w:val="00B03F89"/>
    <w:rsid w:val="00B04157"/>
    <w:rsid w:val="00B0678F"/>
    <w:rsid w:val="00B07015"/>
    <w:rsid w:val="00B071FD"/>
    <w:rsid w:val="00B0724D"/>
    <w:rsid w:val="00B07B4E"/>
    <w:rsid w:val="00B10088"/>
    <w:rsid w:val="00B10623"/>
    <w:rsid w:val="00B11169"/>
    <w:rsid w:val="00B11A4E"/>
    <w:rsid w:val="00B11FE5"/>
    <w:rsid w:val="00B12F4D"/>
    <w:rsid w:val="00B13746"/>
    <w:rsid w:val="00B13948"/>
    <w:rsid w:val="00B14716"/>
    <w:rsid w:val="00B15386"/>
    <w:rsid w:val="00B15FD1"/>
    <w:rsid w:val="00B1679B"/>
    <w:rsid w:val="00B167B8"/>
    <w:rsid w:val="00B16C9D"/>
    <w:rsid w:val="00B1711C"/>
    <w:rsid w:val="00B171D4"/>
    <w:rsid w:val="00B178C6"/>
    <w:rsid w:val="00B17AAA"/>
    <w:rsid w:val="00B17BFA"/>
    <w:rsid w:val="00B20505"/>
    <w:rsid w:val="00B210A8"/>
    <w:rsid w:val="00B213E8"/>
    <w:rsid w:val="00B2219C"/>
    <w:rsid w:val="00B22339"/>
    <w:rsid w:val="00B2272C"/>
    <w:rsid w:val="00B22D54"/>
    <w:rsid w:val="00B231CF"/>
    <w:rsid w:val="00B23242"/>
    <w:rsid w:val="00B23988"/>
    <w:rsid w:val="00B23B76"/>
    <w:rsid w:val="00B23E70"/>
    <w:rsid w:val="00B24986"/>
    <w:rsid w:val="00B2542D"/>
    <w:rsid w:val="00B25976"/>
    <w:rsid w:val="00B25DB8"/>
    <w:rsid w:val="00B2616A"/>
    <w:rsid w:val="00B2616B"/>
    <w:rsid w:val="00B26F9B"/>
    <w:rsid w:val="00B2771E"/>
    <w:rsid w:val="00B305C3"/>
    <w:rsid w:val="00B30AF7"/>
    <w:rsid w:val="00B31741"/>
    <w:rsid w:val="00B319BB"/>
    <w:rsid w:val="00B31F88"/>
    <w:rsid w:val="00B32351"/>
    <w:rsid w:val="00B32A3C"/>
    <w:rsid w:val="00B33331"/>
    <w:rsid w:val="00B34950"/>
    <w:rsid w:val="00B35025"/>
    <w:rsid w:val="00B35537"/>
    <w:rsid w:val="00B35811"/>
    <w:rsid w:val="00B36A81"/>
    <w:rsid w:val="00B37007"/>
    <w:rsid w:val="00B37130"/>
    <w:rsid w:val="00B37288"/>
    <w:rsid w:val="00B37E62"/>
    <w:rsid w:val="00B40529"/>
    <w:rsid w:val="00B40784"/>
    <w:rsid w:val="00B40946"/>
    <w:rsid w:val="00B412A6"/>
    <w:rsid w:val="00B41849"/>
    <w:rsid w:val="00B41C47"/>
    <w:rsid w:val="00B42116"/>
    <w:rsid w:val="00B427A6"/>
    <w:rsid w:val="00B431E1"/>
    <w:rsid w:val="00B44E5A"/>
    <w:rsid w:val="00B4525E"/>
    <w:rsid w:val="00B453A6"/>
    <w:rsid w:val="00B46033"/>
    <w:rsid w:val="00B46277"/>
    <w:rsid w:val="00B46686"/>
    <w:rsid w:val="00B4749D"/>
    <w:rsid w:val="00B479A2"/>
    <w:rsid w:val="00B479A5"/>
    <w:rsid w:val="00B501B5"/>
    <w:rsid w:val="00B504D4"/>
    <w:rsid w:val="00B50A92"/>
    <w:rsid w:val="00B51053"/>
    <w:rsid w:val="00B51148"/>
    <w:rsid w:val="00B524D9"/>
    <w:rsid w:val="00B52562"/>
    <w:rsid w:val="00B52BE7"/>
    <w:rsid w:val="00B52D47"/>
    <w:rsid w:val="00B54336"/>
    <w:rsid w:val="00B5465D"/>
    <w:rsid w:val="00B550C8"/>
    <w:rsid w:val="00B55B70"/>
    <w:rsid w:val="00B566EB"/>
    <w:rsid w:val="00B56BE2"/>
    <w:rsid w:val="00B57CE3"/>
    <w:rsid w:val="00B618A3"/>
    <w:rsid w:val="00B62D09"/>
    <w:rsid w:val="00B63956"/>
    <w:rsid w:val="00B63D9C"/>
    <w:rsid w:val="00B64D03"/>
    <w:rsid w:val="00B65127"/>
    <w:rsid w:val="00B66CB5"/>
    <w:rsid w:val="00B67534"/>
    <w:rsid w:val="00B67BBA"/>
    <w:rsid w:val="00B67F99"/>
    <w:rsid w:val="00B70E07"/>
    <w:rsid w:val="00B710C2"/>
    <w:rsid w:val="00B724F1"/>
    <w:rsid w:val="00B72924"/>
    <w:rsid w:val="00B74A76"/>
    <w:rsid w:val="00B74F92"/>
    <w:rsid w:val="00B752C3"/>
    <w:rsid w:val="00B75BE1"/>
    <w:rsid w:val="00B75DED"/>
    <w:rsid w:val="00B7617E"/>
    <w:rsid w:val="00B772BF"/>
    <w:rsid w:val="00B77586"/>
    <w:rsid w:val="00B777EE"/>
    <w:rsid w:val="00B81A46"/>
    <w:rsid w:val="00B820B0"/>
    <w:rsid w:val="00B82214"/>
    <w:rsid w:val="00B82800"/>
    <w:rsid w:val="00B828B1"/>
    <w:rsid w:val="00B828E1"/>
    <w:rsid w:val="00B8293F"/>
    <w:rsid w:val="00B83241"/>
    <w:rsid w:val="00B834F1"/>
    <w:rsid w:val="00B83CE8"/>
    <w:rsid w:val="00B83D1F"/>
    <w:rsid w:val="00B83FB3"/>
    <w:rsid w:val="00B842DF"/>
    <w:rsid w:val="00B8568E"/>
    <w:rsid w:val="00B85BA7"/>
    <w:rsid w:val="00B85BB0"/>
    <w:rsid w:val="00B85C8A"/>
    <w:rsid w:val="00B86F49"/>
    <w:rsid w:val="00B87188"/>
    <w:rsid w:val="00B90071"/>
    <w:rsid w:val="00B90813"/>
    <w:rsid w:val="00B90904"/>
    <w:rsid w:val="00B925D8"/>
    <w:rsid w:val="00B928B4"/>
    <w:rsid w:val="00B92A01"/>
    <w:rsid w:val="00B93A6A"/>
    <w:rsid w:val="00B93DB4"/>
    <w:rsid w:val="00B94734"/>
    <w:rsid w:val="00B9508C"/>
    <w:rsid w:val="00B95487"/>
    <w:rsid w:val="00B95589"/>
    <w:rsid w:val="00B95F05"/>
    <w:rsid w:val="00B97485"/>
    <w:rsid w:val="00B97D13"/>
    <w:rsid w:val="00BA0671"/>
    <w:rsid w:val="00BA1CC7"/>
    <w:rsid w:val="00BA1FFA"/>
    <w:rsid w:val="00BA2D97"/>
    <w:rsid w:val="00BA361D"/>
    <w:rsid w:val="00BA4030"/>
    <w:rsid w:val="00BA4153"/>
    <w:rsid w:val="00BA4387"/>
    <w:rsid w:val="00BA5304"/>
    <w:rsid w:val="00BA5EB5"/>
    <w:rsid w:val="00BA72B8"/>
    <w:rsid w:val="00BB05D6"/>
    <w:rsid w:val="00BB07C1"/>
    <w:rsid w:val="00BB07C7"/>
    <w:rsid w:val="00BB0952"/>
    <w:rsid w:val="00BB1D0D"/>
    <w:rsid w:val="00BB22A5"/>
    <w:rsid w:val="00BB24DF"/>
    <w:rsid w:val="00BB27A3"/>
    <w:rsid w:val="00BB2838"/>
    <w:rsid w:val="00BB4943"/>
    <w:rsid w:val="00BB4D6C"/>
    <w:rsid w:val="00BB578D"/>
    <w:rsid w:val="00BB5EFB"/>
    <w:rsid w:val="00BB62BD"/>
    <w:rsid w:val="00BB6A7A"/>
    <w:rsid w:val="00BB6B8D"/>
    <w:rsid w:val="00BB6DEF"/>
    <w:rsid w:val="00BB6F98"/>
    <w:rsid w:val="00BB7341"/>
    <w:rsid w:val="00BB744D"/>
    <w:rsid w:val="00BB7ACD"/>
    <w:rsid w:val="00BB7FEC"/>
    <w:rsid w:val="00BC0B0F"/>
    <w:rsid w:val="00BC0C57"/>
    <w:rsid w:val="00BC0F2B"/>
    <w:rsid w:val="00BC20CF"/>
    <w:rsid w:val="00BC22E2"/>
    <w:rsid w:val="00BC2ECB"/>
    <w:rsid w:val="00BC3A72"/>
    <w:rsid w:val="00BC44D0"/>
    <w:rsid w:val="00BC4A83"/>
    <w:rsid w:val="00BC531A"/>
    <w:rsid w:val="00BC5C35"/>
    <w:rsid w:val="00BD00DC"/>
    <w:rsid w:val="00BD1F91"/>
    <w:rsid w:val="00BD26C0"/>
    <w:rsid w:val="00BD35F9"/>
    <w:rsid w:val="00BD3B5E"/>
    <w:rsid w:val="00BD3CC2"/>
    <w:rsid w:val="00BD4319"/>
    <w:rsid w:val="00BD45F5"/>
    <w:rsid w:val="00BD50DE"/>
    <w:rsid w:val="00BD516B"/>
    <w:rsid w:val="00BD5352"/>
    <w:rsid w:val="00BD5908"/>
    <w:rsid w:val="00BD5F8E"/>
    <w:rsid w:val="00BD6551"/>
    <w:rsid w:val="00BD73E9"/>
    <w:rsid w:val="00BD7E68"/>
    <w:rsid w:val="00BE05AA"/>
    <w:rsid w:val="00BE22EF"/>
    <w:rsid w:val="00BE26D7"/>
    <w:rsid w:val="00BE2BB8"/>
    <w:rsid w:val="00BE3A81"/>
    <w:rsid w:val="00BE3AE0"/>
    <w:rsid w:val="00BE3BDD"/>
    <w:rsid w:val="00BE525E"/>
    <w:rsid w:val="00BE5881"/>
    <w:rsid w:val="00BE5A91"/>
    <w:rsid w:val="00BE6248"/>
    <w:rsid w:val="00BE6F99"/>
    <w:rsid w:val="00BE714A"/>
    <w:rsid w:val="00BF01ED"/>
    <w:rsid w:val="00BF037B"/>
    <w:rsid w:val="00BF0660"/>
    <w:rsid w:val="00BF0C4C"/>
    <w:rsid w:val="00BF2943"/>
    <w:rsid w:val="00BF2F4C"/>
    <w:rsid w:val="00BF325A"/>
    <w:rsid w:val="00BF3A73"/>
    <w:rsid w:val="00BF3C8B"/>
    <w:rsid w:val="00BF3DB6"/>
    <w:rsid w:val="00BF42DC"/>
    <w:rsid w:val="00BF4553"/>
    <w:rsid w:val="00BF4EFF"/>
    <w:rsid w:val="00BF4F46"/>
    <w:rsid w:val="00BF5000"/>
    <w:rsid w:val="00BF5F2F"/>
    <w:rsid w:val="00BF6658"/>
    <w:rsid w:val="00BF766E"/>
    <w:rsid w:val="00BF79C0"/>
    <w:rsid w:val="00BF7CF1"/>
    <w:rsid w:val="00C00331"/>
    <w:rsid w:val="00C03074"/>
    <w:rsid w:val="00C03C80"/>
    <w:rsid w:val="00C03F57"/>
    <w:rsid w:val="00C051DA"/>
    <w:rsid w:val="00C05263"/>
    <w:rsid w:val="00C0650F"/>
    <w:rsid w:val="00C06C5F"/>
    <w:rsid w:val="00C10487"/>
    <w:rsid w:val="00C1198E"/>
    <w:rsid w:val="00C11A2C"/>
    <w:rsid w:val="00C11A69"/>
    <w:rsid w:val="00C11F38"/>
    <w:rsid w:val="00C121CD"/>
    <w:rsid w:val="00C1251C"/>
    <w:rsid w:val="00C141DF"/>
    <w:rsid w:val="00C14642"/>
    <w:rsid w:val="00C15576"/>
    <w:rsid w:val="00C15796"/>
    <w:rsid w:val="00C15B72"/>
    <w:rsid w:val="00C166DA"/>
    <w:rsid w:val="00C1712C"/>
    <w:rsid w:val="00C17887"/>
    <w:rsid w:val="00C17C0E"/>
    <w:rsid w:val="00C17EFF"/>
    <w:rsid w:val="00C2006F"/>
    <w:rsid w:val="00C2023B"/>
    <w:rsid w:val="00C20656"/>
    <w:rsid w:val="00C20CF9"/>
    <w:rsid w:val="00C2176D"/>
    <w:rsid w:val="00C219C2"/>
    <w:rsid w:val="00C21E53"/>
    <w:rsid w:val="00C21E6D"/>
    <w:rsid w:val="00C2277B"/>
    <w:rsid w:val="00C22BD0"/>
    <w:rsid w:val="00C24AD8"/>
    <w:rsid w:val="00C259DF"/>
    <w:rsid w:val="00C25ED1"/>
    <w:rsid w:val="00C26839"/>
    <w:rsid w:val="00C26C7C"/>
    <w:rsid w:val="00C26F7C"/>
    <w:rsid w:val="00C27DB6"/>
    <w:rsid w:val="00C27FD7"/>
    <w:rsid w:val="00C30D4F"/>
    <w:rsid w:val="00C31250"/>
    <w:rsid w:val="00C317B4"/>
    <w:rsid w:val="00C31C97"/>
    <w:rsid w:val="00C32A7A"/>
    <w:rsid w:val="00C32B9F"/>
    <w:rsid w:val="00C332E6"/>
    <w:rsid w:val="00C3383F"/>
    <w:rsid w:val="00C34D5F"/>
    <w:rsid w:val="00C36269"/>
    <w:rsid w:val="00C36360"/>
    <w:rsid w:val="00C36C25"/>
    <w:rsid w:val="00C36C35"/>
    <w:rsid w:val="00C36C46"/>
    <w:rsid w:val="00C37146"/>
    <w:rsid w:val="00C40268"/>
    <w:rsid w:val="00C4049E"/>
    <w:rsid w:val="00C40936"/>
    <w:rsid w:val="00C40DD4"/>
    <w:rsid w:val="00C41E6C"/>
    <w:rsid w:val="00C44227"/>
    <w:rsid w:val="00C4464B"/>
    <w:rsid w:val="00C44BAC"/>
    <w:rsid w:val="00C47621"/>
    <w:rsid w:val="00C47683"/>
    <w:rsid w:val="00C47C6D"/>
    <w:rsid w:val="00C5050B"/>
    <w:rsid w:val="00C50AA6"/>
    <w:rsid w:val="00C51EAB"/>
    <w:rsid w:val="00C520D7"/>
    <w:rsid w:val="00C53053"/>
    <w:rsid w:val="00C5323D"/>
    <w:rsid w:val="00C53AB3"/>
    <w:rsid w:val="00C53D98"/>
    <w:rsid w:val="00C54408"/>
    <w:rsid w:val="00C547B9"/>
    <w:rsid w:val="00C556C9"/>
    <w:rsid w:val="00C574A9"/>
    <w:rsid w:val="00C5756F"/>
    <w:rsid w:val="00C57957"/>
    <w:rsid w:val="00C60982"/>
    <w:rsid w:val="00C61269"/>
    <w:rsid w:val="00C625D1"/>
    <w:rsid w:val="00C63220"/>
    <w:rsid w:val="00C6351D"/>
    <w:rsid w:val="00C64406"/>
    <w:rsid w:val="00C64595"/>
    <w:rsid w:val="00C64871"/>
    <w:rsid w:val="00C64B86"/>
    <w:rsid w:val="00C652FC"/>
    <w:rsid w:val="00C660FA"/>
    <w:rsid w:val="00C66636"/>
    <w:rsid w:val="00C6685F"/>
    <w:rsid w:val="00C677C5"/>
    <w:rsid w:val="00C678A9"/>
    <w:rsid w:val="00C706EF"/>
    <w:rsid w:val="00C70B83"/>
    <w:rsid w:val="00C71135"/>
    <w:rsid w:val="00C719A3"/>
    <w:rsid w:val="00C723E1"/>
    <w:rsid w:val="00C73046"/>
    <w:rsid w:val="00C731B1"/>
    <w:rsid w:val="00C735B2"/>
    <w:rsid w:val="00C73B5A"/>
    <w:rsid w:val="00C73CB6"/>
    <w:rsid w:val="00C73EA2"/>
    <w:rsid w:val="00C7407A"/>
    <w:rsid w:val="00C74E70"/>
    <w:rsid w:val="00C758AA"/>
    <w:rsid w:val="00C759A3"/>
    <w:rsid w:val="00C76830"/>
    <w:rsid w:val="00C76DDA"/>
    <w:rsid w:val="00C804D4"/>
    <w:rsid w:val="00C80B58"/>
    <w:rsid w:val="00C80C77"/>
    <w:rsid w:val="00C81157"/>
    <w:rsid w:val="00C836DE"/>
    <w:rsid w:val="00C83AAC"/>
    <w:rsid w:val="00C83B96"/>
    <w:rsid w:val="00C84156"/>
    <w:rsid w:val="00C841D0"/>
    <w:rsid w:val="00C8506D"/>
    <w:rsid w:val="00C85312"/>
    <w:rsid w:val="00C8536A"/>
    <w:rsid w:val="00C85606"/>
    <w:rsid w:val="00C85B54"/>
    <w:rsid w:val="00C86137"/>
    <w:rsid w:val="00C86158"/>
    <w:rsid w:val="00C872F9"/>
    <w:rsid w:val="00C90762"/>
    <w:rsid w:val="00C90ECD"/>
    <w:rsid w:val="00C9194C"/>
    <w:rsid w:val="00C91CEE"/>
    <w:rsid w:val="00C91D23"/>
    <w:rsid w:val="00C91D3D"/>
    <w:rsid w:val="00C92489"/>
    <w:rsid w:val="00C93654"/>
    <w:rsid w:val="00C93B11"/>
    <w:rsid w:val="00C940CF"/>
    <w:rsid w:val="00C94B2A"/>
    <w:rsid w:val="00C95072"/>
    <w:rsid w:val="00C95532"/>
    <w:rsid w:val="00C97C5B"/>
    <w:rsid w:val="00CA046B"/>
    <w:rsid w:val="00CA08EE"/>
    <w:rsid w:val="00CA10B6"/>
    <w:rsid w:val="00CA1280"/>
    <w:rsid w:val="00CA1651"/>
    <w:rsid w:val="00CA187E"/>
    <w:rsid w:val="00CA2665"/>
    <w:rsid w:val="00CA2726"/>
    <w:rsid w:val="00CA3B38"/>
    <w:rsid w:val="00CA3FB4"/>
    <w:rsid w:val="00CA44F0"/>
    <w:rsid w:val="00CA5E1F"/>
    <w:rsid w:val="00CA6437"/>
    <w:rsid w:val="00CA79FB"/>
    <w:rsid w:val="00CA7A21"/>
    <w:rsid w:val="00CA7C89"/>
    <w:rsid w:val="00CB13FC"/>
    <w:rsid w:val="00CB44DE"/>
    <w:rsid w:val="00CB45C6"/>
    <w:rsid w:val="00CB4997"/>
    <w:rsid w:val="00CB4EF6"/>
    <w:rsid w:val="00CB4FC0"/>
    <w:rsid w:val="00CB5009"/>
    <w:rsid w:val="00CB5535"/>
    <w:rsid w:val="00CB6078"/>
    <w:rsid w:val="00CB6F9C"/>
    <w:rsid w:val="00CB73FF"/>
    <w:rsid w:val="00CC068D"/>
    <w:rsid w:val="00CC1942"/>
    <w:rsid w:val="00CC1C45"/>
    <w:rsid w:val="00CC3813"/>
    <w:rsid w:val="00CC3DD0"/>
    <w:rsid w:val="00CC57BB"/>
    <w:rsid w:val="00CC61BE"/>
    <w:rsid w:val="00CC71DB"/>
    <w:rsid w:val="00CD0084"/>
    <w:rsid w:val="00CD076B"/>
    <w:rsid w:val="00CD0C11"/>
    <w:rsid w:val="00CD2C5A"/>
    <w:rsid w:val="00CD30D8"/>
    <w:rsid w:val="00CD4540"/>
    <w:rsid w:val="00CD59FF"/>
    <w:rsid w:val="00CD62C5"/>
    <w:rsid w:val="00CD702F"/>
    <w:rsid w:val="00CD71BD"/>
    <w:rsid w:val="00CD7EC1"/>
    <w:rsid w:val="00CE028A"/>
    <w:rsid w:val="00CE068E"/>
    <w:rsid w:val="00CE0A00"/>
    <w:rsid w:val="00CE0A67"/>
    <w:rsid w:val="00CE0D65"/>
    <w:rsid w:val="00CE10D1"/>
    <w:rsid w:val="00CE1775"/>
    <w:rsid w:val="00CE19E3"/>
    <w:rsid w:val="00CE1C13"/>
    <w:rsid w:val="00CE4198"/>
    <w:rsid w:val="00CE490D"/>
    <w:rsid w:val="00CE629D"/>
    <w:rsid w:val="00CE68A8"/>
    <w:rsid w:val="00CE6C5B"/>
    <w:rsid w:val="00CE7573"/>
    <w:rsid w:val="00CE76DA"/>
    <w:rsid w:val="00CE7E2F"/>
    <w:rsid w:val="00CF0970"/>
    <w:rsid w:val="00CF15DB"/>
    <w:rsid w:val="00CF196B"/>
    <w:rsid w:val="00CF1F3C"/>
    <w:rsid w:val="00CF25AC"/>
    <w:rsid w:val="00CF3660"/>
    <w:rsid w:val="00CF441A"/>
    <w:rsid w:val="00CF4E50"/>
    <w:rsid w:val="00CF596E"/>
    <w:rsid w:val="00CF5C01"/>
    <w:rsid w:val="00CF774B"/>
    <w:rsid w:val="00CF785A"/>
    <w:rsid w:val="00CF7D2C"/>
    <w:rsid w:val="00D00F71"/>
    <w:rsid w:val="00D0113D"/>
    <w:rsid w:val="00D022F2"/>
    <w:rsid w:val="00D04445"/>
    <w:rsid w:val="00D04778"/>
    <w:rsid w:val="00D064BA"/>
    <w:rsid w:val="00D07D76"/>
    <w:rsid w:val="00D07F03"/>
    <w:rsid w:val="00D1086E"/>
    <w:rsid w:val="00D110EA"/>
    <w:rsid w:val="00D11994"/>
    <w:rsid w:val="00D119B0"/>
    <w:rsid w:val="00D12215"/>
    <w:rsid w:val="00D12825"/>
    <w:rsid w:val="00D12882"/>
    <w:rsid w:val="00D13DE2"/>
    <w:rsid w:val="00D14441"/>
    <w:rsid w:val="00D144BD"/>
    <w:rsid w:val="00D1590C"/>
    <w:rsid w:val="00D15A37"/>
    <w:rsid w:val="00D15CB9"/>
    <w:rsid w:val="00D16717"/>
    <w:rsid w:val="00D17D5F"/>
    <w:rsid w:val="00D203DC"/>
    <w:rsid w:val="00D2068A"/>
    <w:rsid w:val="00D20A96"/>
    <w:rsid w:val="00D21071"/>
    <w:rsid w:val="00D218FD"/>
    <w:rsid w:val="00D22191"/>
    <w:rsid w:val="00D23D73"/>
    <w:rsid w:val="00D244E9"/>
    <w:rsid w:val="00D25474"/>
    <w:rsid w:val="00D27305"/>
    <w:rsid w:val="00D27695"/>
    <w:rsid w:val="00D2786E"/>
    <w:rsid w:val="00D31335"/>
    <w:rsid w:val="00D31D8E"/>
    <w:rsid w:val="00D32041"/>
    <w:rsid w:val="00D32EA3"/>
    <w:rsid w:val="00D338A3"/>
    <w:rsid w:val="00D33AC1"/>
    <w:rsid w:val="00D33B9D"/>
    <w:rsid w:val="00D343ED"/>
    <w:rsid w:val="00D35E78"/>
    <w:rsid w:val="00D35F1D"/>
    <w:rsid w:val="00D36207"/>
    <w:rsid w:val="00D36ABC"/>
    <w:rsid w:val="00D36EC8"/>
    <w:rsid w:val="00D37035"/>
    <w:rsid w:val="00D376A4"/>
    <w:rsid w:val="00D37B3D"/>
    <w:rsid w:val="00D40502"/>
    <w:rsid w:val="00D41299"/>
    <w:rsid w:val="00D418E7"/>
    <w:rsid w:val="00D419B4"/>
    <w:rsid w:val="00D42E47"/>
    <w:rsid w:val="00D433AB"/>
    <w:rsid w:val="00D437C2"/>
    <w:rsid w:val="00D4390F"/>
    <w:rsid w:val="00D44715"/>
    <w:rsid w:val="00D44AC2"/>
    <w:rsid w:val="00D45092"/>
    <w:rsid w:val="00D4570A"/>
    <w:rsid w:val="00D4592D"/>
    <w:rsid w:val="00D45970"/>
    <w:rsid w:val="00D463FA"/>
    <w:rsid w:val="00D46836"/>
    <w:rsid w:val="00D46F35"/>
    <w:rsid w:val="00D47ECC"/>
    <w:rsid w:val="00D50150"/>
    <w:rsid w:val="00D510B5"/>
    <w:rsid w:val="00D513EA"/>
    <w:rsid w:val="00D52114"/>
    <w:rsid w:val="00D5377F"/>
    <w:rsid w:val="00D5378B"/>
    <w:rsid w:val="00D54F6D"/>
    <w:rsid w:val="00D55189"/>
    <w:rsid w:val="00D563FD"/>
    <w:rsid w:val="00D57033"/>
    <w:rsid w:val="00D60241"/>
    <w:rsid w:val="00D6046B"/>
    <w:rsid w:val="00D60679"/>
    <w:rsid w:val="00D607E3"/>
    <w:rsid w:val="00D62164"/>
    <w:rsid w:val="00D622F2"/>
    <w:rsid w:val="00D62304"/>
    <w:rsid w:val="00D63D29"/>
    <w:rsid w:val="00D64333"/>
    <w:rsid w:val="00D64EBB"/>
    <w:rsid w:val="00D65AB8"/>
    <w:rsid w:val="00D65E3F"/>
    <w:rsid w:val="00D65FE8"/>
    <w:rsid w:val="00D660BD"/>
    <w:rsid w:val="00D66A50"/>
    <w:rsid w:val="00D66DFA"/>
    <w:rsid w:val="00D6787E"/>
    <w:rsid w:val="00D67AA5"/>
    <w:rsid w:val="00D702D6"/>
    <w:rsid w:val="00D710F2"/>
    <w:rsid w:val="00D71172"/>
    <w:rsid w:val="00D71A1C"/>
    <w:rsid w:val="00D728FA"/>
    <w:rsid w:val="00D7293B"/>
    <w:rsid w:val="00D7365D"/>
    <w:rsid w:val="00D73C93"/>
    <w:rsid w:val="00D74D85"/>
    <w:rsid w:val="00D74DD8"/>
    <w:rsid w:val="00D751F2"/>
    <w:rsid w:val="00D754C6"/>
    <w:rsid w:val="00D774B5"/>
    <w:rsid w:val="00D80A8F"/>
    <w:rsid w:val="00D8157E"/>
    <w:rsid w:val="00D815D3"/>
    <w:rsid w:val="00D816E6"/>
    <w:rsid w:val="00D81919"/>
    <w:rsid w:val="00D8222B"/>
    <w:rsid w:val="00D824B8"/>
    <w:rsid w:val="00D827B5"/>
    <w:rsid w:val="00D82A8A"/>
    <w:rsid w:val="00D82AD6"/>
    <w:rsid w:val="00D83249"/>
    <w:rsid w:val="00D841BE"/>
    <w:rsid w:val="00D84740"/>
    <w:rsid w:val="00D868E7"/>
    <w:rsid w:val="00D87B7B"/>
    <w:rsid w:val="00D90C2B"/>
    <w:rsid w:val="00D9288C"/>
    <w:rsid w:val="00D9351B"/>
    <w:rsid w:val="00D9372E"/>
    <w:rsid w:val="00D944A0"/>
    <w:rsid w:val="00D94990"/>
    <w:rsid w:val="00D95598"/>
    <w:rsid w:val="00D9573F"/>
    <w:rsid w:val="00D96582"/>
    <w:rsid w:val="00D97231"/>
    <w:rsid w:val="00D9766B"/>
    <w:rsid w:val="00D97BFD"/>
    <w:rsid w:val="00D97FB2"/>
    <w:rsid w:val="00DA0AC9"/>
    <w:rsid w:val="00DA0F2C"/>
    <w:rsid w:val="00DA1A1D"/>
    <w:rsid w:val="00DA1AAA"/>
    <w:rsid w:val="00DA1BED"/>
    <w:rsid w:val="00DA2242"/>
    <w:rsid w:val="00DA23FD"/>
    <w:rsid w:val="00DA2778"/>
    <w:rsid w:val="00DA312C"/>
    <w:rsid w:val="00DA3345"/>
    <w:rsid w:val="00DA37F0"/>
    <w:rsid w:val="00DA3AFD"/>
    <w:rsid w:val="00DA55CC"/>
    <w:rsid w:val="00DA6034"/>
    <w:rsid w:val="00DA6226"/>
    <w:rsid w:val="00DA6397"/>
    <w:rsid w:val="00DA6C70"/>
    <w:rsid w:val="00DB18F9"/>
    <w:rsid w:val="00DB24B1"/>
    <w:rsid w:val="00DB25B7"/>
    <w:rsid w:val="00DB2751"/>
    <w:rsid w:val="00DB2A47"/>
    <w:rsid w:val="00DB2DA9"/>
    <w:rsid w:val="00DB3349"/>
    <w:rsid w:val="00DB3757"/>
    <w:rsid w:val="00DB4453"/>
    <w:rsid w:val="00DB4FAC"/>
    <w:rsid w:val="00DB66F3"/>
    <w:rsid w:val="00DB6780"/>
    <w:rsid w:val="00DB6CA6"/>
    <w:rsid w:val="00DB7099"/>
    <w:rsid w:val="00DB7B55"/>
    <w:rsid w:val="00DB7F85"/>
    <w:rsid w:val="00DC122B"/>
    <w:rsid w:val="00DC25DD"/>
    <w:rsid w:val="00DC2B9C"/>
    <w:rsid w:val="00DC2C45"/>
    <w:rsid w:val="00DC37C0"/>
    <w:rsid w:val="00DC4256"/>
    <w:rsid w:val="00DC4CB4"/>
    <w:rsid w:val="00DC546F"/>
    <w:rsid w:val="00DC59F9"/>
    <w:rsid w:val="00DC606B"/>
    <w:rsid w:val="00DC6090"/>
    <w:rsid w:val="00DC64C8"/>
    <w:rsid w:val="00DC69FD"/>
    <w:rsid w:val="00DC6AB3"/>
    <w:rsid w:val="00DD04E0"/>
    <w:rsid w:val="00DD1735"/>
    <w:rsid w:val="00DD2235"/>
    <w:rsid w:val="00DD26F2"/>
    <w:rsid w:val="00DD2E94"/>
    <w:rsid w:val="00DD33AD"/>
    <w:rsid w:val="00DD38AC"/>
    <w:rsid w:val="00DD390A"/>
    <w:rsid w:val="00DD3BF5"/>
    <w:rsid w:val="00DD3C18"/>
    <w:rsid w:val="00DD472F"/>
    <w:rsid w:val="00DD55E0"/>
    <w:rsid w:val="00DD5906"/>
    <w:rsid w:val="00DD6D17"/>
    <w:rsid w:val="00DD77E8"/>
    <w:rsid w:val="00DE0A1D"/>
    <w:rsid w:val="00DE0C53"/>
    <w:rsid w:val="00DE0CE1"/>
    <w:rsid w:val="00DE158E"/>
    <w:rsid w:val="00DE1926"/>
    <w:rsid w:val="00DE1FBF"/>
    <w:rsid w:val="00DE2CA2"/>
    <w:rsid w:val="00DE2DDE"/>
    <w:rsid w:val="00DE4D1C"/>
    <w:rsid w:val="00DE697C"/>
    <w:rsid w:val="00DE6C48"/>
    <w:rsid w:val="00DE7500"/>
    <w:rsid w:val="00DE792D"/>
    <w:rsid w:val="00DE7C91"/>
    <w:rsid w:val="00DE7E9F"/>
    <w:rsid w:val="00DF06F9"/>
    <w:rsid w:val="00DF1D04"/>
    <w:rsid w:val="00DF1D71"/>
    <w:rsid w:val="00DF3B89"/>
    <w:rsid w:val="00DF3DB9"/>
    <w:rsid w:val="00DF43BB"/>
    <w:rsid w:val="00DF4E81"/>
    <w:rsid w:val="00DF5072"/>
    <w:rsid w:val="00DF55CC"/>
    <w:rsid w:val="00DF59E9"/>
    <w:rsid w:val="00DF7692"/>
    <w:rsid w:val="00DF7CFE"/>
    <w:rsid w:val="00E00B56"/>
    <w:rsid w:val="00E017DA"/>
    <w:rsid w:val="00E02434"/>
    <w:rsid w:val="00E0249A"/>
    <w:rsid w:val="00E02D2B"/>
    <w:rsid w:val="00E03468"/>
    <w:rsid w:val="00E0360B"/>
    <w:rsid w:val="00E03F83"/>
    <w:rsid w:val="00E03FE5"/>
    <w:rsid w:val="00E0408B"/>
    <w:rsid w:val="00E04A6B"/>
    <w:rsid w:val="00E0550B"/>
    <w:rsid w:val="00E0579E"/>
    <w:rsid w:val="00E057F4"/>
    <w:rsid w:val="00E060EB"/>
    <w:rsid w:val="00E065B5"/>
    <w:rsid w:val="00E0711E"/>
    <w:rsid w:val="00E07178"/>
    <w:rsid w:val="00E07D25"/>
    <w:rsid w:val="00E10661"/>
    <w:rsid w:val="00E10DD2"/>
    <w:rsid w:val="00E10F37"/>
    <w:rsid w:val="00E1120D"/>
    <w:rsid w:val="00E114DB"/>
    <w:rsid w:val="00E127B1"/>
    <w:rsid w:val="00E12AD5"/>
    <w:rsid w:val="00E12EA1"/>
    <w:rsid w:val="00E12F3C"/>
    <w:rsid w:val="00E13F34"/>
    <w:rsid w:val="00E15AE8"/>
    <w:rsid w:val="00E16FEF"/>
    <w:rsid w:val="00E17725"/>
    <w:rsid w:val="00E17793"/>
    <w:rsid w:val="00E20B98"/>
    <w:rsid w:val="00E21CA6"/>
    <w:rsid w:val="00E220F6"/>
    <w:rsid w:val="00E2229A"/>
    <w:rsid w:val="00E22D52"/>
    <w:rsid w:val="00E23E00"/>
    <w:rsid w:val="00E24233"/>
    <w:rsid w:val="00E2491D"/>
    <w:rsid w:val="00E24F1C"/>
    <w:rsid w:val="00E25057"/>
    <w:rsid w:val="00E250A9"/>
    <w:rsid w:val="00E2598C"/>
    <w:rsid w:val="00E25CB7"/>
    <w:rsid w:val="00E26FD4"/>
    <w:rsid w:val="00E27305"/>
    <w:rsid w:val="00E27614"/>
    <w:rsid w:val="00E30167"/>
    <w:rsid w:val="00E304DC"/>
    <w:rsid w:val="00E30BE6"/>
    <w:rsid w:val="00E314EE"/>
    <w:rsid w:val="00E317EF"/>
    <w:rsid w:val="00E329CE"/>
    <w:rsid w:val="00E33B7C"/>
    <w:rsid w:val="00E33D4D"/>
    <w:rsid w:val="00E33EDF"/>
    <w:rsid w:val="00E345A4"/>
    <w:rsid w:val="00E350E2"/>
    <w:rsid w:val="00E363BF"/>
    <w:rsid w:val="00E3643A"/>
    <w:rsid w:val="00E36808"/>
    <w:rsid w:val="00E3709E"/>
    <w:rsid w:val="00E372E0"/>
    <w:rsid w:val="00E37985"/>
    <w:rsid w:val="00E37E64"/>
    <w:rsid w:val="00E400DC"/>
    <w:rsid w:val="00E40727"/>
    <w:rsid w:val="00E40A1B"/>
    <w:rsid w:val="00E41126"/>
    <w:rsid w:val="00E414EF"/>
    <w:rsid w:val="00E41CD6"/>
    <w:rsid w:val="00E4271F"/>
    <w:rsid w:val="00E42ACA"/>
    <w:rsid w:val="00E43B4C"/>
    <w:rsid w:val="00E44693"/>
    <w:rsid w:val="00E4479C"/>
    <w:rsid w:val="00E44F73"/>
    <w:rsid w:val="00E451BE"/>
    <w:rsid w:val="00E45665"/>
    <w:rsid w:val="00E4672F"/>
    <w:rsid w:val="00E46D7A"/>
    <w:rsid w:val="00E47142"/>
    <w:rsid w:val="00E4729B"/>
    <w:rsid w:val="00E500F0"/>
    <w:rsid w:val="00E51788"/>
    <w:rsid w:val="00E518AA"/>
    <w:rsid w:val="00E51C7A"/>
    <w:rsid w:val="00E52954"/>
    <w:rsid w:val="00E52A56"/>
    <w:rsid w:val="00E53592"/>
    <w:rsid w:val="00E53E96"/>
    <w:rsid w:val="00E5417A"/>
    <w:rsid w:val="00E5450A"/>
    <w:rsid w:val="00E545A0"/>
    <w:rsid w:val="00E54888"/>
    <w:rsid w:val="00E55421"/>
    <w:rsid w:val="00E55591"/>
    <w:rsid w:val="00E56596"/>
    <w:rsid w:val="00E566ED"/>
    <w:rsid w:val="00E56DA1"/>
    <w:rsid w:val="00E576E3"/>
    <w:rsid w:val="00E57CC9"/>
    <w:rsid w:val="00E602EA"/>
    <w:rsid w:val="00E60676"/>
    <w:rsid w:val="00E608E5"/>
    <w:rsid w:val="00E62125"/>
    <w:rsid w:val="00E6404B"/>
    <w:rsid w:val="00E64C17"/>
    <w:rsid w:val="00E654A3"/>
    <w:rsid w:val="00E65679"/>
    <w:rsid w:val="00E66031"/>
    <w:rsid w:val="00E66260"/>
    <w:rsid w:val="00E6643C"/>
    <w:rsid w:val="00E66584"/>
    <w:rsid w:val="00E675FE"/>
    <w:rsid w:val="00E707E9"/>
    <w:rsid w:val="00E70BF8"/>
    <w:rsid w:val="00E714AA"/>
    <w:rsid w:val="00E71A8A"/>
    <w:rsid w:val="00E71AEC"/>
    <w:rsid w:val="00E72037"/>
    <w:rsid w:val="00E721EA"/>
    <w:rsid w:val="00E7228A"/>
    <w:rsid w:val="00E72D2B"/>
    <w:rsid w:val="00E7328F"/>
    <w:rsid w:val="00E7369B"/>
    <w:rsid w:val="00E73721"/>
    <w:rsid w:val="00E73E9D"/>
    <w:rsid w:val="00E74353"/>
    <w:rsid w:val="00E748BC"/>
    <w:rsid w:val="00E74FD6"/>
    <w:rsid w:val="00E75002"/>
    <w:rsid w:val="00E7568D"/>
    <w:rsid w:val="00E759B9"/>
    <w:rsid w:val="00E777F2"/>
    <w:rsid w:val="00E804B6"/>
    <w:rsid w:val="00E81CE6"/>
    <w:rsid w:val="00E825C9"/>
    <w:rsid w:val="00E831EE"/>
    <w:rsid w:val="00E8341A"/>
    <w:rsid w:val="00E841F5"/>
    <w:rsid w:val="00E85636"/>
    <w:rsid w:val="00E86E90"/>
    <w:rsid w:val="00E879A2"/>
    <w:rsid w:val="00E91151"/>
    <w:rsid w:val="00E91430"/>
    <w:rsid w:val="00E918AA"/>
    <w:rsid w:val="00E929C9"/>
    <w:rsid w:val="00E936C0"/>
    <w:rsid w:val="00E948BE"/>
    <w:rsid w:val="00E94B45"/>
    <w:rsid w:val="00E9699F"/>
    <w:rsid w:val="00E96EC2"/>
    <w:rsid w:val="00E976BE"/>
    <w:rsid w:val="00E9791B"/>
    <w:rsid w:val="00EA0D9D"/>
    <w:rsid w:val="00EA1589"/>
    <w:rsid w:val="00EA19BB"/>
    <w:rsid w:val="00EA243A"/>
    <w:rsid w:val="00EA3C2C"/>
    <w:rsid w:val="00EA3C48"/>
    <w:rsid w:val="00EA536F"/>
    <w:rsid w:val="00EA5B0D"/>
    <w:rsid w:val="00EA6845"/>
    <w:rsid w:val="00EA7D41"/>
    <w:rsid w:val="00EB009A"/>
    <w:rsid w:val="00EB07C7"/>
    <w:rsid w:val="00EB2536"/>
    <w:rsid w:val="00EB2AEC"/>
    <w:rsid w:val="00EB2BAA"/>
    <w:rsid w:val="00EB2C22"/>
    <w:rsid w:val="00EB2F3F"/>
    <w:rsid w:val="00EB3250"/>
    <w:rsid w:val="00EB3D60"/>
    <w:rsid w:val="00EB44CC"/>
    <w:rsid w:val="00EB4AE2"/>
    <w:rsid w:val="00EB5302"/>
    <w:rsid w:val="00EB54A0"/>
    <w:rsid w:val="00EB5F8A"/>
    <w:rsid w:val="00EB6088"/>
    <w:rsid w:val="00EB6316"/>
    <w:rsid w:val="00EB6CF9"/>
    <w:rsid w:val="00EB6E89"/>
    <w:rsid w:val="00EB7A73"/>
    <w:rsid w:val="00EC0E76"/>
    <w:rsid w:val="00EC2290"/>
    <w:rsid w:val="00EC48E1"/>
    <w:rsid w:val="00EC4BA8"/>
    <w:rsid w:val="00EC50AB"/>
    <w:rsid w:val="00EC52D2"/>
    <w:rsid w:val="00EC5C1E"/>
    <w:rsid w:val="00EC6E3A"/>
    <w:rsid w:val="00EC7604"/>
    <w:rsid w:val="00EC77EB"/>
    <w:rsid w:val="00ED0A91"/>
    <w:rsid w:val="00ED105D"/>
    <w:rsid w:val="00ED156C"/>
    <w:rsid w:val="00ED15E3"/>
    <w:rsid w:val="00ED191E"/>
    <w:rsid w:val="00ED274C"/>
    <w:rsid w:val="00ED2757"/>
    <w:rsid w:val="00ED3013"/>
    <w:rsid w:val="00ED346D"/>
    <w:rsid w:val="00ED3931"/>
    <w:rsid w:val="00ED3FAD"/>
    <w:rsid w:val="00ED6384"/>
    <w:rsid w:val="00ED63EB"/>
    <w:rsid w:val="00ED653C"/>
    <w:rsid w:val="00ED67BE"/>
    <w:rsid w:val="00ED6D98"/>
    <w:rsid w:val="00ED7158"/>
    <w:rsid w:val="00ED72BE"/>
    <w:rsid w:val="00EE00E0"/>
    <w:rsid w:val="00EE109E"/>
    <w:rsid w:val="00EE2295"/>
    <w:rsid w:val="00EE264A"/>
    <w:rsid w:val="00EE286C"/>
    <w:rsid w:val="00EE2D21"/>
    <w:rsid w:val="00EE38D8"/>
    <w:rsid w:val="00EE3AED"/>
    <w:rsid w:val="00EE3CE6"/>
    <w:rsid w:val="00EE459E"/>
    <w:rsid w:val="00EE4F86"/>
    <w:rsid w:val="00EE58F4"/>
    <w:rsid w:val="00EE6048"/>
    <w:rsid w:val="00EE60D9"/>
    <w:rsid w:val="00EE7227"/>
    <w:rsid w:val="00EE7396"/>
    <w:rsid w:val="00EE76F4"/>
    <w:rsid w:val="00EE7BBE"/>
    <w:rsid w:val="00EF021D"/>
    <w:rsid w:val="00EF071A"/>
    <w:rsid w:val="00EF0B08"/>
    <w:rsid w:val="00EF0FC4"/>
    <w:rsid w:val="00EF267E"/>
    <w:rsid w:val="00EF2A8F"/>
    <w:rsid w:val="00EF2F04"/>
    <w:rsid w:val="00EF34CF"/>
    <w:rsid w:val="00EF3AA7"/>
    <w:rsid w:val="00EF3B44"/>
    <w:rsid w:val="00EF4530"/>
    <w:rsid w:val="00EF534A"/>
    <w:rsid w:val="00EF5FDB"/>
    <w:rsid w:val="00EF6A33"/>
    <w:rsid w:val="00EF6C53"/>
    <w:rsid w:val="00EF6E74"/>
    <w:rsid w:val="00EF79B7"/>
    <w:rsid w:val="00F001F6"/>
    <w:rsid w:val="00F007AE"/>
    <w:rsid w:val="00F02A3C"/>
    <w:rsid w:val="00F02E0C"/>
    <w:rsid w:val="00F02EB9"/>
    <w:rsid w:val="00F04E32"/>
    <w:rsid w:val="00F0555E"/>
    <w:rsid w:val="00F060F0"/>
    <w:rsid w:val="00F062BC"/>
    <w:rsid w:val="00F06CF1"/>
    <w:rsid w:val="00F06DAA"/>
    <w:rsid w:val="00F0771F"/>
    <w:rsid w:val="00F104EC"/>
    <w:rsid w:val="00F10CAB"/>
    <w:rsid w:val="00F10D34"/>
    <w:rsid w:val="00F13894"/>
    <w:rsid w:val="00F1463A"/>
    <w:rsid w:val="00F148F5"/>
    <w:rsid w:val="00F14965"/>
    <w:rsid w:val="00F14C5E"/>
    <w:rsid w:val="00F15E2F"/>
    <w:rsid w:val="00F16B01"/>
    <w:rsid w:val="00F174DB"/>
    <w:rsid w:val="00F176BF"/>
    <w:rsid w:val="00F17E02"/>
    <w:rsid w:val="00F203B7"/>
    <w:rsid w:val="00F207ED"/>
    <w:rsid w:val="00F20EE1"/>
    <w:rsid w:val="00F20F77"/>
    <w:rsid w:val="00F21B2A"/>
    <w:rsid w:val="00F238E3"/>
    <w:rsid w:val="00F2415B"/>
    <w:rsid w:val="00F25407"/>
    <w:rsid w:val="00F2549A"/>
    <w:rsid w:val="00F27BFA"/>
    <w:rsid w:val="00F30060"/>
    <w:rsid w:val="00F309D2"/>
    <w:rsid w:val="00F30D9D"/>
    <w:rsid w:val="00F31048"/>
    <w:rsid w:val="00F317B1"/>
    <w:rsid w:val="00F32E3D"/>
    <w:rsid w:val="00F33ADF"/>
    <w:rsid w:val="00F33DDF"/>
    <w:rsid w:val="00F3439C"/>
    <w:rsid w:val="00F346E0"/>
    <w:rsid w:val="00F34DBD"/>
    <w:rsid w:val="00F350C3"/>
    <w:rsid w:val="00F3586A"/>
    <w:rsid w:val="00F35CBE"/>
    <w:rsid w:val="00F35DC7"/>
    <w:rsid w:val="00F35DF5"/>
    <w:rsid w:val="00F3658B"/>
    <w:rsid w:val="00F36BF1"/>
    <w:rsid w:val="00F37162"/>
    <w:rsid w:val="00F3746E"/>
    <w:rsid w:val="00F37DA3"/>
    <w:rsid w:val="00F40D41"/>
    <w:rsid w:val="00F41116"/>
    <w:rsid w:val="00F415A6"/>
    <w:rsid w:val="00F41ABD"/>
    <w:rsid w:val="00F42170"/>
    <w:rsid w:val="00F42353"/>
    <w:rsid w:val="00F42698"/>
    <w:rsid w:val="00F42F6E"/>
    <w:rsid w:val="00F430D7"/>
    <w:rsid w:val="00F434E6"/>
    <w:rsid w:val="00F4444D"/>
    <w:rsid w:val="00F446BB"/>
    <w:rsid w:val="00F447E1"/>
    <w:rsid w:val="00F44B78"/>
    <w:rsid w:val="00F452E7"/>
    <w:rsid w:val="00F45E5E"/>
    <w:rsid w:val="00F46AFD"/>
    <w:rsid w:val="00F46B97"/>
    <w:rsid w:val="00F4764E"/>
    <w:rsid w:val="00F47A04"/>
    <w:rsid w:val="00F500DD"/>
    <w:rsid w:val="00F505A4"/>
    <w:rsid w:val="00F50BDF"/>
    <w:rsid w:val="00F51439"/>
    <w:rsid w:val="00F521AD"/>
    <w:rsid w:val="00F5248C"/>
    <w:rsid w:val="00F527F7"/>
    <w:rsid w:val="00F544FE"/>
    <w:rsid w:val="00F54657"/>
    <w:rsid w:val="00F547FD"/>
    <w:rsid w:val="00F548FF"/>
    <w:rsid w:val="00F54912"/>
    <w:rsid w:val="00F5560A"/>
    <w:rsid w:val="00F55D83"/>
    <w:rsid w:val="00F55DFB"/>
    <w:rsid w:val="00F5693C"/>
    <w:rsid w:val="00F575FA"/>
    <w:rsid w:val="00F61CA2"/>
    <w:rsid w:val="00F61E79"/>
    <w:rsid w:val="00F63DD1"/>
    <w:rsid w:val="00F64B07"/>
    <w:rsid w:val="00F654A8"/>
    <w:rsid w:val="00F6588F"/>
    <w:rsid w:val="00F6675F"/>
    <w:rsid w:val="00F66BF2"/>
    <w:rsid w:val="00F6709E"/>
    <w:rsid w:val="00F67AC4"/>
    <w:rsid w:val="00F67C4E"/>
    <w:rsid w:val="00F70A11"/>
    <w:rsid w:val="00F71D58"/>
    <w:rsid w:val="00F721B8"/>
    <w:rsid w:val="00F728A7"/>
    <w:rsid w:val="00F72BBB"/>
    <w:rsid w:val="00F72CF5"/>
    <w:rsid w:val="00F738E4"/>
    <w:rsid w:val="00F73B79"/>
    <w:rsid w:val="00F74953"/>
    <w:rsid w:val="00F74BBB"/>
    <w:rsid w:val="00F74FEC"/>
    <w:rsid w:val="00F752B9"/>
    <w:rsid w:val="00F75A98"/>
    <w:rsid w:val="00F76922"/>
    <w:rsid w:val="00F777E6"/>
    <w:rsid w:val="00F80747"/>
    <w:rsid w:val="00F80D93"/>
    <w:rsid w:val="00F80F8E"/>
    <w:rsid w:val="00F815EF"/>
    <w:rsid w:val="00F81A8C"/>
    <w:rsid w:val="00F81CA3"/>
    <w:rsid w:val="00F820AB"/>
    <w:rsid w:val="00F82B7E"/>
    <w:rsid w:val="00F84639"/>
    <w:rsid w:val="00F84FDE"/>
    <w:rsid w:val="00F8643F"/>
    <w:rsid w:val="00F864AB"/>
    <w:rsid w:val="00F8695C"/>
    <w:rsid w:val="00F86FD5"/>
    <w:rsid w:val="00F87368"/>
    <w:rsid w:val="00F91CA3"/>
    <w:rsid w:val="00F922C5"/>
    <w:rsid w:val="00F93B28"/>
    <w:rsid w:val="00F94F49"/>
    <w:rsid w:val="00F94F82"/>
    <w:rsid w:val="00F9503B"/>
    <w:rsid w:val="00F95349"/>
    <w:rsid w:val="00F96A94"/>
    <w:rsid w:val="00F974C2"/>
    <w:rsid w:val="00F97937"/>
    <w:rsid w:val="00FA0A58"/>
    <w:rsid w:val="00FA1773"/>
    <w:rsid w:val="00FA21B1"/>
    <w:rsid w:val="00FA2769"/>
    <w:rsid w:val="00FA2809"/>
    <w:rsid w:val="00FA36CC"/>
    <w:rsid w:val="00FA4FF9"/>
    <w:rsid w:val="00FA5843"/>
    <w:rsid w:val="00FA5A34"/>
    <w:rsid w:val="00FA5E4D"/>
    <w:rsid w:val="00FA6DF5"/>
    <w:rsid w:val="00FA70AC"/>
    <w:rsid w:val="00FA76D1"/>
    <w:rsid w:val="00FA7A6B"/>
    <w:rsid w:val="00FB04E8"/>
    <w:rsid w:val="00FB10FE"/>
    <w:rsid w:val="00FB1290"/>
    <w:rsid w:val="00FB276D"/>
    <w:rsid w:val="00FB2B51"/>
    <w:rsid w:val="00FB3CA3"/>
    <w:rsid w:val="00FB4B5D"/>
    <w:rsid w:val="00FB532C"/>
    <w:rsid w:val="00FB5C64"/>
    <w:rsid w:val="00FB7CB7"/>
    <w:rsid w:val="00FC104E"/>
    <w:rsid w:val="00FC2BC2"/>
    <w:rsid w:val="00FC3A94"/>
    <w:rsid w:val="00FC3CF4"/>
    <w:rsid w:val="00FC5BD4"/>
    <w:rsid w:val="00FC5EAB"/>
    <w:rsid w:val="00FC6628"/>
    <w:rsid w:val="00FC76C9"/>
    <w:rsid w:val="00FC7D74"/>
    <w:rsid w:val="00FC7EB1"/>
    <w:rsid w:val="00FD01EB"/>
    <w:rsid w:val="00FD0C16"/>
    <w:rsid w:val="00FD0D61"/>
    <w:rsid w:val="00FD127B"/>
    <w:rsid w:val="00FD153E"/>
    <w:rsid w:val="00FD1943"/>
    <w:rsid w:val="00FD348F"/>
    <w:rsid w:val="00FD43F1"/>
    <w:rsid w:val="00FD5ED8"/>
    <w:rsid w:val="00FD7203"/>
    <w:rsid w:val="00FD723F"/>
    <w:rsid w:val="00FD7A83"/>
    <w:rsid w:val="00FE0546"/>
    <w:rsid w:val="00FE0C27"/>
    <w:rsid w:val="00FE14EE"/>
    <w:rsid w:val="00FE1DCD"/>
    <w:rsid w:val="00FE20D2"/>
    <w:rsid w:val="00FE2703"/>
    <w:rsid w:val="00FE2A40"/>
    <w:rsid w:val="00FE2B0C"/>
    <w:rsid w:val="00FE327A"/>
    <w:rsid w:val="00FE41DE"/>
    <w:rsid w:val="00FE4AE9"/>
    <w:rsid w:val="00FE4E24"/>
    <w:rsid w:val="00FE51A4"/>
    <w:rsid w:val="00FE53CC"/>
    <w:rsid w:val="00FE5896"/>
    <w:rsid w:val="00FE60D2"/>
    <w:rsid w:val="00FE61E0"/>
    <w:rsid w:val="00FE6911"/>
    <w:rsid w:val="00FE69BF"/>
    <w:rsid w:val="00FE6D5C"/>
    <w:rsid w:val="00FE70E0"/>
    <w:rsid w:val="00FE7452"/>
    <w:rsid w:val="00FE7850"/>
    <w:rsid w:val="00FF00DF"/>
    <w:rsid w:val="00FF0687"/>
    <w:rsid w:val="00FF06E1"/>
    <w:rsid w:val="00FF1CA6"/>
    <w:rsid w:val="00FF2FE1"/>
    <w:rsid w:val="00FF3C18"/>
    <w:rsid w:val="00FF4387"/>
    <w:rsid w:val="00FF4B61"/>
    <w:rsid w:val="00FF4F91"/>
    <w:rsid w:val="00FF516A"/>
    <w:rsid w:val="00FF578A"/>
    <w:rsid w:val="00FF5C3F"/>
    <w:rsid w:val="00FF7301"/>
    <w:rsid w:val="00FF754A"/>
    <w:rsid w:val="00FF7836"/>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fr-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CF7D89"/>
  <w15:docId w15:val="{0D0C9628-BACD-42F7-829D-40F2B4C9C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sz w:val="22"/>
        <w:szCs w:val="22"/>
        <w:lang w:val="fr-BE" w:eastAsia="fr-BE"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locked="1" w:uiPriority="0"/>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locked="1"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locked="1"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74C4"/>
    <w:pPr>
      <w:spacing w:after="200" w:line="276" w:lineRule="auto"/>
    </w:pPr>
    <w:rPr>
      <w:rFonts w:cs="Times New Roman"/>
      <w:lang w:val="en-GB" w:eastAsia="en-GB"/>
    </w:rPr>
  </w:style>
  <w:style w:type="paragraph" w:styleId="Heading1">
    <w:name w:val="heading 1"/>
    <w:basedOn w:val="Normal"/>
    <w:next w:val="Normal"/>
    <w:link w:val="Heading1Char"/>
    <w:uiPriority w:val="99"/>
    <w:qFormat/>
    <w:locked/>
    <w:rsid w:val="0046063C"/>
    <w:pPr>
      <w:keepNext/>
      <w:keepLines/>
      <w:widowControl w:val="0"/>
      <w:shd w:val="pct15" w:color="auto" w:fill="auto"/>
      <w:tabs>
        <w:tab w:val="left" w:pos="1291"/>
      </w:tabs>
      <w:autoSpaceDE w:val="0"/>
      <w:autoSpaceDN w:val="0"/>
      <w:adjustRightInd w:val="0"/>
      <w:spacing w:after="0" w:line="240" w:lineRule="auto"/>
      <w:ind w:left="-17"/>
      <w:jc w:val="both"/>
      <w:outlineLvl w:val="0"/>
    </w:pPr>
    <w:rPr>
      <w:rFonts w:ascii="Times New Roman Bold" w:hAnsi="Times New Roman Bold"/>
      <w:b/>
      <w:sz w:val="24"/>
      <w:szCs w:val="24"/>
    </w:rPr>
  </w:style>
  <w:style w:type="paragraph" w:styleId="Heading2">
    <w:name w:val="heading 2"/>
    <w:basedOn w:val="Normal"/>
    <w:next w:val="Normal"/>
    <w:link w:val="Heading2Char"/>
    <w:uiPriority w:val="99"/>
    <w:qFormat/>
    <w:locked/>
    <w:rsid w:val="00107417"/>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9"/>
    <w:qFormat/>
    <w:locked/>
    <w:rsid w:val="00C2277B"/>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6063C"/>
    <w:rPr>
      <w:rFonts w:ascii="Times New Roman Bold" w:hAnsi="Times New Roman Bold" w:cs="Times New Roman"/>
      <w:b/>
      <w:sz w:val="24"/>
      <w:szCs w:val="24"/>
      <w:shd w:val="pct15" w:color="auto" w:fill="auto"/>
      <w:lang w:val="en-GB" w:eastAsia="en-GB"/>
    </w:rPr>
  </w:style>
  <w:style w:type="character" w:customStyle="1" w:styleId="Heading2Char">
    <w:name w:val="Heading 2 Char"/>
    <w:basedOn w:val="DefaultParagraphFont"/>
    <w:link w:val="Heading2"/>
    <w:uiPriority w:val="99"/>
    <w:locked/>
    <w:rsid w:val="00107417"/>
    <w:rPr>
      <w:rFonts w:ascii="Cambria" w:hAnsi="Cambria" w:cs="Times New Roman"/>
      <w:b/>
      <w:bCs/>
      <w:color w:val="4F81BD"/>
      <w:sz w:val="26"/>
      <w:szCs w:val="26"/>
      <w:lang w:val="en-GB" w:eastAsia="en-GB"/>
    </w:rPr>
  </w:style>
  <w:style w:type="character" w:customStyle="1" w:styleId="Heading3Char">
    <w:name w:val="Heading 3 Char"/>
    <w:basedOn w:val="DefaultParagraphFont"/>
    <w:link w:val="Heading3"/>
    <w:uiPriority w:val="99"/>
    <w:semiHidden/>
    <w:locked/>
    <w:rsid w:val="00C2277B"/>
    <w:rPr>
      <w:rFonts w:ascii="Cambria" w:hAnsi="Cambria" w:cs="Times New Roman"/>
      <w:b/>
      <w:bCs/>
      <w:color w:val="4F81BD"/>
      <w:lang w:val="en-GB" w:eastAsia="en-GB"/>
    </w:rPr>
  </w:style>
  <w:style w:type="paragraph" w:styleId="FootnoteText">
    <w:name w:val="footnote text"/>
    <w:basedOn w:val="Normal"/>
    <w:link w:val="FootnoteTextChar"/>
    <w:uiPriority w:val="99"/>
    <w:semiHidden/>
    <w:rsid w:val="00C11F38"/>
    <w:rPr>
      <w:sz w:val="20"/>
      <w:szCs w:val="20"/>
    </w:rPr>
  </w:style>
  <w:style w:type="character" w:customStyle="1" w:styleId="FootnoteTextChar">
    <w:name w:val="Footnote Text Char"/>
    <w:basedOn w:val="DefaultParagraphFont"/>
    <w:link w:val="FootnoteText"/>
    <w:uiPriority w:val="99"/>
    <w:semiHidden/>
    <w:locked/>
    <w:rsid w:val="00C11F38"/>
    <w:rPr>
      <w:rFonts w:cs="Times New Roman"/>
      <w:sz w:val="20"/>
      <w:szCs w:val="20"/>
    </w:rPr>
  </w:style>
  <w:style w:type="character" w:styleId="FootnoteReference">
    <w:name w:val="footnote reference"/>
    <w:basedOn w:val="DefaultParagraphFont"/>
    <w:uiPriority w:val="99"/>
    <w:semiHidden/>
    <w:rsid w:val="00C11F38"/>
    <w:rPr>
      <w:rFonts w:cs="Times New Roman"/>
      <w:vertAlign w:val="superscript"/>
    </w:rPr>
  </w:style>
  <w:style w:type="character" w:styleId="Hyperlink">
    <w:name w:val="Hyperlink"/>
    <w:basedOn w:val="DefaultParagraphFont"/>
    <w:uiPriority w:val="99"/>
    <w:rsid w:val="00851FEC"/>
    <w:rPr>
      <w:rFonts w:cs="Times New Roman"/>
      <w:color w:val="0000FF"/>
      <w:u w:val="single"/>
    </w:rPr>
  </w:style>
  <w:style w:type="paragraph" w:styleId="BalloonText">
    <w:name w:val="Balloon Text"/>
    <w:basedOn w:val="Normal"/>
    <w:link w:val="BalloonTextChar"/>
    <w:uiPriority w:val="99"/>
    <w:semiHidden/>
    <w:rsid w:val="00E12F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12F3C"/>
    <w:rPr>
      <w:rFonts w:ascii="Tahoma" w:hAnsi="Tahoma" w:cs="Tahoma"/>
      <w:sz w:val="16"/>
      <w:szCs w:val="16"/>
    </w:rPr>
  </w:style>
  <w:style w:type="table" w:styleId="TableGrid">
    <w:name w:val="Table Grid"/>
    <w:basedOn w:val="TableNormal"/>
    <w:uiPriority w:val="99"/>
    <w:rsid w:val="00300982"/>
    <w:rPr>
      <w:rFonts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6A4F62"/>
    <w:pPr>
      <w:tabs>
        <w:tab w:val="center" w:pos="4153"/>
        <w:tab w:val="right" w:pos="8306"/>
      </w:tabs>
    </w:pPr>
  </w:style>
  <w:style w:type="character" w:customStyle="1" w:styleId="FooterChar">
    <w:name w:val="Footer Char"/>
    <w:basedOn w:val="DefaultParagraphFont"/>
    <w:link w:val="Footer"/>
    <w:uiPriority w:val="99"/>
    <w:locked/>
    <w:rsid w:val="00962513"/>
    <w:rPr>
      <w:rFonts w:cs="Times New Roman"/>
    </w:rPr>
  </w:style>
  <w:style w:type="character" w:styleId="PageNumber">
    <w:name w:val="page number"/>
    <w:basedOn w:val="DefaultParagraphFont"/>
    <w:uiPriority w:val="99"/>
    <w:rsid w:val="006A4F62"/>
    <w:rPr>
      <w:rFonts w:cs="Times New Roman"/>
    </w:rPr>
  </w:style>
  <w:style w:type="paragraph" w:styleId="Header">
    <w:name w:val="header"/>
    <w:basedOn w:val="Normal"/>
    <w:link w:val="HeaderChar"/>
    <w:uiPriority w:val="99"/>
    <w:rsid w:val="006A4F62"/>
    <w:pPr>
      <w:tabs>
        <w:tab w:val="center" w:pos="4153"/>
        <w:tab w:val="right" w:pos="8306"/>
      </w:tabs>
    </w:pPr>
  </w:style>
  <w:style w:type="character" w:customStyle="1" w:styleId="HeaderChar">
    <w:name w:val="Header Char"/>
    <w:basedOn w:val="DefaultParagraphFont"/>
    <w:link w:val="Header"/>
    <w:uiPriority w:val="99"/>
    <w:semiHidden/>
    <w:locked/>
    <w:rsid w:val="00962513"/>
    <w:rPr>
      <w:rFonts w:cs="Times New Roman"/>
    </w:rPr>
  </w:style>
  <w:style w:type="character" w:styleId="CommentReference">
    <w:name w:val="annotation reference"/>
    <w:basedOn w:val="DefaultParagraphFont"/>
    <w:uiPriority w:val="99"/>
    <w:semiHidden/>
    <w:rsid w:val="004E031C"/>
    <w:rPr>
      <w:rFonts w:cs="Times New Roman"/>
      <w:sz w:val="16"/>
      <w:szCs w:val="16"/>
    </w:rPr>
  </w:style>
  <w:style w:type="paragraph" w:styleId="CommentText">
    <w:name w:val="annotation text"/>
    <w:basedOn w:val="Normal"/>
    <w:link w:val="CommentTextChar"/>
    <w:uiPriority w:val="99"/>
    <w:rsid w:val="004E031C"/>
    <w:pPr>
      <w:spacing w:line="240" w:lineRule="auto"/>
    </w:pPr>
    <w:rPr>
      <w:sz w:val="20"/>
      <w:szCs w:val="20"/>
    </w:rPr>
  </w:style>
  <w:style w:type="character" w:customStyle="1" w:styleId="CommentTextChar">
    <w:name w:val="Comment Text Char"/>
    <w:basedOn w:val="DefaultParagraphFont"/>
    <w:link w:val="CommentText"/>
    <w:uiPriority w:val="99"/>
    <w:locked/>
    <w:rsid w:val="004E031C"/>
    <w:rPr>
      <w:rFonts w:cs="Times New Roman"/>
      <w:sz w:val="20"/>
      <w:szCs w:val="20"/>
      <w:lang w:val="en-GB" w:eastAsia="en-GB"/>
    </w:rPr>
  </w:style>
  <w:style w:type="paragraph" w:styleId="CommentSubject">
    <w:name w:val="annotation subject"/>
    <w:basedOn w:val="CommentText"/>
    <w:next w:val="CommentText"/>
    <w:link w:val="CommentSubjectChar"/>
    <w:uiPriority w:val="99"/>
    <w:semiHidden/>
    <w:rsid w:val="004E031C"/>
    <w:rPr>
      <w:b/>
      <w:bCs/>
    </w:rPr>
  </w:style>
  <w:style w:type="character" w:customStyle="1" w:styleId="CommentSubjectChar">
    <w:name w:val="Comment Subject Char"/>
    <w:basedOn w:val="CommentTextChar"/>
    <w:link w:val="CommentSubject"/>
    <w:uiPriority w:val="99"/>
    <w:semiHidden/>
    <w:locked/>
    <w:rsid w:val="004E031C"/>
    <w:rPr>
      <w:rFonts w:cs="Times New Roman"/>
      <w:b/>
      <w:bCs/>
      <w:sz w:val="20"/>
      <w:szCs w:val="20"/>
      <w:lang w:val="en-GB" w:eastAsia="en-GB"/>
    </w:rPr>
  </w:style>
  <w:style w:type="character" w:styleId="Emphasis">
    <w:name w:val="Emphasis"/>
    <w:basedOn w:val="DefaultParagraphFont"/>
    <w:uiPriority w:val="99"/>
    <w:qFormat/>
    <w:locked/>
    <w:rsid w:val="00835B86"/>
    <w:rPr>
      <w:rFonts w:cs="Times New Roman"/>
      <w:i/>
      <w:iCs/>
    </w:rPr>
  </w:style>
  <w:style w:type="paragraph" w:styleId="Revision">
    <w:name w:val="Revision"/>
    <w:hidden/>
    <w:uiPriority w:val="99"/>
    <w:semiHidden/>
    <w:rsid w:val="00502621"/>
    <w:rPr>
      <w:rFonts w:cs="Times New Roman"/>
      <w:lang w:val="en-GB" w:eastAsia="en-GB"/>
    </w:rPr>
  </w:style>
  <w:style w:type="paragraph" w:customStyle="1" w:styleId="LEVEL1">
    <w:name w:val="LEVEL1"/>
    <w:basedOn w:val="Normal"/>
    <w:autoRedefine/>
    <w:uiPriority w:val="99"/>
    <w:rsid w:val="00F176BF"/>
    <w:pPr>
      <w:widowControl w:val="0"/>
      <w:shd w:val="clear" w:color="auto" w:fill="FFCC99"/>
      <w:tabs>
        <w:tab w:val="left" w:pos="720"/>
        <w:tab w:val="right" w:pos="10206"/>
      </w:tabs>
      <w:spacing w:after="120" w:line="240" w:lineRule="auto"/>
      <w:ind w:right="363"/>
      <w:outlineLvl w:val="0"/>
    </w:pPr>
    <w:rPr>
      <w:rFonts w:ascii="Arial" w:hAnsi="Arial" w:cs="Arial"/>
      <w:b/>
      <w:color w:val="800000"/>
      <w:sz w:val="24"/>
      <w:szCs w:val="24"/>
    </w:rPr>
  </w:style>
  <w:style w:type="paragraph" w:customStyle="1" w:styleId="LEVEL2">
    <w:name w:val="LEVEL2"/>
    <w:basedOn w:val="Normal"/>
    <w:autoRedefine/>
    <w:uiPriority w:val="99"/>
    <w:rsid w:val="001843A9"/>
    <w:pPr>
      <w:keepNext/>
      <w:widowControl w:val="0"/>
      <w:shd w:val="clear" w:color="auto" w:fill="FFEAD5"/>
      <w:tabs>
        <w:tab w:val="left" w:pos="1260"/>
        <w:tab w:val="right" w:pos="10206"/>
      </w:tabs>
      <w:spacing w:after="120" w:line="240" w:lineRule="auto"/>
      <w:ind w:left="720" w:right="363"/>
      <w:outlineLvl w:val="0"/>
    </w:pPr>
    <w:rPr>
      <w:rFonts w:ascii="Arial" w:hAnsi="Arial" w:cs="Arial"/>
      <w:b/>
      <w:noProof/>
      <w:color w:val="993300"/>
      <w:sz w:val="24"/>
      <w:szCs w:val="24"/>
    </w:rPr>
  </w:style>
  <w:style w:type="character" w:styleId="FollowedHyperlink">
    <w:name w:val="FollowedHyperlink"/>
    <w:basedOn w:val="DefaultParagraphFont"/>
    <w:uiPriority w:val="99"/>
    <w:semiHidden/>
    <w:rsid w:val="004A58AB"/>
    <w:rPr>
      <w:rFonts w:cs="Times New Roman"/>
      <w:color w:val="800080"/>
      <w:u w:val="single"/>
    </w:rPr>
  </w:style>
  <w:style w:type="character" w:customStyle="1" w:styleId="apple-converted-space">
    <w:name w:val="apple-converted-space"/>
    <w:basedOn w:val="DefaultParagraphFont"/>
    <w:uiPriority w:val="99"/>
    <w:rsid w:val="004A58AB"/>
    <w:rPr>
      <w:rFonts w:cs="Times New Roman"/>
    </w:rPr>
  </w:style>
  <w:style w:type="paragraph" w:customStyle="1" w:styleId="style1">
    <w:name w:val="style1"/>
    <w:basedOn w:val="Normal"/>
    <w:uiPriority w:val="99"/>
    <w:rsid w:val="00107417"/>
    <w:pPr>
      <w:spacing w:before="100" w:beforeAutospacing="1" w:after="100" w:afterAutospacing="1" w:line="240" w:lineRule="auto"/>
    </w:pPr>
    <w:rPr>
      <w:rFonts w:ascii="Arial" w:hAnsi="Arial" w:cs="Arial"/>
      <w:sz w:val="24"/>
      <w:szCs w:val="24"/>
    </w:rPr>
  </w:style>
  <w:style w:type="paragraph" w:customStyle="1" w:styleId="Paragraph">
    <w:name w:val="Paragraph"/>
    <w:link w:val="ParagraphChar"/>
    <w:uiPriority w:val="99"/>
    <w:rsid w:val="00965DDC"/>
    <w:pPr>
      <w:jc w:val="both"/>
    </w:pPr>
    <w:rPr>
      <w:rFonts w:ascii="Arial" w:hAnsi="Arial" w:cs="Times New Roman"/>
      <w:szCs w:val="20"/>
      <w:lang w:val="en-GB" w:eastAsia="en-US"/>
    </w:rPr>
  </w:style>
  <w:style w:type="character" w:customStyle="1" w:styleId="ParagraphChar">
    <w:name w:val="Paragraph Char"/>
    <w:basedOn w:val="DefaultParagraphFont"/>
    <w:link w:val="Paragraph"/>
    <w:uiPriority w:val="99"/>
    <w:locked/>
    <w:rsid w:val="00965DDC"/>
    <w:rPr>
      <w:rFonts w:ascii="Arial" w:hAnsi="Arial" w:cs="Times New Roman"/>
      <w:sz w:val="22"/>
      <w:lang w:val="en-GB" w:eastAsia="en-US" w:bidi="ar-SA"/>
    </w:rPr>
  </w:style>
  <w:style w:type="paragraph" w:styleId="ListParagraph">
    <w:name w:val="List Paragraph"/>
    <w:basedOn w:val="Normal"/>
    <w:uiPriority w:val="99"/>
    <w:qFormat/>
    <w:rsid w:val="00060C2D"/>
    <w:pPr>
      <w:ind w:left="720"/>
      <w:contextualSpacing/>
    </w:pPr>
  </w:style>
  <w:style w:type="paragraph" w:styleId="NormalWeb">
    <w:name w:val="Normal (Web)"/>
    <w:basedOn w:val="Normal"/>
    <w:uiPriority w:val="99"/>
    <w:semiHidden/>
    <w:rsid w:val="00B40529"/>
    <w:pPr>
      <w:spacing w:before="100" w:beforeAutospacing="1" w:after="100" w:afterAutospacing="1" w:line="240" w:lineRule="auto"/>
    </w:pPr>
    <w:rPr>
      <w:rFonts w:ascii="Times New Roman" w:hAnsi="Times New Roman"/>
      <w:sz w:val="24"/>
      <w:szCs w:val="24"/>
    </w:rPr>
  </w:style>
  <w:style w:type="paragraph" w:styleId="ListBullet">
    <w:name w:val="List Bullet"/>
    <w:basedOn w:val="Normal"/>
    <w:uiPriority w:val="99"/>
    <w:rsid w:val="00E44693"/>
    <w:pPr>
      <w:contextualSpacing/>
    </w:pPr>
  </w:style>
  <w:style w:type="character" w:styleId="PlaceholderText">
    <w:name w:val="Placeholder Text"/>
    <w:basedOn w:val="DefaultParagraphFont"/>
    <w:uiPriority w:val="99"/>
    <w:semiHidden/>
    <w:rsid w:val="00793D26"/>
    <w:rPr>
      <w:rFonts w:cs="Times New Roman"/>
      <w:color w:val="808080"/>
    </w:rPr>
  </w:style>
  <w:style w:type="paragraph" w:styleId="TOCHeading">
    <w:name w:val="TOC Heading"/>
    <w:basedOn w:val="Heading1"/>
    <w:next w:val="Normal"/>
    <w:uiPriority w:val="99"/>
    <w:qFormat/>
    <w:rsid w:val="006519F2"/>
    <w:pPr>
      <w:widowControl/>
      <w:shd w:val="clear" w:color="auto" w:fill="auto"/>
      <w:tabs>
        <w:tab w:val="clear" w:pos="1291"/>
      </w:tabs>
      <w:autoSpaceDE/>
      <w:autoSpaceDN/>
      <w:adjustRightInd/>
      <w:spacing w:before="480" w:line="276" w:lineRule="auto"/>
      <w:ind w:left="0"/>
      <w:jc w:val="left"/>
      <w:outlineLvl w:val="9"/>
    </w:pPr>
    <w:rPr>
      <w:rFonts w:ascii="Cambria" w:hAnsi="Cambria"/>
      <w:bCs/>
      <w:smallCaps/>
      <w:color w:val="365F91"/>
      <w:sz w:val="28"/>
      <w:szCs w:val="28"/>
      <w:lang w:val="en-US" w:eastAsia="ja-JP"/>
    </w:rPr>
  </w:style>
  <w:style w:type="paragraph" w:styleId="TOC1">
    <w:name w:val="toc 1"/>
    <w:basedOn w:val="Normal"/>
    <w:next w:val="Normal"/>
    <w:uiPriority w:val="39"/>
    <w:locked/>
    <w:rsid w:val="00826A52"/>
    <w:pPr>
      <w:shd w:val="clear" w:color="auto" w:fill="BFBFBF"/>
      <w:tabs>
        <w:tab w:val="right" w:leader="dot" w:pos="9350"/>
      </w:tabs>
      <w:spacing w:after="0"/>
    </w:pPr>
    <w:rPr>
      <w:rFonts w:ascii="Times New Roman Bold" w:hAnsi="Times New Roman Bold"/>
      <w:b/>
      <w:sz w:val="24"/>
    </w:rPr>
  </w:style>
  <w:style w:type="paragraph" w:styleId="TOC2">
    <w:name w:val="toc 2"/>
    <w:basedOn w:val="Normal"/>
    <w:next w:val="Normal"/>
    <w:autoRedefine/>
    <w:uiPriority w:val="39"/>
    <w:locked/>
    <w:rsid w:val="00EA0D9D"/>
    <w:pPr>
      <w:spacing w:after="0"/>
      <w:ind w:left="221"/>
    </w:pPr>
    <w:rPr>
      <w:rFonts w:ascii="Times New Roman" w:hAnsi="Times New Roman"/>
    </w:rPr>
  </w:style>
  <w:style w:type="paragraph" w:styleId="TOC3">
    <w:name w:val="toc 3"/>
    <w:basedOn w:val="Normal"/>
    <w:next w:val="Normal"/>
    <w:autoRedefine/>
    <w:uiPriority w:val="39"/>
    <w:locked/>
    <w:rsid w:val="00EA0D9D"/>
    <w:pPr>
      <w:spacing w:after="0"/>
      <w:ind w:left="442"/>
    </w:pPr>
    <w:rPr>
      <w:rFonts w:ascii="Times New Roman" w:hAnsi="Times New Roman"/>
      <w:sz w:val="20"/>
    </w:rPr>
  </w:style>
  <w:style w:type="paragraph" w:styleId="TOC4">
    <w:name w:val="toc 4"/>
    <w:basedOn w:val="Normal"/>
    <w:next w:val="Normal"/>
    <w:autoRedefine/>
    <w:uiPriority w:val="39"/>
    <w:locked/>
    <w:rsid w:val="006519F2"/>
    <w:pPr>
      <w:spacing w:after="100"/>
      <w:ind w:left="660"/>
    </w:pPr>
  </w:style>
  <w:style w:type="paragraph" w:styleId="TOC5">
    <w:name w:val="toc 5"/>
    <w:basedOn w:val="Normal"/>
    <w:next w:val="Normal"/>
    <w:autoRedefine/>
    <w:uiPriority w:val="39"/>
    <w:locked/>
    <w:rsid w:val="006519F2"/>
    <w:pPr>
      <w:spacing w:after="100"/>
      <w:ind w:left="880"/>
    </w:pPr>
  </w:style>
  <w:style w:type="paragraph" w:styleId="TOC6">
    <w:name w:val="toc 6"/>
    <w:basedOn w:val="Normal"/>
    <w:next w:val="Normal"/>
    <w:autoRedefine/>
    <w:uiPriority w:val="39"/>
    <w:locked/>
    <w:rsid w:val="006519F2"/>
    <w:pPr>
      <w:spacing w:after="100"/>
      <w:ind w:left="1100"/>
    </w:pPr>
  </w:style>
  <w:style w:type="paragraph" w:styleId="TOC7">
    <w:name w:val="toc 7"/>
    <w:basedOn w:val="Normal"/>
    <w:next w:val="Normal"/>
    <w:autoRedefine/>
    <w:uiPriority w:val="39"/>
    <w:locked/>
    <w:rsid w:val="006519F2"/>
    <w:pPr>
      <w:spacing w:after="100"/>
      <w:ind w:left="1320"/>
    </w:pPr>
  </w:style>
  <w:style w:type="paragraph" w:styleId="TOC8">
    <w:name w:val="toc 8"/>
    <w:basedOn w:val="Normal"/>
    <w:next w:val="Normal"/>
    <w:autoRedefine/>
    <w:uiPriority w:val="39"/>
    <w:locked/>
    <w:rsid w:val="006519F2"/>
    <w:pPr>
      <w:spacing w:after="100"/>
      <w:ind w:left="1540"/>
    </w:pPr>
  </w:style>
  <w:style w:type="paragraph" w:styleId="TOC9">
    <w:name w:val="toc 9"/>
    <w:basedOn w:val="Normal"/>
    <w:next w:val="Normal"/>
    <w:autoRedefine/>
    <w:uiPriority w:val="39"/>
    <w:locked/>
    <w:rsid w:val="006519F2"/>
    <w:pPr>
      <w:spacing w:after="100"/>
      <w:ind w:left="1760"/>
    </w:pPr>
  </w:style>
  <w:style w:type="paragraph" w:customStyle="1" w:styleId="ParagraphCharChar">
    <w:name w:val="Paragraph Char Char"/>
    <w:autoRedefine/>
    <w:uiPriority w:val="99"/>
    <w:rsid w:val="00E518AA"/>
    <w:pPr>
      <w:keepNext/>
      <w:keepLines/>
      <w:spacing w:before="240"/>
      <w:jc w:val="both"/>
    </w:pPr>
    <w:rPr>
      <w:rFonts w:ascii="Arial" w:hAnsi="Arial" w:cs="Times New Roman"/>
      <w:lang w:val="en-GB" w:eastAsia="en-US"/>
    </w:rPr>
  </w:style>
  <w:style w:type="paragraph" w:styleId="EndnoteText">
    <w:name w:val="endnote text"/>
    <w:basedOn w:val="Normal"/>
    <w:link w:val="EndnoteTextChar"/>
    <w:uiPriority w:val="99"/>
    <w:rsid w:val="00224ABB"/>
    <w:pPr>
      <w:spacing w:after="240" w:line="240" w:lineRule="auto"/>
      <w:jc w:val="both"/>
    </w:pPr>
    <w:rPr>
      <w:rFonts w:ascii="Arial" w:hAnsi="Arial"/>
      <w:sz w:val="20"/>
      <w:szCs w:val="20"/>
      <w:lang w:eastAsia="en-US"/>
    </w:rPr>
  </w:style>
  <w:style w:type="character" w:customStyle="1" w:styleId="EndnoteTextChar">
    <w:name w:val="Endnote Text Char"/>
    <w:basedOn w:val="DefaultParagraphFont"/>
    <w:link w:val="EndnoteText"/>
    <w:uiPriority w:val="99"/>
    <w:locked/>
    <w:rsid w:val="00224ABB"/>
    <w:rPr>
      <w:rFonts w:ascii="Arial" w:hAnsi="Arial" w:cs="Times New Roman"/>
      <w:sz w:val="20"/>
      <w:szCs w:val="20"/>
      <w:lang w:val="en-GB"/>
    </w:rPr>
  </w:style>
  <w:style w:type="character" w:styleId="LineNumber">
    <w:name w:val="line number"/>
    <w:basedOn w:val="DefaultParagraphFont"/>
    <w:uiPriority w:val="99"/>
    <w:semiHidden/>
    <w:rsid w:val="003B19C0"/>
    <w:rPr>
      <w:rFonts w:cs="Times New Roman"/>
    </w:rPr>
  </w:style>
  <w:style w:type="paragraph" w:customStyle="1" w:styleId="Default">
    <w:name w:val="Default"/>
    <w:uiPriority w:val="99"/>
    <w:rsid w:val="005942D1"/>
    <w:pPr>
      <w:autoSpaceDE w:val="0"/>
      <w:autoSpaceDN w:val="0"/>
      <w:adjustRightInd w:val="0"/>
    </w:pPr>
    <w:rPr>
      <w:rFonts w:ascii="Times New Roman" w:hAnsi="Times New Roman" w:cs="Times New Roman"/>
      <w:color w:val="000000"/>
      <w:sz w:val="24"/>
      <w:szCs w:val="24"/>
      <w:lang w:val="en-GB" w:eastAsia="en-US"/>
    </w:rPr>
  </w:style>
  <w:style w:type="paragraph" w:customStyle="1" w:styleId="ParagraphCharCharChar">
    <w:name w:val="Paragraph Char Char Char"/>
    <w:link w:val="ParagraphCharCharCharChar"/>
    <w:uiPriority w:val="99"/>
    <w:rsid w:val="00E74FD6"/>
    <w:pPr>
      <w:spacing w:after="240"/>
      <w:jc w:val="both"/>
    </w:pPr>
    <w:rPr>
      <w:rFonts w:ascii="Arial" w:hAnsi="Arial" w:cs="Times New Roman"/>
      <w:lang w:val="en-GB" w:eastAsia="en-US"/>
    </w:rPr>
  </w:style>
  <w:style w:type="character" w:customStyle="1" w:styleId="ParagraphCharCharCharChar">
    <w:name w:val="Paragraph Char Char Char Char"/>
    <w:link w:val="ParagraphCharCharChar"/>
    <w:uiPriority w:val="99"/>
    <w:locked/>
    <w:rsid w:val="00E74FD6"/>
    <w:rPr>
      <w:rFonts w:ascii="Arial" w:hAnsi="Arial"/>
      <w:sz w:val="22"/>
      <w:lang w:val="en-GB" w:eastAsia="en-US"/>
    </w:rPr>
  </w:style>
  <w:style w:type="paragraph" w:customStyle="1" w:styleId="Footerempty">
    <w:name w:val="Footerempty"/>
    <w:basedOn w:val="Footer"/>
    <w:uiPriority w:val="99"/>
    <w:rsid w:val="00E74FD6"/>
    <w:pPr>
      <w:tabs>
        <w:tab w:val="clear" w:pos="4153"/>
        <w:tab w:val="clear" w:pos="8306"/>
        <w:tab w:val="center" w:pos="4536"/>
        <w:tab w:val="right" w:pos="9072"/>
      </w:tabs>
      <w:spacing w:after="0" w:line="240" w:lineRule="auto"/>
      <w:jc w:val="both"/>
    </w:pPr>
    <w:rPr>
      <w:rFonts w:ascii="Arial" w:hAnsi="Arial"/>
      <w:color w:val="FFFFFF"/>
      <w:sz w:val="2"/>
      <w:lang w:eastAsia="en-US"/>
    </w:rPr>
  </w:style>
  <w:style w:type="paragraph" w:customStyle="1" w:styleId="FrontPage">
    <w:name w:val="FrontPage"/>
    <w:basedOn w:val="Normal"/>
    <w:link w:val="FrontPageChar"/>
    <w:uiPriority w:val="99"/>
    <w:rsid w:val="00E74FD6"/>
    <w:pPr>
      <w:spacing w:after="240" w:line="240" w:lineRule="auto"/>
      <w:jc w:val="center"/>
    </w:pPr>
    <w:rPr>
      <w:rFonts w:ascii="Arial" w:hAnsi="Arial"/>
      <w:b/>
      <w:color w:val="000080"/>
      <w:sz w:val="44"/>
      <w:szCs w:val="20"/>
      <w:lang w:eastAsia="fr-FR"/>
    </w:rPr>
  </w:style>
  <w:style w:type="paragraph" w:customStyle="1" w:styleId="DatePub">
    <w:name w:val="DatePub"/>
    <w:basedOn w:val="Normal"/>
    <w:uiPriority w:val="99"/>
    <w:rsid w:val="00E74FD6"/>
    <w:pPr>
      <w:spacing w:after="240" w:line="240" w:lineRule="auto"/>
      <w:jc w:val="center"/>
    </w:pPr>
    <w:rPr>
      <w:rFonts w:ascii="Arial" w:hAnsi="Arial"/>
      <w:color w:val="000080"/>
      <w:lang w:eastAsia="en-US"/>
    </w:rPr>
  </w:style>
  <w:style w:type="paragraph" w:customStyle="1" w:styleId="SectionTitle">
    <w:name w:val="Section Title"/>
    <w:basedOn w:val="FrontPage"/>
    <w:link w:val="SectionTitleChar"/>
    <w:uiPriority w:val="99"/>
    <w:rsid w:val="00E74FD6"/>
    <w:rPr>
      <w:caps/>
      <w:sz w:val="36"/>
    </w:rPr>
  </w:style>
  <w:style w:type="paragraph" w:customStyle="1" w:styleId="DocumentTitle">
    <w:name w:val="Document Title"/>
    <w:basedOn w:val="FrontPage"/>
    <w:link w:val="DocumentTitleChar"/>
    <w:uiPriority w:val="99"/>
    <w:rsid w:val="00E74FD6"/>
    <w:rPr>
      <w:caps/>
      <w:lang w:val="de-DE"/>
    </w:rPr>
  </w:style>
  <w:style w:type="character" w:customStyle="1" w:styleId="FrontPageChar">
    <w:name w:val="FrontPage Char"/>
    <w:link w:val="FrontPage"/>
    <w:uiPriority w:val="99"/>
    <w:locked/>
    <w:rsid w:val="00E74FD6"/>
    <w:rPr>
      <w:rFonts w:ascii="Arial" w:hAnsi="Arial"/>
      <w:b/>
      <w:color w:val="000080"/>
      <w:sz w:val="44"/>
      <w:lang w:val="en-GB"/>
    </w:rPr>
  </w:style>
  <w:style w:type="character" w:customStyle="1" w:styleId="SectionTitleChar">
    <w:name w:val="Section Title Char"/>
    <w:link w:val="SectionTitle"/>
    <w:uiPriority w:val="99"/>
    <w:locked/>
    <w:rsid w:val="00E74FD6"/>
    <w:rPr>
      <w:rFonts w:ascii="Arial" w:hAnsi="Arial"/>
      <w:b/>
      <w:caps/>
      <w:color w:val="000080"/>
      <w:sz w:val="36"/>
      <w:lang w:val="en-GB"/>
    </w:rPr>
  </w:style>
  <w:style w:type="character" w:customStyle="1" w:styleId="DocumentTitleChar">
    <w:name w:val="Document Title Char"/>
    <w:link w:val="DocumentTitle"/>
    <w:uiPriority w:val="99"/>
    <w:locked/>
    <w:rsid w:val="00E74FD6"/>
    <w:rPr>
      <w:rFonts w:ascii="Arial" w:hAnsi="Arial"/>
      <w:b/>
      <w:caps/>
      <w:color w:val="000080"/>
      <w:sz w:val="44"/>
      <w:lang w:val="de-DE"/>
    </w:rPr>
  </w:style>
  <w:style w:type="character" w:styleId="Strong">
    <w:name w:val="Strong"/>
    <w:basedOn w:val="DefaultParagraphFont"/>
    <w:uiPriority w:val="99"/>
    <w:qFormat/>
    <w:locked/>
    <w:rsid w:val="00D65AB8"/>
    <w:rPr>
      <w:rFonts w:cs="Times New Roman"/>
      <w:b/>
      <w:bCs/>
    </w:rPr>
  </w:style>
  <w:style w:type="character" w:customStyle="1" w:styleId="UnresolvedMention">
    <w:name w:val="Unresolved Mention"/>
    <w:basedOn w:val="DefaultParagraphFont"/>
    <w:uiPriority w:val="99"/>
    <w:semiHidden/>
    <w:unhideWhenUsed/>
    <w:rsid w:val="00DA23FD"/>
    <w:rPr>
      <w:color w:val="808080"/>
      <w:shd w:val="clear" w:color="auto" w:fill="E6E6E6"/>
    </w:rPr>
  </w:style>
  <w:style w:type="table" w:styleId="MediumGrid3-Accent1">
    <w:name w:val="Medium Grid 3 Accent 1"/>
    <w:basedOn w:val="TableNormal"/>
    <w:uiPriority w:val="69"/>
    <w:semiHidden/>
    <w:unhideWhenUsed/>
    <w:rsid w:val="001E55BE"/>
    <w:rPr>
      <w:rFonts w:asciiTheme="minorHAnsi" w:eastAsiaTheme="minorHAnsi" w:hAnsiTheme="minorHAnsi" w:cstheme="minorBidi"/>
      <w:lang w:val="en-GB" w:eastAsia="en-US"/>
    </w:rPr>
    <w:tblPr>
      <w:tblStyleRowBandSize w:val="1"/>
      <w:tblStyleColBandSize w:val="1"/>
      <w:tblInd w:w="0" w:type="nil"/>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19961">
      <w:marLeft w:val="0"/>
      <w:marRight w:val="0"/>
      <w:marTop w:val="0"/>
      <w:marBottom w:val="0"/>
      <w:divBdr>
        <w:top w:val="none" w:sz="0" w:space="0" w:color="auto"/>
        <w:left w:val="none" w:sz="0" w:space="0" w:color="auto"/>
        <w:bottom w:val="none" w:sz="0" w:space="0" w:color="auto"/>
        <w:right w:val="none" w:sz="0" w:space="0" w:color="auto"/>
      </w:divBdr>
    </w:div>
    <w:div w:id="84619962">
      <w:marLeft w:val="0"/>
      <w:marRight w:val="0"/>
      <w:marTop w:val="0"/>
      <w:marBottom w:val="0"/>
      <w:divBdr>
        <w:top w:val="none" w:sz="0" w:space="0" w:color="auto"/>
        <w:left w:val="none" w:sz="0" w:space="0" w:color="auto"/>
        <w:bottom w:val="none" w:sz="0" w:space="0" w:color="auto"/>
        <w:right w:val="none" w:sz="0" w:space="0" w:color="auto"/>
      </w:divBdr>
      <w:divsChild>
        <w:div w:id="84620031">
          <w:marLeft w:val="720"/>
          <w:marRight w:val="720"/>
          <w:marTop w:val="100"/>
          <w:marBottom w:val="100"/>
          <w:divBdr>
            <w:top w:val="none" w:sz="0" w:space="0" w:color="auto"/>
            <w:left w:val="none" w:sz="0" w:space="0" w:color="auto"/>
            <w:bottom w:val="none" w:sz="0" w:space="0" w:color="auto"/>
            <w:right w:val="none" w:sz="0" w:space="0" w:color="auto"/>
          </w:divBdr>
          <w:divsChild>
            <w:div w:id="84620040">
              <w:marLeft w:val="0"/>
              <w:marRight w:val="0"/>
              <w:marTop w:val="0"/>
              <w:marBottom w:val="0"/>
              <w:divBdr>
                <w:top w:val="none" w:sz="0" w:space="0" w:color="auto"/>
                <w:left w:val="none" w:sz="0" w:space="0" w:color="auto"/>
                <w:bottom w:val="none" w:sz="0" w:space="0" w:color="auto"/>
                <w:right w:val="none" w:sz="0" w:space="0" w:color="auto"/>
              </w:divBdr>
              <w:divsChild>
                <w:div w:id="84620025">
                  <w:marLeft w:val="0"/>
                  <w:marRight w:val="0"/>
                  <w:marTop w:val="0"/>
                  <w:marBottom w:val="0"/>
                  <w:divBdr>
                    <w:top w:val="none" w:sz="0" w:space="0" w:color="auto"/>
                    <w:left w:val="none" w:sz="0" w:space="0" w:color="auto"/>
                    <w:bottom w:val="none" w:sz="0" w:space="0" w:color="auto"/>
                    <w:right w:val="none" w:sz="0" w:space="0" w:color="auto"/>
                  </w:divBdr>
                  <w:divsChild>
                    <w:div w:id="84620013">
                      <w:marLeft w:val="0"/>
                      <w:marRight w:val="0"/>
                      <w:marTop w:val="0"/>
                      <w:marBottom w:val="0"/>
                      <w:divBdr>
                        <w:top w:val="none" w:sz="0" w:space="0" w:color="auto"/>
                        <w:left w:val="none" w:sz="0" w:space="0" w:color="auto"/>
                        <w:bottom w:val="none" w:sz="0" w:space="0" w:color="auto"/>
                        <w:right w:val="none" w:sz="0" w:space="0" w:color="auto"/>
                      </w:divBdr>
                      <w:divsChild>
                        <w:div w:id="84619960">
                          <w:marLeft w:val="720"/>
                          <w:marRight w:val="720"/>
                          <w:marTop w:val="100"/>
                          <w:marBottom w:val="100"/>
                          <w:divBdr>
                            <w:top w:val="none" w:sz="0" w:space="0" w:color="auto"/>
                            <w:left w:val="none" w:sz="0" w:space="0" w:color="auto"/>
                            <w:bottom w:val="none" w:sz="0" w:space="0" w:color="auto"/>
                            <w:right w:val="none" w:sz="0" w:space="0" w:color="auto"/>
                          </w:divBdr>
                          <w:divsChild>
                            <w:div w:id="84619958">
                              <w:marLeft w:val="0"/>
                              <w:marRight w:val="0"/>
                              <w:marTop w:val="0"/>
                              <w:marBottom w:val="0"/>
                              <w:divBdr>
                                <w:top w:val="none" w:sz="0" w:space="0" w:color="auto"/>
                                <w:left w:val="none" w:sz="0" w:space="0" w:color="auto"/>
                                <w:bottom w:val="none" w:sz="0" w:space="0" w:color="auto"/>
                                <w:right w:val="none" w:sz="0" w:space="0" w:color="auto"/>
                              </w:divBdr>
                              <w:divsChild>
                                <w:div w:id="84619956">
                                  <w:marLeft w:val="0"/>
                                  <w:marRight w:val="0"/>
                                  <w:marTop w:val="0"/>
                                  <w:marBottom w:val="0"/>
                                  <w:divBdr>
                                    <w:top w:val="none" w:sz="0" w:space="0" w:color="auto"/>
                                    <w:left w:val="none" w:sz="0" w:space="0" w:color="auto"/>
                                    <w:bottom w:val="none" w:sz="0" w:space="0" w:color="auto"/>
                                    <w:right w:val="none" w:sz="0" w:space="0" w:color="auto"/>
                                  </w:divBdr>
                                  <w:divsChild>
                                    <w:div w:id="84619970">
                                      <w:marLeft w:val="0"/>
                                      <w:marRight w:val="0"/>
                                      <w:marTop w:val="0"/>
                                      <w:marBottom w:val="0"/>
                                      <w:divBdr>
                                        <w:top w:val="none" w:sz="0" w:space="0" w:color="auto"/>
                                        <w:left w:val="none" w:sz="0" w:space="0" w:color="auto"/>
                                        <w:bottom w:val="none" w:sz="0" w:space="0" w:color="auto"/>
                                        <w:right w:val="none" w:sz="0" w:space="0" w:color="auto"/>
                                      </w:divBdr>
                                      <w:divsChild>
                                        <w:div w:id="84620038">
                                          <w:marLeft w:val="720"/>
                                          <w:marRight w:val="720"/>
                                          <w:marTop w:val="100"/>
                                          <w:marBottom w:val="100"/>
                                          <w:divBdr>
                                            <w:top w:val="none" w:sz="0" w:space="0" w:color="auto"/>
                                            <w:left w:val="none" w:sz="0" w:space="0" w:color="auto"/>
                                            <w:bottom w:val="none" w:sz="0" w:space="0" w:color="auto"/>
                                            <w:right w:val="none" w:sz="0" w:space="0" w:color="auto"/>
                                          </w:divBdr>
                                          <w:divsChild>
                                            <w:div w:id="84620018">
                                              <w:marLeft w:val="0"/>
                                              <w:marRight w:val="0"/>
                                              <w:marTop w:val="0"/>
                                              <w:marBottom w:val="0"/>
                                              <w:divBdr>
                                                <w:top w:val="none" w:sz="0" w:space="0" w:color="auto"/>
                                                <w:left w:val="none" w:sz="0" w:space="0" w:color="auto"/>
                                                <w:bottom w:val="none" w:sz="0" w:space="0" w:color="auto"/>
                                                <w:right w:val="none" w:sz="0" w:space="0" w:color="auto"/>
                                              </w:divBdr>
                                              <w:divsChild>
                                                <w:div w:id="84620017">
                                                  <w:marLeft w:val="0"/>
                                                  <w:marRight w:val="0"/>
                                                  <w:marTop w:val="0"/>
                                                  <w:marBottom w:val="0"/>
                                                  <w:divBdr>
                                                    <w:top w:val="none" w:sz="0" w:space="0" w:color="auto"/>
                                                    <w:left w:val="none" w:sz="0" w:space="0" w:color="auto"/>
                                                    <w:bottom w:val="none" w:sz="0" w:space="0" w:color="auto"/>
                                                    <w:right w:val="none" w:sz="0" w:space="0" w:color="auto"/>
                                                  </w:divBdr>
                                                  <w:divsChild>
                                                    <w:div w:id="84620015">
                                                      <w:marLeft w:val="0"/>
                                                      <w:marRight w:val="0"/>
                                                      <w:marTop w:val="0"/>
                                                      <w:marBottom w:val="0"/>
                                                      <w:divBdr>
                                                        <w:top w:val="none" w:sz="0" w:space="0" w:color="auto"/>
                                                        <w:left w:val="none" w:sz="0" w:space="0" w:color="auto"/>
                                                        <w:bottom w:val="none" w:sz="0" w:space="0" w:color="auto"/>
                                                        <w:right w:val="none" w:sz="0" w:space="0" w:color="auto"/>
                                                      </w:divBdr>
                                                      <w:divsChild>
                                                        <w:div w:id="84619957">
                                                          <w:marLeft w:val="0"/>
                                                          <w:marRight w:val="0"/>
                                                          <w:marTop w:val="0"/>
                                                          <w:marBottom w:val="0"/>
                                                          <w:divBdr>
                                                            <w:top w:val="none" w:sz="0" w:space="0" w:color="auto"/>
                                                            <w:left w:val="none" w:sz="0" w:space="0" w:color="auto"/>
                                                            <w:bottom w:val="none" w:sz="0" w:space="0" w:color="auto"/>
                                                            <w:right w:val="none" w:sz="0" w:space="0" w:color="auto"/>
                                                          </w:divBdr>
                                                          <w:divsChild>
                                                            <w:div w:id="84620021">
                                                              <w:marLeft w:val="0"/>
                                                              <w:marRight w:val="0"/>
                                                              <w:marTop w:val="0"/>
                                                              <w:marBottom w:val="0"/>
                                                              <w:divBdr>
                                                                <w:top w:val="none" w:sz="0" w:space="0" w:color="auto"/>
                                                                <w:left w:val="none" w:sz="0" w:space="0" w:color="auto"/>
                                                                <w:bottom w:val="none" w:sz="0" w:space="0" w:color="auto"/>
                                                                <w:right w:val="none" w:sz="0" w:space="0" w:color="auto"/>
                                                              </w:divBdr>
                                                              <w:divsChild>
                                                                <w:div w:id="84620045">
                                                                  <w:marLeft w:val="0"/>
                                                                  <w:marRight w:val="0"/>
                                                                  <w:marTop w:val="0"/>
                                                                  <w:marBottom w:val="0"/>
                                                                  <w:divBdr>
                                                                    <w:top w:val="none" w:sz="0" w:space="0" w:color="auto"/>
                                                                    <w:left w:val="none" w:sz="0" w:space="0" w:color="auto"/>
                                                                    <w:bottom w:val="none" w:sz="0" w:space="0" w:color="auto"/>
                                                                    <w:right w:val="none" w:sz="0" w:space="0" w:color="auto"/>
                                                                  </w:divBdr>
                                                                  <w:divsChild>
                                                                    <w:div w:id="84619959">
                                                                      <w:marLeft w:val="0"/>
                                                                      <w:marRight w:val="0"/>
                                                                      <w:marTop w:val="0"/>
                                                                      <w:marBottom w:val="0"/>
                                                                      <w:divBdr>
                                                                        <w:top w:val="none" w:sz="0" w:space="0" w:color="auto"/>
                                                                        <w:left w:val="none" w:sz="0" w:space="0" w:color="auto"/>
                                                                        <w:bottom w:val="none" w:sz="0" w:space="0" w:color="auto"/>
                                                                        <w:right w:val="none" w:sz="0" w:space="0" w:color="auto"/>
                                                                      </w:divBdr>
                                                                      <w:divsChild>
                                                                        <w:div w:id="84620039">
                                                                          <w:marLeft w:val="1440"/>
                                                                          <w:marRight w:val="0"/>
                                                                          <w:marTop w:val="0"/>
                                                                          <w:marBottom w:val="0"/>
                                                                          <w:divBdr>
                                                                            <w:top w:val="none" w:sz="0" w:space="0" w:color="auto"/>
                                                                            <w:left w:val="none" w:sz="0" w:space="0" w:color="auto"/>
                                                                            <w:bottom w:val="none" w:sz="0" w:space="0" w:color="auto"/>
                                                                            <w:right w:val="none" w:sz="0" w:space="0" w:color="auto"/>
                                                                          </w:divBdr>
                                                                          <w:divsChild>
                                                                            <w:div w:id="84620032">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4619963">
      <w:marLeft w:val="0"/>
      <w:marRight w:val="0"/>
      <w:marTop w:val="0"/>
      <w:marBottom w:val="0"/>
      <w:divBdr>
        <w:top w:val="none" w:sz="0" w:space="0" w:color="auto"/>
        <w:left w:val="none" w:sz="0" w:space="0" w:color="auto"/>
        <w:bottom w:val="none" w:sz="0" w:space="0" w:color="auto"/>
        <w:right w:val="none" w:sz="0" w:space="0" w:color="auto"/>
      </w:divBdr>
    </w:div>
    <w:div w:id="84619964">
      <w:marLeft w:val="0"/>
      <w:marRight w:val="0"/>
      <w:marTop w:val="0"/>
      <w:marBottom w:val="0"/>
      <w:divBdr>
        <w:top w:val="none" w:sz="0" w:space="0" w:color="auto"/>
        <w:left w:val="none" w:sz="0" w:space="0" w:color="auto"/>
        <w:bottom w:val="none" w:sz="0" w:space="0" w:color="auto"/>
        <w:right w:val="none" w:sz="0" w:space="0" w:color="auto"/>
      </w:divBdr>
    </w:div>
    <w:div w:id="84619965">
      <w:marLeft w:val="0"/>
      <w:marRight w:val="0"/>
      <w:marTop w:val="0"/>
      <w:marBottom w:val="0"/>
      <w:divBdr>
        <w:top w:val="none" w:sz="0" w:space="0" w:color="auto"/>
        <w:left w:val="none" w:sz="0" w:space="0" w:color="auto"/>
        <w:bottom w:val="none" w:sz="0" w:space="0" w:color="auto"/>
        <w:right w:val="none" w:sz="0" w:space="0" w:color="auto"/>
      </w:divBdr>
    </w:div>
    <w:div w:id="84619966">
      <w:marLeft w:val="0"/>
      <w:marRight w:val="0"/>
      <w:marTop w:val="0"/>
      <w:marBottom w:val="0"/>
      <w:divBdr>
        <w:top w:val="none" w:sz="0" w:space="0" w:color="auto"/>
        <w:left w:val="none" w:sz="0" w:space="0" w:color="auto"/>
        <w:bottom w:val="none" w:sz="0" w:space="0" w:color="auto"/>
        <w:right w:val="none" w:sz="0" w:space="0" w:color="auto"/>
      </w:divBdr>
    </w:div>
    <w:div w:id="84619967">
      <w:marLeft w:val="0"/>
      <w:marRight w:val="0"/>
      <w:marTop w:val="0"/>
      <w:marBottom w:val="0"/>
      <w:divBdr>
        <w:top w:val="none" w:sz="0" w:space="0" w:color="auto"/>
        <w:left w:val="none" w:sz="0" w:space="0" w:color="auto"/>
        <w:bottom w:val="none" w:sz="0" w:space="0" w:color="auto"/>
        <w:right w:val="none" w:sz="0" w:space="0" w:color="auto"/>
      </w:divBdr>
    </w:div>
    <w:div w:id="84619968">
      <w:marLeft w:val="0"/>
      <w:marRight w:val="0"/>
      <w:marTop w:val="0"/>
      <w:marBottom w:val="0"/>
      <w:divBdr>
        <w:top w:val="none" w:sz="0" w:space="0" w:color="auto"/>
        <w:left w:val="none" w:sz="0" w:space="0" w:color="auto"/>
        <w:bottom w:val="none" w:sz="0" w:space="0" w:color="auto"/>
        <w:right w:val="none" w:sz="0" w:space="0" w:color="auto"/>
      </w:divBdr>
    </w:div>
    <w:div w:id="84619969">
      <w:marLeft w:val="0"/>
      <w:marRight w:val="0"/>
      <w:marTop w:val="0"/>
      <w:marBottom w:val="0"/>
      <w:divBdr>
        <w:top w:val="none" w:sz="0" w:space="0" w:color="auto"/>
        <w:left w:val="none" w:sz="0" w:space="0" w:color="auto"/>
        <w:bottom w:val="none" w:sz="0" w:space="0" w:color="auto"/>
        <w:right w:val="none" w:sz="0" w:space="0" w:color="auto"/>
      </w:divBdr>
    </w:div>
    <w:div w:id="84619971">
      <w:marLeft w:val="0"/>
      <w:marRight w:val="0"/>
      <w:marTop w:val="0"/>
      <w:marBottom w:val="0"/>
      <w:divBdr>
        <w:top w:val="none" w:sz="0" w:space="0" w:color="auto"/>
        <w:left w:val="none" w:sz="0" w:space="0" w:color="auto"/>
        <w:bottom w:val="none" w:sz="0" w:space="0" w:color="auto"/>
        <w:right w:val="none" w:sz="0" w:space="0" w:color="auto"/>
      </w:divBdr>
    </w:div>
    <w:div w:id="84619972">
      <w:marLeft w:val="0"/>
      <w:marRight w:val="0"/>
      <w:marTop w:val="0"/>
      <w:marBottom w:val="0"/>
      <w:divBdr>
        <w:top w:val="none" w:sz="0" w:space="0" w:color="auto"/>
        <w:left w:val="none" w:sz="0" w:space="0" w:color="auto"/>
        <w:bottom w:val="none" w:sz="0" w:space="0" w:color="auto"/>
        <w:right w:val="none" w:sz="0" w:space="0" w:color="auto"/>
      </w:divBdr>
    </w:div>
    <w:div w:id="84619973">
      <w:marLeft w:val="0"/>
      <w:marRight w:val="0"/>
      <w:marTop w:val="0"/>
      <w:marBottom w:val="0"/>
      <w:divBdr>
        <w:top w:val="none" w:sz="0" w:space="0" w:color="auto"/>
        <w:left w:val="none" w:sz="0" w:space="0" w:color="auto"/>
        <w:bottom w:val="none" w:sz="0" w:space="0" w:color="auto"/>
        <w:right w:val="none" w:sz="0" w:space="0" w:color="auto"/>
      </w:divBdr>
    </w:div>
    <w:div w:id="84619974">
      <w:marLeft w:val="0"/>
      <w:marRight w:val="0"/>
      <w:marTop w:val="0"/>
      <w:marBottom w:val="0"/>
      <w:divBdr>
        <w:top w:val="none" w:sz="0" w:space="0" w:color="auto"/>
        <w:left w:val="none" w:sz="0" w:space="0" w:color="auto"/>
        <w:bottom w:val="none" w:sz="0" w:space="0" w:color="auto"/>
        <w:right w:val="none" w:sz="0" w:space="0" w:color="auto"/>
      </w:divBdr>
    </w:div>
    <w:div w:id="84619975">
      <w:marLeft w:val="0"/>
      <w:marRight w:val="0"/>
      <w:marTop w:val="0"/>
      <w:marBottom w:val="0"/>
      <w:divBdr>
        <w:top w:val="none" w:sz="0" w:space="0" w:color="auto"/>
        <w:left w:val="none" w:sz="0" w:space="0" w:color="auto"/>
        <w:bottom w:val="none" w:sz="0" w:space="0" w:color="auto"/>
        <w:right w:val="none" w:sz="0" w:space="0" w:color="auto"/>
      </w:divBdr>
    </w:div>
    <w:div w:id="84619976">
      <w:marLeft w:val="0"/>
      <w:marRight w:val="0"/>
      <w:marTop w:val="0"/>
      <w:marBottom w:val="0"/>
      <w:divBdr>
        <w:top w:val="none" w:sz="0" w:space="0" w:color="auto"/>
        <w:left w:val="none" w:sz="0" w:space="0" w:color="auto"/>
        <w:bottom w:val="none" w:sz="0" w:space="0" w:color="auto"/>
        <w:right w:val="none" w:sz="0" w:space="0" w:color="auto"/>
      </w:divBdr>
    </w:div>
    <w:div w:id="84619977">
      <w:marLeft w:val="0"/>
      <w:marRight w:val="0"/>
      <w:marTop w:val="0"/>
      <w:marBottom w:val="0"/>
      <w:divBdr>
        <w:top w:val="none" w:sz="0" w:space="0" w:color="auto"/>
        <w:left w:val="none" w:sz="0" w:space="0" w:color="auto"/>
        <w:bottom w:val="none" w:sz="0" w:space="0" w:color="auto"/>
        <w:right w:val="none" w:sz="0" w:space="0" w:color="auto"/>
      </w:divBdr>
    </w:div>
    <w:div w:id="84619978">
      <w:marLeft w:val="0"/>
      <w:marRight w:val="0"/>
      <w:marTop w:val="0"/>
      <w:marBottom w:val="0"/>
      <w:divBdr>
        <w:top w:val="none" w:sz="0" w:space="0" w:color="auto"/>
        <w:left w:val="none" w:sz="0" w:space="0" w:color="auto"/>
        <w:bottom w:val="none" w:sz="0" w:space="0" w:color="auto"/>
        <w:right w:val="none" w:sz="0" w:space="0" w:color="auto"/>
      </w:divBdr>
    </w:div>
    <w:div w:id="84619979">
      <w:marLeft w:val="0"/>
      <w:marRight w:val="0"/>
      <w:marTop w:val="0"/>
      <w:marBottom w:val="0"/>
      <w:divBdr>
        <w:top w:val="none" w:sz="0" w:space="0" w:color="auto"/>
        <w:left w:val="none" w:sz="0" w:space="0" w:color="auto"/>
        <w:bottom w:val="none" w:sz="0" w:space="0" w:color="auto"/>
        <w:right w:val="none" w:sz="0" w:space="0" w:color="auto"/>
      </w:divBdr>
    </w:div>
    <w:div w:id="84619981">
      <w:marLeft w:val="0"/>
      <w:marRight w:val="0"/>
      <w:marTop w:val="0"/>
      <w:marBottom w:val="0"/>
      <w:divBdr>
        <w:top w:val="none" w:sz="0" w:space="0" w:color="auto"/>
        <w:left w:val="none" w:sz="0" w:space="0" w:color="auto"/>
        <w:bottom w:val="none" w:sz="0" w:space="0" w:color="auto"/>
        <w:right w:val="none" w:sz="0" w:space="0" w:color="auto"/>
      </w:divBdr>
    </w:div>
    <w:div w:id="84619982">
      <w:marLeft w:val="0"/>
      <w:marRight w:val="0"/>
      <w:marTop w:val="0"/>
      <w:marBottom w:val="0"/>
      <w:divBdr>
        <w:top w:val="none" w:sz="0" w:space="0" w:color="auto"/>
        <w:left w:val="none" w:sz="0" w:space="0" w:color="auto"/>
        <w:bottom w:val="none" w:sz="0" w:space="0" w:color="auto"/>
        <w:right w:val="none" w:sz="0" w:space="0" w:color="auto"/>
      </w:divBdr>
    </w:div>
    <w:div w:id="84619983">
      <w:marLeft w:val="0"/>
      <w:marRight w:val="0"/>
      <w:marTop w:val="0"/>
      <w:marBottom w:val="0"/>
      <w:divBdr>
        <w:top w:val="none" w:sz="0" w:space="0" w:color="auto"/>
        <w:left w:val="none" w:sz="0" w:space="0" w:color="auto"/>
        <w:bottom w:val="none" w:sz="0" w:space="0" w:color="auto"/>
        <w:right w:val="none" w:sz="0" w:space="0" w:color="auto"/>
      </w:divBdr>
    </w:div>
    <w:div w:id="84619984">
      <w:marLeft w:val="0"/>
      <w:marRight w:val="0"/>
      <w:marTop w:val="0"/>
      <w:marBottom w:val="0"/>
      <w:divBdr>
        <w:top w:val="none" w:sz="0" w:space="0" w:color="auto"/>
        <w:left w:val="none" w:sz="0" w:space="0" w:color="auto"/>
        <w:bottom w:val="none" w:sz="0" w:space="0" w:color="auto"/>
        <w:right w:val="none" w:sz="0" w:space="0" w:color="auto"/>
      </w:divBdr>
    </w:div>
    <w:div w:id="84619985">
      <w:marLeft w:val="0"/>
      <w:marRight w:val="0"/>
      <w:marTop w:val="0"/>
      <w:marBottom w:val="0"/>
      <w:divBdr>
        <w:top w:val="none" w:sz="0" w:space="0" w:color="auto"/>
        <w:left w:val="none" w:sz="0" w:space="0" w:color="auto"/>
        <w:bottom w:val="none" w:sz="0" w:space="0" w:color="auto"/>
        <w:right w:val="none" w:sz="0" w:space="0" w:color="auto"/>
      </w:divBdr>
    </w:div>
    <w:div w:id="84619986">
      <w:marLeft w:val="0"/>
      <w:marRight w:val="0"/>
      <w:marTop w:val="0"/>
      <w:marBottom w:val="0"/>
      <w:divBdr>
        <w:top w:val="none" w:sz="0" w:space="0" w:color="auto"/>
        <w:left w:val="none" w:sz="0" w:space="0" w:color="auto"/>
        <w:bottom w:val="none" w:sz="0" w:space="0" w:color="auto"/>
        <w:right w:val="none" w:sz="0" w:space="0" w:color="auto"/>
      </w:divBdr>
    </w:div>
    <w:div w:id="84619987">
      <w:marLeft w:val="0"/>
      <w:marRight w:val="0"/>
      <w:marTop w:val="0"/>
      <w:marBottom w:val="0"/>
      <w:divBdr>
        <w:top w:val="none" w:sz="0" w:space="0" w:color="auto"/>
        <w:left w:val="none" w:sz="0" w:space="0" w:color="auto"/>
        <w:bottom w:val="none" w:sz="0" w:space="0" w:color="auto"/>
        <w:right w:val="none" w:sz="0" w:space="0" w:color="auto"/>
      </w:divBdr>
    </w:div>
    <w:div w:id="84619988">
      <w:marLeft w:val="0"/>
      <w:marRight w:val="0"/>
      <w:marTop w:val="0"/>
      <w:marBottom w:val="0"/>
      <w:divBdr>
        <w:top w:val="none" w:sz="0" w:space="0" w:color="auto"/>
        <w:left w:val="none" w:sz="0" w:space="0" w:color="auto"/>
        <w:bottom w:val="none" w:sz="0" w:space="0" w:color="auto"/>
        <w:right w:val="none" w:sz="0" w:space="0" w:color="auto"/>
      </w:divBdr>
    </w:div>
    <w:div w:id="84619989">
      <w:marLeft w:val="0"/>
      <w:marRight w:val="0"/>
      <w:marTop w:val="0"/>
      <w:marBottom w:val="0"/>
      <w:divBdr>
        <w:top w:val="none" w:sz="0" w:space="0" w:color="auto"/>
        <w:left w:val="none" w:sz="0" w:space="0" w:color="auto"/>
        <w:bottom w:val="none" w:sz="0" w:space="0" w:color="auto"/>
        <w:right w:val="none" w:sz="0" w:space="0" w:color="auto"/>
      </w:divBdr>
    </w:div>
    <w:div w:id="84619990">
      <w:marLeft w:val="0"/>
      <w:marRight w:val="0"/>
      <w:marTop w:val="0"/>
      <w:marBottom w:val="0"/>
      <w:divBdr>
        <w:top w:val="none" w:sz="0" w:space="0" w:color="auto"/>
        <w:left w:val="none" w:sz="0" w:space="0" w:color="auto"/>
        <w:bottom w:val="none" w:sz="0" w:space="0" w:color="auto"/>
        <w:right w:val="none" w:sz="0" w:space="0" w:color="auto"/>
      </w:divBdr>
    </w:div>
    <w:div w:id="84619991">
      <w:marLeft w:val="0"/>
      <w:marRight w:val="0"/>
      <w:marTop w:val="0"/>
      <w:marBottom w:val="0"/>
      <w:divBdr>
        <w:top w:val="none" w:sz="0" w:space="0" w:color="auto"/>
        <w:left w:val="none" w:sz="0" w:space="0" w:color="auto"/>
        <w:bottom w:val="none" w:sz="0" w:space="0" w:color="auto"/>
        <w:right w:val="none" w:sz="0" w:space="0" w:color="auto"/>
      </w:divBdr>
    </w:div>
    <w:div w:id="84619992">
      <w:marLeft w:val="0"/>
      <w:marRight w:val="0"/>
      <w:marTop w:val="0"/>
      <w:marBottom w:val="0"/>
      <w:divBdr>
        <w:top w:val="none" w:sz="0" w:space="0" w:color="auto"/>
        <w:left w:val="none" w:sz="0" w:space="0" w:color="auto"/>
        <w:bottom w:val="none" w:sz="0" w:space="0" w:color="auto"/>
        <w:right w:val="none" w:sz="0" w:space="0" w:color="auto"/>
      </w:divBdr>
    </w:div>
    <w:div w:id="84619993">
      <w:marLeft w:val="0"/>
      <w:marRight w:val="0"/>
      <w:marTop w:val="0"/>
      <w:marBottom w:val="0"/>
      <w:divBdr>
        <w:top w:val="none" w:sz="0" w:space="0" w:color="auto"/>
        <w:left w:val="none" w:sz="0" w:space="0" w:color="auto"/>
        <w:bottom w:val="none" w:sz="0" w:space="0" w:color="auto"/>
        <w:right w:val="none" w:sz="0" w:space="0" w:color="auto"/>
      </w:divBdr>
    </w:div>
    <w:div w:id="84619994">
      <w:marLeft w:val="0"/>
      <w:marRight w:val="0"/>
      <w:marTop w:val="0"/>
      <w:marBottom w:val="0"/>
      <w:divBdr>
        <w:top w:val="none" w:sz="0" w:space="0" w:color="auto"/>
        <w:left w:val="none" w:sz="0" w:space="0" w:color="auto"/>
        <w:bottom w:val="none" w:sz="0" w:space="0" w:color="auto"/>
        <w:right w:val="none" w:sz="0" w:space="0" w:color="auto"/>
      </w:divBdr>
      <w:divsChild>
        <w:div w:id="84619980">
          <w:marLeft w:val="0"/>
          <w:marRight w:val="0"/>
          <w:marTop w:val="0"/>
          <w:marBottom w:val="0"/>
          <w:divBdr>
            <w:top w:val="none" w:sz="0" w:space="0" w:color="auto"/>
            <w:left w:val="none" w:sz="0" w:space="0" w:color="auto"/>
            <w:bottom w:val="none" w:sz="0" w:space="0" w:color="auto"/>
            <w:right w:val="none" w:sz="0" w:space="0" w:color="auto"/>
          </w:divBdr>
        </w:div>
      </w:divsChild>
    </w:div>
    <w:div w:id="84619995">
      <w:marLeft w:val="0"/>
      <w:marRight w:val="0"/>
      <w:marTop w:val="0"/>
      <w:marBottom w:val="0"/>
      <w:divBdr>
        <w:top w:val="none" w:sz="0" w:space="0" w:color="auto"/>
        <w:left w:val="none" w:sz="0" w:space="0" w:color="auto"/>
        <w:bottom w:val="none" w:sz="0" w:space="0" w:color="auto"/>
        <w:right w:val="none" w:sz="0" w:space="0" w:color="auto"/>
      </w:divBdr>
    </w:div>
    <w:div w:id="84619996">
      <w:marLeft w:val="0"/>
      <w:marRight w:val="0"/>
      <w:marTop w:val="0"/>
      <w:marBottom w:val="0"/>
      <w:divBdr>
        <w:top w:val="none" w:sz="0" w:space="0" w:color="auto"/>
        <w:left w:val="none" w:sz="0" w:space="0" w:color="auto"/>
        <w:bottom w:val="none" w:sz="0" w:space="0" w:color="auto"/>
        <w:right w:val="none" w:sz="0" w:space="0" w:color="auto"/>
      </w:divBdr>
    </w:div>
    <w:div w:id="84619997">
      <w:marLeft w:val="0"/>
      <w:marRight w:val="0"/>
      <w:marTop w:val="0"/>
      <w:marBottom w:val="0"/>
      <w:divBdr>
        <w:top w:val="none" w:sz="0" w:space="0" w:color="auto"/>
        <w:left w:val="none" w:sz="0" w:space="0" w:color="auto"/>
        <w:bottom w:val="none" w:sz="0" w:space="0" w:color="auto"/>
        <w:right w:val="none" w:sz="0" w:space="0" w:color="auto"/>
      </w:divBdr>
    </w:div>
    <w:div w:id="84619998">
      <w:marLeft w:val="0"/>
      <w:marRight w:val="0"/>
      <w:marTop w:val="0"/>
      <w:marBottom w:val="0"/>
      <w:divBdr>
        <w:top w:val="none" w:sz="0" w:space="0" w:color="auto"/>
        <w:left w:val="none" w:sz="0" w:space="0" w:color="auto"/>
        <w:bottom w:val="none" w:sz="0" w:space="0" w:color="auto"/>
        <w:right w:val="none" w:sz="0" w:space="0" w:color="auto"/>
      </w:divBdr>
    </w:div>
    <w:div w:id="84619999">
      <w:marLeft w:val="0"/>
      <w:marRight w:val="0"/>
      <w:marTop w:val="0"/>
      <w:marBottom w:val="0"/>
      <w:divBdr>
        <w:top w:val="none" w:sz="0" w:space="0" w:color="auto"/>
        <w:left w:val="none" w:sz="0" w:space="0" w:color="auto"/>
        <w:bottom w:val="none" w:sz="0" w:space="0" w:color="auto"/>
        <w:right w:val="none" w:sz="0" w:space="0" w:color="auto"/>
      </w:divBdr>
    </w:div>
    <w:div w:id="84620000">
      <w:marLeft w:val="0"/>
      <w:marRight w:val="0"/>
      <w:marTop w:val="0"/>
      <w:marBottom w:val="0"/>
      <w:divBdr>
        <w:top w:val="none" w:sz="0" w:space="0" w:color="auto"/>
        <w:left w:val="none" w:sz="0" w:space="0" w:color="auto"/>
        <w:bottom w:val="none" w:sz="0" w:space="0" w:color="auto"/>
        <w:right w:val="none" w:sz="0" w:space="0" w:color="auto"/>
      </w:divBdr>
    </w:div>
    <w:div w:id="84620001">
      <w:marLeft w:val="0"/>
      <w:marRight w:val="0"/>
      <w:marTop w:val="0"/>
      <w:marBottom w:val="0"/>
      <w:divBdr>
        <w:top w:val="none" w:sz="0" w:space="0" w:color="auto"/>
        <w:left w:val="none" w:sz="0" w:space="0" w:color="auto"/>
        <w:bottom w:val="none" w:sz="0" w:space="0" w:color="auto"/>
        <w:right w:val="none" w:sz="0" w:space="0" w:color="auto"/>
      </w:divBdr>
    </w:div>
    <w:div w:id="84620002">
      <w:marLeft w:val="0"/>
      <w:marRight w:val="0"/>
      <w:marTop w:val="0"/>
      <w:marBottom w:val="0"/>
      <w:divBdr>
        <w:top w:val="none" w:sz="0" w:space="0" w:color="auto"/>
        <w:left w:val="none" w:sz="0" w:space="0" w:color="auto"/>
        <w:bottom w:val="none" w:sz="0" w:space="0" w:color="auto"/>
        <w:right w:val="none" w:sz="0" w:space="0" w:color="auto"/>
      </w:divBdr>
    </w:div>
    <w:div w:id="84620003">
      <w:marLeft w:val="0"/>
      <w:marRight w:val="0"/>
      <w:marTop w:val="0"/>
      <w:marBottom w:val="0"/>
      <w:divBdr>
        <w:top w:val="none" w:sz="0" w:space="0" w:color="auto"/>
        <w:left w:val="none" w:sz="0" w:space="0" w:color="auto"/>
        <w:bottom w:val="none" w:sz="0" w:space="0" w:color="auto"/>
        <w:right w:val="none" w:sz="0" w:space="0" w:color="auto"/>
      </w:divBdr>
    </w:div>
    <w:div w:id="84620004">
      <w:marLeft w:val="0"/>
      <w:marRight w:val="0"/>
      <w:marTop w:val="0"/>
      <w:marBottom w:val="0"/>
      <w:divBdr>
        <w:top w:val="none" w:sz="0" w:space="0" w:color="auto"/>
        <w:left w:val="none" w:sz="0" w:space="0" w:color="auto"/>
        <w:bottom w:val="none" w:sz="0" w:space="0" w:color="auto"/>
        <w:right w:val="none" w:sz="0" w:space="0" w:color="auto"/>
      </w:divBdr>
    </w:div>
    <w:div w:id="84620005">
      <w:marLeft w:val="0"/>
      <w:marRight w:val="0"/>
      <w:marTop w:val="0"/>
      <w:marBottom w:val="0"/>
      <w:divBdr>
        <w:top w:val="none" w:sz="0" w:space="0" w:color="auto"/>
        <w:left w:val="none" w:sz="0" w:space="0" w:color="auto"/>
        <w:bottom w:val="none" w:sz="0" w:space="0" w:color="auto"/>
        <w:right w:val="none" w:sz="0" w:space="0" w:color="auto"/>
      </w:divBdr>
    </w:div>
    <w:div w:id="84620006">
      <w:marLeft w:val="0"/>
      <w:marRight w:val="0"/>
      <w:marTop w:val="0"/>
      <w:marBottom w:val="0"/>
      <w:divBdr>
        <w:top w:val="none" w:sz="0" w:space="0" w:color="auto"/>
        <w:left w:val="none" w:sz="0" w:space="0" w:color="auto"/>
        <w:bottom w:val="none" w:sz="0" w:space="0" w:color="auto"/>
        <w:right w:val="none" w:sz="0" w:space="0" w:color="auto"/>
      </w:divBdr>
    </w:div>
    <w:div w:id="84620007">
      <w:marLeft w:val="0"/>
      <w:marRight w:val="0"/>
      <w:marTop w:val="0"/>
      <w:marBottom w:val="0"/>
      <w:divBdr>
        <w:top w:val="none" w:sz="0" w:space="0" w:color="auto"/>
        <w:left w:val="none" w:sz="0" w:space="0" w:color="auto"/>
        <w:bottom w:val="none" w:sz="0" w:space="0" w:color="auto"/>
        <w:right w:val="none" w:sz="0" w:space="0" w:color="auto"/>
      </w:divBdr>
    </w:div>
    <w:div w:id="84620008">
      <w:marLeft w:val="0"/>
      <w:marRight w:val="0"/>
      <w:marTop w:val="0"/>
      <w:marBottom w:val="0"/>
      <w:divBdr>
        <w:top w:val="none" w:sz="0" w:space="0" w:color="auto"/>
        <w:left w:val="none" w:sz="0" w:space="0" w:color="auto"/>
        <w:bottom w:val="none" w:sz="0" w:space="0" w:color="auto"/>
        <w:right w:val="none" w:sz="0" w:space="0" w:color="auto"/>
      </w:divBdr>
    </w:div>
    <w:div w:id="84620009">
      <w:marLeft w:val="0"/>
      <w:marRight w:val="0"/>
      <w:marTop w:val="0"/>
      <w:marBottom w:val="0"/>
      <w:divBdr>
        <w:top w:val="none" w:sz="0" w:space="0" w:color="auto"/>
        <w:left w:val="none" w:sz="0" w:space="0" w:color="auto"/>
        <w:bottom w:val="none" w:sz="0" w:space="0" w:color="auto"/>
        <w:right w:val="none" w:sz="0" w:space="0" w:color="auto"/>
      </w:divBdr>
    </w:div>
    <w:div w:id="84620010">
      <w:marLeft w:val="0"/>
      <w:marRight w:val="0"/>
      <w:marTop w:val="0"/>
      <w:marBottom w:val="0"/>
      <w:divBdr>
        <w:top w:val="none" w:sz="0" w:space="0" w:color="auto"/>
        <w:left w:val="none" w:sz="0" w:space="0" w:color="auto"/>
        <w:bottom w:val="none" w:sz="0" w:space="0" w:color="auto"/>
        <w:right w:val="none" w:sz="0" w:space="0" w:color="auto"/>
      </w:divBdr>
    </w:div>
    <w:div w:id="84620011">
      <w:marLeft w:val="0"/>
      <w:marRight w:val="0"/>
      <w:marTop w:val="0"/>
      <w:marBottom w:val="0"/>
      <w:divBdr>
        <w:top w:val="none" w:sz="0" w:space="0" w:color="auto"/>
        <w:left w:val="none" w:sz="0" w:space="0" w:color="auto"/>
        <w:bottom w:val="none" w:sz="0" w:space="0" w:color="auto"/>
        <w:right w:val="none" w:sz="0" w:space="0" w:color="auto"/>
      </w:divBdr>
    </w:div>
    <w:div w:id="84620012">
      <w:marLeft w:val="0"/>
      <w:marRight w:val="0"/>
      <w:marTop w:val="0"/>
      <w:marBottom w:val="0"/>
      <w:divBdr>
        <w:top w:val="none" w:sz="0" w:space="0" w:color="auto"/>
        <w:left w:val="none" w:sz="0" w:space="0" w:color="auto"/>
        <w:bottom w:val="none" w:sz="0" w:space="0" w:color="auto"/>
        <w:right w:val="none" w:sz="0" w:space="0" w:color="auto"/>
      </w:divBdr>
    </w:div>
    <w:div w:id="84620014">
      <w:marLeft w:val="0"/>
      <w:marRight w:val="0"/>
      <w:marTop w:val="0"/>
      <w:marBottom w:val="0"/>
      <w:divBdr>
        <w:top w:val="none" w:sz="0" w:space="0" w:color="auto"/>
        <w:left w:val="none" w:sz="0" w:space="0" w:color="auto"/>
        <w:bottom w:val="none" w:sz="0" w:space="0" w:color="auto"/>
        <w:right w:val="none" w:sz="0" w:space="0" w:color="auto"/>
      </w:divBdr>
    </w:div>
    <w:div w:id="84620016">
      <w:marLeft w:val="0"/>
      <w:marRight w:val="0"/>
      <w:marTop w:val="0"/>
      <w:marBottom w:val="0"/>
      <w:divBdr>
        <w:top w:val="none" w:sz="0" w:space="0" w:color="auto"/>
        <w:left w:val="none" w:sz="0" w:space="0" w:color="auto"/>
        <w:bottom w:val="none" w:sz="0" w:space="0" w:color="auto"/>
        <w:right w:val="none" w:sz="0" w:space="0" w:color="auto"/>
      </w:divBdr>
    </w:div>
    <w:div w:id="84620019">
      <w:marLeft w:val="0"/>
      <w:marRight w:val="0"/>
      <w:marTop w:val="0"/>
      <w:marBottom w:val="0"/>
      <w:divBdr>
        <w:top w:val="none" w:sz="0" w:space="0" w:color="auto"/>
        <w:left w:val="none" w:sz="0" w:space="0" w:color="auto"/>
        <w:bottom w:val="none" w:sz="0" w:space="0" w:color="auto"/>
        <w:right w:val="none" w:sz="0" w:space="0" w:color="auto"/>
      </w:divBdr>
    </w:div>
    <w:div w:id="84620020">
      <w:marLeft w:val="0"/>
      <w:marRight w:val="0"/>
      <w:marTop w:val="0"/>
      <w:marBottom w:val="0"/>
      <w:divBdr>
        <w:top w:val="none" w:sz="0" w:space="0" w:color="auto"/>
        <w:left w:val="none" w:sz="0" w:space="0" w:color="auto"/>
        <w:bottom w:val="none" w:sz="0" w:space="0" w:color="auto"/>
        <w:right w:val="none" w:sz="0" w:space="0" w:color="auto"/>
      </w:divBdr>
    </w:div>
    <w:div w:id="84620022">
      <w:marLeft w:val="0"/>
      <w:marRight w:val="0"/>
      <w:marTop w:val="0"/>
      <w:marBottom w:val="0"/>
      <w:divBdr>
        <w:top w:val="none" w:sz="0" w:space="0" w:color="auto"/>
        <w:left w:val="none" w:sz="0" w:space="0" w:color="auto"/>
        <w:bottom w:val="none" w:sz="0" w:space="0" w:color="auto"/>
        <w:right w:val="none" w:sz="0" w:space="0" w:color="auto"/>
      </w:divBdr>
    </w:div>
    <w:div w:id="84620023">
      <w:marLeft w:val="0"/>
      <w:marRight w:val="0"/>
      <w:marTop w:val="0"/>
      <w:marBottom w:val="0"/>
      <w:divBdr>
        <w:top w:val="none" w:sz="0" w:space="0" w:color="auto"/>
        <w:left w:val="none" w:sz="0" w:space="0" w:color="auto"/>
        <w:bottom w:val="none" w:sz="0" w:space="0" w:color="auto"/>
        <w:right w:val="none" w:sz="0" w:space="0" w:color="auto"/>
      </w:divBdr>
    </w:div>
    <w:div w:id="84620024">
      <w:marLeft w:val="0"/>
      <w:marRight w:val="0"/>
      <w:marTop w:val="0"/>
      <w:marBottom w:val="0"/>
      <w:divBdr>
        <w:top w:val="none" w:sz="0" w:space="0" w:color="auto"/>
        <w:left w:val="none" w:sz="0" w:space="0" w:color="auto"/>
        <w:bottom w:val="none" w:sz="0" w:space="0" w:color="auto"/>
        <w:right w:val="none" w:sz="0" w:space="0" w:color="auto"/>
      </w:divBdr>
    </w:div>
    <w:div w:id="84620026">
      <w:marLeft w:val="0"/>
      <w:marRight w:val="0"/>
      <w:marTop w:val="0"/>
      <w:marBottom w:val="0"/>
      <w:divBdr>
        <w:top w:val="none" w:sz="0" w:space="0" w:color="auto"/>
        <w:left w:val="none" w:sz="0" w:space="0" w:color="auto"/>
        <w:bottom w:val="none" w:sz="0" w:space="0" w:color="auto"/>
        <w:right w:val="none" w:sz="0" w:space="0" w:color="auto"/>
      </w:divBdr>
    </w:div>
    <w:div w:id="84620027">
      <w:marLeft w:val="0"/>
      <w:marRight w:val="0"/>
      <w:marTop w:val="0"/>
      <w:marBottom w:val="0"/>
      <w:divBdr>
        <w:top w:val="none" w:sz="0" w:space="0" w:color="auto"/>
        <w:left w:val="none" w:sz="0" w:space="0" w:color="auto"/>
        <w:bottom w:val="none" w:sz="0" w:space="0" w:color="auto"/>
        <w:right w:val="none" w:sz="0" w:space="0" w:color="auto"/>
      </w:divBdr>
    </w:div>
    <w:div w:id="84620028">
      <w:marLeft w:val="0"/>
      <w:marRight w:val="0"/>
      <w:marTop w:val="0"/>
      <w:marBottom w:val="0"/>
      <w:divBdr>
        <w:top w:val="none" w:sz="0" w:space="0" w:color="auto"/>
        <w:left w:val="none" w:sz="0" w:space="0" w:color="auto"/>
        <w:bottom w:val="none" w:sz="0" w:space="0" w:color="auto"/>
        <w:right w:val="none" w:sz="0" w:space="0" w:color="auto"/>
      </w:divBdr>
    </w:div>
    <w:div w:id="84620029">
      <w:marLeft w:val="0"/>
      <w:marRight w:val="0"/>
      <w:marTop w:val="0"/>
      <w:marBottom w:val="0"/>
      <w:divBdr>
        <w:top w:val="none" w:sz="0" w:space="0" w:color="auto"/>
        <w:left w:val="none" w:sz="0" w:space="0" w:color="auto"/>
        <w:bottom w:val="none" w:sz="0" w:space="0" w:color="auto"/>
        <w:right w:val="none" w:sz="0" w:space="0" w:color="auto"/>
      </w:divBdr>
    </w:div>
    <w:div w:id="84620030">
      <w:marLeft w:val="0"/>
      <w:marRight w:val="0"/>
      <w:marTop w:val="0"/>
      <w:marBottom w:val="0"/>
      <w:divBdr>
        <w:top w:val="none" w:sz="0" w:space="0" w:color="auto"/>
        <w:left w:val="none" w:sz="0" w:space="0" w:color="auto"/>
        <w:bottom w:val="none" w:sz="0" w:space="0" w:color="auto"/>
        <w:right w:val="none" w:sz="0" w:space="0" w:color="auto"/>
      </w:divBdr>
    </w:div>
    <w:div w:id="84620033">
      <w:marLeft w:val="0"/>
      <w:marRight w:val="0"/>
      <w:marTop w:val="0"/>
      <w:marBottom w:val="0"/>
      <w:divBdr>
        <w:top w:val="none" w:sz="0" w:space="0" w:color="auto"/>
        <w:left w:val="none" w:sz="0" w:space="0" w:color="auto"/>
        <w:bottom w:val="none" w:sz="0" w:space="0" w:color="auto"/>
        <w:right w:val="none" w:sz="0" w:space="0" w:color="auto"/>
      </w:divBdr>
    </w:div>
    <w:div w:id="84620034">
      <w:marLeft w:val="0"/>
      <w:marRight w:val="0"/>
      <w:marTop w:val="0"/>
      <w:marBottom w:val="0"/>
      <w:divBdr>
        <w:top w:val="none" w:sz="0" w:space="0" w:color="auto"/>
        <w:left w:val="none" w:sz="0" w:space="0" w:color="auto"/>
        <w:bottom w:val="none" w:sz="0" w:space="0" w:color="auto"/>
        <w:right w:val="none" w:sz="0" w:space="0" w:color="auto"/>
      </w:divBdr>
    </w:div>
    <w:div w:id="84620035">
      <w:marLeft w:val="0"/>
      <w:marRight w:val="0"/>
      <w:marTop w:val="0"/>
      <w:marBottom w:val="0"/>
      <w:divBdr>
        <w:top w:val="none" w:sz="0" w:space="0" w:color="auto"/>
        <w:left w:val="none" w:sz="0" w:space="0" w:color="auto"/>
        <w:bottom w:val="none" w:sz="0" w:space="0" w:color="auto"/>
        <w:right w:val="none" w:sz="0" w:space="0" w:color="auto"/>
      </w:divBdr>
    </w:div>
    <w:div w:id="84620036">
      <w:marLeft w:val="0"/>
      <w:marRight w:val="0"/>
      <w:marTop w:val="0"/>
      <w:marBottom w:val="0"/>
      <w:divBdr>
        <w:top w:val="none" w:sz="0" w:space="0" w:color="auto"/>
        <w:left w:val="none" w:sz="0" w:space="0" w:color="auto"/>
        <w:bottom w:val="none" w:sz="0" w:space="0" w:color="auto"/>
        <w:right w:val="none" w:sz="0" w:space="0" w:color="auto"/>
      </w:divBdr>
    </w:div>
    <w:div w:id="84620037">
      <w:marLeft w:val="0"/>
      <w:marRight w:val="0"/>
      <w:marTop w:val="0"/>
      <w:marBottom w:val="0"/>
      <w:divBdr>
        <w:top w:val="none" w:sz="0" w:space="0" w:color="auto"/>
        <w:left w:val="none" w:sz="0" w:space="0" w:color="auto"/>
        <w:bottom w:val="none" w:sz="0" w:space="0" w:color="auto"/>
        <w:right w:val="none" w:sz="0" w:space="0" w:color="auto"/>
      </w:divBdr>
    </w:div>
    <w:div w:id="84620041">
      <w:marLeft w:val="0"/>
      <w:marRight w:val="0"/>
      <w:marTop w:val="0"/>
      <w:marBottom w:val="0"/>
      <w:divBdr>
        <w:top w:val="none" w:sz="0" w:space="0" w:color="auto"/>
        <w:left w:val="none" w:sz="0" w:space="0" w:color="auto"/>
        <w:bottom w:val="none" w:sz="0" w:space="0" w:color="auto"/>
        <w:right w:val="none" w:sz="0" w:space="0" w:color="auto"/>
      </w:divBdr>
    </w:div>
    <w:div w:id="84620042">
      <w:marLeft w:val="0"/>
      <w:marRight w:val="0"/>
      <w:marTop w:val="0"/>
      <w:marBottom w:val="0"/>
      <w:divBdr>
        <w:top w:val="none" w:sz="0" w:space="0" w:color="auto"/>
        <w:left w:val="none" w:sz="0" w:space="0" w:color="auto"/>
        <w:bottom w:val="none" w:sz="0" w:space="0" w:color="auto"/>
        <w:right w:val="none" w:sz="0" w:space="0" w:color="auto"/>
      </w:divBdr>
    </w:div>
    <w:div w:id="84620043">
      <w:marLeft w:val="0"/>
      <w:marRight w:val="0"/>
      <w:marTop w:val="0"/>
      <w:marBottom w:val="0"/>
      <w:divBdr>
        <w:top w:val="none" w:sz="0" w:space="0" w:color="auto"/>
        <w:left w:val="none" w:sz="0" w:space="0" w:color="auto"/>
        <w:bottom w:val="none" w:sz="0" w:space="0" w:color="auto"/>
        <w:right w:val="none" w:sz="0" w:space="0" w:color="auto"/>
      </w:divBdr>
    </w:div>
    <w:div w:id="84620044">
      <w:marLeft w:val="0"/>
      <w:marRight w:val="0"/>
      <w:marTop w:val="0"/>
      <w:marBottom w:val="0"/>
      <w:divBdr>
        <w:top w:val="none" w:sz="0" w:space="0" w:color="auto"/>
        <w:left w:val="none" w:sz="0" w:space="0" w:color="auto"/>
        <w:bottom w:val="none" w:sz="0" w:space="0" w:color="auto"/>
        <w:right w:val="none" w:sz="0" w:space="0" w:color="auto"/>
      </w:divBdr>
    </w:div>
    <w:div w:id="333265063">
      <w:bodyDiv w:val="1"/>
      <w:marLeft w:val="0"/>
      <w:marRight w:val="0"/>
      <w:marTop w:val="0"/>
      <w:marBottom w:val="0"/>
      <w:divBdr>
        <w:top w:val="none" w:sz="0" w:space="0" w:color="auto"/>
        <w:left w:val="none" w:sz="0" w:space="0" w:color="auto"/>
        <w:bottom w:val="none" w:sz="0" w:space="0" w:color="auto"/>
        <w:right w:val="none" w:sz="0" w:space="0" w:color="auto"/>
      </w:divBdr>
    </w:div>
    <w:div w:id="361974888">
      <w:bodyDiv w:val="1"/>
      <w:marLeft w:val="0"/>
      <w:marRight w:val="0"/>
      <w:marTop w:val="0"/>
      <w:marBottom w:val="0"/>
      <w:divBdr>
        <w:top w:val="none" w:sz="0" w:space="0" w:color="auto"/>
        <w:left w:val="none" w:sz="0" w:space="0" w:color="auto"/>
        <w:bottom w:val="none" w:sz="0" w:space="0" w:color="auto"/>
        <w:right w:val="none" w:sz="0" w:space="0" w:color="auto"/>
      </w:divBdr>
    </w:div>
    <w:div w:id="472797192">
      <w:bodyDiv w:val="1"/>
      <w:marLeft w:val="0"/>
      <w:marRight w:val="0"/>
      <w:marTop w:val="0"/>
      <w:marBottom w:val="0"/>
      <w:divBdr>
        <w:top w:val="none" w:sz="0" w:space="0" w:color="auto"/>
        <w:left w:val="none" w:sz="0" w:space="0" w:color="auto"/>
        <w:bottom w:val="none" w:sz="0" w:space="0" w:color="auto"/>
        <w:right w:val="none" w:sz="0" w:space="0" w:color="auto"/>
      </w:divBdr>
    </w:div>
    <w:div w:id="1114011184">
      <w:bodyDiv w:val="1"/>
      <w:marLeft w:val="0"/>
      <w:marRight w:val="0"/>
      <w:marTop w:val="0"/>
      <w:marBottom w:val="0"/>
      <w:divBdr>
        <w:top w:val="none" w:sz="0" w:space="0" w:color="auto"/>
        <w:left w:val="none" w:sz="0" w:space="0" w:color="auto"/>
        <w:bottom w:val="none" w:sz="0" w:space="0" w:color="auto"/>
        <w:right w:val="none" w:sz="0" w:space="0" w:color="auto"/>
      </w:divBdr>
    </w:div>
    <w:div w:id="1806508394">
      <w:bodyDiv w:val="1"/>
      <w:marLeft w:val="0"/>
      <w:marRight w:val="0"/>
      <w:marTop w:val="0"/>
      <w:marBottom w:val="0"/>
      <w:divBdr>
        <w:top w:val="none" w:sz="0" w:space="0" w:color="auto"/>
        <w:left w:val="none" w:sz="0" w:space="0" w:color="auto"/>
        <w:bottom w:val="none" w:sz="0" w:space="0" w:color="auto"/>
        <w:right w:val="none" w:sz="0" w:space="0" w:color="auto"/>
      </w:divBdr>
    </w:div>
    <w:div w:id="1928540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ec.europa.eu/eurostat/ramon/statmanuals/files/SIMS_Manual_2014.pdf" TargetMode="External"/><Relationship Id="rId299" Type="http://schemas.openxmlformats.org/officeDocument/2006/relationships/fontTable" Target="fontTable.xml"/><Relationship Id="rId21" Type="http://schemas.openxmlformats.org/officeDocument/2006/relationships/hyperlink" Target="https://sdmx.org/wp-content/uploads/04_sdmx_cog_annex_4_mcv_2009.pdf" TargetMode="External"/><Relationship Id="rId42" Type="http://schemas.openxmlformats.org/officeDocument/2006/relationships/hyperlink" Target="http://ec.europa.eu/eurostat/ramon/statmanuals/files/SIMS_Manual_2014.pdf" TargetMode="External"/><Relationship Id="rId63" Type="http://schemas.openxmlformats.org/officeDocument/2006/relationships/hyperlink" Target="https://sdmx.org/wp-content/uploads/SDMX_Glossary_Version_1_0_February_2016.docx" TargetMode="External"/><Relationship Id="rId84" Type="http://schemas.openxmlformats.org/officeDocument/2006/relationships/hyperlink" Target="http://ec.europa.eu/eurostat/ramon/statmanuals/files/household_surveys_1984_EN.pdf" TargetMode="External"/><Relationship Id="rId138" Type="http://schemas.openxmlformats.org/officeDocument/2006/relationships/hyperlink" Target="https://sdmx.org/wp-content/uploads/04_sdmx_cog_annex_4_mcv_2009.pdf" TargetMode="External"/><Relationship Id="rId159" Type="http://schemas.openxmlformats.org/officeDocument/2006/relationships/hyperlink" Target="http://ec.europa.eu/eurostat/product?code=CA-15-96-001&amp;mode=view" TargetMode="External"/><Relationship Id="rId170" Type="http://schemas.openxmlformats.org/officeDocument/2006/relationships/hyperlink" Target="https://sdmx.org/wp-content/uploads/SDMX_Glossary_Version_1_0_February_2016.docx" TargetMode="External"/><Relationship Id="rId191" Type="http://schemas.openxmlformats.org/officeDocument/2006/relationships/hyperlink" Target="https://sdmx.org/wp-content/uploads/SDMX_Glossary_Version_1_0_February_2016.docx" TargetMode="External"/><Relationship Id="rId205" Type="http://schemas.openxmlformats.org/officeDocument/2006/relationships/hyperlink" Target="https://sdmx.org/" TargetMode="External"/><Relationship Id="rId226" Type="http://schemas.openxmlformats.org/officeDocument/2006/relationships/hyperlink" Target="https://sdmx.org/wpcontent/uploads/04_sdmx_cog_annex_4_mcv_2009.pdf" TargetMode="External"/><Relationship Id="rId247" Type="http://schemas.openxmlformats.org/officeDocument/2006/relationships/hyperlink" Target="https://sdmx.org/wp-content/uploads/SDMX_Glossary_Version_1_0_February_2016.docx" TargetMode="External"/><Relationship Id="rId107" Type="http://schemas.openxmlformats.org/officeDocument/2006/relationships/hyperlink" Target="https://sdmx.org/?page_id=4345" TargetMode="External"/><Relationship Id="rId268" Type="http://schemas.openxmlformats.org/officeDocument/2006/relationships/hyperlink" Target="https://sdmx.org/wp-content/uploads/SDMX_Glossary_Version_1_0_February_2016.docx" TargetMode="External"/><Relationship Id="rId289" Type="http://schemas.openxmlformats.org/officeDocument/2006/relationships/hyperlink" Target="http://sdmx.org/?page_id=3215" TargetMode="External"/><Relationship Id="rId11" Type="http://schemas.openxmlformats.org/officeDocument/2006/relationships/header" Target="header3.xml"/><Relationship Id="rId32" Type="http://schemas.openxmlformats.org/officeDocument/2006/relationships/hyperlink" Target="https://sdmx.org/wp-content/uploads/SDMX_Glossary_Version_1_0_February_2016.docx" TargetMode="External"/><Relationship Id="rId53" Type="http://schemas.openxmlformats.org/officeDocument/2006/relationships/hyperlink" Target="http://ec.europa.eu/eurostat/ramon/statmanuals/files/SIMS_Manual_2014.pdf" TargetMode="External"/><Relationship Id="rId74" Type="http://schemas.openxmlformats.org/officeDocument/2006/relationships/hyperlink" Target="https://sdmx.org/wp-content/uploads/04_sdmx_cog_annex_4_mcv_2009.pdf" TargetMode="External"/><Relationship Id="rId128" Type="http://schemas.openxmlformats.org/officeDocument/2006/relationships/hyperlink" Target="https://sdmx.org/wp-content/uploads/SDMX_Glossary_Version_1_0_February_2016.docx" TargetMode="External"/><Relationship Id="rId149" Type="http://schemas.openxmlformats.org/officeDocument/2006/relationships/hyperlink" Target="https://sdmx.org/wp-content/uploads/SDMX_Glossary_Version_1_0_February_2016.docx" TargetMode="External"/><Relationship Id="rId5" Type="http://schemas.openxmlformats.org/officeDocument/2006/relationships/webSettings" Target="webSettings.xml"/><Relationship Id="rId95" Type="http://schemas.openxmlformats.org/officeDocument/2006/relationships/hyperlink" Target="https://sdmx.org/" TargetMode="External"/><Relationship Id="rId160" Type="http://schemas.openxmlformats.org/officeDocument/2006/relationships/hyperlink" Target="https://sdmx.org/wp-content/uploads/SDMX_Glossary_Version_1_0_February_2016.docx" TargetMode="External"/><Relationship Id="rId181" Type="http://schemas.openxmlformats.org/officeDocument/2006/relationships/hyperlink" Target="https://sdmx.org/wp-content/uploads/SDMX_Glossary_Version_1_0_February_2016.docx" TargetMode="External"/><Relationship Id="rId216" Type="http://schemas.openxmlformats.org/officeDocument/2006/relationships/hyperlink" Target="https://sdmx.org/wp-content/uploads/SDMX_Glossary_Version_1_0_February_2016.docx" TargetMode="External"/><Relationship Id="rId237" Type="http://schemas.openxmlformats.org/officeDocument/2006/relationships/hyperlink" Target="https://sdmx.org/wp-content/uploads/04_sdmx_cog_annex_4_mcv_2009.pdf" TargetMode="External"/><Relationship Id="rId258" Type="http://schemas.openxmlformats.org/officeDocument/2006/relationships/hyperlink" Target="https://sdmx.org/wp-content/uploads/SDMX_Glossary_Version_1_0_February_2016.docx" TargetMode="External"/><Relationship Id="rId279" Type="http://schemas.openxmlformats.org/officeDocument/2006/relationships/hyperlink" Target="https://sdmx.org/wp-content/uploads/04_sdmx_cog_annex_4_mcv_2009.pdf" TargetMode="External"/><Relationship Id="rId22" Type="http://schemas.openxmlformats.org/officeDocument/2006/relationships/hyperlink" Target="http://www.statcan.gc.ca/pub/12-539-x/4147797-eng.htm" TargetMode="External"/><Relationship Id="rId43" Type="http://schemas.openxmlformats.org/officeDocument/2006/relationships/hyperlink" Target="https://sdmx.org/wp-content/uploads/SDMX_Glossary_Version_1_0_February_2016.docx" TargetMode="External"/><Relationship Id="rId64" Type="http://schemas.openxmlformats.org/officeDocument/2006/relationships/hyperlink" Target="https://sdmx.org/wp-content/uploads/04_sdmx_cog_annex_4_mcv_2009.pdf" TargetMode="External"/><Relationship Id="rId118" Type="http://schemas.openxmlformats.org/officeDocument/2006/relationships/hyperlink" Target="http://ec.europa.eu/eurostat/ramon/statmanuals/files/SIMS_Manual_2014.pdf" TargetMode="External"/><Relationship Id="rId139" Type="http://schemas.openxmlformats.org/officeDocument/2006/relationships/hyperlink" Target="https://sdmx.org/?page_id=3215" TargetMode="External"/><Relationship Id="rId290" Type="http://schemas.openxmlformats.org/officeDocument/2006/relationships/hyperlink" Target="https://sdmx.org/wp-content/uploads/SDMX_Glossary_Version_1_0_February_2016.docx" TargetMode="External"/><Relationship Id="rId85" Type="http://schemas.openxmlformats.org/officeDocument/2006/relationships/hyperlink" Target="https://sdmx.org/wp-content/uploads/SDMX_Glossary_Version_1_0_February_2016.docx" TargetMode="External"/><Relationship Id="rId150" Type="http://schemas.openxmlformats.org/officeDocument/2006/relationships/hyperlink" Target="https://sdmx.org/wp-content/uploads/SDMX_Glossary_Version_1_0_February_2016.docx" TargetMode="External"/><Relationship Id="rId171" Type="http://schemas.openxmlformats.org/officeDocument/2006/relationships/hyperlink" Target="https://sdmx.org/wp-content/uploads/SDMX_Glossary_Version_1_0_February_2016.docx" TargetMode="External"/><Relationship Id="rId192" Type="http://schemas.openxmlformats.org/officeDocument/2006/relationships/hyperlink" Target="https://sdmx.org/" TargetMode="External"/><Relationship Id="rId206" Type="http://schemas.openxmlformats.org/officeDocument/2006/relationships/hyperlink" Target="https://sdmx.org/" TargetMode="External"/><Relationship Id="rId227" Type="http://schemas.openxmlformats.org/officeDocument/2006/relationships/hyperlink" Target="https://sdmx.org/?page_id=4345" TargetMode="External"/><Relationship Id="rId248" Type="http://schemas.openxmlformats.org/officeDocument/2006/relationships/hyperlink" Target="https://sdmx.org/wp-content/uploads/SDMX_Glossary_Version_1_0_February_2016.docx" TargetMode="External"/><Relationship Id="rId269" Type="http://schemas.openxmlformats.org/officeDocument/2006/relationships/hyperlink" Target="http://www.ilo.org/global/statistics-and-databases/standards-and-guidelines/resolutions-adopted-by-international-conferences-of-labour-statisticians/WCMS_087562/lang--en/index.htm" TargetMode="External"/><Relationship Id="rId12" Type="http://schemas.openxmlformats.org/officeDocument/2006/relationships/footer" Target="footer1.xml"/><Relationship Id="rId33" Type="http://schemas.openxmlformats.org/officeDocument/2006/relationships/hyperlink" Target="https://sdmx.org/wp-content/uploads/04_sdmx_cog_annex_4_mcv_2009.pdf" TargetMode="External"/><Relationship Id="rId108" Type="http://schemas.openxmlformats.org/officeDocument/2006/relationships/hyperlink" Target="https://sdmx.org/" TargetMode="External"/><Relationship Id="rId129" Type="http://schemas.openxmlformats.org/officeDocument/2006/relationships/hyperlink" Target="http://uis.unesco.org/en/topic/international-standard-classification-education-isced" TargetMode="External"/><Relationship Id="rId280" Type="http://schemas.openxmlformats.org/officeDocument/2006/relationships/hyperlink" Target="https://sdmx.org/wp-content/uploads/04_sdmx_cog_annex_4_mcv_2009.pdf" TargetMode="External"/><Relationship Id="rId54" Type="http://schemas.openxmlformats.org/officeDocument/2006/relationships/hyperlink" Target="http://ec.europa.eu/eurostat/ramon/statmanuals/files/SIMS_Manual_2014.pdf" TargetMode="External"/><Relationship Id="rId75" Type="http://schemas.openxmlformats.org/officeDocument/2006/relationships/hyperlink" Target="https://sdmx.org/wp-content/uploads/04_sdmx_cog_annex_4_mcv_2009.pdf" TargetMode="External"/><Relationship Id="rId96" Type="http://schemas.openxmlformats.org/officeDocument/2006/relationships/hyperlink" Target="https://sdmx.org/wp-content/uploads/SDMX_Glossary_Version_1_0_February_2016.docx" TargetMode="External"/><Relationship Id="rId140" Type="http://schemas.openxmlformats.org/officeDocument/2006/relationships/hyperlink" Target="https://sdmx.org/wp-content/uploads/04_sdmx_cog_annex_4_mcv_2009.pdf" TargetMode="External"/><Relationship Id="rId161" Type="http://schemas.openxmlformats.org/officeDocument/2006/relationships/hyperlink" Target="https://sdmx.org/wp-content/uploads/SDMX_Glossary_Version_1_0_February_2016.docx" TargetMode="External"/><Relationship Id="rId182" Type="http://schemas.openxmlformats.org/officeDocument/2006/relationships/hyperlink" Target="https://sdmx.org/wp-content/uploads/SDMX_Glossary_Version_1_0_February_2016.docx" TargetMode="External"/><Relationship Id="rId217" Type="http://schemas.openxmlformats.org/officeDocument/2006/relationships/hyperlink" Target="http://ec.europa.eu/eurostat/ramon/statmanuals/files/SIMS_Manual_2014.pdf" TargetMode="External"/><Relationship Id="rId6" Type="http://schemas.openxmlformats.org/officeDocument/2006/relationships/footnotes" Target="footnotes.xml"/><Relationship Id="rId238" Type="http://schemas.openxmlformats.org/officeDocument/2006/relationships/hyperlink" Target="https://sdmx.org/wp-content/uploads/SDMX_Glossary_Version_1_0_February_2016.docx" TargetMode="External"/><Relationship Id="rId259" Type="http://schemas.openxmlformats.org/officeDocument/2006/relationships/hyperlink" Target="https://sdmx.org/wp-content/uploads/SDMX_Glossary_Version_1_0_February_2016.docx" TargetMode="External"/><Relationship Id="rId23" Type="http://schemas.openxmlformats.org/officeDocument/2006/relationships/hyperlink" Target="http://ec.europa.eu/eurostat/ramon/statmanuals/files/SIMS_Manual_2014.pdf" TargetMode="External"/><Relationship Id="rId119" Type="http://schemas.openxmlformats.org/officeDocument/2006/relationships/hyperlink" Target="https://sdmx.org/wp-content/uploads/04_sdmx_cog_annex_4_mcv_2009.pdf" TargetMode="External"/><Relationship Id="rId270" Type="http://schemas.openxmlformats.org/officeDocument/2006/relationships/hyperlink" Target="http://www.ilo.org/global/statistics-and-databases/meetings-and-events/international-conference-of-labour-statisticians/20/preparatory-meetings/WCMS_619086/lang--en/index.htm" TargetMode="External"/><Relationship Id="rId291" Type="http://schemas.openxmlformats.org/officeDocument/2006/relationships/hyperlink" Target="https://sdmx.org/wp-content/uploads/SDMX_Glossary_Version_1_0_February_2016.docx" TargetMode="External"/><Relationship Id="rId44" Type="http://schemas.openxmlformats.org/officeDocument/2006/relationships/hyperlink" Target="https://sdmx.org/wp-content/uploads/SDMX_Glossary_Version_1_0_February_2016.docx" TargetMode="External"/><Relationship Id="rId65" Type="http://schemas.openxmlformats.org/officeDocument/2006/relationships/hyperlink" Target="https://sdmx.org/?page_id=3215" TargetMode="External"/><Relationship Id="rId86" Type="http://schemas.openxmlformats.org/officeDocument/2006/relationships/hyperlink" Target="https://sdmx.org/wp-content/uploads/04_sdmx_cog_annex_4_mcv_2009.pdf" TargetMode="External"/><Relationship Id="rId130" Type="http://schemas.openxmlformats.org/officeDocument/2006/relationships/hyperlink" Target="https://sdmx.org/wp-content/uploads/04_sdmx_cog_annex_4_mcv_2009.pdf" TargetMode="External"/><Relationship Id="rId151" Type="http://schemas.openxmlformats.org/officeDocument/2006/relationships/hyperlink" Target="https://sdmx.org/wp-content/uploads/SDMX_Glossary_Version_1_0_February_2016.docx" TargetMode="External"/><Relationship Id="rId172" Type="http://schemas.openxmlformats.org/officeDocument/2006/relationships/hyperlink" Target="https://sdmx.org/wp-content/uploads/SDMX_Glossary_Version_1_0_February_2016.docx" TargetMode="External"/><Relationship Id="rId193" Type="http://schemas.openxmlformats.org/officeDocument/2006/relationships/hyperlink" Target="https://nces.ed.gov/FCSM/pdf/spwp15.pdf" TargetMode="External"/><Relationship Id="rId207" Type="http://schemas.openxmlformats.org/officeDocument/2006/relationships/hyperlink" Target="https://sdmx.org/wp-content/uploads/SDMX_Glossary_Version_1_0_February_2016.docx" TargetMode="External"/><Relationship Id="rId228" Type="http://schemas.openxmlformats.org/officeDocument/2006/relationships/hyperlink" Target="http://ec.europa.eu/eurostat/ramon/statmanuals/files/SIMS_Manual_2014.pdf" TargetMode="External"/><Relationship Id="rId249" Type="http://schemas.openxmlformats.org/officeDocument/2006/relationships/hyperlink" Target="https://sdmx.org/wp-content/uploads/SDMX_Glossary_Version_1_0_February_2016.docx" TargetMode="External"/><Relationship Id="rId13" Type="http://schemas.openxmlformats.org/officeDocument/2006/relationships/footer" Target="footer2.xml"/><Relationship Id="rId109" Type="http://schemas.openxmlformats.org/officeDocument/2006/relationships/hyperlink" Target="https://sdmx.org/wp-content/uploads/04_sdmx_cog_annex_4_mcv_2009.pdf" TargetMode="External"/><Relationship Id="rId260" Type="http://schemas.openxmlformats.org/officeDocument/2006/relationships/hyperlink" Target="https://sdmx.org/?page_id=3215" TargetMode="External"/><Relationship Id="rId281" Type="http://schemas.openxmlformats.org/officeDocument/2006/relationships/hyperlink" Target="https://sdmx.org/wp-content/uploads/SDMX_Glossary_Version_1_0_February_2016.docx" TargetMode="External"/><Relationship Id="rId34" Type="http://schemas.openxmlformats.org/officeDocument/2006/relationships/hyperlink" Target="https://sdmx.org/wp-content/uploads/SDMX_Glossary_Version_1_0_February_2016.docx" TargetMode="External"/><Relationship Id="rId55" Type="http://schemas.openxmlformats.org/officeDocument/2006/relationships/hyperlink" Target="https://sdmx.org/wp-content/uploads/SDMX_Glossary_Version_1_0_February_2016.docx" TargetMode="External"/><Relationship Id="rId76" Type="http://schemas.openxmlformats.org/officeDocument/2006/relationships/hyperlink" Target="https://sdmx.org/wp-content/uploads/SDMX_Glossary_Version_1_0_February_2016.docx" TargetMode="External"/><Relationship Id="rId97" Type="http://schemas.openxmlformats.org/officeDocument/2006/relationships/hyperlink" Target="https://sdmx.org/wp-content/uploads/SDMX_Glossary_Version_1_0_February_2016.docx" TargetMode="External"/><Relationship Id="rId120" Type="http://schemas.openxmlformats.org/officeDocument/2006/relationships/hyperlink" Target="https://sdmx.org/wp-content/uploads/04_sdmx_cog_annex_4_mcv_2009.pdf" TargetMode="External"/><Relationship Id="rId141" Type="http://schemas.openxmlformats.org/officeDocument/2006/relationships/hyperlink" Target="https://sdmx.org/?page_id=3215" TargetMode="External"/><Relationship Id="rId7" Type="http://schemas.openxmlformats.org/officeDocument/2006/relationships/endnotes" Target="endnotes.xml"/><Relationship Id="rId162" Type="http://schemas.openxmlformats.org/officeDocument/2006/relationships/hyperlink" Target="https://sdmx.org/wp-content/uploads/SDMX_Glossary_Version_1_0_February_2016.docx" TargetMode="External"/><Relationship Id="rId183" Type="http://schemas.openxmlformats.org/officeDocument/2006/relationships/hyperlink" Target="https://sdmx.org/wp-content/uploads/SDMX_Glossary_Version_1_0_February_2016.docx" TargetMode="External"/><Relationship Id="rId218" Type="http://schemas.openxmlformats.org/officeDocument/2006/relationships/hyperlink" Target="https://sdmx.org/wp-content/uploads/SDMX_Glossary_Version_1_0_February_2016.docx" TargetMode="External"/><Relationship Id="rId239" Type="http://schemas.openxmlformats.org/officeDocument/2006/relationships/hyperlink" Target="https://sdmx.org/wp-content/uploads/SDMX_Glossary_Version_1_0_February_2016.docx" TargetMode="External"/><Relationship Id="rId2" Type="http://schemas.openxmlformats.org/officeDocument/2006/relationships/numbering" Target="numbering.xml"/><Relationship Id="rId29" Type="http://schemas.openxmlformats.org/officeDocument/2006/relationships/hyperlink" Target="https://sdmx.org/wp-content/uploads/SDMX_Glossary_Version_1_0_February_2016.docx" TargetMode="External"/><Relationship Id="rId250" Type="http://schemas.openxmlformats.org/officeDocument/2006/relationships/hyperlink" Target="http://www.abs.gov.au/ausstats/abs@.nsf/bb8db737e2af84b8ca2571780015701e/ff4de83064a2e425ca25697e0018fd44!OpenDocument" TargetMode="External"/><Relationship Id="rId255" Type="http://schemas.openxmlformats.org/officeDocument/2006/relationships/hyperlink" Target="http://www.imf.org/external/np/sta/tegppi/index.htm" TargetMode="External"/><Relationship Id="rId271" Type="http://schemas.openxmlformats.org/officeDocument/2006/relationships/hyperlink" Target="https://sdmx.org/wp-content/uploads/SDMX_Glossary_Version_1_0_February_2016.docx" TargetMode="External"/><Relationship Id="rId276" Type="http://schemas.openxmlformats.org/officeDocument/2006/relationships/hyperlink" Target="https://sdmx.org/wp-content/uploads/SDMX_Glossary_Version_1_0_February_2016.docx" TargetMode="External"/><Relationship Id="rId292" Type="http://schemas.openxmlformats.org/officeDocument/2006/relationships/hyperlink" Target="https://sdmx.org/wp-content/uploads/SDMX_Glossary_Version_1_0_February_2016.docx" TargetMode="External"/><Relationship Id="rId297" Type="http://schemas.openxmlformats.org/officeDocument/2006/relationships/header" Target="header6.xml"/><Relationship Id="rId24" Type="http://schemas.openxmlformats.org/officeDocument/2006/relationships/hyperlink" Target="https://sdmx.org/wp-content/uploads/SDMX_Glossary_Version_1_0_February_2016.docx" TargetMode="External"/><Relationship Id="rId40" Type="http://schemas.openxmlformats.org/officeDocument/2006/relationships/hyperlink" Target="http://ec.europa.eu/eurostat/ramon/statmanuals/files/2000_censuses_ECE_region_EN.pdf" TargetMode="External"/><Relationship Id="rId45" Type="http://schemas.openxmlformats.org/officeDocument/2006/relationships/hyperlink" Target="https://sdmx.org/?page_id=4345" TargetMode="External"/><Relationship Id="rId66" Type="http://schemas.openxmlformats.org/officeDocument/2006/relationships/hyperlink" Target="https://sdmx.org/wp-content/uploads/SDMX_Glossary_Version_1_0_February_2016.docx" TargetMode="External"/><Relationship Id="rId87" Type="http://schemas.openxmlformats.org/officeDocument/2006/relationships/hyperlink" Target="https://sdmx.org/wp-content/uploads/04_sdmx_cog_annex_4_mcv_2009.pdf" TargetMode="External"/><Relationship Id="rId110" Type="http://schemas.openxmlformats.org/officeDocument/2006/relationships/hyperlink" Target="https://sdmx.org/wp-content/uploads/SDMX_Glossary_Version_1_0_February_2016.docx" TargetMode="External"/><Relationship Id="rId115" Type="http://schemas.openxmlformats.org/officeDocument/2006/relationships/hyperlink" Target="http://ec.europa.eu/eurostat/ramon/statmanuals/files/SIMS_Manual_2014.pdf" TargetMode="External"/><Relationship Id="rId131" Type="http://schemas.openxmlformats.org/officeDocument/2006/relationships/hyperlink" Target="https://sdmx.org/?page_id=4345" TargetMode="External"/><Relationship Id="rId136" Type="http://schemas.openxmlformats.org/officeDocument/2006/relationships/hyperlink" Target="https://sdmx.org/wp-content/uploads/04_sdmx_cog_annex_4_mcv_2009.pdf" TargetMode="External"/><Relationship Id="rId157" Type="http://schemas.openxmlformats.org/officeDocument/2006/relationships/hyperlink" Target="http://ec.europa.eu/eurostat/ramon/statmanuals/files/SIMS_Manual_2014.pdf" TargetMode="External"/><Relationship Id="rId178" Type="http://schemas.openxmlformats.org/officeDocument/2006/relationships/hyperlink" Target="https://sdmx.org/wp-content/uploads/04_sdmx_cog_annex_4_mcv_2009.pdf" TargetMode="External"/><Relationship Id="rId301" Type="http://schemas.openxmlformats.org/officeDocument/2006/relationships/theme" Target="theme/theme1.xml"/><Relationship Id="rId61" Type="http://schemas.openxmlformats.org/officeDocument/2006/relationships/hyperlink" Target="http://ec.europa.eu/eurostat/ramon/statmanuals/files/SIMS_Manual_2014.pdf" TargetMode="External"/><Relationship Id="rId82" Type="http://schemas.openxmlformats.org/officeDocument/2006/relationships/hyperlink" Target="https://sdmx.org/?page_id=3215" TargetMode="External"/><Relationship Id="rId152" Type="http://schemas.openxmlformats.org/officeDocument/2006/relationships/hyperlink" Target="http://ec.europa.eu/eurostat/ramon/statmanuals/files/UN_editing_glossary_2000.pdf" TargetMode="External"/><Relationship Id="rId173" Type="http://schemas.openxmlformats.org/officeDocument/2006/relationships/hyperlink" Target="https://statswiki.unece.org/display/ClickSDMX/Structure+Set+and+Mappings" TargetMode="External"/><Relationship Id="rId194" Type="http://schemas.openxmlformats.org/officeDocument/2006/relationships/hyperlink" Target="https://sdmx.org/wp-content/uploads/SDMX_Glossary_Version_1_0_February_2016.docx" TargetMode="External"/><Relationship Id="rId199" Type="http://schemas.openxmlformats.org/officeDocument/2006/relationships/hyperlink" Target="https://sdmx.org/wp-content/uploads/04_sdmx_cog_annex_4_mcv_2009.pdf" TargetMode="External"/><Relationship Id="rId203" Type="http://schemas.openxmlformats.org/officeDocument/2006/relationships/hyperlink" Target="https://sdmx.org/wp-content/uploads/SDMX_Glossary_Version_1_0_February_2016.docx" TargetMode="External"/><Relationship Id="rId208" Type="http://schemas.openxmlformats.org/officeDocument/2006/relationships/hyperlink" Target="https://nces.ed.gov/FCSM/pdf/spwp15.pdf" TargetMode="External"/><Relationship Id="rId229" Type="http://schemas.openxmlformats.org/officeDocument/2006/relationships/hyperlink" Target="http://ec.europa.eu/eurostat/ramon/statmanuals/files/SIMS_Manual_2014.pdf" TargetMode="External"/><Relationship Id="rId19" Type="http://schemas.openxmlformats.org/officeDocument/2006/relationships/hyperlink" Target="mailto:swg@sdmx.org" TargetMode="External"/><Relationship Id="rId224" Type="http://schemas.openxmlformats.org/officeDocument/2006/relationships/hyperlink" Target="http://sdmx.org/?page_id=3215" TargetMode="External"/><Relationship Id="rId240" Type="http://schemas.openxmlformats.org/officeDocument/2006/relationships/hyperlink" Target="https://sdmx.org/" TargetMode="External"/><Relationship Id="rId245" Type="http://schemas.openxmlformats.org/officeDocument/2006/relationships/hyperlink" Target="https://sdmx.org/wp-content/uploads/SDMX_Glossary_Version_1_0_February_2016.docx" TargetMode="External"/><Relationship Id="rId261" Type="http://schemas.openxmlformats.org/officeDocument/2006/relationships/hyperlink" Target="https://sdmx.org/" TargetMode="External"/><Relationship Id="rId266" Type="http://schemas.openxmlformats.org/officeDocument/2006/relationships/hyperlink" Target="https://sdmx.org/" TargetMode="External"/><Relationship Id="rId287" Type="http://schemas.openxmlformats.org/officeDocument/2006/relationships/hyperlink" Target="https://sdmx.org/" TargetMode="External"/><Relationship Id="rId14" Type="http://schemas.openxmlformats.org/officeDocument/2006/relationships/header" Target="header4.xml"/><Relationship Id="rId30" Type="http://schemas.openxmlformats.org/officeDocument/2006/relationships/hyperlink" Target="https://sdmx.org/wp-content/uploads/SDMX_Glossary_Version_1_0_February_2016.docx" TargetMode="External"/><Relationship Id="rId35" Type="http://schemas.openxmlformats.org/officeDocument/2006/relationships/hyperlink" Target="https://sdmx.org/wp-content/uploads/SDMX_Glossary_Version_1_0_February_2016.docx" TargetMode="External"/><Relationship Id="rId56" Type="http://schemas.openxmlformats.org/officeDocument/2006/relationships/hyperlink" Target="https://sdmx.org/wp-content/uploads/SDMX_Glossary_Version_1_0_February_2016.docx" TargetMode="External"/><Relationship Id="rId77" Type="http://schemas.openxmlformats.org/officeDocument/2006/relationships/hyperlink" Target="https://sdmx.org/?page_id=4345" TargetMode="External"/><Relationship Id="rId100" Type="http://schemas.openxmlformats.org/officeDocument/2006/relationships/hyperlink" Target="http://ec.europa.eu/eurostat/ramon/statmanuals/files/SIMS_Manual_2014.pdf" TargetMode="External"/><Relationship Id="rId105" Type="http://schemas.openxmlformats.org/officeDocument/2006/relationships/hyperlink" Target="https://sdmx.org/wp-content/uploads/SDMX_Glossary_Version_1_0_February_2016.docx" TargetMode="External"/><Relationship Id="rId126" Type="http://schemas.openxmlformats.org/officeDocument/2006/relationships/hyperlink" Target="http://www.businessdictionary.com/definition/economic-sector.html" TargetMode="External"/><Relationship Id="rId147" Type="http://schemas.openxmlformats.org/officeDocument/2006/relationships/hyperlink" Target="https://sdmx.org/wp-content/uploads/SDMX_Glossary_Version_1_0_February_2016.docx" TargetMode="External"/><Relationship Id="rId168" Type="http://schemas.openxmlformats.org/officeDocument/2006/relationships/hyperlink" Target="http://www1.unece.org/stat/platform/display/gsim/Glossary" TargetMode="External"/><Relationship Id="rId282" Type="http://schemas.openxmlformats.org/officeDocument/2006/relationships/hyperlink" Target="https://sdmx.org/?page_id=4345" TargetMode="External"/><Relationship Id="rId8" Type="http://schemas.openxmlformats.org/officeDocument/2006/relationships/header" Target="header1.xml"/><Relationship Id="rId51" Type="http://schemas.openxmlformats.org/officeDocument/2006/relationships/hyperlink" Target="https://sdmx.org/wp-content/uploads/SDMX_Glossary_Version_1_0_February_2016.docx" TargetMode="External"/><Relationship Id="rId72" Type="http://schemas.openxmlformats.org/officeDocument/2006/relationships/hyperlink" Target="https://sdmx.org/wp-content/uploads/04_sdmx_cog_annex_4_mcv_2009.pdf" TargetMode="External"/><Relationship Id="rId93" Type="http://schemas.openxmlformats.org/officeDocument/2006/relationships/hyperlink" Target="https://sdmx.org/wp-content/uploads/04_sdmx_cog_annex_4_mcv_2009.pdf" TargetMode="External"/><Relationship Id="rId98" Type="http://schemas.openxmlformats.org/officeDocument/2006/relationships/hyperlink" Target="https://sdmx.org/wp-content/uploads/SDMX_Glossary_Version_1_0_February_2016.docx" TargetMode="External"/><Relationship Id="rId121" Type="http://schemas.openxmlformats.org/officeDocument/2006/relationships/hyperlink" Target="https://dsbb.imf.org/dqrs/DQAF" TargetMode="External"/><Relationship Id="rId142" Type="http://schemas.openxmlformats.org/officeDocument/2006/relationships/hyperlink" Target="https://sdmx.org/" TargetMode="External"/><Relationship Id="rId163" Type="http://schemas.openxmlformats.org/officeDocument/2006/relationships/hyperlink" Target="https://sdmx.org/wp-content/uploads/SDMX_Glossary_Version_1_0_February_2016.docx" TargetMode="External"/><Relationship Id="rId184" Type="http://schemas.openxmlformats.org/officeDocument/2006/relationships/hyperlink" Target="https://sdmx.org/wp-content/uploads/SDMX_Glossary_Version_1_0_February_2016.docx" TargetMode="External"/><Relationship Id="rId189" Type="http://schemas.openxmlformats.org/officeDocument/2006/relationships/hyperlink" Target="http://ec.europa.eu/eurostat/ramon/coded_files/QGLOSSARY%202003.pdf" TargetMode="External"/><Relationship Id="rId219" Type="http://schemas.openxmlformats.org/officeDocument/2006/relationships/hyperlink" Target="https://sdmx.org/wp-content/uploads/04_sdmx_cog_annex_4_mcv_2009.pdf" TargetMode="External"/><Relationship Id="rId3" Type="http://schemas.openxmlformats.org/officeDocument/2006/relationships/styles" Target="styles.xml"/><Relationship Id="rId214" Type="http://schemas.openxmlformats.org/officeDocument/2006/relationships/hyperlink" Target="https://dsbb.imf.org/dqrs/DQAF" TargetMode="External"/><Relationship Id="rId230" Type="http://schemas.openxmlformats.org/officeDocument/2006/relationships/hyperlink" Target="http://ec.europa.eu/eurostat/ramon/statmanuals/files/SIMS_Manual_2014.pdf" TargetMode="External"/><Relationship Id="rId235" Type="http://schemas.openxmlformats.org/officeDocument/2006/relationships/hyperlink" Target="https://sdmx.org/wp-content/uploads/04_sdmx_cog_annex_4_mcv_2009.pdf" TargetMode="External"/><Relationship Id="rId251" Type="http://schemas.openxmlformats.org/officeDocument/2006/relationships/hyperlink" Target="https://sdmx.org/?page_id=3215" TargetMode="External"/><Relationship Id="rId256" Type="http://schemas.openxmlformats.org/officeDocument/2006/relationships/hyperlink" Target="https://sdmx.org/" TargetMode="External"/><Relationship Id="rId277" Type="http://schemas.openxmlformats.org/officeDocument/2006/relationships/hyperlink" Target="https://sdmx.org/?page_id=3215" TargetMode="External"/><Relationship Id="rId298" Type="http://schemas.openxmlformats.org/officeDocument/2006/relationships/header" Target="header7.xml"/><Relationship Id="rId25" Type="http://schemas.openxmlformats.org/officeDocument/2006/relationships/hyperlink" Target="https://sdmx.org/wp-content/uploads/04_sdmx_cog_annex_4_mcv_2009.pdf" TargetMode="External"/><Relationship Id="rId46" Type="http://schemas.openxmlformats.org/officeDocument/2006/relationships/hyperlink" Target="https://sdmx.org/?page_id=3215" TargetMode="External"/><Relationship Id="rId67" Type="http://schemas.openxmlformats.org/officeDocument/2006/relationships/hyperlink" Target="https://sdmx.org/wp-content/uploads/04_sdmx_cog_annex_4_mcv_2009.pdf" TargetMode="External"/><Relationship Id="rId116" Type="http://schemas.openxmlformats.org/officeDocument/2006/relationships/hyperlink" Target="http://ec.europa.eu/eurostat/ramon/statmanuals/files/SIMS_Manual_2014.pdf" TargetMode="External"/><Relationship Id="rId137" Type="http://schemas.openxmlformats.org/officeDocument/2006/relationships/hyperlink" Target="https://sdmx.org/?page_id=3215" TargetMode="External"/><Relationship Id="rId158" Type="http://schemas.openxmlformats.org/officeDocument/2006/relationships/hyperlink" Target="http://ec.europa.eu/eurostat/ramon/statmanuals/files/SIMS_Manual_2014.pdf" TargetMode="External"/><Relationship Id="rId272" Type="http://schemas.openxmlformats.org/officeDocument/2006/relationships/hyperlink" Target="https://sdmx.org/wp-content/uploads/SDMX_Glossary_Version_1_0_February_2016.docx" TargetMode="External"/><Relationship Id="rId293" Type="http://schemas.openxmlformats.org/officeDocument/2006/relationships/hyperlink" Target="https://sdmx.org/wp-content/uploads/04_sdmx_cog_annex_4_mcv_2009.pdf" TargetMode="External"/><Relationship Id="rId20" Type="http://schemas.openxmlformats.org/officeDocument/2006/relationships/header" Target="header5.xml"/><Relationship Id="rId41" Type="http://schemas.openxmlformats.org/officeDocument/2006/relationships/hyperlink" Target="https://sdmx.org/?page_id=3215" TargetMode="External"/><Relationship Id="rId62" Type="http://schemas.openxmlformats.org/officeDocument/2006/relationships/hyperlink" Target="http://ec.europa.eu/eurostat/ramon/statmanuals/files/SIMS_Manual_2014.pdf" TargetMode="External"/><Relationship Id="rId83" Type="http://schemas.openxmlformats.org/officeDocument/2006/relationships/hyperlink" Target="https://sdmx.org/" TargetMode="External"/><Relationship Id="rId88" Type="http://schemas.openxmlformats.org/officeDocument/2006/relationships/hyperlink" Target="https://sdmx.org/?page_id=3215" TargetMode="External"/><Relationship Id="rId111" Type="http://schemas.openxmlformats.org/officeDocument/2006/relationships/hyperlink" Target="https://sdmx.org/?page_id=3215" TargetMode="External"/><Relationship Id="rId132" Type="http://schemas.openxmlformats.org/officeDocument/2006/relationships/hyperlink" Target="http://unstats.un.org/unsd/publication/SeriesM/SeriesM_84E.pdf" TargetMode="External"/><Relationship Id="rId153" Type="http://schemas.openxmlformats.org/officeDocument/2006/relationships/hyperlink" Target="http://www5.statcan.gc.ca/bsolc/olc-cel/olc-cel?catno=12-539-X&amp;CHROPG=1&amp;lang=eng" TargetMode="External"/><Relationship Id="rId174" Type="http://schemas.openxmlformats.org/officeDocument/2006/relationships/hyperlink" Target="https://sdmx.org/wp-content/uploads/SDMX_Glossary_Version_1_0_February_2016.docx" TargetMode="External"/><Relationship Id="rId179" Type="http://schemas.openxmlformats.org/officeDocument/2006/relationships/hyperlink" Target="https://sdmx.org/" TargetMode="External"/><Relationship Id="rId195" Type="http://schemas.openxmlformats.org/officeDocument/2006/relationships/hyperlink" Target="https://sdmx.org/wp-content/uploads/04_sdmx_cog_annex_4_mcv_2009.pdf" TargetMode="External"/><Relationship Id="rId209" Type="http://schemas.openxmlformats.org/officeDocument/2006/relationships/hyperlink" Target="https://sdmx.org/" TargetMode="External"/><Relationship Id="rId190" Type="http://schemas.openxmlformats.org/officeDocument/2006/relationships/hyperlink" Target="https://sdmx.org/wp-content/uploads/04_sdmx_cog_annex_4_mcv_2009.pdf" TargetMode="External"/><Relationship Id="rId204" Type="http://schemas.openxmlformats.org/officeDocument/2006/relationships/hyperlink" Target="https://sdmx.org/" TargetMode="External"/><Relationship Id="rId220" Type="http://schemas.openxmlformats.org/officeDocument/2006/relationships/hyperlink" Target="https://sdmx.org/wp-content/uploads/04_sdmx_cog_annex_4_mcv_2009.pdf" TargetMode="External"/><Relationship Id="rId225" Type="http://schemas.openxmlformats.org/officeDocument/2006/relationships/hyperlink" Target="https://sdmx.org/wp-content/uploads/SDMX_Glossary_Version_1_0_February_2016.docx" TargetMode="External"/><Relationship Id="rId241" Type="http://schemas.openxmlformats.org/officeDocument/2006/relationships/hyperlink" Target="https://sdmx.org/?page_id=5008" TargetMode="External"/><Relationship Id="rId246" Type="http://schemas.openxmlformats.org/officeDocument/2006/relationships/hyperlink" Target="https://sdmx.org/wp-content/uploads/SDMX_Glossary_Version_1_0_February_2016.docx" TargetMode="External"/><Relationship Id="rId267" Type="http://schemas.openxmlformats.org/officeDocument/2006/relationships/hyperlink" Target="https://sdmx.org/wp-content/uploads/04_sdmx_cog_annex_4_mcv_2009.pdf" TargetMode="External"/><Relationship Id="rId288" Type="http://schemas.openxmlformats.org/officeDocument/2006/relationships/hyperlink" Target="https://sdmx.org/wp-content/uploads/04_sdmx_cog_annex_4_mcv_2009.pdf" TargetMode="External"/><Relationship Id="rId15" Type="http://schemas.openxmlformats.org/officeDocument/2006/relationships/footer" Target="footer3.xml"/><Relationship Id="rId36" Type="http://schemas.openxmlformats.org/officeDocument/2006/relationships/hyperlink" Target="https://sdmx.org/wp-content/uploads/04_sdmx_cog_annex_4_mcv_2009.pdf" TargetMode="External"/><Relationship Id="rId57" Type="http://schemas.openxmlformats.org/officeDocument/2006/relationships/hyperlink" Target="http://www1.unece.org/stat/platform/display/gsim/Generic+Statistical+Information+Model" TargetMode="External"/><Relationship Id="rId106" Type="http://schemas.openxmlformats.org/officeDocument/2006/relationships/hyperlink" Target="https://sdmx.org/wp-content/uploads/SDMX_Glossary_Version_1_0_February_2016.docx" TargetMode="External"/><Relationship Id="rId127" Type="http://schemas.openxmlformats.org/officeDocument/2006/relationships/hyperlink" Target="http://uis.unesco.org/sites/default/files/documents/international-standard-classification-of-education-1997-en_0.pdf" TargetMode="External"/><Relationship Id="rId262" Type="http://schemas.openxmlformats.org/officeDocument/2006/relationships/hyperlink" Target="https://sdmx.org/wp-content/uploads/SDMX_Glossary_Version_1_0_February_2016.docx" TargetMode="External"/><Relationship Id="rId283" Type="http://schemas.openxmlformats.org/officeDocument/2006/relationships/hyperlink" Target="https://sdmx.org/" TargetMode="External"/><Relationship Id="rId10" Type="http://schemas.openxmlformats.org/officeDocument/2006/relationships/header" Target="header2.xml"/><Relationship Id="rId31" Type="http://schemas.openxmlformats.org/officeDocument/2006/relationships/hyperlink" Target="https://sdmx.org/wp-content/uploads/SDMX_Glossary_Version_1_0_February_2016.docx" TargetMode="External"/><Relationship Id="rId52" Type="http://schemas.openxmlformats.org/officeDocument/2006/relationships/hyperlink" Target="https://sdmx.org/wp-content/uploads/04_sdmx_cog_annex_4_mcv_2009.pdf" TargetMode="External"/><Relationship Id="rId73" Type="http://schemas.openxmlformats.org/officeDocument/2006/relationships/hyperlink" Target="https://sdmx.org/wp-content/uploads/04_sdmx_cog_annex_4_mcv_2009.pdf" TargetMode="External"/><Relationship Id="rId78" Type="http://schemas.openxmlformats.org/officeDocument/2006/relationships/hyperlink" Target="https://sdmx.org/wp-content/uploads/04_sdmx_cog_annex_4_mcv_2009.pdf" TargetMode="External"/><Relationship Id="rId94" Type="http://schemas.openxmlformats.org/officeDocument/2006/relationships/hyperlink" Target="https://sdmx.org/wp-content/uploads/SDMX_Glossary_Version_1_0_February_2016.docx" TargetMode="External"/><Relationship Id="rId99" Type="http://schemas.openxmlformats.org/officeDocument/2006/relationships/hyperlink" Target="https://sdmx.org/wp-content/uploads/SDMX_Glossary_Version_1_0_February_2016.docx" TargetMode="External"/><Relationship Id="rId101" Type="http://schemas.openxmlformats.org/officeDocument/2006/relationships/hyperlink" Target="https://sdmx.org/wp-content/uploads/04_sdmx_cog_annex_4_mcv_2009.pdf" TargetMode="External"/><Relationship Id="rId122" Type="http://schemas.openxmlformats.org/officeDocument/2006/relationships/hyperlink" Target="https://sdmx.org/wp-content/uploads/SDMX_Glossary_Version_1_0_February_2016.docx" TargetMode="External"/><Relationship Id="rId143" Type="http://schemas.openxmlformats.org/officeDocument/2006/relationships/hyperlink" Target="https://sdmx.org/wp-content/uploads/SDMX_Glossary_Version_1_0_February_2016.docx" TargetMode="External"/><Relationship Id="rId148" Type="http://schemas.openxmlformats.org/officeDocument/2006/relationships/hyperlink" Target="https://sdmx.org/wp-content/uploads/SDMX_Glossary_Version_1_0_February_2016.docx" TargetMode="External"/><Relationship Id="rId164" Type="http://schemas.openxmlformats.org/officeDocument/2006/relationships/hyperlink" Target="http://www.ilo.org/public/english/bureau/stat/isco/isco08/" TargetMode="External"/><Relationship Id="rId169" Type="http://schemas.openxmlformats.org/officeDocument/2006/relationships/hyperlink" Target="https://sdmx.org/wp-content/uploads/SDMX_Glossary_Version_1_0_February_2016.docx" TargetMode="External"/><Relationship Id="rId185" Type="http://schemas.openxmlformats.org/officeDocument/2006/relationships/hyperlink" Target="https://sdmx.org/wp-content/uploads/04_sdmx_cog_annex_4_mcv_2009.pdf" TargetMode="External"/><Relationship Id="rId4" Type="http://schemas.openxmlformats.org/officeDocument/2006/relationships/settings" Target="settings.xml"/><Relationship Id="rId9" Type="http://schemas.openxmlformats.org/officeDocument/2006/relationships/hyperlink" Target="http://sdmx.org/" TargetMode="External"/><Relationship Id="rId180" Type="http://schemas.openxmlformats.org/officeDocument/2006/relationships/hyperlink" Target="https://sdmx.org/wp-content/uploads/SDMX_Glossary_Version_1_0_February_2016.docx" TargetMode="External"/><Relationship Id="rId210" Type="http://schemas.openxmlformats.org/officeDocument/2006/relationships/hyperlink" Target="http://unstats.un.org/unsd/dnss/gp/FP-Rev2013-E.pdf" TargetMode="External"/><Relationship Id="rId215" Type="http://schemas.openxmlformats.org/officeDocument/2006/relationships/hyperlink" Target="https://sdmx.org/wp-content/uploads/SDMX_Glossary_Version_1_0_February_2016.docx" TargetMode="External"/><Relationship Id="rId236" Type="http://schemas.openxmlformats.org/officeDocument/2006/relationships/hyperlink" Target="https://sdmx.org/wp-content/uploads/SDMX_Glossary_Version_1_0_February_2016.docx" TargetMode="External"/><Relationship Id="rId257" Type="http://schemas.openxmlformats.org/officeDocument/2006/relationships/hyperlink" Target="https://sdmx.org/" TargetMode="External"/><Relationship Id="rId278" Type="http://schemas.openxmlformats.org/officeDocument/2006/relationships/hyperlink" Target="https://sdmx.org/" TargetMode="External"/><Relationship Id="rId26" Type="http://schemas.openxmlformats.org/officeDocument/2006/relationships/hyperlink" Target="https://eur-lex.europa.eu/LexUriServ/LexUriServ.do?uri=OJ:L:2009:168:0050:0055:EN:PDF" TargetMode="External"/><Relationship Id="rId231" Type="http://schemas.openxmlformats.org/officeDocument/2006/relationships/hyperlink" Target="https://sdmx.org/wp-content/uploads/SDMX_Glossary_Version_1_0_February_2016.docx" TargetMode="External"/><Relationship Id="rId252" Type="http://schemas.openxmlformats.org/officeDocument/2006/relationships/hyperlink" Target="http://www.bls.gov/bls/glossary.htm" TargetMode="External"/><Relationship Id="rId273" Type="http://schemas.openxmlformats.org/officeDocument/2006/relationships/hyperlink" Target="https://sdmx.org/wp-content/uploads/SDMX_Glossary_Version_1_0_February_2016.docx" TargetMode="External"/><Relationship Id="rId294" Type="http://schemas.openxmlformats.org/officeDocument/2006/relationships/hyperlink" Target="https://sdmx.org/wp-content/uploads/SDMX_Glossary_Version_1_0_February_2016.docx" TargetMode="External"/><Relationship Id="rId47" Type="http://schemas.openxmlformats.org/officeDocument/2006/relationships/hyperlink" Target="https://sdmx.org/wp-content/uploads/SDMX_Glossary_Version_1_0_February_2016.docx" TargetMode="External"/><Relationship Id="rId68" Type="http://schemas.openxmlformats.org/officeDocument/2006/relationships/hyperlink" Target="https://sdmx.org/wp-content/uploads/04_sdmx_cog_annex_4_mcv_2009.pdf" TargetMode="External"/><Relationship Id="rId89" Type="http://schemas.openxmlformats.org/officeDocument/2006/relationships/hyperlink" Target="https://sdmx.org/wp-content/uploads/SDMX_Glossary_Version_1_0_February_2016.docx" TargetMode="External"/><Relationship Id="rId112" Type="http://schemas.openxmlformats.org/officeDocument/2006/relationships/hyperlink" Target="https://sdmx.org/wp-content/uploads/04_sdmx_cog_annex_4_mcv_2009.pdf" TargetMode="External"/><Relationship Id="rId133" Type="http://schemas.openxmlformats.org/officeDocument/2006/relationships/hyperlink" Target="https://sdmx.org/?page_id=3215" TargetMode="External"/><Relationship Id="rId154" Type="http://schemas.openxmlformats.org/officeDocument/2006/relationships/hyperlink" Target="http://ec.europa.eu/eurostat/documents/64157/4373903/02-ESS-Quality-and-performance-Indicators-2014.pdf/5c996003-b770-4a7c-9c2f-bf733e6b1f31" TargetMode="External"/><Relationship Id="rId175" Type="http://schemas.openxmlformats.org/officeDocument/2006/relationships/hyperlink" Target="http://www.statcan.gc.ca/pub/12-539-x/12-539-x2003001-eng.pdf" TargetMode="External"/><Relationship Id="rId196" Type="http://schemas.openxmlformats.org/officeDocument/2006/relationships/hyperlink" Target="https://sdmx.org/wp-content/uploads/04_sdmx_cog_annex_4_mcv_2009.pdf" TargetMode="External"/><Relationship Id="rId200" Type="http://schemas.openxmlformats.org/officeDocument/2006/relationships/hyperlink" Target="http://www.ilo.org/public/english/bureau/stat/isco/isco08/" TargetMode="External"/><Relationship Id="rId16" Type="http://schemas.openxmlformats.org/officeDocument/2006/relationships/image" Target="media/image1.png"/><Relationship Id="rId221" Type="http://schemas.openxmlformats.org/officeDocument/2006/relationships/hyperlink" Target="https://sdmx.org/wp-content/uploads/SDMX_Glossary_Version_1_0_February_2016.docx" TargetMode="External"/><Relationship Id="rId242" Type="http://schemas.openxmlformats.org/officeDocument/2006/relationships/hyperlink" Target="https://sdmx.org/wp-content/uploads/SDMX_Glossary_Version_1_0_February_2016.docx" TargetMode="External"/><Relationship Id="rId263" Type="http://schemas.openxmlformats.org/officeDocument/2006/relationships/hyperlink" Target="https://statswiki.unece.org/display/gsim/Generic+Statistical+Information+Model" TargetMode="External"/><Relationship Id="rId284" Type="http://schemas.openxmlformats.org/officeDocument/2006/relationships/hyperlink" Target="https://sdmx.org/?page_id=3215" TargetMode="External"/><Relationship Id="rId37" Type="http://schemas.openxmlformats.org/officeDocument/2006/relationships/hyperlink" Target="https://sdmx.org/wp-content/uploads/04_sdmx_cog_annex_4_mcv_2009.pdf" TargetMode="External"/><Relationship Id="rId58" Type="http://schemas.openxmlformats.org/officeDocument/2006/relationships/hyperlink" Target="https://sdmx.org/wp-content/uploads/04_sdmx_cog_annex_4_mcv_2009.pdf" TargetMode="External"/><Relationship Id="rId79" Type="http://schemas.openxmlformats.org/officeDocument/2006/relationships/hyperlink" Target="https://dsbb.imf.org/dqrs/DQAF" TargetMode="External"/><Relationship Id="rId102" Type="http://schemas.openxmlformats.org/officeDocument/2006/relationships/hyperlink" Target="https://dsbb.imf.org/dqrs/DQAF" TargetMode="External"/><Relationship Id="rId123" Type="http://schemas.openxmlformats.org/officeDocument/2006/relationships/hyperlink" Target="https://sdmx.org/wp-content/uploads/SDMX_Glossary_Version_1_0_February_2016.docx" TargetMode="External"/><Relationship Id="rId144" Type="http://schemas.openxmlformats.org/officeDocument/2006/relationships/hyperlink" Target="https://registry.sdmx.org/" TargetMode="External"/><Relationship Id="rId90" Type="http://schemas.openxmlformats.org/officeDocument/2006/relationships/hyperlink" Target="https://sdmx.org/wp-content/uploads/04_sdmx_cog_annex_4_mcv_2009.pdf" TargetMode="External"/><Relationship Id="rId165" Type="http://schemas.openxmlformats.org/officeDocument/2006/relationships/hyperlink" Target="http://www.ilo.ch/global/statistics-and-databases/meetings-and-events/international-conference-of-labour-statisticians/19/WCMS_230304/lang--en/index.htm" TargetMode="External"/><Relationship Id="rId186" Type="http://schemas.openxmlformats.org/officeDocument/2006/relationships/hyperlink" Target="https://sdmx.org/wp-content/uploads/04_sdmx_cog_annex_4_mcv_2009.pdf" TargetMode="External"/><Relationship Id="rId211" Type="http://schemas.openxmlformats.org/officeDocument/2006/relationships/hyperlink" Target="https://dsbb.imf.org/dqrs/DQAF" TargetMode="External"/><Relationship Id="rId232" Type="http://schemas.openxmlformats.org/officeDocument/2006/relationships/hyperlink" Target="http://ec.europa.eu/eurostat/ramon/statmanuals/files/SIMS_Manual_2014.pdf" TargetMode="External"/><Relationship Id="rId253" Type="http://schemas.openxmlformats.org/officeDocument/2006/relationships/comments" Target="comments.xml"/><Relationship Id="rId274" Type="http://schemas.openxmlformats.org/officeDocument/2006/relationships/hyperlink" Target="https://sdmx.org/wp-content/uploads/SDMX_Glossary_Version_1_0_February_2016.docx" TargetMode="External"/><Relationship Id="rId295" Type="http://schemas.openxmlformats.org/officeDocument/2006/relationships/hyperlink" Target="https://sdmx.org/?page_id=4345" TargetMode="External"/><Relationship Id="rId309" Type="http://schemas.microsoft.com/office/2016/09/relationships/commentsIds" Target="commentsIds.xml"/><Relationship Id="rId27" Type="http://schemas.openxmlformats.org/officeDocument/2006/relationships/hyperlink" Target="https://sdmx.org/wp-content/uploads/04_sdmx_cog_annex_4_mcv_2009.pdf" TargetMode="External"/><Relationship Id="rId48" Type="http://schemas.openxmlformats.org/officeDocument/2006/relationships/hyperlink" Target="https://sdmx.org/wp-content/uploads/04_sdmx_cog_annex_4_mcv_2009.pdf" TargetMode="External"/><Relationship Id="rId69" Type="http://schemas.openxmlformats.org/officeDocument/2006/relationships/hyperlink" Target="https://sdmx.org/wp-content/uploads/04_sdmx_cog_annex_4_mcv_2009.pdf" TargetMode="External"/><Relationship Id="rId113" Type="http://schemas.openxmlformats.org/officeDocument/2006/relationships/hyperlink" Target="https://sdmx.org/wp-content/uploads/SDMX_Glossary_Version_1_0_February_2016.docx" TargetMode="External"/><Relationship Id="rId134" Type="http://schemas.openxmlformats.org/officeDocument/2006/relationships/hyperlink" Target="https://sdmx.org/wp-content/uploads/SDMX_Glossary_Version_1_0_February_2016.docx" TargetMode="External"/><Relationship Id="rId80" Type="http://schemas.openxmlformats.org/officeDocument/2006/relationships/hyperlink" Target="https://dsbb.imf.org/dqrs/DQAF" TargetMode="External"/><Relationship Id="rId155" Type="http://schemas.openxmlformats.org/officeDocument/2006/relationships/hyperlink" Target="https://sdmx.org/wp-content/uploads/SDMX_Glossary_Version_1_0_February_2016.docx" TargetMode="External"/><Relationship Id="rId176" Type="http://schemas.openxmlformats.org/officeDocument/2006/relationships/hyperlink" Target="https://sdmx.org/wp-content/uploads/SDMX_Glossary_Version_1_0_February_2016.docx" TargetMode="External"/><Relationship Id="rId197" Type="http://schemas.openxmlformats.org/officeDocument/2006/relationships/hyperlink" Target="https://sdmx.org/?page_id=3215" TargetMode="External"/><Relationship Id="rId201" Type="http://schemas.openxmlformats.org/officeDocument/2006/relationships/hyperlink" Target="https://sdmx.org/?page_id=3215" TargetMode="External"/><Relationship Id="rId222" Type="http://schemas.openxmlformats.org/officeDocument/2006/relationships/hyperlink" Target="https://sdmx.org/wp-content/uploads/SDMX_Glossary_Version_1_0_February_2016.docx" TargetMode="External"/><Relationship Id="rId243" Type="http://schemas.openxmlformats.org/officeDocument/2006/relationships/hyperlink" Target="https://sdmx.org/?page_id=5008" TargetMode="External"/><Relationship Id="rId264" Type="http://schemas.openxmlformats.org/officeDocument/2006/relationships/hyperlink" Target="https://sdmx.org/wp-content/uploads/SDMX_Glossary_Version_1_0_February_2016.docx" TargetMode="External"/><Relationship Id="rId285" Type="http://schemas.openxmlformats.org/officeDocument/2006/relationships/hyperlink" Target="https://sdmx.org/?page_id=4345" TargetMode="External"/><Relationship Id="rId17" Type="http://schemas.openxmlformats.org/officeDocument/2006/relationships/footer" Target="footer4.xml"/><Relationship Id="rId38" Type="http://schemas.openxmlformats.org/officeDocument/2006/relationships/hyperlink" Target="https://sdmx.org/wp-content/uploads/SDMX_Glossary_Version_1_0_February_2016.docx" TargetMode="External"/><Relationship Id="rId59" Type="http://schemas.openxmlformats.org/officeDocument/2006/relationships/hyperlink" Target="https://sdmx.org/wp-content/uploads/SDMX_Glossary_Version_1_0_February_2016.docx" TargetMode="External"/><Relationship Id="rId103" Type="http://schemas.openxmlformats.org/officeDocument/2006/relationships/hyperlink" Target="https://sdmx.org/wp-content/uploads/SDMX_Glossary_Version_1_0_February_2016.docx" TargetMode="External"/><Relationship Id="rId124" Type="http://schemas.openxmlformats.org/officeDocument/2006/relationships/hyperlink" Target="https://sdmx.org/?page_id=3215" TargetMode="External"/><Relationship Id="rId70" Type="http://schemas.openxmlformats.org/officeDocument/2006/relationships/hyperlink" Target="https://sdmx.org/wp-content/uploads/04_sdmx_cog_annex_4_mcv_2009.pdf" TargetMode="External"/><Relationship Id="rId91" Type="http://schemas.openxmlformats.org/officeDocument/2006/relationships/hyperlink" Target="https://sdmx.org/wp-content/uploads/SDMX_Glossary_Version_1_0_February_2016.docx" TargetMode="External"/><Relationship Id="rId145" Type="http://schemas.openxmlformats.org/officeDocument/2006/relationships/hyperlink" Target="https://sdmx.org/?page_id=4345" TargetMode="External"/><Relationship Id="rId166" Type="http://schemas.openxmlformats.org/officeDocument/2006/relationships/hyperlink" Target="http://metadata-standards.org/11179/%23A3" TargetMode="External"/><Relationship Id="rId187" Type="http://schemas.openxmlformats.org/officeDocument/2006/relationships/hyperlink" Target="http://ec.europa.eu/eurostat/ramon/statmanuals/files/SIMS_Manual_2014.pdf" TargetMode="External"/><Relationship Id="rId1" Type="http://schemas.openxmlformats.org/officeDocument/2006/relationships/customXml" Target="../customXml/item1.xml"/><Relationship Id="rId212" Type="http://schemas.openxmlformats.org/officeDocument/2006/relationships/hyperlink" Target="https://dsbb.imf.org/dqrs/DQAF" TargetMode="External"/><Relationship Id="rId233" Type="http://schemas.openxmlformats.org/officeDocument/2006/relationships/hyperlink" Target="https://sdmx.org/wp-content/uploads/04_sdmx_cog_annex_4_mcv_2009.pdf" TargetMode="External"/><Relationship Id="rId254" Type="http://schemas.microsoft.com/office/2011/relationships/commentsExtended" Target="commentsExtended.xml"/><Relationship Id="rId28" Type="http://schemas.openxmlformats.org/officeDocument/2006/relationships/hyperlink" Target="https://sdmx.org/?page_id=3215" TargetMode="External"/><Relationship Id="rId49" Type="http://schemas.openxmlformats.org/officeDocument/2006/relationships/hyperlink" Target="http://ec.europa.eu/eurostat/ramon/statmanuals/files/SIMS_Manual_2014.pdf" TargetMode="External"/><Relationship Id="rId114" Type="http://schemas.openxmlformats.org/officeDocument/2006/relationships/hyperlink" Target="https://sdmx.org/wp-content/uploads/SDMX_Glossary_Version_1_0_February_2016.docx" TargetMode="External"/><Relationship Id="rId275" Type="http://schemas.openxmlformats.org/officeDocument/2006/relationships/hyperlink" Target="https://sdmx.org/wp-content/uploads/SDMX_Glossary_Version_1_0_February_2016.docx" TargetMode="External"/><Relationship Id="rId296" Type="http://schemas.openxmlformats.org/officeDocument/2006/relationships/hyperlink" Target="https://sdmx.org/wp-content/uploads/SDMX_Glossary_Version_1_0_February_2016.docx" TargetMode="External"/><Relationship Id="rId300" Type="http://schemas.microsoft.com/office/2011/relationships/people" Target="people.xml"/><Relationship Id="rId60" Type="http://schemas.openxmlformats.org/officeDocument/2006/relationships/hyperlink" Target="https://sdmx.org/?page_id=4345" TargetMode="External"/><Relationship Id="rId81" Type="http://schemas.openxmlformats.org/officeDocument/2006/relationships/hyperlink" Target="https://sdmx.org/wp-content/uploads/04_sdmx_cog_annex_4_mcv_2009.pdf" TargetMode="External"/><Relationship Id="rId135" Type="http://schemas.openxmlformats.org/officeDocument/2006/relationships/hyperlink" Target="https://sdmx.org/wp-content/uploads/SDMX_Glossary_Version_1_0_February_2016.docx" TargetMode="External"/><Relationship Id="rId156" Type="http://schemas.openxmlformats.org/officeDocument/2006/relationships/hyperlink" Target="https://sdmx.org/wp-content/uploads/04_sdmx_cog_annex_4_mcv_2009.pdf" TargetMode="External"/><Relationship Id="rId177" Type="http://schemas.openxmlformats.org/officeDocument/2006/relationships/hyperlink" Target="https://sdmx.org/wp-content/uploads/SDMX_Glossary_Version_1_0_February_2016.docx" TargetMode="External"/><Relationship Id="rId198" Type="http://schemas.openxmlformats.org/officeDocument/2006/relationships/hyperlink" Target="https://sdmx.org/?page_id=4345" TargetMode="External"/><Relationship Id="rId202" Type="http://schemas.openxmlformats.org/officeDocument/2006/relationships/hyperlink" Target="https://sdmx.org/wp-content/uploads/SDMX_Glossary_Version_1_0_February_2016.docx" TargetMode="External"/><Relationship Id="rId223" Type="http://schemas.openxmlformats.org/officeDocument/2006/relationships/hyperlink" Target="https://sdmx.org/wp-content/uploads/04_sdmx_cog_annex_4_mcv_2009.pdf" TargetMode="External"/><Relationship Id="rId244" Type="http://schemas.openxmlformats.org/officeDocument/2006/relationships/hyperlink" Target="http://www1.unece.org/stat/platform/display/ClickSDMX/Clickable+SDMX+Home" TargetMode="External"/><Relationship Id="rId18" Type="http://schemas.openxmlformats.org/officeDocument/2006/relationships/footer" Target="footer5.xml"/><Relationship Id="rId39" Type="http://schemas.openxmlformats.org/officeDocument/2006/relationships/hyperlink" Target="https://sdmx.org/wp-content/uploads/SDMX_Glossary_Version_1_0_February_2016.docx" TargetMode="External"/><Relationship Id="rId265" Type="http://schemas.openxmlformats.org/officeDocument/2006/relationships/hyperlink" Target="https://sdmx.org/wp-content/uploads/SDMX_Glossary_Version_1_0_February_2016.docx" TargetMode="External"/><Relationship Id="rId286" Type="http://schemas.openxmlformats.org/officeDocument/2006/relationships/hyperlink" Target="https://sdmx.org/wp-content/uploads/04_sdmx_cog_annex_4_mcv_2009.pdf" TargetMode="External"/><Relationship Id="rId50" Type="http://schemas.openxmlformats.org/officeDocument/2006/relationships/hyperlink" Target="http://ec.europa.eu/eurostat/ramon/statmanuals/files/SIMS_Manual_2014.pdf" TargetMode="External"/><Relationship Id="rId104" Type="http://schemas.openxmlformats.org/officeDocument/2006/relationships/hyperlink" Target="https://sdmx.org/" TargetMode="External"/><Relationship Id="rId125" Type="http://schemas.openxmlformats.org/officeDocument/2006/relationships/hyperlink" Target="http://pubdocs.worldbank.org/en/538321490128452070/Sector-Taxonomy-and-definitions.pdf" TargetMode="External"/><Relationship Id="rId146" Type="http://schemas.openxmlformats.org/officeDocument/2006/relationships/hyperlink" Target="https://sdmx.org/wp-content/uploads/SDMX_Glossary_Version_1_0_February_2016.docx" TargetMode="External"/><Relationship Id="rId167" Type="http://schemas.openxmlformats.org/officeDocument/2006/relationships/hyperlink" Target="https://sdmx.org/" TargetMode="External"/><Relationship Id="rId188" Type="http://schemas.openxmlformats.org/officeDocument/2006/relationships/hyperlink" Target="https://sdmx.org/wp-content/uploads/04_sdmx_cog_annex_4_mcv_2009.pdf" TargetMode="External"/><Relationship Id="rId71" Type="http://schemas.openxmlformats.org/officeDocument/2006/relationships/hyperlink" Target="https://sdmx.org/wp-content/uploads/04_sdmx_cog_annex_4_mcv_2009.pdf" TargetMode="External"/><Relationship Id="rId92" Type="http://schemas.openxmlformats.org/officeDocument/2006/relationships/hyperlink" Target="https://sdmx.org/wp-content/uploads/SDMX_Glossary_Version_1_0_February_2016.docx" TargetMode="External"/><Relationship Id="rId213" Type="http://schemas.openxmlformats.org/officeDocument/2006/relationships/hyperlink" Target="https://dsbb.imf.org/dqrs/DQAF" TargetMode="External"/><Relationship Id="rId234" Type="http://schemas.openxmlformats.org/officeDocument/2006/relationships/hyperlink" Target="https://sdmx.org/wp-content/uploads/04_sdmx_cog_annex_4_mcv_2009.pdf"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sdmx.org/?page_id=4345" TargetMode="External"/><Relationship Id="rId1" Type="http://schemas.openxmlformats.org/officeDocument/2006/relationships/hyperlink" Target="https://registry.sdmx.org/FusionRegistr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008BD3-8E56-444A-8B63-E83305A5D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C3C5548F.dotm</Template>
  <TotalTime>1938</TotalTime>
  <Pages>125</Pages>
  <Words>48124</Words>
  <Characters>274310</Characters>
  <Application>Microsoft Office Word</Application>
  <DocSecurity>0</DocSecurity>
  <Lines>2285</Lines>
  <Paragraphs>643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SDMX GUIDELINES</vt:lpstr>
      <vt:lpstr>SDMX GUIDELINES</vt:lpstr>
    </vt:vector>
  </TitlesOfParts>
  <Company>UNECE</Company>
  <LinksUpToDate>false</LinksUpToDate>
  <CharactersWithSpaces>321791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SDMX GUIDELINES</dc:title>
  <dc:subject/>
  <dc:creator>SWG-TWG task-force</dc:creator>
  <cp:keywords/>
  <dc:description/>
  <cp:lastModifiedBy>BARRACLOUGH David, SDD/SDPS</cp:lastModifiedBy>
  <cp:revision>17</cp:revision>
  <cp:lastPrinted>2016-04-22T12:22:00Z</cp:lastPrinted>
  <dcterms:created xsi:type="dcterms:W3CDTF">2019-04-15T07:45:00Z</dcterms:created>
  <dcterms:modified xsi:type="dcterms:W3CDTF">2019-12-13T18:36:00Z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